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2257666" w14:textId="77777777" w:rsidR="009E5B9D" w:rsidRPr="006E10CB" w:rsidRDefault="004C3838">
      <w:pPr>
        <w:pBdr>
          <w:bottom w:val="single" w:sz="4" w:space="1" w:color="auto"/>
        </w:pBdr>
        <w:spacing w:line="360" w:lineRule="auto"/>
        <w:jc w:val="center"/>
        <w:rPr>
          <w:b/>
          <w:sz w:val="36"/>
        </w:rPr>
      </w:pPr>
      <w:r w:rsidRPr="006E10CB">
        <w:rPr>
          <w:b/>
          <w:spacing w:val="90"/>
          <w:sz w:val="36"/>
        </w:rPr>
        <w:t>说明书摘要</w:t>
      </w:r>
    </w:p>
    <w:p w14:paraId="423BD85C" w14:textId="490C1B94" w:rsidR="009E5B9D" w:rsidRPr="006E10CB" w:rsidRDefault="004C3838" w:rsidP="0047642E">
      <w:pPr>
        <w:spacing w:line="360" w:lineRule="auto"/>
        <w:ind w:firstLineChars="200" w:firstLine="480"/>
        <w:rPr>
          <w:sz w:val="24"/>
          <w:szCs w:val="24"/>
        </w:rPr>
      </w:pPr>
      <w:r w:rsidRPr="006E10CB">
        <w:rPr>
          <w:rFonts w:hint="eastAsia"/>
          <w:sz w:val="24"/>
          <w:szCs w:val="24"/>
        </w:rPr>
        <w:t>本</w:t>
      </w:r>
      <w:r w:rsidR="00953707" w:rsidRPr="006E10CB">
        <w:rPr>
          <w:rFonts w:hint="eastAsia"/>
          <w:sz w:val="24"/>
          <w:szCs w:val="24"/>
        </w:rPr>
        <w:t>实用新型</w:t>
      </w:r>
      <w:r w:rsidRPr="006E10CB">
        <w:rPr>
          <w:rFonts w:hint="eastAsia"/>
          <w:sz w:val="24"/>
          <w:szCs w:val="24"/>
        </w:rPr>
        <w:t>提供了一种</w:t>
      </w:r>
      <w:ins w:id="0" w:author="HSHONOR15" w:date="2021-05-26T23:52:00Z">
        <w:r w:rsidR="00702186">
          <w:rPr>
            <w:rFonts w:hint="eastAsia"/>
            <w:sz w:val="24"/>
            <w:szCs w:val="24"/>
          </w:rPr>
          <w:t>用于</w:t>
        </w:r>
      </w:ins>
      <w:r w:rsidR="0047642E" w:rsidRPr="006E10CB">
        <w:rPr>
          <w:rFonts w:hint="eastAsia"/>
          <w:sz w:val="24"/>
          <w:szCs w:val="24"/>
        </w:rPr>
        <w:t>电子脱扣器的显示装置及电子脱扣器。</w:t>
      </w:r>
      <w:proofErr w:type="gramStart"/>
      <w:r w:rsidR="0047642E" w:rsidRPr="006E10CB">
        <w:rPr>
          <w:rFonts w:hint="eastAsia"/>
          <w:sz w:val="24"/>
          <w:szCs w:val="24"/>
        </w:rPr>
        <w:t>该显示</w:t>
      </w:r>
      <w:proofErr w:type="gramEnd"/>
      <w:r w:rsidR="0047642E" w:rsidRPr="006E10CB">
        <w:rPr>
          <w:rFonts w:hint="eastAsia"/>
          <w:sz w:val="24"/>
          <w:szCs w:val="24"/>
        </w:rPr>
        <w:t>装置</w:t>
      </w:r>
      <w:ins w:id="1" w:author="HSHONOR15" w:date="2021-05-26T23:52:00Z">
        <w:r w:rsidR="00702186">
          <w:rPr>
            <w:rFonts w:hint="eastAsia"/>
            <w:sz w:val="24"/>
            <w:szCs w:val="24"/>
          </w:rPr>
          <w:t>可拆卸地连接于</w:t>
        </w:r>
      </w:ins>
      <w:del w:id="2" w:author="HSHONOR15" w:date="2021-05-26T23:52:00Z">
        <w:r w:rsidR="0047642E" w:rsidRPr="006E10CB" w:rsidDel="00702186">
          <w:rPr>
            <w:rFonts w:hint="eastAsia"/>
            <w:sz w:val="24"/>
            <w:szCs w:val="24"/>
          </w:rPr>
          <w:delText>用于与</w:delText>
        </w:r>
      </w:del>
      <w:r w:rsidR="0047642E" w:rsidRPr="006E10CB">
        <w:rPr>
          <w:rFonts w:hint="eastAsia"/>
          <w:sz w:val="24"/>
          <w:szCs w:val="24"/>
        </w:rPr>
        <w:t>电子脱扣器</w:t>
      </w:r>
      <w:del w:id="3" w:author="HSHONOR15" w:date="2021-05-26T23:52:00Z">
        <w:r w:rsidR="0047642E" w:rsidRPr="006E10CB" w:rsidDel="00702186">
          <w:rPr>
            <w:rFonts w:hint="eastAsia"/>
            <w:sz w:val="24"/>
            <w:szCs w:val="24"/>
          </w:rPr>
          <w:delText>可拆卸地连接</w:delText>
        </w:r>
      </w:del>
      <w:r w:rsidR="0047642E" w:rsidRPr="006E10CB">
        <w:rPr>
          <w:rFonts w:hint="eastAsia"/>
          <w:sz w:val="24"/>
          <w:szCs w:val="24"/>
        </w:rPr>
        <w:t>，显示装置包括：</w:t>
      </w:r>
      <w:ins w:id="4" w:author="HSHONOR15" w:date="2021-05-26T23:52:00Z">
        <w:r w:rsidR="00702186">
          <w:rPr>
            <w:rFonts w:hint="eastAsia"/>
            <w:sz w:val="24"/>
            <w:szCs w:val="24"/>
          </w:rPr>
          <w:t>一个</w:t>
        </w:r>
      </w:ins>
      <w:r w:rsidR="0047642E" w:rsidRPr="006E10CB">
        <w:rPr>
          <w:rFonts w:hint="eastAsia"/>
          <w:sz w:val="24"/>
          <w:szCs w:val="24"/>
        </w:rPr>
        <w:t>显示主体，</w:t>
      </w:r>
      <w:del w:id="5" w:author="HSHONOR15" w:date="2021-05-26T23:52:00Z">
        <w:r w:rsidR="0047642E" w:rsidRPr="006E10CB" w:rsidDel="00702186">
          <w:rPr>
            <w:rFonts w:hint="eastAsia"/>
            <w:sz w:val="24"/>
            <w:szCs w:val="24"/>
          </w:rPr>
          <w:delText>显示主体</w:delText>
        </w:r>
      </w:del>
      <w:ins w:id="6" w:author="HSHONOR15" w:date="2021-05-26T23:52:00Z">
        <w:r w:rsidR="00702186">
          <w:rPr>
            <w:rFonts w:hint="eastAsia"/>
            <w:sz w:val="24"/>
            <w:szCs w:val="24"/>
          </w:rPr>
          <w:t>其</w:t>
        </w:r>
      </w:ins>
      <w:r w:rsidR="0047642E" w:rsidRPr="006E10CB">
        <w:rPr>
          <w:rFonts w:hint="eastAsia"/>
          <w:sz w:val="24"/>
          <w:szCs w:val="24"/>
        </w:rPr>
        <w:t>上设置有</w:t>
      </w:r>
      <w:ins w:id="7" w:author="HSHONOR15" w:date="2021-05-26T23:52:00Z">
        <w:r w:rsidR="00702186">
          <w:rPr>
            <w:rFonts w:hint="eastAsia"/>
            <w:sz w:val="24"/>
            <w:szCs w:val="24"/>
          </w:rPr>
          <w:t>一个</w:t>
        </w:r>
      </w:ins>
      <w:r w:rsidR="0047642E" w:rsidRPr="006E10CB">
        <w:rPr>
          <w:rFonts w:hint="eastAsia"/>
          <w:sz w:val="24"/>
          <w:szCs w:val="24"/>
        </w:rPr>
        <w:t>安装孔和</w:t>
      </w:r>
      <w:ins w:id="8" w:author="HSHONOR15" w:date="2021-05-26T23:52:00Z">
        <w:r w:rsidR="00702186">
          <w:rPr>
            <w:rFonts w:hint="eastAsia"/>
            <w:sz w:val="24"/>
            <w:szCs w:val="24"/>
          </w:rPr>
          <w:t>一个</w:t>
        </w:r>
      </w:ins>
      <w:r w:rsidR="0047642E" w:rsidRPr="006E10CB">
        <w:rPr>
          <w:rFonts w:hint="eastAsia"/>
          <w:sz w:val="24"/>
          <w:szCs w:val="24"/>
        </w:rPr>
        <w:t>第一限位结构；</w:t>
      </w:r>
      <w:ins w:id="9" w:author="HSHONOR15" w:date="2021-05-26T23:53:00Z">
        <w:r w:rsidR="00702186">
          <w:rPr>
            <w:rFonts w:hint="eastAsia"/>
            <w:sz w:val="24"/>
            <w:szCs w:val="24"/>
          </w:rPr>
          <w:t>和一个</w:t>
        </w:r>
      </w:ins>
      <w:r w:rsidR="0047642E" w:rsidRPr="006E10CB">
        <w:rPr>
          <w:rFonts w:hint="eastAsia"/>
          <w:sz w:val="24"/>
          <w:szCs w:val="24"/>
        </w:rPr>
        <w:t>紧固插销，</w:t>
      </w:r>
      <w:del w:id="10" w:author="HSHONOR15" w:date="2021-05-26T23:53:00Z">
        <w:r w:rsidR="0047642E" w:rsidRPr="006E10CB" w:rsidDel="00702186">
          <w:rPr>
            <w:rFonts w:hint="eastAsia"/>
            <w:sz w:val="24"/>
            <w:szCs w:val="24"/>
          </w:rPr>
          <w:delText>紧固插销</w:delText>
        </w:r>
      </w:del>
      <w:ins w:id="11" w:author="HSHONOR15" w:date="2021-05-26T23:53:00Z">
        <w:r w:rsidR="00702186">
          <w:rPr>
            <w:rFonts w:hint="eastAsia"/>
            <w:sz w:val="24"/>
            <w:szCs w:val="24"/>
          </w:rPr>
          <w:t>其</w:t>
        </w:r>
      </w:ins>
      <w:r w:rsidR="0047642E" w:rsidRPr="006E10CB">
        <w:rPr>
          <w:rFonts w:hint="eastAsia"/>
          <w:sz w:val="24"/>
          <w:szCs w:val="24"/>
        </w:rPr>
        <w:t>包括</w:t>
      </w:r>
      <w:ins w:id="12" w:author="HSHONOR15" w:date="2021-05-26T23:53:00Z">
        <w:r w:rsidR="00702186">
          <w:rPr>
            <w:rFonts w:hint="eastAsia"/>
            <w:sz w:val="24"/>
            <w:szCs w:val="24"/>
          </w:rPr>
          <w:t>一个</w:t>
        </w:r>
      </w:ins>
      <w:r w:rsidR="0047642E" w:rsidRPr="006E10CB">
        <w:rPr>
          <w:rFonts w:hint="eastAsia"/>
          <w:sz w:val="24"/>
          <w:szCs w:val="24"/>
        </w:rPr>
        <w:t>插销主体和</w:t>
      </w:r>
      <w:ins w:id="13" w:author="HSHONOR15" w:date="2021-05-26T23:53:00Z">
        <w:r w:rsidR="00702186">
          <w:rPr>
            <w:rFonts w:hint="eastAsia"/>
            <w:sz w:val="24"/>
            <w:szCs w:val="24"/>
          </w:rPr>
          <w:t>一个</w:t>
        </w:r>
      </w:ins>
      <w:r w:rsidR="0047642E" w:rsidRPr="006E10CB">
        <w:rPr>
          <w:rFonts w:hint="eastAsia"/>
          <w:sz w:val="24"/>
          <w:szCs w:val="24"/>
        </w:rPr>
        <w:t>第二限位结构，第二限位结构连接在插销主体上，且第二限位结构的延伸方向垂直于插销主体的轴线，插销主体绕轴线可转动地设置在安装孔内，第一限位结构与插销主体配合，以阻止插销主体转动，从而将第二限位结构</w:t>
      </w:r>
      <w:del w:id="14" w:author="HSHONOR15" w:date="2021-05-26T23:53:00Z">
        <w:r w:rsidR="0047642E" w:rsidRPr="006E10CB" w:rsidDel="005B2AAF">
          <w:rPr>
            <w:rFonts w:hint="eastAsia"/>
            <w:sz w:val="24"/>
            <w:szCs w:val="24"/>
          </w:rPr>
          <w:delText>限位</w:delText>
        </w:r>
      </w:del>
      <w:ins w:id="15" w:author="HSHONOR15" w:date="2021-05-26T23:53:00Z">
        <w:r w:rsidR="005B2AAF">
          <w:rPr>
            <w:rFonts w:hint="eastAsia"/>
            <w:sz w:val="24"/>
            <w:szCs w:val="24"/>
          </w:rPr>
          <w:t>限定</w:t>
        </w:r>
      </w:ins>
      <w:r w:rsidR="0047642E" w:rsidRPr="006E10CB">
        <w:rPr>
          <w:rFonts w:hint="eastAsia"/>
          <w:sz w:val="24"/>
          <w:szCs w:val="24"/>
        </w:rPr>
        <w:t>在</w:t>
      </w:r>
      <w:ins w:id="16" w:author="HSHONOR15" w:date="2021-05-26T23:53:00Z">
        <w:r w:rsidR="005B2AAF">
          <w:rPr>
            <w:rFonts w:hint="eastAsia"/>
            <w:sz w:val="24"/>
            <w:szCs w:val="24"/>
          </w:rPr>
          <w:t>一个</w:t>
        </w:r>
      </w:ins>
      <w:r w:rsidR="0047642E" w:rsidRPr="006E10CB">
        <w:rPr>
          <w:rFonts w:hint="eastAsia"/>
          <w:sz w:val="24"/>
          <w:szCs w:val="24"/>
        </w:rPr>
        <w:t>解锁位置或</w:t>
      </w:r>
      <w:ins w:id="17" w:author="HSHONOR15" w:date="2021-05-26T23:53:00Z">
        <w:r w:rsidR="005B2AAF">
          <w:rPr>
            <w:rFonts w:hint="eastAsia"/>
            <w:sz w:val="24"/>
            <w:szCs w:val="24"/>
          </w:rPr>
          <w:t>一个</w:t>
        </w:r>
      </w:ins>
      <w:r w:rsidR="0047642E" w:rsidRPr="006E10CB">
        <w:rPr>
          <w:rFonts w:hint="eastAsia"/>
          <w:sz w:val="24"/>
          <w:szCs w:val="24"/>
        </w:rPr>
        <w:t>锁定位置；第二限位结构处于锁定位置时，第二限位结构嵌入电子脱扣器内，以将显示装置固定在电子脱扣器上</w:t>
      </w:r>
      <w:del w:id="18" w:author="HSHONOR15" w:date="2021-05-26T23:53:00Z">
        <w:r w:rsidR="0047642E" w:rsidRPr="006E10CB" w:rsidDel="005B2AAF">
          <w:rPr>
            <w:rFonts w:hint="eastAsia"/>
            <w:sz w:val="24"/>
            <w:szCs w:val="24"/>
          </w:rPr>
          <w:delText>，</w:delText>
        </w:r>
      </w:del>
      <w:ins w:id="19" w:author="HSHONOR15" w:date="2021-05-26T23:53:00Z">
        <w:r w:rsidR="005B2AAF">
          <w:rPr>
            <w:rFonts w:hint="eastAsia"/>
            <w:sz w:val="24"/>
            <w:szCs w:val="24"/>
          </w:rPr>
          <w:t>；</w:t>
        </w:r>
      </w:ins>
      <w:r w:rsidR="0047642E" w:rsidRPr="006E10CB">
        <w:rPr>
          <w:rFonts w:hint="eastAsia"/>
          <w:sz w:val="24"/>
          <w:szCs w:val="24"/>
        </w:rPr>
        <w:t>或者，第二限位结构处于解锁位置时，显示装置能够与电子脱扣器分离。</w:t>
      </w:r>
      <w:proofErr w:type="gramStart"/>
      <w:r w:rsidR="0047642E" w:rsidRPr="006E10CB">
        <w:rPr>
          <w:rFonts w:hint="eastAsia"/>
          <w:sz w:val="24"/>
          <w:szCs w:val="24"/>
        </w:rPr>
        <w:t>该显示</w:t>
      </w:r>
      <w:proofErr w:type="gramEnd"/>
      <w:r w:rsidR="0047642E" w:rsidRPr="006E10CB">
        <w:rPr>
          <w:rFonts w:hint="eastAsia"/>
          <w:sz w:val="24"/>
          <w:szCs w:val="24"/>
        </w:rPr>
        <w:t>装置的</w:t>
      </w:r>
      <w:r w:rsidR="00146525" w:rsidRPr="006E10CB">
        <w:rPr>
          <w:rFonts w:hint="eastAsia"/>
          <w:sz w:val="24"/>
          <w:szCs w:val="24"/>
        </w:rPr>
        <w:t>使用更加方便。</w:t>
      </w:r>
    </w:p>
    <w:p w14:paraId="0CE808D5" w14:textId="77777777" w:rsidR="009E5B9D" w:rsidRPr="006E10CB" w:rsidRDefault="009E5B9D">
      <w:pPr>
        <w:spacing w:line="360" w:lineRule="auto"/>
        <w:ind w:firstLineChars="200" w:firstLine="480"/>
        <w:rPr>
          <w:sz w:val="24"/>
          <w:szCs w:val="24"/>
        </w:rPr>
      </w:pPr>
    </w:p>
    <w:p w14:paraId="3CA78AD4" w14:textId="77777777" w:rsidR="009E5B9D" w:rsidRPr="006E10CB" w:rsidRDefault="009E5B9D">
      <w:pPr>
        <w:spacing w:line="360" w:lineRule="auto"/>
        <w:ind w:firstLineChars="200" w:firstLine="560"/>
        <w:rPr>
          <w:sz w:val="28"/>
        </w:rPr>
        <w:sectPr w:rsidR="009E5B9D" w:rsidRPr="006E10CB">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418" w:header="567" w:footer="567" w:gutter="0"/>
          <w:pgNumType w:start="1"/>
          <w:cols w:space="720"/>
          <w:docGrid w:type="lines" w:linePitch="312"/>
        </w:sectPr>
      </w:pPr>
    </w:p>
    <w:p w14:paraId="0285AA61" w14:textId="77777777" w:rsidR="009E5B9D" w:rsidRPr="006E10CB" w:rsidRDefault="004C3838">
      <w:pPr>
        <w:pStyle w:val="aa"/>
        <w:pBdr>
          <w:bottom w:val="single" w:sz="4" w:space="1" w:color="auto"/>
        </w:pBdr>
        <w:spacing w:line="360" w:lineRule="auto"/>
      </w:pPr>
      <w:r w:rsidRPr="006E10CB">
        <w:rPr>
          <w:b/>
          <w:spacing w:val="90"/>
          <w:sz w:val="36"/>
        </w:rPr>
        <w:lastRenderedPageBreak/>
        <w:t>权利要求书</w:t>
      </w:r>
    </w:p>
    <w:p w14:paraId="38B07A47" w14:textId="07FC7613" w:rsidR="00E06C52" w:rsidRPr="006E10CB" w:rsidRDefault="00946E9D" w:rsidP="00946E9D">
      <w:pPr>
        <w:spacing w:line="360" w:lineRule="auto"/>
        <w:ind w:firstLineChars="200" w:firstLine="480"/>
        <w:rPr>
          <w:sz w:val="24"/>
          <w:szCs w:val="24"/>
        </w:rPr>
      </w:pPr>
      <w:r w:rsidRPr="006E10CB">
        <w:rPr>
          <w:rFonts w:hint="eastAsia"/>
          <w:sz w:val="24"/>
          <w:szCs w:val="24"/>
        </w:rPr>
        <w:t>1</w:t>
      </w:r>
      <w:r w:rsidRPr="006E10CB">
        <w:rPr>
          <w:sz w:val="24"/>
          <w:szCs w:val="24"/>
        </w:rPr>
        <w:t>.</w:t>
      </w:r>
      <w:ins w:id="20" w:author="Xue, Hua (T IP CN 3)" w:date="2021-05-26T18:16:00Z">
        <w:r w:rsidR="00EB6932">
          <w:rPr>
            <w:rFonts w:hint="eastAsia"/>
            <w:sz w:val="24"/>
            <w:szCs w:val="24"/>
          </w:rPr>
          <w:t>用于</w:t>
        </w:r>
      </w:ins>
      <w:del w:id="21" w:author="Xue, Hua (T IP CN 3)" w:date="2021-05-26T14:10:00Z">
        <w:r w:rsidR="00B263BD" w:rsidRPr="006E10CB" w:rsidDel="00CC44CC">
          <w:rPr>
            <w:rFonts w:hint="eastAsia"/>
            <w:sz w:val="24"/>
            <w:szCs w:val="24"/>
          </w:rPr>
          <w:delText>一种</w:delText>
        </w:r>
      </w:del>
      <w:r w:rsidR="00412535" w:rsidRPr="006E10CB">
        <w:rPr>
          <w:rFonts w:hint="eastAsia"/>
          <w:sz w:val="24"/>
          <w:szCs w:val="24"/>
        </w:rPr>
        <w:t>电子脱扣器</w:t>
      </w:r>
      <w:r w:rsidR="00EA63D8" w:rsidRPr="006E10CB">
        <w:rPr>
          <w:rFonts w:hint="eastAsia"/>
          <w:sz w:val="24"/>
          <w:szCs w:val="24"/>
        </w:rPr>
        <w:t>的显示装置</w:t>
      </w:r>
      <w:r w:rsidR="000C642F" w:rsidRPr="006E10CB">
        <w:rPr>
          <w:rFonts w:hint="eastAsia"/>
          <w:sz w:val="24"/>
          <w:szCs w:val="24"/>
        </w:rPr>
        <w:t>，其特征在于，所述</w:t>
      </w:r>
      <w:r w:rsidR="00355431" w:rsidRPr="006E10CB">
        <w:rPr>
          <w:rFonts w:hint="eastAsia"/>
          <w:sz w:val="24"/>
          <w:szCs w:val="24"/>
        </w:rPr>
        <w:t>显示装置</w:t>
      </w:r>
      <w:ins w:id="22" w:author="Xue, Hua (T IP CN 3)" w:date="2021-05-26T14:48:00Z">
        <w:r w:rsidR="00E473F5" w:rsidRPr="006E10CB">
          <w:rPr>
            <w:rFonts w:hint="eastAsia"/>
            <w:sz w:val="24"/>
            <w:szCs w:val="24"/>
          </w:rPr>
          <w:t>可拆卸地连接</w:t>
        </w:r>
      </w:ins>
      <w:del w:id="23" w:author="Xue, Hua (T IP CN 3)" w:date="2021-05-26T14:11:00Z">
        <w:r w:rsidRPr="006E10CB" w:rsidDel="00CC44CC">
          <w:rPr>
            <w:rFonts w:hint="eastAsia"/>
            <w:sz w:val="24"/>
            <w:szCs w:val="24"/>
          </w:rPr>
          <w:delText>用于</w:delText>
        </w:r>
      </w:del>
      <w:del w:id="24" w:author="Xue, Hua (T IP CN 3)" w:date="2021-05-26T14:48:00Z">
        <w:r w:rsidR="00E473F5" w:rsidRPr="006E10CB" w:rsidDel="00E473F5">
          <w:rPr>
            <w:rFonts w:hint="eastAsia"/>
            <w:sz w:val="24"/>
            <w:szCs w:val="24"/>
          </w:rPr>
          <w:delText>与</w:delText>
        </w:r>
      </w:del>
      <w:ins w:id="25" w:author="Xue, Hua (T IP CN 3)" w:date="2021-05-26T18:03:00Z">
        <w:r w:rsidR="00CB101B">
          <w:rPr>
            <w:rFonts w:hint="eastAsia"/>
            <w:sz w:val="24"/>
            <w:szCs w:val="24"/>
          </w:rPr>
          <w:t>于</w:t>
        </w:r>
      </w:ins>
      <w:r w:rsidRPr="006E10CB">
        <w:rPr>
          <w:rFonts w:hint="eastAsia"/>
          <w:sz w:val="24"/>
          <w:szCs w:val="24"/>
        </w:rPr>
        <w:t>所述</w:t>
      </w:r>
      <w:r w:rsidR="00412535" w:rsidRPr="006E10CB">
        <w:rPr>
          <w:rFonts w:hint="eastAsia"/>
          <w:sz w:val="24"/>
          <w:szCs w:val="24"/>
        </w:rPr>
        <w:t>电子脱扣器（</w:t>
      </w:r>
      <w:r w:rsidR="00412535" w:rsidRPr="006E10CB">
        <w:rPr>
          <w:rFonts w:hint="eastAsia"/>
          <w:sz w:val="24"/>
          <w:szCs w:val="24"/>
        </w:rPr>
        <w:t>10</w:t>
      </w:r>
      <w:r w:rsidR="00412535" w:rsidRPr="006E10CB">
        <w:rPr>
          <w:rFonts w:hint="eastAsia"/>
          <w:sz w:val="24"/>
          <w:szCs w:val="24"/>
        </w:rPr>
        <w:t>）</w:t>
      </w:r>
      <w:del w:id="26" w:author="Xue, Hua (T IP CN 3)" w:date="2021-05-26T14:48:00Z">
        <w:r w:rsidRPr="006E10CB" w:rsidDel="00E473F5">
          <w:rPr>
            <w:rFonts w:hint="eastAsia"/>
            <w:sz w:val="24"/>
            <w:szCs w:val="24"/>
          </w:rPr>
          <w:delText>可拆卸地连接</w:delText>
        </w:r>
      </w:del>
      <w:r w:rsidRPr="006E10CB">
        <w:rPr>
          <w:rFonts w:hint="eastAsia"/>
          <w:sz w:val="24"/>
          <w:szCs w:val="24"/>
        </w:rPr>
        <w:t>，所述显示装置</w:t>
      </w:r>
      <w:r w:rsidR="00355431" w:rsidRPr="006E10CB">
        <w:rPr>
          <w:rFonts w:hint="eastAsia"/>
          <w:sz w:val="24"/>
          <w:szCs w:val="24"/>
        </w:rPr>
        <w:t>包括</w:t>
      </w:r>
      <w:r w:rsidRPr="006E10CB">
        <w:rPr>
          <w:rFonts w:hint="eastAsia"/>
          <w:sz w:val="24"/>
          <w:szCs w:val="24"/>
        </w:rPr>
        <w:t>：</w:t>
      </w:r>
    </w:p>
    <w:p w14:paraId="6D3599A7" w14:textId="00FD7F03" w:rsidR="000C642F" w:rsidRPr="006E10CB" w:rsidRDefault="00CB101B" w:rsidP="000C642F">
      <w:pPr>
        <w:spacing w:line="360" w:lineRule="auto"/>
        <w:ind w:firstLineChars="200" w:firstLine="480"/>
        <w:rPr>
          <w:sz w:val="24"/>
          <w:szCs w:val="24"/>
        </w:rPr>
      </w:pPr>
      <w:ins w:id="27" w:author="Xue, Hua (T IP CN 3)" w:date="2021-05-26T18:03:00Z">
        <w:r>
          <w:rPr>
            <w:rFonts w:hint="eastAsia"/>
            <w:sz w:val="24"/>
            <w:szCs w:val="24"/>
          </w:rPr>
          <w:t>一个</w:t>
        </w:r>
      </w:ins>
      <w:r w:rsidR="00412535" w:rsidRPr="006E10CB">
        <w:rPr>
          <w:rFonts w:hint="eastAsia"/>
          <w:sz w:val="24"/>
          <w:szCs w:val="24"/>
        </w:rPr>
        <w:t>显示主体（</w:t>
      </w:r>
      <w:r w:rsidR="00412535" w:rsidRPr="006E10CB">
        <w:rPr>
          <w:rFonts w:hint="eastAsia"/>
          <w:sz w:val="24"/>
          <w:szCs w:val="24"/>
        </w:rPr>
        <w:t>20</w:t>
      </w:r>
      <w:r w:rsidR="00412535" w:rsidRPr="006E10CB">
        <w:rPr>
          <w:rFonts w:hint="eastAsia"/>
          <w:sz w:val="24"/>
          <w:szCs w:val="24"/>
        </w:rPr>
        <w:t>）</w:t>
      </w:r>
      <w:r w:rsidR="00310DD2" w:rsidRPr="006E10CB">
        <w:rPr>
          <w:rFonts w:hint="eastAsia"/>
          <w:sz w:val="24"/>
          <w:szCs w:val="24"/>
        </w:rPr>
        <w:t>，</w:t>
      </w:r>
      <w:del w:id="28" w:author="Xue, Hua (T IP CN 3)" w:date="2021-05-26T14:11:00Z">
        <w:r w:rsidR="00310DD2" w:rsidRPr="006E10CB" w:rsidDel="00CC44CC">
          <w:rPr>
            <w:rFonts w:hint="eastAsia"/>
            <w:sz w:val="24"/>
            <w:szCs w:val="24"/>
          </w:rPr>
          <w:delText>所述</w:delText>
        </w:r>
        <w:r w:rsidR="00412535" w:rsidRPr="006E10CB" w:rsidDel="00CC44CC">
          <w:rPr>
            <w:rFonts w:hint="eastAsia"/>
            <w:sz w:val="24"/>
            <w:szCs w:val="24"/>
          </w:rPr>
          <w:delText>显示主体（</w:delText>
        </w:r>
        <w:r w:rsidR="00412535" w:rsidRPr="006E10CB" w:rsidDel="00CC44CC">
          <w:rPr>
            <w:rFonts w:hint="eastAsia"/>
            <w:sz w:val="24"/>
            <w:szCs w:val="24"/>
          </w:rPr>
          <w:delText>20</w:delText>
        </w:r>
        <w:r w:rsidR="00412535" w:rsidRPr="006E10CB" w:rsidDel="00CC44CC">
          <w:rPr>
            <w:rFonts w:hint="eastAsia"/>
            <w:sz w:val="24"/>
            <w:szCs w:val="24"/>
          </w:rPr>
          <w:delText>）</w:delText>
        </w:r>
      </w:del>
      <w:ins w:id="29" w:author="Xue, Hua (T IP CN 3)" w:date="2021-05-26T14:11:00Z">
        <w:r w:rsidR="00CC44CC">
          <w:rPr>
            <w:rFonts w:hint="eastAsia"/>
            <w:sz w:val="24"/>
            <w:szCs w:val="24"/>
          </w:rPr>
          <w:t>其</w:t>
        </w:r>
      </w:ins>
      <w:r w:rsidR="00310DD2" w:rsidRPr="006E10CB">
        <w:rPr>
          <w:rFonts w:hint="eastAsia"/>
          <w:sz w:val="24"/>
          <w:szCs w:val="24"/>
        </w:rPr>
        <w:t>上</w:t>
      </w:r>
      <w:r w:rsidR="000426A2" w:rsidRPr="006E10CB">
        <w:rPr>
          <w:rFonts w:hint="eastAsia"/>
          <w:sz w:val="24"/>
          <w:szCs w:val="24"/>
        </w:rPr>
        <w:t>设置有</w:t>
      </w:r>
      <w:ins w:id="30" w:author="Xue, Hua (T IP CN 3)" w:date="2021-05-26T18:03:00Z">
        <w:r>
          <w:rPr>
            <w:rFonts w:hint="eastAsia"/>
            <w:sz w:val="24"/>
            <w:szCs w:val="24"/>
          </w:rPr>
          <w:t>一个</w:t>
        </w:r>
      </w:ins>
      <w:r w:rsidR="00EC4B2D" w:rsidRPr="006E10CB">
        <w:rPr>
          <w:rFonts w:hint="eastAsia"/>
          <w:sz w:val="24"/>
          <w:szCs w:val="24"/>
        </w:rPr>
        <w:t>安装孔（</w:t>
      </w:r>
      <w:r w:rsidR="00EC4B2D" w:rsidRPr="006E10CB">
        <w:rPr>
          <w:rFonts w:hint="eastAsia"/>
          <w:sz w:val="24"/>
          <w:szCs w:val="24"/>
        </w:rPr>
        <w:t>211</w:t>
      </w:r>
      <w:r w:rsidR="00EC4B2D" w:rsidRPr="006E10CB">
        <w:rPr>
          <w:rFonts w:hint="eastAsia"/>
          <w:sz w:val="24"/>
          <w:szCs w:val="24"/>
        </w:rPr>
        <w:t>）</w:t>
      </w:r>
      <w:r w:rsidR="00EC1BCC" w:rsidRPr="006E10CB">
        <w:rPr>
          <w:rFonts w:hint="eastAsia"/>
          <w:sz w:val="24"/>
          <w:szCs w:val="24"/>
        </w:rPr>
        <w:t>和</w:t>
      </w:r>
      <w:ins w:id="31" w:author="Xue, Hua (T IP CN 3)" w:date="2021-05-26T18:03:00Z">
        <w:r>
          <w:rPr>
            <w:rFonts w:hint="eastAsia"/>
            <w:sz w:val="24"/>
            <w:szCs w:val="24"/>
          </w:rPr>
          <w:t>一个</w:t>
        </w:r>
      </w:ins>
      <w:r w:rsidR="00EC4B2D" w:rsidRPr="006E10CB">
        <w:rPr>
          <w:rFonts w:hint="eastAsia"/>
          <w:sz w:val="24"/>
          <w:szCs w:val="24"/>
        </w:rPr>
        <w:t>第一限位结构（</w:t>
      </w:r>
      <w:r w:rsidR="00EC4B2D" w:rsidRPr="006E10CB">
        <w:rPr>
          <w:rFonts w:hint="eastAsia"/>
          <w:sz w:val="24"/>
          <w:szCs w:val="24"/>
        </w:rPr>
        <w:t>212</w:t>
      </w:r>
      <w:r w:rsidR="00EC4B2D" w:rsidRPr="006E10CB">
        <w:rPr>
          <w:rFonts w:hint="eastAsia"/>
          <w:sz w:val="24"/>
          <w:szCs w:val="24"/>
        </w:rPr>
        <w:t>）</w:t>
      </w:r>
      <w:r w:rsidR="005B2264" w:rsidRPr="006E10CB">
        <w:rPr>
          <w:rFonts w:hint="eastAsia"/>
          <w:sz w:val="24"/>
          <w:szCs w:val="24"/>
        </w:rPr>
        <w:t>；</w:t>
      </w:r>
      <w:ins w:id="32" w:author="Xue, Hua (T IP CN 3)" w:date="2021-05-26T18:15:00Z">
        <w:r w:rsidR="00D7104C">
          <w:rPr>
            <w:rFonts w:hint="eastAsia"/>
            <w:sz w:val="24"/>
            <w:szCs w:val="24"/>
          </w:rPr>
          <w:t>和</w:t>
        </w:r>
      </w:ins>
    </w:p>
    <w:p w14:paraId="47C1C241" w14:textId="77777777" w:rsidR="00CB101B" w:rsidRDefault="00CB101B" w:rsidP="000C642F">
      <w:pPr>
        <w:spacing w:line="360" w:lineRule="auto"/>
        <w:ind w:firstLineChars="200" w:firstLine="480"/>
        <w:rPr>
          <w:ins w:id="33" w:author="Xue, Hua (T IP CN 3)" w:date="2021-05-26T18:07:00Z"/>
          <w:sz w:val="24"/>
          <w:szCs w:val="24"/>
        </w:rPr>
      </w:pPr>
      <w:ins w:id="34" w:author="Xue, Hua (T IP CN 3)" w:date="2021-05-26T18:03:00Z">
        <w:r>
          <w:rPr>
            <w:rFonts w:hint="eastAsia"/>
            <w:sz w:val="24"/>
            <w:szCs w:val="24"/>
          </w:rPr>
          <w:t>一个</w:t>
        </w:r>
      </w:ins>
      <w:r w:rsidR="00EC4B2D" w:rsidRPr="006E10CB">
        <w:rPr>
          <w:rFonts w:hint="eastAsia"/>
          <w:sz w:val="24"/>
          <w:szCs w:val="24"/>
        </w:rPr>
        <w:t>紧固插销（</w:t>
      </w:r>
      <w:r w:rsidR="00EC4B2D" w:rsidRPr="006E10CB">
        <w:rPr>
          <w:rFonts w:hint="eastAsia"/>
          <w:sz w:val="24"/>
          <w:szCs w:val="24"/>
        </w:rPr>
        <w:t>30</w:t>
      </w:r>
      <w:r w:rsidR="00EC4B2D" w:rsidRPr="006E10CB">
        <w:rPr>
          <w:rFonts w:hint="eastAsia"/>
          <w:sz w:val="24"/>
          <w:szCs w:val="24"/>
        </w:rPr>
        <w:t>）</w:t>
      </w:r>
      <w:r w:rsidR="005B2264" w:rsidRPr="006E10CB">
        <w:rPr>
          <w:rFonts w:hint="eastAsia"/>
          <w:sz w:val="24"/>
          <w:szCs w:val="24"/>
        </w:rPr>
        <w:t>，</w:t>
      </w:r>
      <w:del w:id="35" w:author="Xue, Hua (T IP CN 3)" w:date="2021-05-26T14:12:00Z">
        <w:r w:rsidR="005B2264" w:rsidRPr="006E10CB" w:rsidDel="00CC44CC">
          <w:rPr>
            <w:rFonts w:hint="eastAsia"/>
            <w:sz w:val="24"/>
            <w:szCs w:val="24"/>
          </w:rPr>
          <w:delText>所述</w:delText>
        </w:r>
        <w:r w:rsidR="00EC4B2D" w:rsidRPr="006E10CB" w:rsidDel="00CC44CC">
          <w:rPr>
            <w:rFonts w:hint="eastAsia"/>
            <w:sz w:val="24"/>
            <w:szCs w:val="24"/>
          </w:rPr>
          <w:delText>紧固插销（</w:delText>
        </w:r>
        <w:r w:rsidR="00EC4B2D" w:rsidRPr="006E10CB" w:rsidDel="00CC44CC">
          <w:rPr>
            <w:rFonts w:hint="eastAsia"/>
            <w:sz w:val="24"/>
            <w:szCs w:val="24"/>
          </w:rPr>
          <w:delText>30</w:delText>
        </w:r>
        <w:r w:rsidR="00EC4B2D" w:rsidRPr="006E10CB" w:rsidDel="00CC44CC">
          <w:rPr>
            <w:rFonts w:hint="eastAsia"/>
            <w:sz w:val="24"/>
            <w:szCs w:val="24"/>
          </w:rPr>
          <w:delText>）</w:delText>
        </w:r>
      </w:del>
      <w:ins w:id="36" w:author="Xue, Hua (T IP CN 3)" w:date="2021-05-26T14:12:00Z">
        <w:r w:rsidR="00CC44CC">
          <w:rPr>
            <w:rFonts w:hint="eastAsia"/>
            <w:sz w:val="24"/>
            <w:szCs w:val="24"/>
          </w:rPr>
          <w:t>其</w:t>
        </w:r>
      </w:ins>
      <w:r w:rsidR="00034946" w:rsidRPr="006E10CB">
        <w:rPr>
          <w:rFonts w:hint="eastAsia"/>
          <w:sz w:val="24"/>
          <w:szCs w:val="24"/>
        </w:rPr>
        <w:t>包括</w:t>
      </w:r>
      <w:ins w:id="37" w:author="Xue, Hua (T IP CN 3)" w:date="2021-05-26T18:04:00Z">
        <w:r>
          <w:rPr>
            <w:rFonts w:hint="eastAsia"/>
            <w:sz w:val="24"/>
            <w:szCs w:val="24"/>
          </w:rPr>
          <w:t>一个</w:t>
        </w:r>
      </w:ins>
      <w:r w:rsidR="00EC4B2D" w:rsidRPr="006E10CB">
        <w:rPr>
          <w:rFonts w:hint="eastAsia"/>
          <w:sz w:val="24"/>
          <w:szCs w:val="24"/>
        </w:rPr>
        <w:t>插销主体（</w:t>
      </w:r>
      <w:r w:rsidR="00EC4B2D" w:rsidRPr="006E10CB">
        <w:rPr>
          <w:rFonts w:hint="eastAsia"/>
          <w:sz w:val="24"/>
          <w:szCs w:val="24"/>
        </w:rPr>
        <w:t>31</w:t>
      </w:r>
      <w:r w:rsidR="00EC4B2D" w:rsidRPr="006E10CB">
        <w:rPr>
          <w:rFonts w:hint="eastAsia"/>
          <w:sz w:val="24"/>
          <w:szCs w:val="24"/>
        </w:rPr>
        <w:t>）</w:t>
      </w:r>
      <w:r w:rsidR="00034946" w:rsidRPr="006E10CB">
        <w:rPr>
          <w:rFonts w:hint="eastAsia"/>
          <w:sz w:val="24"/>
          <w:szCs w:val="24"/>
        </w:rPr>
        <w:t>和</w:t>
      </w:r>
      <w:ins w:id="38" w:author="Xue, Hua (T IP CN 3)" w:date="2021-05-26T18:04:00Z">
        <w:r>
          <w:rPr>
            <w:rFonts w:hint="eastAsia"/>
            <w:sz w:val="24"/>
            <w:szCs w:val="24"/>
          </w:rPr>
          <w:t>一个</w:t>
        </w:r>
      </w:ins>
      <w:r w:rsidR="00EC4B2D" w:rsidRPr="006E10CB">
        <w:rPr>
          <w:rFonts w:hint="eastAsia"/>
          <w:sz w:val="24"/>
          <w:szCs w:val="24"/>
        </w:rPr>
        <w:t>第二限位结构（</w:t>
      </w:r>
      <w:r w:rsidR="00EC4B2D" w:rsidRPr="006E10CB">
        <w:rPr>
          <w:rFonts w:hint="eastAsia"/>
          <w:sz w:val="24"/>
          <w:szCs w:val="24"/>
        </w:rPr>
        <w:t>32</w:t>
      </w:r>
      <w:r w:rsidR="00EC4B2D" w:rsidRPr="006E10CB">
        <w:rPr>
          <w:rFonts w:hint="eastAsia"/>
          <w:sz w:val="24"/>
          <w:szCs w:val="24"/>
        </w:rPr>
        <w:t>）</w:t>
      </w:r>
      <w:r w:rsidR="00814CDA" w:rsidRPr="006E10CB">
        <w:rPr>
          <w:rFonts w:hint="eastAsia"/>
          <w:sz w:val="24"/>
          <w:szCs w:val="24"/>
        </w:rPr>
        <w:t>，</w:t>
      </w:r>
    </w:p>
    <w:p w14:paraId="6E0A0175" w14:textId="77777777" w:rsidR="00CB101B" w:rsidRDefault="00385C8C" w:rsidP="000C642F">
      <w:pPr>
        <w:spacing w:line="360" w:lineRule="auto"/>
        <w:ind w:firstLineChars="200" w:firstLine="480"/>
        <w:rPr>
          <w:ins w:id="39" w:author="Xue, Hua (T IP CN 3)" w:date="2021-05-26T18:07:00Z"/>
          <w:sz w:val="24"/>
          <w:szCs w:val="24"/>
        </w:rPr>
      </w:pPr>
      <w:r w:rsidRPr="006E10CB">
        <w:rPr>
          <w:rFonts w:hint="eastAsia"/>
          <w:sz w:val="24"/>
          <w:szCs w:val="24"/>
        </w:rPr>
        <w:t>所述</w:t>
      </w:r>
      <w:r w:rsidR="00EC4B2D" w:rsidRPr="006E10CB">
        <w:rPr>
          <w:rFonts w:hint="eastAsia"/>
          <w:sz w:val="24"/>
          <w:szCs w:val="24"/>
        </w:rPr>
        <w:t>第二限位结构（</w:t>
      </w:r>
      <w:r w:rsidR="00EC4B2D" w:rsidRPr="006E10CB">
        <w:rPr>
          <w:rFonts w:hint="eastAsia"/>
          <w:sz w:val="24"/>
          <w:szCs w:val="24"/>
        </w:rPr>
        <w:t>32</w:t>
      </w:r>
      <w:r w:rsidR="00EC4B2D" w:rsidRPr="006E10CB">
        <w:rPr>
          <w:rFonts w:hint="eastAsia"/>
          <w:sz w:val="24"/>
          <w:szCs w:val="24"/>
        </w:rPr>
        <w:t>）</w:t>
      </w:r>
      <w:r w:rsidRPr="006E10CB">
        <w:rPr>
          <w:rFonts w:hint="eastAsia"/>
          <w:sz w:val="24"/>
          <w:szCs w:val="24"/>
        </w:rPr>
        <w:t>连接在所述</w:t>
      </w:r>
      <w:r w:rsidR="00EC4B2D" w:rsidRPr="006E10CB">
        <w:rPr>
          <w:rFonts w:hint="eastAsia"/>
          <w:sz w:val="24"/>
          <w:szCs w:val="24"/>
        </w:rPr>
        <w:t>插销主体（</w:t>
      </w:r>
      <w:r w:rsidR="00EC4B2D" w:rsidRPr="006E10CB">
        <w:rPr>
          <w:rFonts w:hint="eastAsia"/>
          <w:sz w:val="24"/>
          <w:szCs w:val="24"/>
        </w:rPr>
        <w:t>31</w:t>
      </w:r>
      <w:r w:rsidR="00EC4B2D" w:rsidRPr="006E10CB">
        <w:rPr>
          <w:rFonts w:hint="eastAsia"/>
          <w:sz w:val="24"/>
          <w:szCs w:val="24"/>
        </w:rPr>
        <w:t>）</w:t>
      </w:r>
      <w:r w:rsidRPr="006E10CB">
        <w:rPr>
          <w:rFonts w:hint="eastAsia"/>
          <w:sz w:val="24"/>
          <w:szCs w:val="24"/>
        </w:rPr>
        <w:t>上，且</w:t>
      </w:r>
      <w:r w:rsidR="00BD4FD0" w:rsidRPr="006E10CB">
        <w:rPr>
          <w:rFonts w:hint="eastAsia"/>
          <w:sz w:val="24"/>
          <w:szCs w:val="24"/>
        </w:rPr>
        <w:t>所述</w:t>
      </w:r>
      <w:r w:rsidR="00EC4B2D" w:rsidRPr="006E10CB">
        <w:rPr>
          <w:rFonts w:hint="eastAsia"/>
          <w:sz w:val="24"/>
          <w:szCs w:val="24"/>
        </w:rPr>
        <w:t>第二限位结构（</w:t>
      </w:r>
      <w:r w:rsidR="00EC4B2D" w:rsidRPr="006E10CB">
        <w:rPr>
          <w:rFonts w:hint="eastAsia"/>
          <w:sz w:val="24"/>
          <w:szCs w:val="24"/>
        </w:rPr>
        <w:t>32</w:t>
      </w:r>
      <w:r w:rsidR="00EC4B2D" w:rsidRPr="006E10CB">
        <w:rPr>
          <w:rFonts w:hint="eastAsia"/>
          <w:sz w:val="24"/>
          <w:szCs w:val="24"/>
        </w:rPr>
        <w:t>）</w:t>
      </w:r>
      <w:r w:rsidR="00BD4FD0" w:rsidRPr="006E10CB">
        <w:rPr>
          <w:rFonts w:hint="eastAsia"/>
          <w:sz w:val="24"/>
          <w:szCs w:val="24"/>
        </w:rPr>
        <w:t>的</w:t>
      </w:r>
      <w:r w:rsidR="00BF6A63" w:rsidRPr="006E10CB">
        <w:rPr>
          <w:rFonts w:hint="eastAsia"/>
          <w:sz w:val="24"/>
          <w:szCs w:val="24"/>
        </w:rPr>
        <w:t>延伸方向垂直</w:t>
      </w:r>
      <w:r w:rsidR="00EC4B2D" w:rsidRPr="006E10CB">
        <w:rPr>
          <w:rFonts w:hint="eastAsia"/>
          <w:sz w:val="24"/>
          <w:szCs w:val="24"/>
        </w:rPr>
        <w:t>于</w:t>
      </w:r>
      <w:r w:rsidR="00BF6A63" w:rsidRPr="006E10CB">
        <w:rPr>
          <w:rFonts w:hint="eastAsia"/>
          <w:sz w:val="24"/>
          <w:szCs w:val="24"/>
        </w:rPr>
        <w:t>所述</w:t>
      </w:r>
      <w:r w:rsidR="00EC4B2D" w:rsidRPr="006E10CB">
        <w:rPr>
          <w:rFonts w:hint="eastAsia"/>
          <w:sz w:val="24"/>
          <w:szCs w:val="24"/>
        </w:rPr>
        <w:t>插销主体（</w:t>
      </w:r>
      <w:r w:rsidR="00EC4B2D" w:rsidRPr="006E10CB">
        <w:rPr>
          <w:rFonts w:hint="eastAsia"/>
          <w:sz w:val="24"/>
          <w:szCs w:val="24"/>
        </w:rPr>
        <w:t>31</w:t>
      </w:r>
      <w:r w:rsidR="00EC4B2D" w:rsidRPr="006E10CB">
        <w:rPr>
          <w:rFonts w:hint="eastAsia"/>
          <w:sz w:val="24"/>
          <w:szCs w:val="24"/>
        </w:rPr>
        <w:t>）</w:t>
      </w:r>
      <w:r w:rsidR="00BF6A63" w:rsidRPr="006E10CB">
        <w:rPr>
          <w:rFonts w:hint="eastAsia"/>
          <w:sz w:val="24"/>
          <w:szCs w:val="24"/>
        </w:rPr>
        <w:t>的轴线，所述</w:t>
      </w:r>
      <w:r w:rsidR="00EC4B2D" w:rsidRPr="006E10CB">
        <w:rPr>
          <w:rFonts w:hint="eastAsia"/>
          <w:sz w:val="24"/>
          <w:szCs w:val="24"/>
        </w:rPr>
        <w:t>插销主体（</w:t>
      </w:r>
      <w:r w:rsidR="00EC4B2D" w:rsidRPr="006E10CB">
        <w:rPr>
          <w:rFonts w:hint="eastAsia"/>
          <w:sz w:val="24"/>
          <w:szCs w:val="24"/>
        </w:rPr>
        <w:t>31</w:t>
      </w:r>
      <w:r w:rsidR="00EC4B2D" w:rsidRPr="006E10CB">
        <w:rPr>
          <w:rFonts w:hint="eastAsia"/>
          <w:sz w:val="24"/>
          <w:szCs w:val="24"/>
        </w:rPr>
        <w:t>）</w:t>
      </w:r>
      <w:r w:rsidR="00BF6A63" w:rsidRPr="006E10CB">
        <w:rPr>
          <w:rFonts w:hint="eastAsia"/>
          <w:sz w:val="24"/>
          <w:szCs w:val="24"/>
        </w:rPr>
        <w:t>绕所述轴线可转动地设置在所述</w:t>
      </w:r>
      <w:r w:rsidR="00EC4B2D" w:rsidRPr="006E10CB">
        <w:rPr>
          <w:rFonts w:hint="eastAsia"/>
          <w:sz w:val="24"/>
          <w:szCs w:val="24"/>
        </w:rPr>
        <w:t>安装孔（</w:t>
      </w:r>
      <w:r w:rsidR="00EC4B2D" w:rsidRPr="006E10CB">
        <w:rPr>
          <w:rFonts w:hint="eastAsia"/>
          <w:sz w:val="24"/>
          <w:szCs w:val="24"/>
        </w:rPr>
        <w:t>211</w:t>
      </w:r>
      <w:r w:rsidR="00EC4B2D" w:rsidRPr="006E10CB">
        <w:rPr>
          <w:rFonts w:hint="eastAsia"/>
          <w:sz w:val="24"/>
          <w:szCs w:val="24"/>
        </w:rPr>
        <w:t>）</w:t>
      </w:r>
      <w:r w:rsidR="00BF6A63" w:rsidRPr="006E10CB">
        <w:rPr>
          <w:rFonts w:hint="eastAsia"/>
          <w:sz w:val="24"/>
          <w:szCs w:val="24"/>
        </w:rPr>
        <w:t>内，</w:t>
      </w:r>
    </w:p>
    <w:p w14:paraId="65073561" w14:textId="6F461113" w:rsidR="001451B4" w:rsidRPr="006E10CB" w:rsidRDefault="00474111" w:rsidP="000C642F">
      <w:pPr>
        <w:spacing w:line="360" w:lineRule="auto"/>
        <w:ind w:firstLineChars="200" w:firstLine="480"/>
        <w:rPr>
          <w:sz w:val="24"/>
          <w:szCs w:val="24"/>
        </w:rPr>
      </w:pPr>
      <w:r w:rsidRPr="006E10CB">
        <w:rPr>
          <w:rFonts w:hint="eastAsia"/>
          <w:sz w:val="24"/>
          <w:szCs w:val="24"/>
        </w:rPr>
        <w:t>所述</w:t>
      </w:r>
      <w:r w:rsidR="00EC4B2D" w:rsidRPr="006E10CB">
        <w:rPr>
          <w:rFonts w:hint="eastAsia"/>
          <w:sz w:val="24"/>
          <w:szCs w:val="24"/>
        </w:rPr>
        <w:t>第一限位结构（</w:t>
      </w:r>
      <w:r w:rsidR="00EC4B2D" w:rsidRPr="006E10CB">
        <w:rPr>
          <w:rFonts w:hint="eastAsia"/>
          <w:sz w:val="24"/>
          <w:szCs w:val="24"/>
        </w:rPr>
        <w:t>212</w:t>
      </w:r>
      <w:r w:rsidR="00EC4B2D" w:rsidRPr="006E10CB">
        <w:rPr>
          <w:rFonts w:hint="eastAsia"/>
          <w:sz w:val="24"/>
          <w:szCs w:val="24"/>
        </w:rPr>
        <w:t>）</w:t>
      </w:r>
      <w:r w:rsidRPr="006E10CB">
        <w:rPr>
          <w:rFonts w:hint="eastAsia"/>
          <w:sz w:val="24"/>
          <w:szCs w:val="24"/>
        </w:rPr>
        <w:t>与所述</w:t>
      </w:r>
      <w:r w:rsidR="00EC4B2D" w:rsidRPr="006E10CB">
        <w:rPr>
          <w:rFonts w:hint="eastAsia"/>
          <w:sz w:val="24"/>
          <w:szCs w:val="24"/>
        </w:rPr>
        <w:t>插销主体（</w:t>
      </w:r>
      <w:r w:rsidR="00EC4B2D" w:rsidRPr="006E10CB">
        <w:rPr>
          <w:rFonts w:hint="eastAsia"/>
          <w:sz w:val="24"/>
          <w:szCs w:val="24"/>
        </w:rPr>
        <w:t>31</w:t>
      </w:r>
      <w:r w:rsidR="00EC4B2D" w:rsidRPr="006E10CB">
        <w:rPr>
          <w:rFonts w:hint="eastAsia"/>
          <w:sz w:val="24"/>
          <w:szCs w:val="24"/>
        </w:rPr>
        <w:t>）</w:t>
      </w:r>
      <w:r w:rsidRPr="006E10CB">
        <w:rPr>
          <w:rFonts w:hint="eastAsia"/>
          <w:sz w:val="24"/>
          <w:szCs w:val="24"/>
        </w:rPr>
        <w:t>配合，</w:t>
      </w:r>
      <w:r w:rsidR="00CA2708" w:rsidRPr="006E10CB">
        <w:rPr>
          <w:rFonts w:hint="eastAsia"/>
          <w:sz w:val="24"/>
          <w:szCs w:val="24"/>
        </w:rPr>
        <w:t>以阻止所述插销主体（</w:t>
      </w:r>
      <w:r w:rsidR="00CA2708" w:rsidRPr="006E10CB">
        <w:rPr>
          <w:rFonts w:hint="eastAsia"/>
          <w:sz w:val="24"/>
          <w:szCs w:val="24"/>
        </w:rPr>
        <w:t>3</w:t>
      </w:r>
      <w:r w:rsidR="00CA2708" w:rsidRPr="006E10CB">
        <w:rPr>
          <w:sz w:val="24"/>
          <w:szCs w:val="24"/>
        </w:rPr>
        <w:t>0</w:t>
      </w:r>
      <w:r w:rsidR="00CA2708" w:rsidRPr="006E10CB">
        <w:rPr>
          <w:rFonts w:hint="eastAsia"/>
          <w:sz w:val="24"/>
          <w:szCs w:val="24"/>
        </w:rPr>
        <w:t>）转动，从而</w:t>
      </w:r>
      <w:r w:rsidRPr="006E10CB">
        <w:rPr>
          <w:rFonts w:hint="eastAsia"/>
          <w:sz w:val="24"/>
          <w:szCs w:val="24"/>
        </w:rPr>
        <w:t>将</w:t>
      </w:r>
      <w:r w:rsidR="00FF6E38" w:rsidRPr="006E10CB">
        <w:rPr>
          <w:rFonts w:hint="eastAsia"/>
          <w:sz w:val="24"/>
          <w:szCs w:val="24"/>
        </w:rPr>
        <w:t>所述</w:t>
      </w:r>
      <w:r w:rsidR="00EC4B2D" w:rsidRPr="006E10CB">
        <w:rPr>
          <w:rFonts w:hint="eastAsia"/>
          <w:sz w:val="24"/>
          <w:szCs w:val="24"/>
        </w:rPr>
        <w:t>第二限位结构（</w:t>
      </w:r>
      <w:r w:rsidR="00EC4B2D" w:rsidRPr="006E10CB">
        <w:rPr>
          <w:rFonts w:hint="eastAsia"/>
          <w:sz w:val="24"/>
          <w:szCs w:val="24"/>
        </w:rPr>
        <w:t>32</w:t>
      </w:r>
      <w:r w:rsidR="00EC4B2D" w:rsidRPr="006E10CB">
        <w:rPr>
          <w:rFonts w:hint="eastAsia"/>
          <w:sz w:val="24"/>
          <w:szCs w:val="24"/>
        </w:rPr>
        <w:t>）</w:t>
      </w:r>
      <w:del w:id="40" w:author="Xue, Hua (T IP CN 3)" w:date="2021-05-26T18:04:00Z">
        <w:r w:rsidRPr="006E10CB" w:rsidDel="00CB101B">
          <w:rPr>
            <w:rFonts w:hint="eastAsia"/>
            <w:sz w:val="24"/>
            <w:szCs w:val="24"/>
          </w:rPr>
          <w:delText>限位</w:delText>
        </w:r>
      </w:del>
      <w:ins w:id="41" w:author="Xue, Hua (T IP CN 3)" w:date="2021-05-26T18:04:00Z">
        <w:r w:rsidR="00CB101B">
          <w:rPr>
            <w:rFonts w:hint="eastAsia"/>
            <w:sz w:val="24"/>
            <w:szCs w:val="24"/>
          </w:rPr>
          <w:t>限定</w:t>
        </w:r>
      </w:ins>
      <w:r w:rsidRPr="006E10CB">
        <w:rPr>
          <w:rFonts w:hint="eastAsia"/>
          <w:sz w:val="24"/>
          <w:szCs w:val="24"/>
        </w:rPr>
        <w:t>在</w:t>
      </w:r>
      <w:ins w:id="42" w:author="Xue, Hua (T IP CN 3)" w:date="2021-05-26T14:12:00Z">
        <w:r w:rsidR="00CC44CC">
          <w:rPr>
            <w:rFonts w:hint="eastAsia"/>
            <w:sz w:val="24"/>
            <w:szCs w:val="24"/>
          </w:rPr>
          <w:t>一个</w:t>
        </w:r>
      </w:ins>
      <w:r w:rsidRPr="006E10CB">
        <w:rPr>
          <w:rFonts w:hint="eastAsia"/>
          <w:sz w:val="24"/>
          <w:szCs w:val="24"/>
        </w:rPr>
        <w:t>解锁位置或</w:t>
      </w:r>
      <w:ins w:id="43" w:author="Xue, Hua (T IP CN 3)" w:date="2021-05-26T14:12:00Z">
        <w:r w:rsidR="00CC44CC">
          <w:rPr>
            <w:rFonts w:hint="eastAsia"/>
            <w:sz w:val="24"/>
            <w:szCs w:val="24"/>
          </w:rPr>
          <w:t>一个</w:t>
        </w:r>
      </w:ins>
      <w:r w:rsidRPr="006E10CB">
        <w:rPr>
          <w:rFonts w:hint="eastAsia"/>
          <w:sz w:val="24"/>
          <w:szCs w:val="24"/>
        </w:rPr>
        <w:t>锁定位置</w:t>
      </w:r>
      <w:r w:rsidR="001451B4" w:rsidRPr="006E10CB">
        <w:rPr>
          <w:rFonts w:hint="eastAsia"/>
          <w:sz w:val="24"/>
          <w:szCs w:val="24"/>
        </w:rPr>
        <w:t>；</w:t>
      </w:r>
    </w:p>
    <w:p w14:paraId="30AB5AF7" w14:textId="154CEBE6" w:rsidR="005B2264" w:rsidRPr="006E10CB" w:rsidRDefault="00474111" w:rsidP="000C642F">
      <w:pPr>
        <w:spacing w:line="360" w:lineRule="auto"/>
        <w:ind w:firstLineChars="200" w:firstLine="480"/>
        <w:rPr>
          <w:sz w:val="24"/>
          <w:szCs w:val="24"/>
        </w:rPr>
      </w:pPr>
      <w:r w:rsidRPr="006E10CB">
        <w:rPr>
          <w:rFonts w:hint="eastAsia"/>
          <w:sz w:val="24"/>
          <w:szCs w:val="24"/>
        </w:rPr>
        <w:t>所述</w:t>
      </w:r>
      <w:r w:rsidR="00EC4B2D" w:rsidRPr="006E10CB">
        <w:rPr>
          <w:rFonts w:hint="eastAsia"/>
          <w:sz w:val="24"/>
          <w:szCs w:val="24"/>
        </w:rPr>
        <w:t>第二限位结构（</w:t>
      </w:r>
      <w:r w:rsidR="00EC4B2D" w:rsidRPr="006E10CB">
        <w:rPr>
          <w:rFonts w:hint="eastAsia"/>
          <w:sz w:val="24"/>
          <w:szCs w:val="24"/>
        </w:rPr>
        <w:t>32</w:t>
      </w:r>
      <w:r w:rsidR="00EC4B2D" w:rsidRPr="006E10CB">
        <w:rPr>
          <w:rFonts w:hint="eastAsia"/>
          <w:sz w:val="24"/>
          <w:szCs w:val="24"/>
        </w:rPr>
        <w:t>）</w:t>
      </w:r>
      <w:r w:rsidR="00412F4C" w:rsidRPr="006E10CB">
        <w:rPr>
          <w:rFonts w:hint="eastAsia"/>
          <w:sz w:val="24"/>
          <w:szCs w:val="24"/>
        </w:rPr>
        <w:t>处于所述锁定位置时，所述</w:t>
      </w:r>
      <w:r w:rsidR="00EC4B2D" w:rsidRPr="006E10CB">
        <w:rPr>
          <w:rFonts w:hint="eastAsia"/>
          <w:sz w:val="24"/>
          <w:szCs w:val="24"/>
        </w:rPr>
        <w:t>第二限位结构（</w:t>
      </w:r>
      <w:r w:rsidR="00EC4B2D" w:rsidRPr="006E10CB">
        <w:rPr>
          <w:rFonts w:hint="eastAsia"/>
          <w:sz w:val="24"/>
          <w:szCs w:val="24"/>
        </w:rPr>
        <w:t>32</w:t>
      </w:r>
      <w:r w:rsidR="00EC4B2D" w:rsidRPr="006E10CB">
        <w:rPr>
          <w:rFonts w:hint="eastAsia"/>
          <w:sz w:val="24"/>
          <w:szCs w:val="24"/>
        </w:rPr>
        <w:t>）</w:t>
      </w:r>
      <w:r w:rsidR="007E512A" w:rsidRPr="006E10CB">
        <w:rPr>
          <w:rFonts w:hint="eastAsia"/>
          <w:sz w:val="24"/>
          <w:szCs w:val="24"/>
        </w:rPr>
        <w:t>嵌入</w:t>
      </w:r>
      <w:r w:rsidR="00FF6E38" w:rsidRPr="006E10CB">
        <w:rPr>
          <w:rFonts w:hint="eastAsia"/>
          <w:sz w:val="24"/>
          <w:szCs w:val="24"/>
        </w:rPr>
        <w:t>所述</w:t>
      </w:r>
      <w:r w:rsidR="00412535" w:rsidRPr="006E10CB">
        <w:rPr>
          <w:rFonts w:hint="eastAsia"/>
          <w:sz w:val="24"/>
          <w:szCs w:val="24"/>
        </w:rPr>
        <w:t>电子脱扣器（</w:t>
      </w:r>
      <w:r w:rsidR="00412535" w:rsidRPr="006E10CB">
        <w:rPr>
          <w:rFonts w:hint="eastAsia"/>
          <w:sz w:val="24"/>
          <w:szCs w:val="24"/>
        </w:rPr>
        <w:t>10</w:t>
      </w:r>
      <w:r w:rsidR="00412535" w:rsidRPr="006E10CB">
        <w:rPr>
          <w:rFonts w:hint="eastAsia"/>
          <w:sz w:val="24"/>
          <w:szCs w:val="24"/>
        </w:rPr>
        <w:t>）</w:t>
      </w:r>
      <w:r w:rsidR="007E512A" w:rsidRPr="006E10CB">
        <w:rPr>
          <w:rFonts w:hint="eastAsia"/>
          <w:sz w:val="24"/>
          <w:szCs w:val="24"/>
        </w:rPr>
        <w:t>内</w:t>
      </w:r>
      <w:r w:rsidR="00FF6E38" w:rsidRPr="006E10CB">
        <w:rPr>
          <w:rFonts w:hint="eastAsia"/>
          <w:sz w:val="24"/>
          <w:szCs w:val="24"/>
        </w:rPr>
        <w:t>，以将所述显示装置固定在所述</w:t>
      </w:r>
      <w:r w:rsidR="00412535" w:rsidRPr="006E10CB">
        <w:rPr>
          <w:rFonts w:hint="eastAsia"/>
          <w:sz w:val="24"/>
          <w:szCs w:val="24"/>
        </w:rPr>
        <w:t>电子脱扣器（</w:t>
      </w:r>
      <w:r w:rsidR="00412535" w:rsidRPr="006E10CB">
        <w:rPr>
          <w:rFonts w:hint="eastAsia"/>
          <w:sz w:val="24"/>
          <w:szCs w:val="24"/>
        </w:rPr>
        <w:t>10</w:t>
      </w:r>
      <w:r w:rsidR="00412535" w:rsidRPr="006E10CB">
        <w:rPr>
          <w:rFonts w:hint="eastAsia"/>
          <w:sz w:val="24"/>
          <w:szCs w:val="24"/>
        </w:rPr>
        <w:t>）</w:t>
      </w:r>
      <w:r w:rsidR="00412F4C" w:rsidRPr="006E10CB">
        <w:rPr>
          <w:rFonts w:hint="eastAsia"/>
          <w:sz w:val="24"/>
          <w:szCs w:val="24"/>
        </w:rPr>
        <w:t>上</w:t>
      </w:r>
      <w:del w:id="44" w:author="Xue, Hua (T IP CN 3)" w:date="2021-05-26T16:52:00Z">
        <w:r w:rsidR="00412F4C" w:rsidRPr="006E10CB" w:rsidDel="00EC714B">
          <w:rPr>
            <w:rFonts w:hint="eastAsia"/>
            <w:sz w:val="24"/>
            <w:szCs w:val="24"/>
          </w:rPr>
          <w:delText>，</w:delText>
        </w:r>
      </w:del>
      <w:ins w:id="45" w:author="Xue, Hua (T IP CN 3)" w:date="2021-05-26T16:52:00Z">
        <w:r w:rsidR="00EC714B">
          <w:rPr>
            <w:rFonts w:hint="eastAsia"/>
            <w:sz w:val="24"/>
            <w:szCs w:val="24"/>
          </w:rPr>
          <w:t>；</w:t>
        </w:r>
      </w:ins>
      <w:r w:rsidR="00412F4C" w:rsidRPr="006E10CB">
        <w:rPr>
          <w:rFonts w:hint="eastAsia"/>
          <w:sz w:val="24"/>
          <w:szCs w:val="24"/>
        </w:rPr>
        <w:t>或者，所述</w:t>
      </w:r>
      <w:r w:rsidR="00EC4B2D" w:rsidRPr="006E10CB">
        <w:rPr>
          <w:rFonts w:hint="eastAsia"/>
          <w:sz w:val="24"/>
          <w:szCs w:val="24"/>
        </w:rPr>
        <w:t>第二限位结构（</w:t>
      </w:r>
      <w:r w:rsidR="00EC4B2D" w:rsidRPr="006E10CB">
        <w:rPr>
          <w:rFonts w:hint="eastAsia"/>
          <w:sz w:val="24"/>
          <w:szCs w:val="24"/>
        </w:rPr>
        <w:t>32</w:t>
      </w:r>
      <w:r w:rsidR="00EC4B2D" w:rsidRPr="006E10CB">
        <w:rPr>
          <w:rFonts w:hint="eastAsia"/>
          <w:sz w:val="24"/>
          <w:szCs w:val="24"/>
        </w:rPr>
        <w:t>）</w:t>
      </w:r>
      <w:r w:rsidR="00412F4C" w:rsidRPr="006E10CB">
        <w:rPr>
          <w:rFonts w:hint="eastAsia"/>
          <w:sz w:val="24"/>
          <w:szCs w:val="24"/>
        </w:rPr>
        <w:t>处于所述解锁位置时，所述</w:t>
      </w:r>
      <w:r w:rsidR="00C97551" w:rsidRPr="006E10CB">
        <w:rPr>
          <w:rFonts w:hint="eastAsia"/>
          <w:sz w:val="24"/>
          <w:szCs w:val="24"/>
        </w:rPr>
        <w:t>显示装置能够与所述</w:t>
      </w:r>
      <w:r w:rsidR="00412535" w:rsidRPr="006E10CB">
        <w:rPr>
          <w:rFonts w:hint="eastAsia"/>
          <w:sz w:val="24"/>
          <w:szCs w:val="24"/>
        </w:rPr>
        <w:t>电子脱扣器（</w:t>
      </w:r>
      <w:r w:rsidR="00412535" w:rsidRPr="006E10CB">
        <w:rPr>
          <w:rFonts w:hint="eastAsia"/>
          <w:sz w:val="24"/>
          <w:szCs w:val="24"/>
        </w:rPr>
        <w:t>10</w:t>
      </w:r>
      <w:r w:rsidR="00412535" w:rsidRPr="006E10CB">
        <w:rPr>
          <w:rFonts w:hint="eastAsia"/>
          <w:sz w:val="24"/>
          <w:szCs w:val="24"/>
        </w:rPr>
        <w:t>）</w:t>
      </w:r>
      <w:r w:rsidR="00C97551" w:rsidRPr="006E10CB">
        <w:rPr>
          <w:rFonts w:hint="eastAsia"/>
          <w:sz w:val="24"/>
          <w:szCs w:val="24"/>
        </w:rPr>
        <w:t>分离。</w:t>
      </w:r>
    </w:p>
    <w:p w14:paraId="63447ECF" w14:textId="70B1DEFA" w:rsidR="00CB101B" w:rsidRDefault="001451B4" w:rsidP="000C642F">
      <w:pPr>
        <w:spacing w:line="360" w:lineRule="auto"/>
        <w:ind w:firstLineChars="200" w:firstLine="480"/>
        <w:rPr>
          <w:ins w:id="46" w:author="Xue, Hua (T IP CN 3)" w:date="2021-05-26T18:05:00Z"/>
          <w:sz w:val="24"/>
          <w:szCs w:val="24"/>
        </w:rPr>
      </w:pPr>
      <w:r w:rsidRPr="006E10CB">
        <w:rPr>
          <w:rFonts w:hint="eastAsia"/>
          <w:sz w:val="24"/>
          <w:szCs w:val="24"/>
        </w:rPr>
        <w:t>2</w:t>
      </w:r>
      <w:r w:rsidRPr="006E10CB">
        <w:rPr>
          <w:sz w:val="24"/>
          <w:szCs w:val="24"/>
        </w:rPr>
        <w:t>.</w:t>
      </w:r>
      <w:r w:rsidRPr="006E10CB">
        <w:rPr>
          <w:rFonts w:hint="eastAsia"/>
          <w:sz w:val="24"/>
          <w:szCs w:val="24"/>
        </w:rPr>
        <w:t>根据权利要求</w:t>
      </w:r>
      <w:r w:rsidRPr="006E10CB">
        <w:rPr>
          <w:rFonts w:hint="eastAsia"/>
          <w:sz w:val="24"/>
          <w:szCs w:val="24"/>
        </w:rPr>
        <w:t>1</w:t>
      </w:r>
      <w:r w:rsidRPr="006E10CB">
        <w:rPr>
          <w:rFonts w:hint="eastAsia"/>
          <w:sz w:val="24"/>
          <w:szCs w:val="24"/>
        </w:rPr>
        <w:t>所述的</w:t>
      </w:r>
      <w:ins w:id="47" w:author="Xue, Hua (T IP CN 3)" w:date="2021-05-26T18:16:00Z">
        <w:r w:rsidR="00EB6932">
          <w:rPr>
            <w:rFonts w:hint="eastAsia"/>
            <w:sz w:val="24"/>
            <w:szCs w:val="24"/>
          </w:rPr>
          <w:t>用于</w:t>
        </w:r>
      </w:ins>
      <w:r w:rsidR="00E40703" w:rsidRPr="006E10CB">
        <w:rPr>
          <w:rFonts w:hint="eastAsia"/>
          <w:sz w:val="24"/>
          <w:szCs w:val="24"/>
        </w:rPr>
        <w:t>电子脱扣器的显示装置</w:t>
      </w:r>
      <w:r w:rsidRPr="006E10CB">
        <w:rPr>
          <w:rFonts w:hint="eastAsia"/>
          <w:sz w:val="24"/>
          <w:szCs w:val="24"/>
        </w:rPr>
        <w:t>，其特征在于，</w:t>
      </w:r>
      <w:r w:rsidR="00780097" w:rsidRPr="006E10CB">
        <w:rPr>
          <w:rFonts w:hint="eastAsia"/>
          <w:sz w:val="24"/>
          <w:szCs w:val="24"/>
        </w:rPr>
        <w:t>所述</w:t>
      </w:r>
      <w:r w:rsidR="00EC4B2D" w:rsidRPr="006E10CB">
        <w:rPr>
          <w:rFonts w:hint="eastAsia"/>
          <w:sz w:val="24"/>
          <w:szCs w:val="24"/>
        </w:rPr>
        <w:t>插销主体（</w:t>
      </w:r>
      <w:r w:rsidR="00EC4B2D" w:rsidRPr="006E10CB">
        <w:rPr>
          <w:rFonts w:hint="eastAsia"/>
          <w:sz w:val="24"/>
          <w:szCs w:val="24"/>
        </w:rPr>
        <w:t>31</w:t>
      </w:r>
      <w:r w:rsidR="00EC4B2D" w:rsidRPr="006E10CB">
        <w:rPr>
          <w:rFonts w:hint="eastAsia"/>
          <w:sz w:val="24"/>
          <w:szCs w:val="24"/>
        </w:rPr>
        <w:t>）</w:t>
      </w:r>
      <w:r w:rsidR="00780097" w:rsidRPr="006E10CB">
        <w:rPr>
          <w:rFonts w:hint="eastAsia"/>
          <w:sz w:val="24"/>
          <w:szCs w:val="24"/>
        </w:rPr>
        <w:t>上设置有</w:t>
      </w:r>
      <w:ins w:id="48" w:author="Xue, Hua (T IP CN 3)" w:date="2021-05-26T18:05:00Z">
        <w:r w:rsidR="00CB101B">
          <w:rPr>
            <w:rFonts w:hint="eastAsia"/>
            <w:sz w:val="24"/>
            <w:szCs w:val="24"/>
          </w:rPr>
          <w:t>：</w:t>
        </w:r>
      </w:ins>
    </w:p>
    <w:p w14:paraId="02BCAD19" w14:textId="77777777" w:rsidR="00CB101B" w:rsidRDefault="00CB101B" w:rsidP="000C642F">
      <w:pPr>
        <w:spacing w:line="360" w:lineRule="auto"/>
        <w:ind w:firstLineChars="200" w:firstLine="480"/>
        <w:rPr>
          <w:ins w:id="49" w:author="Xue, Hua (T IP CN 3)" w:date="2021-05-26T18:05:00Z"/>
          <w:sz w:val="24"/>
          <w:szCs w:val="24"/>
        </w:rPr>
      </w:pPr>
      <w:ins w:id="50" w:author="Xue, Hua (T IP CN 3)" w:date="2021-05-26T18:05:00Z">
        <w:r>
          <w:rPr>
            <w:rFonts w:hint="eastAsia"/>
            <w:sz w:val="24"/>
            <w:szCs w:val="24"/>
          </w:rPr>
          <w:t>一个</w:t>
        </w:r>
        <w:r w:rsidRPr="006E10CB">
          <w:rPr>
            <w:rFonts w:hint="eastAsia"/>
            <w:sz w:val="24"/>
            <w:szCs w:val="24"/>
          </w:rPr>
          <w:t>锁定槽（</w:t>
        </w:r>
        <w:r w:rsidRPr="006E10CB">
          <w:rPr>
            <w:rFonts w:hint="eastAsia"/>
            <w:sz w:val="24"/>
            <w:szCs w:val="24"/>
          </w:rPr>
          <w:t>311</w:t>
        </w:r>
        <w:r w:rsidRPr="006E10CB">
          <w:rPr>
            <w:rFonts w:hint="eastAsia"/>
            <w:sz w:val="24"/>
            <w:szCs w:val="24"/>
          </w:rPr>
          <w:t>）和</w:t>
        </w:r>
        <w:r>
          <w:rPr>
            <w:rFonts w:hint="eastAsia"/>
            <w:sz w:val="24"/>
            <w:szCs w:val="24"/>
          </w:rPr>
          <w:t>一个</w:t>
        </w:r>
        <w:r w:rsidRPr="006E10CB">
          <w:rPr>
            <w:rFonts w:hint="eastAsia"/>
            <w:sz w:val="24"/>
            <w:szCs w:val="24"/>
          </w:rPr>
          <w:t>解锁槽（</w:t>
        </w:r>
        <w:r w:rsidRPr="006E10CB">
          <w:rPr>
            <w:rFonts w:hint="eastAsia"/>
            <w:sz w:val="24"/>
            <w:szCs w:val="24"/>
          </w:rPr>
          <w:t>312</w:t>
        </w:r>
        <w:r w:rsidRPr="006E10CB">
          <w:rPr>
            <w:rFonts w:hint="eastAsia"/>
            <w:sz w:val="24"/>
            <w:szCs w:val="24"/>
          </w:rPr>
          <w:t>）</w:t>
        </w:r>
        <w:r>
          <w:rPr>
            <w:rFonts w:hint="eastAsia"/>
            <w:sz w:val="24"/>
            <w:szCs w:val="24"/>
          </w:rPr>
          <w:t>，以</w:t>
        </w:r>
      </w:ins>
      <w:r w:rsidR="00780097" w:rsidRPr="006E10CB">
        <w:rPr>
          <w:rFonts w:hint="eastAsia"/>
          <w:sz w:val="24"/>
          <w:szCs w:val="24"/>
        </w:rPr>
        <w:t>用于</w:t>
      </w:r>
      <w:ins w:id="51" w:author="Xue, Hua (T IP CN 3)" w:date="2021-05-26T18:05:00Z">
        <w:r>
          <w:rPr>
            <w:rFonts w:hint="eastAsia"/>
            <w:sz w:val="24"/>
            <w:szCs w:val="24"/>
          </w:rPr>
          <w:t>配合</w:t>
        </w:r>
      </w:ins>
      <w:del w:id="52" w:author="Xue, Hua (T IP CN 3)" w:date="2021-05-26T18:05:00Z">
        <w:r w:rsidR="00780097" w:rsidRPr="006E10CB" w:rsidDel="00CB101B">
          <w:rPr>
            <w:rFonts w:hint="eastAsia"/>
            <w:sz w:val="24"/>
            <w:szCs w:val="24"/>
          </w:rPr>
          <w:delText>与</w:delText>
        </w:r>
      </w:del>
      <w:r w:rsidR="00780097" w:rsidRPr="006E10CB">
        <w:rPr>
          <w:rFonts w:hint="eastAsia"/>
          <w:sz w:val="24"/>
          <w:szCs w:val="24"/>
        </w:rPr>
        <w:t>所述</w:t>
      </w:r>
      <w:r w:rsidR="00EC4B2D" w:rsidRPr="006E10CB">
        <w:rPr>
          <w:rFonts w:hint="eastAsia"/>
          <w:sz w:val="24"/>
          <w:szCs w:val="24"/>
        </w:rPr>
        <w:t>第一限位结构（</w:t>
      </w:r>
      <w:r w:rsidR="00EC4B2D" w:rsidRPr="006E10CB">
        <w:rPr>
          <w:rFonts w:hint="eastAsia"/>
          <w:sz w:val="24"/>
          <w:szCs w:val="24"/>
        </w:rPr>
        <w:t>212</w:t>
      </w:r>
      <w:r w:rsidR="00EC4B2D" w:rsidRPr="006E10CB">
        <w:rPr>
          <w:rFonts w:hint="eastAsia"/>
          <w:sz w:val="24"/>
          <w:szCs w:val="24"/>
        </w:rPr>
        <w:t>）</w:t>
      </w:r>
      <w:del w:id="53" w:author="Xue, Hua (T IP CN 3)" w:date="2021-05-26T18:05:00Z">
        <w:r w:rsidR="00780097" w:rsidRPr="006E10CB" w:rsidDel="00CB101B">
          <w:rPr>
            <w:rFonts w:hint="eastAsia"/>
            <w:sz w:val="24"/>
            <w:szCs w:val="24"/>
          </w:rPr>
          <w:delText>配合的</w:delText>
        </w:r>
        <w:r w:rsidR="00E11DA2" w:rsidRPr="006E10CB" w:rsidDel="00CB101B">
          <w:rPr>
            <w:rFonts w:hint="eastAsia"/>
            <w:sz w:val="24"/>
            <w:szCs w:val="24"/>
          </w:rPr>
          <w:delText>锁定槽（</w:delText>
        </w:r>
        <w:r w:rsidR="00E11DA2" w:rsidRPr="006E10CB" w:rsidDel="00CB101B">
          <w:rPr>
            <w:rFonts w:hint="eastAsia"/>
            <w:sz w:val="24"/>
            <w:szCs w:val="24"/>
          </w:rPr>
          <w:delText>311</w:delText>
        </w:r>
        <w:r w:rsidR="00E11DA2" w:rsidRPr="006E10CB" w:rsidDel="00CB101B">
          <w:rPr>
            <w:rFonts w:hint="eastAsia"/>
            <w:sz w:val="24"/>
            <w:szCs w:val="24"/>
          </w:rPr>
          <w:delText>）</w:delText>
        </w:r>
        <w:r w:rsidR="00780097" w:rsidRPr="006E10CB" w:rsidDel="00CB101B">
          <w:rPr>
            <w:rFonts w:hint="eastAsia"/>
            <w:sz w:val="24"/>
            <w:szCs w:val="24"/>
          </w:rPr>
          <w:delText>和</w:delText>
        </w:r>
        <w:r w:rsidR="00E11DA2" w:rsidRPr="006E10CB" w:rsidDel="00CB101B">
          <w:rPr>
            <w:rFonts w:hint="eastAsia"/>
            <w:sz w:val="24"/>
            <w:szCs w:val="24"/>
          </w:rPr>
          <w:delText>解锁槽（</w:delText>
        </w:r>
        <w:r w:rsidR="00E11DA2" w:rsidRPr="006E10CB" w:rsidDel="00CB101B">
          <w:rPr>
            <w:rFonts w:hint="eastAsia"/>
            <w:sz w:val="24"/>
            <w:szCs w:val="24"/>
          </w:rPr>
          <w:delText>312</w:delText>
        </w:r>
        <w:r w:rsidR="00E11DA2" w:rsidRPr="006E10CB" w:rsidDel="00CB101B">
          <w:rPr>
            <w:rFonts w:hint="eastAsia"/>
            <w:sz w:val="24"/>
            <w:szCs w:val="24"/>
          </w:rPr>
          <w:delText>）</w:delText>
        </w:r>
      </w:del>
      <w:r w:rsidR="00780097" w:rsidRPr="006E10CB">
        <w:rPr>
          <w:rFonts w:hint="eastAsia"/>
          <w:sz w:val="24"/>
          <w:szCs w:val="24"/>
        </w:rPr>
        <w:t>，</w:t>
      </w:r>
    </w:p>
    <w:p w14:paraId="336FEE5D" w14:textId="77777777" w:rsidR="00CB101B" w:rsidRDefault="00CB101B" w:rsidP="000C642F">
      <w:pPr>
        <w:spacing w:line="360" w:lineRule="auto"/>
        <w:ind w:firstLineChars="200" w:firstLine="480"/>
        <w:rPr>
          <w:ins w:id="54" w:author="Xue, Hua (T IP CN 3)" w:date="2021-05-26T18:06:00Z"/>
          <w:sz w:val="24"/>
          <w:szCs w:val="24"/>
        </w:rPr>
      </w:pPr>
      <w:ins w:id="55" w:author="Xue, Hua (T IP CN 3)" w:date="2021-05-26T18:06:00Z">
        <w:r>
          <w:rPr>
            <w:rFonts w:hint="eastAsia"/>
            <w:sz w:val="24"/>
            <w:szCs w:val="24"/>
          </w:rPr>
          <w:t>其中，</w:t>
        </w:r>
      </w:ins>
      <w:r w:rsidR="00780097" w:rsidRPr="006E10CB">
        <w:rPr>
          <w:rFonts w:hint="eastAsia"/>
          <w:sz w:val="24"/>
          <w:szCs w:val="24"/>
        </w:rPr>
        <w:t>所述</w:t>
      </w:r>
      <w:r w:rsidR="00EC4B2D" w:rsidRPr="006E10CB">
        <w:rPr>
          <w:rFonts w:hint="eastAsia"/>
          <w:sz w:val="24"/>
          <w:szCs w:val="24"/>
        </w:rPr>
        <w:t>插销主体（</w:t>
      </w:r>
      <w:r w:rsidR="00EC4B2D" w:rsidRPr="006E10CB">
        <w:rPr>
          <w:rFonts w:hint="eastAsia"/>
          <w:sz w:val="24"/>
          <w:szCs w:val="24"/>
        </w:rPr>
        <w:t>31</w:t>
      </w:r>
      <w:r w:rsidR="00EC4B2D" w:rsidRPr="006E10CB">
        <w:rPr>
          <w:rFonts w:hint="eastAsia"/>
          <w:sz w:val="24"/>
          <w:szCs w:val="24"/>
        </w:rPr>
        <w:t>）</w:t>
      </w:r>
      <w:r w:rsidR="00780097" w:rsidRPr="006E10CB">
        <w:rPr>
          <w:rFonts w:hint="eastAsia"/>
          <w:sz w:val="24"/>
          <w:szCs w:val="24"/>
        </w:rPr>
        <w:t>转动到所述</w:t>
      </w:r>
      <w:r w:rsidR="00E11DA2" w:rsidRPr="006E10CB">
        <w:rPr>
          <w:rFonts w:hint="eastAsia"/>
          <w:sz w:val="24"/>
          <w:szCs w:val="24"/>
        </w:rPr>
        <w:t>锁定槽（</w:t>
      </w:r>
      <w:r w:rsidR="00E11DA2" w:rsidRPr="006E10CB">
        <w:rPr>
          <w:rFonts w:hint="eastAsia"/>
          <w:sz w:val="24"/>
          <w:szCs w:val="24"/>
        </w:rPr>
        <w:t>311</w:t>
      </w:r>
      <w:r w:rsidR="00E11DA2" w:rsidRPr="006E10CB">
        <w:rPr>
          <w:rFonts w:hint="eastAsia"/>
          <w:sz w:val="24"/>
          <w:szCs w:val="24"/>
        </w:rPr>
        <w:t>）</w:t>
      </w:r>
      <w:r w:rsidR="00780097" w:rsidRPr="006E10CB">
        <w:rPr>
          <w:rFonts w:hint="eastAsia"/>
          <w:sz w:val="24"/>
          <w:szCs w:val="24"/>
        </w:rPr>
        <w:t>与所述</w:t>
      </w:r>
      <w:r w:rsidR="00EC4B2D" w:rsidRPr="006E10CB">
        <w:rPr>
          <w:rFonts w:hint="eastAsia"/>
          <w:sz w:val="24"/>
          <w:szCs w:val="24"/>
        </w:rPr>
        <w:t>第一限位结构（</w:t>
      </w:r>
      <w:r w:rsidR="00EC4B2D" w:rsidRPr="006E10CB">
        <w:rPr>
          <w:rFonts w:hint="eastAsia"/>
          <w:sz w:val="24"/>
          <w:szCs w:val="24"/>
        </w:rPr>
        <w:t>212</w:t>
      </w:r>
      <w:r w:rsidR="00EC4B2D" w:rsidRPr="006E10CB">
        <w:rPr>
          <w:rFonts w:hint="eastAsia"/>
          <w:sz w:val="24"/>
          <w:szCs w:val="24"/>
        </w:rPr>
        <w:t>）</w:t>
      </w:r>
      <w:r w:rsidR="00780097" w:rsidRPr="006E10CB">
        <w:rPr>
          <w:rFonts w:hint="eastAsia"/>
          <w:sz w:val="24"/>
          <w:szCs w:val="24"/>
        </w:rPr>
        <w:t>配合时，所述</w:t>
      </w:r>
      <w:r w:rsidR="00EC4B2D" w:rsidRPr="006E10CB">
        <w:rPr>
          <w:rFonts w:hint="eastAsia"/>
          <w:sz w:val="24"/>
          <w:szCs w:val="24"/>
        </w:rPr>
        <w:t>第二限位结构（</w:t>
      </w:r>
      <w:r w:rsidR="00EC4B2D" w:rsidRPr="006E10CB">
        <w:rPr>
          <w:rFonts w:hint="eastAsia"/>
          <w:sz w:val="24"/>
          <w:szCs w:val="24"/>
        </w:rPr>
        <w:t>32</w:t>
      </w:r>
      <w:r w:rsidR="00EC4B2D" w:rsidRPr="006E10CB">
        <w:rPr>
          <w:rFonts w:hint="eastAsia"/>
          <w:sz w:val="24"/>
          <w:szCs w:val="24"/>
        </w:rPr>
        <w:t>）</w:t>
      </w:r>
      <w:r w:rsidR="00780097" w:rsidRPr="006E10CB">
        <w:rPr>
          <w:rFonts w:hint="eastAsia"/>
          <w:sz w:val="24"/>
          <w:szCs w:val="24"/>
        </w:rPr>
        <w:t>被限位在所述锁定位置</w:t>
      </w:r>
      <w:del w:id="56" w:author="Xue, Hua (T IP CN 3)" w:date="2021-05-26T18:06:00Z">
        <w:r w:rsidR="00780097" w:rsidRPr="006E10CB" w:rsidDel="00CB101B">
          <w:rPr>
            <w:rFonts w:hint="eastAsia"/>
            <w:sz w:val="24"/>
            <w:szCs w:val="24"/>
          </w:rPr>
          <w:delText>，</w:delText>
        </w:r>
      </w:del>
      <w:ins w:id="57" w:author="Xue, Hua (T IP CN 3)" w:date="2021-05-26T18:06:00Z">
        <w:r>
          <w:rPr>
            <w:rFonts w:hint="eastAsia"/>
            <w:sz w:val="24"/>
            <w:szCs w:val="24"/>
          </w:rPr>
          <w:t>；</w:t>
        </w:r>
      </w:ins>
    </w:p>
    <w:p w14:paraId="71FECFA5" w14:textId="6C0914CD" w:rsidR="00780097" w:rsidRPr="006E10CB" w:rsidRDefault="00780097" w:rsidP="000C642F">
      <w:pPr>
        <w:spacing w:line="360" w:lineRule="auto"/>
        <w:ind w:firstLineChars="200" w:firstLine="480"/>
        <w:rPr>
          <w:sz w:val="24"/>
          <w:szCs w:val="24"/>
        </w:rPr>
      </w:pPr>
      <w:r w:rsidRPr="006E10CB">
        <w:rPr>
          <w:rFonts w:hint="eastAsia"/>
          <w:sz w:val="24"/>
          <w:szCs w:val="24"/>
        </w:rPr>
        <w:t>所述</w:t>
      </w:r>
      <w:r w:rsidR="00EC4B2D" w:rsidRPr="006E10CB">
        <w:rPr>
          <w:rFonts w:hint="eastAsia"/>
          <w:sz w:val="24"/>
          <w:szCs w:val="24"/>
        </w:rPr>
        <w:t>插销主体（</w:t>
      </w:r>
      <w:r w:rsidR="00EC4B2D" w:rsidRPr="006E10CB">
        <w:rPr>
          <w:rFonts w:hint="eastAsia"/>
          <w:sz w:val="24"/>
          <w:szCs w:val="24"/>
        </w:rPr>
        <w:t>31</w:t>
      </w:r>
      <w:r w:rsidR="00EC4B2D" w:rsidRPr="006E10CB">
        <w:rPr>
          <w:rFonts w:hint="eastAsia"/>
          <w:sz w:val="24"/>
          <w:szCs w:val="24"/>
        </w:rPr>
        <w:t>）</w:t>
      </w:r>
      <w:r w:rsidRPr="006E10CB">
        <w:rPr>
          <w:rFonts w:hint="eastAsia"/>
          <w:sz w:val="24"/>
          <w:szCs w:val="24"/>
        </w:rPr>
        <w:t>转动到所述</w:t>
      </w:r>
      <w:r w:rsidR="00E11DA2" w:rsidRPr="006E10CB">
        <w:rPr>
          <w:rFonts w:hint="eastAsia"/>
          <w:sz w:val="24"/>
          <w:szCs w:val="24"/>
        </w:rPr>
        <w:t>解锁槽（</w:t>
      </w:r>
      <w:r w:rsidR="00E11DA2" w:rsidRPr="006E10CB">
        <w:rPr>
          <w:rFonts w:hint="eastAsia"/>
          <w:sz w:val="24"/>
          <w:szCs w:val="24"/>
        </w:rPr>
        <w:t>312</w:t>
      </w:r>
      <w:r w:rsidR="00E11DA2" w:rsidRPr="006E10CB">
        <w:rPr>
          <w:rFonts w:hint="eastAsia"/>
          <w:sz w:val="24"/>
          <w:szCs w:val="24"/>
        </w:rPr>
        <w:t>）</w:t>
      </w:r>
      <w:r w:rsidRPr="006E10CB">
        <w:rPr>
          <w:rFonts w:hint="eastAsia"/>
          <w:sz w:val="24"/>
          <w:szCs w:val="24"/>
        </w:rPr>
        <w:t>与所述</w:t>
      </w:r>
      <w:r w:rsidR="00EC4B2D" w:rsidRPr="006E10CB">
        <w:rPr>
          <w:rFonts w:hint="eastAsia"/>
          <w:sz w:val="24"/>
          <w:szCs w:val="24"/>
        </w:rPr>
        <w:t>第一限位结构（</w:t>
      </w:r>
      <w:r w:rsidR="00EC4B2D" w:rsidRPr="006E10CB">
        <w:rPr>
          <w:rFonts w:hint="eastAsia"/>
          <w:sz w:val="24"/>
          <w:szCs w:val="24"/>
        </w:rPr>
        <w:t>212</w:t>
      </w:r>
      <w:r w:rsidR="00EC4B2D" w:rsidRPr="006E10CB">
        <w:rPr>
          <w:rFonts w:hint="eastAsia"/>
          <w:sz w:val="24"/>
          <w:szCs w:val="24"/>
        </w:rPr>
        <w:t>）</w:t>
      </w:r>
      <w:r w:rsidRPr="006E10CB">
        <w:rPr>
          <w:rFonts w:hint="eastAsia"/>
          <w:sz w:val="24"/>
          <w:szCs w:val="24"/>
        </w:rPr>
        <w:t>配合时，所述</w:t>
      </w:r>
      <w:r w:rsidR="00EC4B2D" w:rsidRPr="006E10CB">
        <w:rPr>
          <w:rFonts w:hint="eastAsia"/>
          <w:sz w:val="24"/>
          <w:szCs w:val="24"/>
        </w:rPr>
        <w:t>第二限位结构（</w:t>
      </w:r>
      <w:r w:rsidR="00EC4B2D" w:rsidRPr="006E10CB">
        <w:rPr>
          <w:rFonts w:hint="eastAsia"/>
          <w:sz w:val="24"/>
          <w:szCs w:val="24"/>
        </w:rPr>
        <w:t>32</w:t>
      </w:r>
      <w:r w:rsidR="00EC4B2D" w:rsidRPr="006E10CB">
        <w:rPr>
          <w:rFonts w:hint="eastAsia"/>
          <w:sz w:val="24"/>
          <w:szCs w:val="24"/>
        </w:rPr>
        <w:t>）</w:t>
      </w:r>
      <w:r w:rsidRPr="006E10CB">
        <w:rPr>
          <w:rFonts w:hint="eastAsia"/>
          <w:sz w:val="24"/>
          <w:szCs w:val="24"/>
        </w:rPr>
        <w:t>被限位在所述解锁位置。</w:t>
      </w:r>
    </w:p>
    <w:p w14:paraId="725ED51E" w14:textId="72C411EE" w:rsidR="00CB101B" w:rsidRDefault="00780097" w:rsidP="000C642F">
      <w:pPr>
        <w:spacing w:line="360" w:lineRule="auto"/>
        <w:ind w:firstLineChars="200" w:firstLine="480"/>
        <w:rPr>
          <w:ins w:id="58" w:author="Xue, Hua (T IP CN 3)" w:date="2021-05-26T18:06:00Z"/>
          <w:sz w:val="24"/>
          <w:szCs w:val="24"/>
        </w:rPr>
      </w:pPr>
      <w:r w:rsidRPr="006E10CB">
        <w:rPr>
          <w:sz w:val="24"/>
          <w:szCs w:val="24"/>
        </w:rPr>
        <w:t>3.</w:t>
      </w:r>
      <w:r w:rsidRPr="006E10CB">
        <w:rPr>
          <w:rFonts w:hint="eastAsia"/>
          <w:sz w:val="24"/>
          <w:szCs w:val="24"/>
        </w:rPr>
        <w:t>根据权利要求</w:t>
      </w:r>
      <w:r w:rsidRPr="006E10CB">
        <w:rPr>
          <w:rFonts w:hint="eastAsia"/>
          <w:sz w:val="24"/>
          <w:szCs w:val="24"/>
        </w:rPr>
        <w:t>1</w:t>
      </w:r>
      <w:r w:rsidRPr="006E10CB">
        <w:rPr>
          <w:rFonts w:hint="eastAsia"/>
          <w:sz w:val="24"/>
          <w:szCs w:val="24"/>
        </w:rPr>
        <w:t>或</w:t>
      </w:r>
      <w:r w:rsidRPr="006E10CB">
        <w:rPr>
          <w:rFonts w:hint="eastAsia"/>
          <w:sz w:val="24"/>
          <w:szCs w:val="24"/>
        </w:rPr>
        <w:t>2</w:t>
      </w:r>
      <w:r w:rsidRPr="006E10CB">
        <w:rPr>
          <w:rFonts w:hint="eastAsia"/>
          <w:sz w:val="24"/>
          <w:szCs w:val="24"/>
        </w:rPr>
        <w:t>所述的</w:t>
      </w:r>
      <w:ins w:id="59" w:author="Xue, Hua (T IP CN 3)" w:date="2021-05-26T18:16:00Z">
        <w:r w:rsidR="00EB6932">
          <w:rPr>
            <w:rFonts w:hint="eastAsia"/>
            <w:sz w:val="24"/>
            <w:szCs w:val="24"/>
          </w:rPr>
          <w:t>用于</w:t>
        </w:r>
      </w:ins>
      <w:r w:rsidR="00E40703" w:rsidRPr="006E10CB">
        <w:rPr>
          <w:rFonts w:hint="eastAsia"/>
          <w:sz w:val="24"/>
          <w:szCs w:val="24"/>
        </w:rPr>
        <w:t>电子脱扣器的显示装置</w:t>
      </w:r>
      <w:r w:rsidRPr="006E10CB">
        <w:rPr>
          <w:rFonts w:hint="eastAsia"/>
          <w:sz w:val="24"/>
          <w:szCs w:val="24"/>
        </w:rPr>
        <w:t>，其特征在于，</w:t>
      </w:r>
      <w:r w:rsidR="001451B4" w:rsidRPr="006E10CB">
        <w:rPr>
          <w:rFonts w:hint="eastAsia"/>
          <w:sz w:val="24"/>
          <w:szCs w:val="24"/>
        </w:rPr>
        <w:t>所述</w:t>
      </w:r>
      <w:r w:rsidR="00EC4B2D" w:rsidRPr="006E10CB">
        <w:rPr>
          <w:rFonts w:hint="eastAsia"/>
          <w:sz w:val="24"/>
          <w:szCs w:val="24"/>
        </w:rPr>
        <w:t>第一限位结构（</w:t>
      </w:r>
      <w:r w:rsidR="00EC4B2D" w:rsidRPr="006E10CB">
        <w:rPr>
          <w:rFonts w:hint="eastAsia"/>
          <w:sz w:val="24"/>
          <w:szCs w:val="24"/>
        </w:rPr>
        <w:t>212</w:t>
      </w:r>
      <w:r w:rsidR="00EC4B2D" w:rsidRPr="006E10CB">
        <w:rPr>
          <w:rFonts w:hint="eastAsia"/>
          <w:sz w:val="24"/>
          <w:szCs w:val="24"/>
        </w:rPr>
        <w:t>）</w:t>
      </w:r>
      <w:r w:rsidR="0012068F" w:rsidRPr="006E10CB">
        <w:rPr>
          <w:rFonts w:hint="eastAsia"/>
          <w:sz w:val="24"/>
          <w:szCs w:val="24"/>
        </w:rPr>
        <w:t>包括</w:t>
      </w:r>
      <w:ins w:id="60" w:author="Xue, Hua (T IP CN 3)" w:date="2021-05-26T18:06:00Z">
        <w:r w:rsidR="00CB101B">
          <w:rPr>
            <w:rFonts w:hint="eastAsia"/>
            <w:sz w:val="24"/>
            <w:szCs w:val="24"/>
          </w:rPr>
          <w:t>：</w:t>
        </w:r>
      </w:ins>
    </w:p>
    <w:p w14:paraId="68CA7CF0" w14:textId="23828A21" w:rsidR="00CB101B" w:rsidRDefault="00CB101B" w:rsidP="000C642F">
      <w:pPr>
        <w:spacing w:line="360" w:lineRule="auto"/>
        <w:ind w:firstLineChars="200" w:firstLine="480"/>
        <w:rPr>
          <w:ins w:id="61" w:author="Xue, Hua (T IP CN 3)" w:date="2021-05-26T18:06:00Z"/>
          <w:sz w:val="24"/>
          <w:szCs w:val="24"/>
        </w:rPr>
      </w:pPr>
      <w:ins w:id="62" w:author="Xue, Hua (T IP CN 3)" w:date="2021-05-26T18:06:00Z">
        <w:r>
          <w:rPr>
            <w:rFonts w:hint="eastAsia"/>
            <w:sz w:val="24"/>
            <w:szCs w:val="24"/>
          </w:rPr>
          <w:t>一个</w:t>
        </w:r>
        <w:r w:rsidRPr="006E10CB">
          <w:rPr>
            <w:rFonts w:hint="eastAsia"/>
            <w:sz w:val="24"/>
            <w:szCs w:val="24"/>
          </w:rPr>
          <w:t>限位支撑臂（</w:t>
        </w:r>
        <w:r w:rsidRPr="006E10CB">
          <w:rPr>
            <w:rFonts w:hint="eastAsia"/>
            <w:sz w:val="24"/>
            <w:szCs w:val="24"/>
          </w:rPr>
          <w:t>212a</w:t>
        </w:r>
        <w:r w:rsidRPr="006E10CB">
          <w:rPr>
            <w:rFonts w:hint="eastAsia"/>
            <w:sz w:val="24"/>
            <w:szCs w:val="24"/>
          </w:rPr>
          <w:t>）</w:t>
        </w:r>
        <w:r>
          <w:rPr>
            <w:rFonts w:hint="eastAsia"/>
            <w:sz w:val="24"/>
            <w:szCs w:val="24"/>
          </w:rPr>
          <w:t>，其</w:t>
        </w:r>
      </w:ins>
      <w:r w:rsidR="00550D6C" w:rsidRPr="006E10CB">
        <w:rPr>
          <w:rFonts w:hint="eastAsia"/>
          <w:sz w:val="24"/>
          <w:szCs w:val="24"/>
        </w:rPr>
        <w:t>设置</w:t>
      </w:r>
      <w:r w:rsidR="00474D30" w:rsidRPr="006E10CB">
        <w:rPr>
          <w:rFonts w:hint="eastAsia"/>
          <w:sz w:val="24"/>
          <w:szCs w:val="24"/>
        </w:rPr>
        <w:t>于所述</w:t>
      </w:r>
      <w:r w:rsidR="00412535" w:rsidRPr="006E10CB">
        <w:rPr>
          <w:rFonts w:hint="eastAsia"/>
          <w:sz w:val="24"/>
          <w:szCs w:val="24"/>
        </w:rPr>
        <w:t>显示主体（</w:t>
      </w:r>
      <w:r w:rsidR="00412535" w:rsidRPr="006E10CB">
        <w:rPr>
          <w:rFonts w:hint="eastAsia"/>
          <w:sz w:val="24"/>
          <w:szCs w:val="24"/>
        </w:rPr>
        <w:t>20</w:t>
      </w:r>
      <w:r w:rsidR="00412535" w:rsidRPr="006E10CB">
        <w:rPr>
          <w:rFonts w:hint="eastAsia"/>
          <w:sz w:val="24"/>
          <w:szCs w:val="24"/>
        </w:rPr>
        <w:t>）</w:t>
      </w:r>
      <w:del w:id="63" w:author="Xue, Hua (T IP CN 3)" w:date="2021-05-26T18:06:00Z">
        <w:r w:rsidR="00FB6795" w:rsidRPr="006E10CB" w:rsidDel="00CB101B">
          <w:rPr>
            <w:rFonts w:hint="eastAsia"/>
            <w:sz w:val="24"/>
            <w:szCs w:val="24"/>
          </w:rPr>
          <w:delText>的</w:delText>
        </w:r>
        <w:r w:rsidR="002F6030" w:rsidRPr="006E10CB" w:rsidDel="00CB101B">
          <w:rPr>
            <w:rFonts w:hint="eastAsia"/>
            <w:sz w:val="24"/>
            <w:szCs w:val="24"/>
          </w:rPr>
          <w:delText>限位支撑臂（</w:delText>
        </w:r>
        <w:r w:rsidR="002F6030" w:rsidRPr="006E10CB" w:rsidDel="00CB101B">
          <w:rPr>
            <w:rFonts w:hint="eastAsia"/>
            <w:sz w:val="24"/>
            <w:szCs w:val="24"/>
          </w:rPr>
          <w:delText>212a</w:delText>
        </w:r>
        <w:r w:rsidR="002F6030" w:rsidRPr="006E10CB" w:rsidDel="00CB101B">
          <w:rPr>
            <w:rFonts w:hint="eastAsia"/>
            <w:sz w:val="24"/>
            <w:szCs w:val="24"/>
          </w:rPr>
          <w:delText>）</w:delText>
        </w:r>
        <w:r w:rsidR="00FB6795" w:rsidRPr="006E10CB" w:rsidDel="00CB101B">
          <w:rPr>
            <w:rFonts w:hint="eastAsia"/>
            <w:sz w:val="24"/>
            <w:szCs w:val="24"/>
          </w:rPr>
          <w:delText>和</w:delText>
        </w:r>
      </w:del>
      <w:ins w:id="64" w:author="Xue, Hua (T IP CN 3)" w:date="2021-05-26T18:06:00Z">
        <w:r>
          <w:rPr>
            <w:rFonts w:hint="eastAsia"/>
            <w:sz w:val="24"/>
            <w:szCs w:val="24"/>
          </w:rPr>
          <w:t>；</w:t>
        </w:r>
      </w:ins>
      <w:ins w:id="65" w:author="Xue, Hua (T IP CN 3)" w:date="2021-05-26T18:07:00Z">
        <w:r>
          <w:rPr>
            <w:rFonts w:hint="eastAsia"/>
            <w:sz w:val="24"/>
            <w:szCs w:val="24"/>
          </w:rPr>
          <w:t>以及</w:t>
        </w:r>
      </w:ins>
    </w:p>
    <w:p w14:paraId="429C8CF4" w14:textId="54CC8D98" w:rsidR="000C642F" w:rsidRPr="006E10CB" w:rsidRDefault="00CB101B" w:rsidP="000C642F">
      <w:pPr>
        <w:spacing w:line="360" w:lineRule="auto"/>
        <w:ind w:firstLineChars="200" w:firstLine="480"/>
        <w:rPr>
          <w:sz w:val="24"/>
          <w:szCs w:val="24"/>
        </w:rPr>
      </w:pPr>
      <w:ins w:id="66" w:author="Xue, Hua (T IP CN 3)" w:date="2021-05-26T18:07:00Z">
        <w:r>
          <w:rPr>
            <w:rFonts w:hint="eastAsia"/>
            <w:sz w:val="24"/>
            <w:szCs w:val="24"/>
          </w:rPr>
          <w:t>一个</w:t>
        </w:r>
        <w:r w:rsidRPr="006E10CB">
          <w:rPr>
            <w:rFonts w:hint="eastAsia"/>
            <w:sz w:val="24"/>
            <w:szCs w:val="24"/>
          </w:rPr>
          <w:t>限位凸起（</w:t>
        </w:r>
        <w:r w:rsidRPr="006E10CB">
          <w:rPr>
            <w:rFonts w:hint="eastAsia"/>
            <w:sz w:val="24"/>
            <w:szCs w:val="24"/>
          </w:rPr>
          <w:t>212b</w:t>
        </w:r>
        <w:r w:rsidRPr="006E10CB">
          <w:rPr>
            <w:rFonts w:hint="eastAsia"/>
            <w:sz w:val="24"/>
            <w:szCs w:val="24"/>
          </w:rPr>
          <w:t>）</w:t>
        </w:r>
        <w:r>
          <w:rPr>
            <w:rFonts w:hint="eastAsia"/>
            <w:sz w:val="24"/>
            <w:szCs w:val="24"/>
          </w:rPr>
          <w:t>，其</w:t>
        </w:r>
      </w:ins>
      <w:r w:rsidR="00FB6795" w:rsidRPr="006E10CB">
        <w:rPr>
          <w:rFonts w:hint="eastAsia"/>
          <w:sz w:val="24"/>
          <w:szCs w:val="24"/>
        </w:rPr>
        <w:t>设置于所述</w:t>
      </w:r>
      <w:r w:rsidR="002F6030" w:rsidRPr="006E10CB">
        <w:rPr>
          <w:rFonts w:hint="eastAsia"/>
          <w:sz w:val="24"/>
          <w:szCs w:val="24"/>
        </w:rPr>
        <w:t>限位支撑臂（</w:t>
      </w:r>
      <w:r w:rsidR="002F6030" w:rsidRPr="006E10CB">
        <w:rPr>
          <w:rFonts w:hint="eastAsia"/>
          <w:sz w:val="24"/>
          <w:szCs w:val="24"/>
        </w:rPr>
        <w:t>212a</w:t>
      </w:r>
      <w:r w:rsidR="002F6030" w:rsidRPr="006E10CB">
        <w:rPr>
          <w:rFonts w:hint="eastAsia"/>
          <w:sz w:val="24"/>
          <w:szCs w:val="24"/>
        </w:rPr>
        <w:t>）</w:t>
      </w:r>
      <w:del w:id="67" w:author="Xue, Hua (T IP CN 3)" w:date="2021-05-26T18:07:00Z">
        <w:r w:rsidR="007F25E4" w:rsidRPr="006E10CB" w:rsidDel="00CB101B">
          <w:rPr>
            <w:rFonts w:hint="eastAsia"/>
            <w:sz w:val="24"/>
            <w:szCs w:val="24"/>
          </w:rPr>
          <w:delText>上的</w:delText>
        </w:r>
        <w:r w:rsidR="002F6030" w:rsidRPr="006E10CB" w:rsidDel="00CB101B">
          <w:rPr>
            <w:rFonts w:hint="eastAsia"/>
            <w:sz w:val="24"/>
            <w:szCs w:val="24"/>
          </w:rPr>
          <w:delText>限位凸起（</w:delText>
        </w:r>
        <w:r w:rsidR="002F6030" w:rsidRPr="006E10CB" w:rsidDel="00CB101B">
          <w:rPr>
            <w:rFonts w:hint="eastAsia"/>
            <w:sz w:val="24"/>
            <w:szCs w:val="24"/>
          </w:rPr>
          <w:delText>212b</w:delText>
        </w:r>
        <w:r w:rsidR="002F6030" w:rsidRPr="006E10CB" w:rsidDel="00CB101B">
          <w:rPr>
            <w:rFonts w:hint="eastAsia"/>
            <w:sz w:val="24"/>
            <w:szCs w:val="24"/>
          </w:rPr>
          <w:delText>）</w:delText>
        </w:r>
      </w:del>
      <w:r w:rsidR="007F25E4" w:rsidRPr="006E10CB">
        <w:rPr>
          <w:rFonts w:hint="eastAsia"/>
          <w:sz w:val="24"/>
          <w:szCs w:val="24"/>
        </w:rPr>
        <w:t>，所述</w:t>
      </w:r>
      <w:r w:rsidR="002F6030" w:rsidRPr="006E10CB">
        <w:rPr>
          <w:rFonts w:hint="eastAsia"/>
          <w:sz w:val="24"/>
          <w:szCs w:val="24"/>
        </w:rPr>
        <w:t>限位凸起（</w:t>
      </w:r>
      <w:r w:rsidR="002F6030" w:rsidRPr="006E10CB">
        <w:rPr>
          <w:rFonts w:hint="eastAsia"/>
          <w:sz w:val="24"/>
          <w:szCs w:val="24"/>
        </w:rPr>
        <w:t>212b</w:t>
      </w:r>
      <w:r w:rsidR="002F6030" w:rsidRPr="006E10CB">
        <w:rPr>
          <w:rFonts w:hint="eastAsia"/>
          <w:sz w:val="24"/>
          <w:szCs w:val="24"/>
        </w:rPr>
        <w:t>）</w:t>
      </w:r>
      <w:r w:rsidR="007F25E4" w:rsidRPr="006E10CB">
        <w:rPr>
          <w:rFonts w:hint="eastAsia"/>
          <w:sz w:val="24"/>
          <w:szCs w:val="24"/>
        </w:rPr>
        <w:t>朝向所述</w:t>
      </w:r>
      <w:r w:rsidR="00EC4B2D" w:rsidRPr="006E10CB">
        <w:rPr>
          <w:rFonts w:hint="eastAsia"/>
          <w:sz w:val="24"/>
          <w:szCs w:val="24"/>
        </w:rPr>
        <w:t>安装孔（</w:t>
      </w:r>
      <w:r w:rsidR="00EC4B2D" w:rsidRPr="006E10CB">
        <w:rPr>
          <w:rFonts w:hint="eastAsia"/>
          <w:sz w:val="24"/>
          <w:szCs w:val="24"/>
        </w:rPr>
        <w:t>211</w:t>
      </w:r>
      <w:r w:rsidR="00EC4B2D" w:rsidRPr="006E10CB">
        <w:rPr>
          <w:rFonts w:hint="eastAsia"/>
          <w:sz w:val="24"/>
          <w:szCs w:val="24"/>
        </w:rPr>
        <w:t>）</w:t>
      </w:r>
      <w:r w:rsidR="007F25E4" w:rsidRPr="006E10CB">
        <w:rPr>
          <w:rFonts w:hint="eastAsia"/>
          <w:sz w:val="24"/>
          <w:szCs w:val="24"/>
        </w:rPr>
        <w:t>的中心凸出。</w:t>
      </w:r>
    </w:p>
    <w:p w14:paraId="5DFD22CB" w14:textId="66F0D411" w:rsidR="008647D1" w:rsidRDefault="00F448E9" w:rsidP="000C642F">
      <w:pPr>
        <w:spacing w:line="360" w:lineRule="auto"/>
        <w:ind w:firstLineChars="200" w:firstLine="480"/>
        <w:rPr>
          <w:ins w:id="68" w:author="Xue, Hua (T IP CN 3)" w:date="2021-05-26T18:08:00Z"/>
          <w:sz w:val="24"/>
          <w:szCs w:val="24"/>
        </w:rPr>
      </w:pPr>
      <w:r w:rsidRPr="006E10CB">
        <w:rPr>
          <w:sz w:val="24"/>
          <w:szCs w:val="24"/>
        </w:rPr>
        <w:t>4</w:t>
      </w:r>
      <w:r w:rsidR="007F25E4" w:rsidRPr="006E10CB">
        <w:rPr>
          <w:sz w:val="24"/>
          <w:szCs w:val="24"/>
        </w:rPr>
        <w:t>.</w:t>
      </w:r>
      <w:r w:rsidR="007F25E4" w:rsidRPr="006E10CB">
        <w:rPr>
          <w:rFonts w:hint="eastAsia"/>
          <w:sz w:val="24"/>
          <w:szCs w:val="24"/>
        </w:rPr>
        <w:t>根据权利要求</w:t>
      </w:r>
      <w:r w:rsidRPr="006E10CB">
        <w:rPr>
          <w:rFonts w:hint="eastAsia"/>
          <w:sz w:val="24"/>
          <w:szCs w:val="24"/>
        </w:rPr>
        <w:t>1</w:t>
      </w:r>
      <w:r w:rsidRPr="006E10CB">
        <w:rPr>
          <w:rFonts w:hint="eastAsia"/>
          <w:sz w:val="24"/>
          <w:szCs w:val="24"/>
        </w:rPr>
        <w:t>或</w:t>
      </w:r>
      <w:r w:rsidR="007F25E4" w:rsidRPr="006E10CB">
        <w:rPr>
          <w:sz w:val="24"/>
          <w:szCs w:val="24"/>
        </w:rPr>
        <w:t>2</w:t>
      </w:r>
      <w:r w:rsidR="007F25E4" w:rsidRPr="006E10CB">
        <w:rPr>
          <w:rFonts w:hint="eastAsia"/>
          <w:sz w:val="24"/>
          <w:szCs w:val="24"/>
        </w:rPr>
        <w:t>所述的</w:t>
      </w:r>
      <w:ins w:id="69" w:author="Xue, Hua (T IP CN 3)" w:date="2021-05-26T18:16:00Z">
        <w:r w:rsidR="00EB6932">
          <w:rPr>
            <w:rFonts w:hint="eastAsia"/>
            <w:sz w:val="24"/>
            <w:szCs w:val="24"/>
          </w:rPr>
          <w:t>用于</w:t>
        </w:r>
      </w:ins>
      <w:r w:rsidR="00E40703" w:rsidRPr="006E10CB">
        <w:rPr>
          <w:rFonts w:hint="eastAsia"/>
          <w:sz w:val="24"/>
          <w:szCs w:val="24"/>
        </w:rPr>
        <w:t>电子脱扣器的显示装置</w:t>
      </w:r>
      <w:r w:rsidR="007F25E4" w:rsidRPr="006E10CB">
        <w:rPr>
          <w:rFonts w:hint="eastAsia"/>
          <w:sz w:val="24"/>
          <w:szCs w:val="24"/>
        </w:rPr>
        <w:t>，其特征在于，</w:t>
      </w:r>
      <w:r w:rsidRPr="006E10CB">
        <w:rPr>
          <w:rFonts w:hint="eastAsia"/>
          <w:sz w:val="24"/>
          <w:szCs w:val="24"/>
        </w:rPr>
        <w:t>所述</w:t>
      </w:r>
      <w:r w:rsidR="00EC4B2D" w:rsidRPr="006E10CB">
        <w:rPr>
          <w:rFonts w:hint="eastAsia"/>
          <w:sz w:val="24"/>
          <w:szCs w:val="24"/>
        </w:rPr>
        <w:t>第一限</w:t>
      </w:r>
      <w:r w:rsidR="00EC4B2D" w:rsidRPr="006E10CB">
        <w:rPr>
          <w:rFonts w:hint="eastAsia"/>
          <w:sz w:val="24"/>
          <w:szCs w:val="24"/>
        </w:rPr>
        <w:lastRenderedPageBreak/>
        <w:t>位结构（</w:t>
      </w:r>
      <w:r w:rsidR="00EC4B2D" w:rsidRPr="006E10CB">
        <w:rPr>
          <w:rFonts w:hint="eastAsia"/>
          <w:sz w:val="24"/>
          <w:szCs w:val="24"/>
        </w:rPr>
        <w:t>212</w:t>
      </w:r>
      <w:r w:rsidR="00EC4B2D" w:rsidRPr="006E10CB">
        <w:rPr>
          <w:rFonts w:hint="eastAsia"/>
          <w:sz w:val="24"/>
          <w:szCs w:val="24"/>
        </w:rPr>
        <w:t>）</w:t>
      </w:r>
      <w:r w:rsidRPr="006E10CB">
        <w:rPr>
          <w:rFonts w:hint="eastAsia"/>
          <w:sz w:val="24"/>
          <w:szCs w:val="24"/>
        </w:rPr>
        <w:t>包括</w:t>
      </w:r>
      <w:ins w:id="70" w:author="Xue, Hua (T IP CN 3)" w:date="2021-05-26T18:08:00Z">
        <w:r w:rsidR="008647D1">
          <w:rPr>
            <w:rFonts w:hint="eastAsia"/>
            <w:sz w:val="24"/>
            <w:szCs w:val="24"/>
          </w:rPr>
          <w:t>：</w:t>
        </w:r>
      </w:ins>
    </w:p>
    <w:p w14:paraId="772E0CFD" w14:textId="3251E9BC" w:rsidR="008647D1" w:rsidRDefault="008647D1" w:rsidP="000C642F">
      <w:pPr>
        <w:spacing w:line="360" w:lineRule="auto"/>
        <w:ind w:firstLineChars="200" w:firstLine="480"/>
        <w:rPr>
          <w:ins w:id="71" w:author="Xue, Hua (T IP CN 3)" w:date="2021-05-26T18:08:00Z"/>
          <w:sz w:val="24"/>
          <w:szCs w:val="24"/>
        </w:rPr>
      </w:pPr>
      <w:ins w:id="72" w:author="Xue, Hua (T IP CN 3)" w:date="2021-05-26T18:08:00Z">
        <w:r>
          <w:rPr>
            <w:rFonts w:hint="eastAsia"/>
            <w:sz w:val="24"/>
            <w:szCs w:val="24"/>
          </w:rPr>
          <w:t>一个</w:t>
        </w:r>
      </w:ins>
      <w:r w:rsidR="002F6030" w:rsidRPr="006E10CB">
        <w:rPr>
          <w:rFonts w:hint="eastAsia"/>
          <w:sz w:val="24"/>
          <w:szCs w:val="24"/>
        </w:rPr>
        <w:t>第一弹性件（</w:t>
      </w:r>
      <w:r w:rsidR="002F6030" w:rsidRPr="006E10CB">
        <w:rPr>
          <w:rFonts w:hint="eastAsia"/>
          <w:sz w:val="24"/>
          <w:szCs w:val="24"/>
        </w:rPr>
        <w:t>212c</w:t>
      </w:r>
      <w:r w:rsidR="002F6030" w:rsidRPr="006E10CB">
        <w:rPr>
          <w:rFonts w:hint="eastAsia"/>
          <w:sz w:val="24"/>
          <w:szCs w:val="24"/>
        </w:rPr>
        <w:t>）</w:t>
      </w:r>
      <w:ins w:id="73" w:author="Xue, Hua (T IP CN 3)" w:date="2021-05-26T18:08:00Z">
        <w:r>
          <w:rPr>
            <w:rFonts w:hint="eastAsia"/>
            <w:sz w:val="24"/>
            <w:szCs w:val="24"/>
          </w:rPr>
          <w:t>，其</w:t>
        </w:r>
        <w:r w:rsidRPr="006E10CB">
          <w:rPr>
            <w:rFonts w:hint="eastAsia"/>
            <w:sz w:val="24"/>
            <w:szCs w:val="24"/>
          </w:rPr>
          <w:t>第一端固定于所述显示主体（</w:t>
        </w:r>
        <w:r w:rsidRPr="006E10CB">
          <w:rPr>
            <w:rFonts w:hint="eastAsia"/>
            <w:sz w:val="24"/>
            <w:szCs w:val="24"/>
          </w:rPr>
          <w:t>20</w:t>
        </w:r>
        <w:r w:rsidRPr="006E10CB">
          <w:rPr>
            <w:rFonts w:hint="eastAsia"/>
            <w:sz w:val="24"/>
            <w:szCs w:val="24"/>
          </w:rPr>
          <w:t>），且所述第一弹性件（</w:t>
        </w:r>
        <w:r w:rsidRPr="006E10CB">
          <w:rPr>
            <w:rFonts w:hint="eastAsia"/>
            <w:sz w:val="24"/>
            <w:szCs w:val="24"/>
          </w:rPr>
          <w:t>212c</w:t>
        </w:r>
        <w:r w:rsidRPr="006E10CB">
          <w:rPr>
            <w:rFonts w:hint="eastAsia"/>
            <w:sz w:val="24"/>
            <w:szCs w:val="24"/>
          </w:rPr>
          <w:t>）的伸缩方向垂直于所述插销主体（</w:t>
        </w:r>
        <w:r w:rsidRPr="006E10CB">
          <w:rPr>
            <w:rFonts w:hint="eastAsia"/>
            <w:sz w:val="24"/>
            <w:szCs w:val="24"/>
          </w:rPr>
          <w:t>31</w:t>
        </w:r>
        <w:r w:rsidRPr="006E10CB">
          <w:rPr>
            <w:rFonts w:hint="eastAsia"/>
            <w:sz w:val="24"/>
            <w:szCs w:val="24"/>
          </w:rPr>
          <w:t>）的轴线</w:t>
        </w:r>
        <w:r>
          <w:rPr>
            <w:rFonts w:hint="eastAsia"/>
            <w:sz w:val="24"/>
            <w:szCs w:val="24"/>
          </w:rPr>
          <w:t>；以及</w:t>
        </w:r>
      </w:ins>
    </w:p>
    <w:p w14:paraId="6BD9FB53" w14:textId="45133208" w:rsidR="007F25E4" w:rsidRPr="006E10CB" w:rsidRDefault="00737152" w:rsidP="000C642F">
      <w:pPr>
        <w:spacing w:line="360" w:lineRule="auto"/>
        <w:ind w:firstLineChars="200" w:firstLine="480"/>
        <w:rPr>
          <w:sz w:val="24"/>
          <w:szCs w:val="24"/>
        </w:rPr>
      </w:pPr>
      <w:del w:id="74" w:author="Xue, Hua (T IP CN 3)" w:date="2021-05-26T18:08:00Z">
        <w:r w:rsidRPr="006E10CB" w:rsidDel="008647D1">
          <w:rPr>
            <w:rFonts w:hint="eastAsia"/>
            <w:sz w:val="24"/>
            <w:szCs w:val="24"/>
          </w:rPr>
          <w:delText>和</w:delText>
        </w:r>
      </w:del>
      <w:ins w:id="75" w:author="Xue, Hua (T IP CN 3)" w:date="2021-05-26T18:08:00Z">
        <w:r w:rsidR="008647D1">
          <w:rPr>
            <w:rFonts w:hint="eastAsia"/>
            <w:sz w:val="24"/>
            <w:szCs w:val="24"/>
          </w:rPr>
          <w:t>一个</w:t>
        </w:r>
      </w:ins>
      <w:r w:rsidR="002F6030" w:rsidRPr="006E10CB">
        <w:rPr>
          <w:rFonts w:hint="eastAsia"/>
          <w:sz w:val="24"/>
          <w:szCs w:val="24"/>
        </w:rPr>
        <w:t>限位套（</w:t>
      </w:r>
      <w:r w:rsidR="002F6030" w:rsidRPr="006E10CB">
        <w:rPr>
          <w:rFonts w:hint="eastAsia"/>
          <w:sz w:val="24"/>
          <w:szCs w:val="24"/>
        </w:rPr>
        <w:t>212d</w:t>
      </w:r>
      <w:r w:rsidR="002F6030" w:rsidRPr="006E10CB">
        <w:rPr>
          <w:rFonts w:hint="eastAsia"/>
          <w:sz w:val="24"/>
          <w:szCs w:val="24"/>
        </w:rPr>
        <w:t>）</w:t>
      </w:r>
      <w:r w:rsidRPr="006E10CB">
        <w:rPr>
          <w:rFonts w:hint="eastAsia"/>
          <w:sz w:val="24"/>
          <w:szCs w:val="24"/>
        </w:rPr>
        <w:t>，</w:t>
      </w:r>
      <w:del w:id="76" w:author="Xue, Hua (T IP CN 3)" w:date="2021-05-26T18:08:00Z">
        <w:r w:rsidRPr="006E10CB" w:rsidDel="008647D1">
          <w:rPr>
            <w:rFonts w:hint="eastAsia"/>
            <w:sz w:val="24"/>
            <w:szCs w:val="24"/>
          </w:rPr>
          <w:delText>所述</w:delText>
        </w:r>
        <w:r w:rsidR="002F6030" w:rsidRPr="006E10CB" w:rsidDel="008647D1">
          <w:rPr>
            <w:rFonts w:hint="eastAsia"/>
            <w:sz w:val="24"/>
            <w:szCs w:val="24"/>
          </w:rPr>
          <w:delText>第一弹性件（</w:delText>
        </w:r>
        <w:r w:rsidR="002F6030" w:rsidRPr="006E10CB" w:rsidDel="008647D1">
          <w:rPr>
            <w:rFonts w:hint="eastAsia"/>
            <w:sz w:val="24"/>
            <w:szCs w:val="24"/>
          </w:rPr>
          <w:delText>212c</w:delText>
        </w:r>
        <w:r w:rsidR="002F6030" w:rsidRPr="006E10CB" w:rsidDel="008647D1">
          <w:rPr>
            <w:rFonts w:hint="eastAsia"/>
            <w:sz w:val="24"/>
            <w:szCs w:val="24"/>
          </w:rPr>
          <w:delText>）</w:delText>
        </w:r>
        <w:r w:rsidR="0045525A" w:rsidRPr="006E10CB" w:rsidDel="008647D1">
          <w:rPr>
            <w:rFonts w:hint="eastAsia"/>
            <w:sz w:val="24"/>
            <w:szCs w:val="24"/>
          </w:rPr>
          <w:delText>的第一端固定于</w:delText>
        </w:r>
        <w:r w:rsidRPr="006E10CB" w:rsidDel="008647D1">
          <w:rPr>
            <w:rFonts w:hint="eastAsia"/>
            <w:sz w:val="24"/>
            <w:szCs w:val="24"/>
          </w:rPr>
          <w:delText>所述</w:delText>
        </w:r>
        <w:r w:rsidR="00412535" w:rsidRPr="006E10CB" w:rsidDel="008647D1">
          <w:rPr>
            <w:rFonts w:hint="eastAsia"/>
            <w:sz w:val="24"/>
            <w:szCs w:val="24"/>
          </w:rPr>
          <w:delText>显示主体（</w:delText>
        </w:r>
        <w:r w:rsidR="00412535" w:rsidRPr="006E10CB" w:rsidDel="008647D1">
          <w:rPr>
            <w:rFonts w:hint="eastAsia"/>
            <w:sz w:val="24"/>
            <w:szCs w:val="24"/>
          </w:rPr>
          <w:delText>20</w:delText>
        </w:r>
        <w:r w:rsidR="00412535" w:rsidRPr="006E10CB" w:rsidDel="008647D1">
          <w:rPr>
            <w:rFonts w:hint="eastAsia"/>
            <w:sz w:val="24"/>
            <w:szCs w:val="24"/>
          </w:rPr>
          <w:delText>）</w:delText>
        </w:r>
        <w:r w:rsidRPr="006E10CB" w:rsidDel="008647D1">
          <w:rPr>
            <w:rFonts w:hint="eastAsia"/>
            <w:sz w:val="24"/>
            <w:szCs w:val="24"/>
          </w:rPr>
          <w:delText>，且所述</w:delText>
        </w:r>
        <w:r w:rsidR="002F6030" w:rsidRPr="006E10CB" w:rsidDel="008647D1">
          <w:rPr>
            <w:rFonts w:hint="eastAsia"/>
            <w:sz w:val="24"/>
            <w:szCs w:val="24"/>
          </w:rPr>
          <w:delText>第一弹性件（</w:delText>
        </w:r>
        <w:r w:rsidR="002F6030" w:rsidRPr="006E10CB" w:rsidDel="008647D1">
          <w:rPr>
            <w:rFonts w:hint="eastAsia"/>
            <w:sz w:val="24"/>
            <w:szCs w:val="24"/>
          </w:rPr>
          <w:delText>212c</w:delText>
        </w:r>
        <w:r w:rsidR="002F6030" w:rsidRPr="006E10CB" w:rsidDel="008647D1">
          <w:rPr>
            <w:rFonts w:hint="eastAsia"/>
            <w:sz w:val="24"/>
            <w:szCs w:val="24"/>
          </w:rPr>
          <w:delText>）</w:delText>
        </w:r>
        <w:r w:rsidRPr="006E10CB" w:rsidDel="008647D1">
          <w:rPr>
            <w:rFonts w:hint="eastAsia"/>
            <w:sz w:val="24"/>
            <w:szCs w:val="24"/>
          </w:rPr>
          <w:delText>的伸缩方向垂直于所述</w:delText>
        </w:r>
        <w:r w:rsidR="00EC4B2D" w:rsidRPr="006E10CB" w:rsidDel="008647D1">
          <w:rPr>
            <w:rFonts w:hint="eastAsia"/>
            <w:sz w:val="24"/>
            <w:szCs w:val="24"/>
          </w:rPr>
          <w:delText>插销主体（</w:delText>
        </w:r>
        <w:r w:rsidR="00EC4B2D" w:rsidRPr="006E10CB" w:rsidDel="008647D1">
          <w:rPr>
            <w:rFonts w:hint="eastAsia"/>
            <w:sz w:val="24"/>
            <w:szCs w:val="24"/>
          </w:rPr>
          <w:delText>31</w:delText>
        </w:r>
        <w:r w:rsidR="00EC4B2D" w:rsidRPr="006E10CB" w:rsidDel="008647D1">
          <w:rPr>
            <w:rFonts w:hint="eastAsia"/>
            <w:sz w:val="24"/>
            <w:szCs w:val="24"/>
          </w:rPr>
          <w:delText>）</w:delText>
        </w:r>
        <w:r w:rsidR="00B72BB1" w:rsidRPr="006E10CB" w:rsidDel="008647D1">
          <w:rPr>
            <w:rFonts w:hint="eastAsia"/>
            <w:sz w:val="24"/>
            <w:szCs w:val="24"/>
          </w:rPr>
          <w:delText>的轴线，所述</w:delText>
        </w:r>
      </w:del>
      <w:ins w:id="77" w:author="Xue, Hua (T IP CN 3)" w:date="2021-05-26T18:08:00Z">
        <w:r w:rsidR="008647D1">
          <w:rPr>
            <w:rFonts w:hint="eastAsia"/>
            <w:sz w:val="24"/>
            <w:szCs w:val="24"/>
          </w:rPr>
          <w:t>其</w:t>
        </w:r>
      </w:ins>
      <w:del w:id="78" w:author="Xue, Hua (T IP CN 3)" w:date="2021-05-26T18:08:00Z">
        <w:r w:rsidR="002F6030" w:rsidRPr="006E10CB" w:rsidDel="008647D1">
          <w:rPr>
            <w:rFonts w:hint="eastAsia"/>
            <w:sz w:val="24"/>
            <w:szCs w:val="24"/>
          </w:rPr>
          <w:delText>限位套（</w:delText>
        </w:r>
        <w:r w:rsidR="002F6030" w:rsidRPr="006E10CB" w:rsidDel="008647D1">
          <w:rPr>
            <w:rFonts w:hint="eastAsia"/>
            <w:sz w:val="24"/>
            <w:szCs w:val="24"/>
          </w:rPr>
          <w:delText>212d</w:delText>
        </w:r>
        <w:r w:rsidR="002F6030" w:rsidRPr="006E10CB" w:rsidDel="008647D1">
          <w:rPr>
            <w:rFonts w:hint="eastAsia"/>
            <w:sz w:val="24"/>
            <w:szCs w:val="24"/>
          </w:rPr>
          <w:delText>）</w:delText>
        </w:r>
      </w:del>
      <w:r w:rsidR="0045525A" w:rsidRPr="006E10CB">
        <w:rPr>
          <w:rFonts w:hint="eastAsia"/>
          <w:sz w:val="24"/>
          <w:szCs w:val="24"/>
        </w:rPr>
        <w:t>连接在所述</w:t>
      </w:r>
      <w:r w:rsidR="002F6030" w:rsidRPr="006E10CB">
        <w:rPr>
          <w:rFonts w:hint="eastAsia"/>
          <w:sz w:val="24"/>
          <w:szCs w:val="24"/>
        </w:rPr>
        <w:t>第一弹性件（</w:t>
      </w:r>
      <w:r w:rsidR="002F6030" w:rsidRPr="006E10CB">
        <w:rPr>
          <w:rFonts w:hint="eastAsia"/>
          <w:sz w:val="24"/>
          <w:szCs w:val="24"/>
        </w:rPr>
        <w:t>212c</w:t>
      </w:r>
      <w:r w:rsidR="002F6030" w:rsidRPr="006E10CB">
        <w:rPr>
          <w:rFonts w:hint="eastAsia"/>
          <w:sz w:val="24"/>
          <w:szCs w:val="24"/>
        </w:rPr>
        <w:t>）</w:t>
      </w:r>
      <w:r w:rsidR="0045525A" w:rsidRPr="006E10CB">
        <w:rPr>
          <w:rFonts w:hint="eastAsia"/>
          <w:sz w:val="24"/>
          <w:szCs w:val="24"/>
        </w:rPr>
        <w:t>的第二端，并与所述</w:t>
      </w:r>
      <w:r w:rsidR="00EC4B2D" w:rsidRPr="006E10CB">
        <w:rPr>
          <w:rFonts w:hint="eastAsia"/>
          <w:sz w:val="24"/>
          <w:szCs w:val="24"/>
        </w:rPr>
        <w:t>插销主体（</w:t>
      </w:r>
      <w:r w:rsidR="00EC4B2D" w:rsidRPr="006E10CB">
        <w:rPr>
          <w:rFonts w:hint="eastAsia"/>
          <w:sz w:val="24"/>
          <w:szCs w:val="24"/>
        </w:rPr>
        <w:t>31</w:t>
      </w:r>
      <w:r w:rsidR="00EC4B2D" w:rsidRPr="006E10CB">
        <w:rPr>
          <w:rFonts w:hint="eastAsia"/>
          <w:sz w:val="24"/>
          <w:szCs w:val="24"/>
        </w:rPr>
        <w:t>）</w:t>
      </w:r>
      <w:r w:rsidR="0045525A" w:rsidRPr="006E10CB">
        <w:rPr>
          <w:rFonts w:hint="eastAsia"/>
          <w:sz w:val="24"/>
          <w:szCs w:val="24"/>
        </w:rPr>
        <w:t>配合。</w:t>
      </w:r>
    </w:p>
    <w:p w14:paraId="66E7E1F5" w14:textId="40046CB6" w:rsidR="00A40FD9" w:rsidRDefault="0045525A" w:rsidP="000C642F">
      <w:pPr>
        <w:spacing w:line="360" w:lineRule="auto"/>
        <w:ind w:firstLineChars="200" w:firstLine="480"/>
        <w:rPr>
          <w:ins w:id="79" w:author="Xue, Hua (T IP CN 3)" w:date="2021-05-26T18:09:00Z"/>
          <w:sz w:val="24"/>
          <w:szCs w:val="24"/>
        </w:rPr>
      </w:pPr>
      <w:r w:rsidRPr="006E10CB">
        <w:rPr>
          <w:sz w:val="24"/>
          <w:szCs w:val="24"/>
        </w:rPr>
        <w:t>5</w:t>
      </w:r>
      <w:r w:rsidR="00125B64" w:rsidRPr="006E10CB">
        <w:rPr>
          <w:sz w:val="24"/>
          <w:szCs w:val="24"/>
        </w:rPr>
        <w:t>.</w:t>
      </w:r>
      <w:r w:rsidR="00125B64" w:rsidRPr="006E10CB">
        <w:rPr>
          <w:rFonts w:hint="eastAsia"/>
          <w:sz w:val="24"/>
          <w:szCs w:val="24"/>
        </w:rPr>
        <w:t>根据权利要求</w:t>
      </w:r>
      <w:r w:rsidR="00125B64" w:rsidRPr="006E10CB">
        <w:rPr>
          <w:sz w:val="24"/>
          <w:szCs w:val="24"/>
        </w:rPr>
        <w:t>1</w:t>
      </w:r>
      <w:r w:rsidRPr="006E10CB">
        <w:rPr>
          <w:rFonts w:hint="eastAsia"/>
          <w:sz w:val="24"/>
          <w:szCs w:val="24"/>
        </w:rPr>
        <w:t>或</w:t>
      </w:r>
      <w:r w:rsidRPr="006E10CB">
        <w:rPr>
          <w:rFonts w:hint="eastAsia"/>
          <w:sz w:val="24"/>
          <w:szCs w:val="24"/>
        </w:rPr>
        <w:t>2</w:t>
      </w:r>
      <w:r w:rsidR="00125B64" w:rsidRPr="006E10CB">
        <w:rPr>
          <w:rFonts w:hint="eastAsia"/>
          <w:sz w:val="24"/>
          <w:szCs w:val="24"/>
        </w:rPr>
        <w:t>所述的</w:t>
      </w:r>
      <w:ins w:id="80" w:author="Xue, Hua (T IP CN 3)" w:date="2021-05-26T18:17:00Z">
        <w:r w:rsidR="00EB6932">
          <w:rPr>
            <w:rFonts w:hint="eastAsia"/>
            <w:sz w:val="24"/>
            <w:szCs w:val="24"/>
          </w:rPr>
          <w:t>用于</w:t>
        </w:r>
      </w:ins>
      <w:r w:rsidR="00E40703" w:rsidRPr="006E10CB">
        <w:rPr>
          <w:rFonts w:hint="eastAsia"/>
          <w:sz w:val="24"/>
          <w:szCs w:val="24"/>
        </w:rPr>
        <w:t>电子脱扣器的显示装置</w:t>
      </w:r>
      <w:r w:rsidR="00125B64" w:rsidRPr="006E10CB">
        <w:rPr>
          <w:rFonts w:hint="eastAsia"/>
          <w:sz w:val="24"/>
          <w:szCs w:val="24"/>
        </w:rPr>
        <w:t>，其特征在于，</w:t>
      </w:r>
      <w:r w:rsidR="002919CE" w:rsidRPr="006E10CB">
        <w:rPr>
          <w:rFonts w:hint="eastAsia"/>
          <w:sz w:val="24"/>
          <w:szCs w:val="24"/>
        </w:rPr>
        <w:t>所述</w:t>
      </w:r>
      <w:r w:rsidR="00EC4B2D" w:rsidRPr="006E10CB">
        <w:rPr>
          <w:rFonts w:hint="eastAsia"/>
          <w:sz w:val="24"/>
          <w:szCs w:val="24"/>
        </w:rPr>
        <w:t>第一限位结构（</w:t>
      </w:r>
      <w:r w:rsidR="00EC4B2D" w:rsidRPr="006E10CB">
        <w:rPr>
          <w:rFonts w:hint="eastAsia"/>
          <w:sz w:val="24"/>
          <w:szCs w:val="24"/>
        </w:rPr>
        <w:t>212</w:t>
      </w:r>
      <w:r w:rsidR="00EC4B2D" w:rsidRPr="006E10CB">
        <w:rPr>
          <w:rFonts w:hint="eastAsia"/>
          <w:sz w:val="24"/>
          <w:szCs w:val="24"/>
        </w:rPr>
        <w:t>）</w:t>
      </w:r>
      <w:r w:rsidR="00EB6D15" w:rsidRPr="006E10CB">
        <w:rPr>
          <w:rFonts w:hint="eastAsia"/>
          <w:sz w:val="24"/>
          <w:szCs w:val="24"/>
        </w:rPr>
        <w:t>包括</w:t>
      </w:r>
      <w:ins w:id="81" w:author="Xue, Hua (T IP CN 3)" w:date="2021-05-26T18:09:00Z">
        <w:r w:rsidR="00A40FD9">
          <w:rPr>
            <w:rFonts w:hint="eastAsia"/>
            <w:sz w:val="24"/>
            <w:szCs w:val="24"/>
          </w:rPr>
          <w:t>：</w:t>
        </w:r>
      </w:ins>
    </w:p>
    <w:p w14:paraId="3E0A3911" w14:textId="74638554" w:rsidR="0045525A" w:rsidRPr="006E10CB" w:rsidRDefault="00A40FD9" w:rsidP="000C642F">
      <w:pPr>
        <w:spacing w:line="360" w:lineRule="auto"/>
        <w:ind w:firstLineChars="200" w:firstLine="480"/>
        <w:rPr>
          <w:sz w:val="24"/>
          <w:szCs w:val="24"/>
        </w:rPr>
      </w:pPr>
      <w:ins w:id="82" w:author="Xue, Hua (T IP CN 3)" w:date="2021-05-26T18:09:00Z">
        <w:r>
          <w:rPr>
            <w:rFonts w:hint="eastAsia"/>
            <w:sz w:val="24"/>
            <w:szCs w:val="24"/>
          </w:rPr>
          <w:t>一个</w:t>
        </w:r>
      </w:ins>
      <w:r w:rsidR="002F6030" w:rsidRPr="006E10CB">
        <w:rPr>
          <w:rFonts w:hint="eastAsia"/>
          <w:sz w:val="24"/>
          <w:szCs w:val="24"/>
        </w:rPr>
        <w:t>第二弹性件（</w:t>
      </w:r>
      <w:r w:rsidR="002F6030" w:rsidRPr="006E10CB">
        <w:rPr>
          <w:rFonts w:hint="eastAsia"/>
          <w:sz w:val="24"/>
          <w:szCs w:val="24"/>
        </w:rPr>
        <w:t>212e</w:t>
      </w:r>
      <w:r w:rsidR="002F6030" w:rsidRPr="006E10CB">
        <w:rPr>
          <w:rFonts w:hint="eastAsia"/>
          <w:sz w:val="24"/>
          <w:szCs w:val="24"/>
        </w:rPr>
        <w:t>）</w:t>
      </w:r>
      <w:r w:rsidR="0016122A" w:rsidRPr="006E10CB">
        <w:rPr>
          <w:rFonts w:hint="eastAsia"/>
          <w:sz w:val="24"/>
          <w:szCs w:val="24"/>
        </w:rPr>
        <w:t>，</w:t>
      </w:r>
      <w:del w:id="83" w:author="Xue, Hua (T IP CN 3)" w:date="2021-05-26T18:09:00Z">
        <w:r w:rsidR="0016122A" w:rsidRPr="006E10CB" w:rsidDel="00A40FD9">
          <w:rPr>
            <w:rFonts w:hint="eastAsia"/>
            <w:sz w:val="24"/>
            <w:szCs w:val="24"/>
          </w:rPr>
          <w:delText>所述</w:delText>
        </w:r>
        <w:r w:rsidR="002F6030" w:rsidRPr="006E10CB" w:rsidDel="00A40FD9">
          <w:rPr>
            <w:rFonts w:hint="eastAsia"/>
            <w:sz w:val="24"/>
            <w:szCs w:val="24"/>
          </w:rPr>
          <w:delText>第二弹性件（</w:delText>
        </w:r>
        <w:r w:rsidR="002F6030" w:rsidRPr="006E10CB" w:rsidDel="00A40FD9">
          <w:rPr>
            <w:rFonts w:hint="eastAsia"/>
            <w:sz w:val="24"/>
            <w:szCs w:val="24"/>
          </w:rPr>
          <w:delText>212e</w:delText>
        </w:r>
        <w:r w:rsidR="002F6030" w:rsidRPr="006E10CB" w:rsidDel="00A40FD9">
          <w:rPr>
            <w:rFonts w:hint="eastAsia"/>
            <w:sz w:val="24"/>
            <w:szCs w:val="24"/>
          </w:rPr>
          <w:delText>）</w:delText>
        </w:r>
      </w:del>
      <w:ins w:id="84" w:author="Xue, Hua (T IP CN 3)" w:date="2021-05-26T18:09:00Z">
        <w:r>
          <w:rPr>
            <w:rFonts w:hint="eastAsia"/>
            <w:sz w:val="24"/>
            <w:szCs w:val="24"/>
          </w:rPr>
          <w:t>其</w:t>
        </w:r>
      </w:ins>
      <w:r w:rsidR="00265536" w:rsidRPr="006E10CB">
        <w:rPr>
          <w:rFonts w:hint="eastAsia"/>
          <w:sz w:val="24"/>
          <w:szCs w:val="24"/>
        </w:rPr>
        <w:t>设置于所述</w:t>
      </w:r>
      <w:r w:rsidR="00412535" w:rsidRPr="006E10CB">
        <w:rPr>
          <w:rFonts w:hint="eastAsia"/>
          <w:sz w:val="24"/>
          <w:szCs w:val="24"/>
        </w:rPr>
        <w:t>显示主体（</w:t>
      </w:r>
      <w:r w:rsidR="00412535" w:rsidRPr="006E10CB">
        <w:rPr>
          <w:rFonts w:hint="eastAsia"/>
          <w:sz w:val="24"/>
          <w:szCs w:val="24"/>
        </w:rPr>
        <w:t>20</w:t>
      </w:r>
      <w:r w:rsidR="00412535" w:rsidRPr="006E10CB">
        <w:rPr>
          <w:rFonts w:hint="eastAsia"/>
          <w:sz w:val="24"/>
          <w:szCs w:val="24"/>
        </w:rPr>
        <w:t>）</w:t>
      </w:r>
      <w:r w:rsidR="00E31205" w:rsidRPr="006E10CB">
        <w:rPr>
          <w:rFonts w:hint="eastAsia"/>
          <w:sz w:val="24"/>
          <w:szCs w:val="24"/>
        </w:rPr>
        <w:t>和所述</w:t>
      </w:r>
      <w:r w:rsidR="00EC4B2D" w:rsidRPr="006E10CB">
        <w:rPr>
          <w:rFonts w:hint="eastAsia"/>
          <w:sz w:val="24"/>
          <w:szCs w:val="24"/>
        </w:rPr>
        <w:t>插销主体（</w:t>
      </w:r>
      <w:r w:rsidR="00EC4B2D" w:rsidRPr="006E10CB">
        <w:rPr>
          <w:rFonts w:hint="eastAsia"/>
          <w:sz w:val="24"/>
          <w:szCs w:val="24"/>
        </w:rPr>
        <w:t>31</w:t>
      </w:r>
      <w:r w:rsidR="00EC4B2D" w:rsidRPr="006E10CB">
        <w:rPr>
          <w:rFonts w:hint="eastAsia"/>
          <w:sz w:val="24"/>
          <w:szCs w:val="24"/>
        </w:rPr>
        <w:t>）</w:t>
      </w:r>
      <w:r w:rsidR="00E31205" w:rsidRPr="006E10CB">
        <w:rPr>
          <w:rFonts w:hint="eastAsia"/>
          <w:sz w:val="24"/>
          <w:szCs w:val="24"/>
        </w:rPr>
        <w:t>之间，所述</w:t>
      </w:r>
      <w:r w:rsidR="002F6030" w:rsidRPr="006E10CB">
        <w:rPr>
          <w:rFonts w:hint="eastAsia"/>
          <w:sz w:val="24"/>
          <w:szCs w:val="24"/>
        </w:rPr>
        <w:t>第二弹性件（</w:t>
      </w:r>
      <w:r w:rsidR="002F6030" w:rsidRPr="006E10CB">
        <w:rPr>
          <w:rFonts w:hint="eastAsia"/>
          <w:sz w:val="24"/>
          <w:szCs w:val="24"/>
        </w:rPr>
        <w:t>212e</w:t>
      </w:r>
      <w:r w:rsidR="002F6030" w:rsidRPr="006E10CB">
        <w:rPr>
          <w:rFonts w:hint="eastAsia"/>
          <w:sz w:val="24"/>
          <w:szCs w:val="24"/>
        </w:rPr>
        <w:t>）</w:t>
      </w:r>
      <w:r w:rsidR="00E31205" w:rsidRPr="006E10CB">
        <w:rPr>
          <w:rFonts w:hint="eastAsia"/>
          <w:sz w:val="24"/>
          <w:szCs w:val="24"/>
        </w:rPr>
        <w:t>的伸缩方向</w:t>
      </w:r>
      <w:r w:rsidR="00440055" w:rsidRPr="006E10CB">
        <w:rPr>
          <w:rFonts w:hint="eastAsia"/>
          <w:sz w:val="24"/>
          <w:szCs w:val="24"/>
        </w:rPr>
        <w:t>垂直于所述</w:t>
      </w:r>
      <w:r w:rsidR="00EC4B2D" w:rsidRPr="006E10CB">
        <w:rPr>
          <w:rFonts w:hint="eastAsia"/>
          <w:sz w:val="24"/>
          <w:szCs w:val="24"/>
        </w:rPr>
        <w:t>插销主体（</w:t>
      </w:r>
      <w:r w:rsidR="00EC4B2D" w:rsidRPr="006E10CB">
        <w:rPr>
          <w:rFonts w:hint="eastAsia"/>
          <w:sz w:val="24"/>
          <w:szCs w:val="24"/>
        </w:rPr>
        <w:t>31</w:t>
      </w:r>
      <w:r w:rsidR="00EC4B2D" w:rsidRPr="006E10CB">
        <w:rPr>
          <w:rFonts w:hint="eastAsia"/>
          <w:sz w:val="24"/>
          <w:szCs w:val="24"/>
        </w:rPr>
        <w:t>）</w:t>
      </w:r>
      <w:r w:rsidR="00440055" w:rsidRPr="006E10CB">
        <w:rPr>
          <w:rFonts w:hint="eastAsia"/>
          <w:sz w:val="24"/>
          <w:szCs w:val="24"/>
        </w:rPr>
        <w:t>的轴线。</w:t>
      </w:r>
    </w:p>
    <w:p w14:paraId="4B3F2D95" w14:textId="04CB6879" w:rsidR="00125B64" w:rsidRPr="006E10CB" w:rsidRDefault="004D2E49" w:rsidP="000C642F">
      <w:pPr>
        <w:spacing w:line="360" w:lineRule="auto"/>
        <w:ind w:firstLineChars="200" w:firstLine="480"/>
        <w:rPr>
          <w:sz w:val="24"/>
          <w:szCs w:val="24"/>
        </w:rPr>
      </w:pPr>
      <w:r w:rsidRPr="006E10CB">
        <w:rPr>
          <w:sz w:val="24"/>
          <w:szCs w:val="24"/>
        </w:rPr>
        <w:t>6.</w:t>
      </w:r>
      <w:r w:rsidRPr="006E10CB">
        <w:rPr>
          <w:rFonts w:hint="eastAsia"/>
          <w:sz w:val="24"/>
          <w:szCs w:val="24"/>
        </w:rPr>
        <w:t>根据权利要求</w:t>
      </w:r>
      <w:r w:rsidR="009636F5" w:rsidRPr="006E10CB">
        <w:rPr>
          <w:sz w:val="24"/>
          <w:szCs w:val="24"/>
        </w:rPr>
        <w:t>1</w:t>
      </w:r>
      <w:r w:rsidRPr="006E10CB">
        <w:rPr>
          <w:rFonts w:hint="eastAsia"/>
          <w:sz w:val="24"/>
          <w:szCs w:val="24"/>
        </w:rPr>
        <w:t>所述的</w:t>
      </w:r>
      <w:ins w:id="85" w:author="Xue, Hua (T IP CN 3)" w:date="2021-05-26T18:17:00Z">
        <w:r w:rsidR="00EB6932">
          <w:rPr>
            <w:rFonts w:hint="eastAsia"/>
            <w:sz w:val="24"/>
            <w:szCs w:val="24"/>
          </w:rPr>
          <w:t>用于</w:t>
        </w:r>
      </w:ins>
      <w:r w:rsidR="00E40703" w:rsidRPr="006E10CB">
        <w:rPr>
          <w:rFonts w:hint="eastAsia"/>
          <w:sz w:val="24"/>
          <w:szCs w:val="24"/>
        </w:rPr>
        <w:t>电子脱扣器的显示装置</w:t>
      </w:r>
      <w:r w:rsidRPr="006E10CB">
        <w:rPr>
          <w:rFonts w:hint="eastAsia"/>
          <w:sz w:val="24"/>
          <w:szCs w:val="24"/>
        </w:rPr>
        <w:t>，其特征在于，</w:t>
      </w:r>
      <w:r w:rsidR="009636F5" w:rsidRPr="006E10CB">
        <w:rPr>
          <w:rFonts w:hint="eastAsia"/>
          <w:sz w:val="24"/>
          <w:szCs w:val="24"/>
        </w:rPr>
        <w:t>所述</w:t>
      </w:r>
      <w:r w:rsidR="00412535" w:rsidRPr="006E10CB">
        <w:rPr>
          <w:rFonts w:hint="eastAsia"/>
          <w:sz w:val="24"/>
          <w:szCs w:val="24"/>
        </w:rPr>
        <w:t>显示主体（</w:t>
      </w:r>
      <w:r w:rsidR="00412535" w:rsidRPr="006E10CB">
        <w:rPr>
          <w:rFonts w:hint="eastAsia"/>
          <w:sz w:val="24"/>
          <w:szCs w:val="24"/>
        </w:rPr>
        <w:t>20</w:t>
      </w:r>
      <w:r w:rsidR="00412535" w:rsidRPr="006E10CB">
        <w:rPr>
          <w:rFonts w:hint="eastAsia"/>
          <w:sz w:val="24"/>
          <w:szCs w:val="24"/>
        </w:rPr>
        <w:t>）</w:t>
      </w:r>
      <w:r w:rsidR="009636F5" w:rsidRPr="006E10CB">
        <w:rPr>
          <w:rFonts w:hint="eastAsia"/>
          <w:sz w:val="24"/>
          <w:szCs w:val="24"/>
        </w:rPr>
        <w:t>包括</w:t>
      </w:r>
      <w:ins w:id="86" w:author="Xue, Hua (T IP CN 3)" w:date="2021-05-26T18:10:00Z">
        <w:r w:rsidR="00365997">
          <w:rPr>
            <w:rFonts w:hint="eastAsia"/>
            <w:sz w:val="24"/>
            <w:szCs w:val="24"/>
          </w:rPr>
          <w:t>：</w:t>
        </w:r>
      </w:ins>
      <w:ins w:id="87" w:author="Xue, Hua (T IP CN 3)" w:date="2021-05-26T18:11:00Z">
        <w:r w:rsidR="00365997">
          <w:rPr>
            <w:rFonts w:hint="eastAsia"/>
            <w:sz w:val="24"/>
            <w:szCs w:val="24"/>
          </w:rPr>
          <w:t>彼此互连的</w:t>
        </w:r>
      </w:ins>
      <w:del w:id="88" w:author="Xue, Hua (T IP CN 3)" w:date="2021-05-26T18:10:00Z">
        <w:r w:rsidR="00D548FD" w:rsidRPr="006E10CB" w:rsidDel="00365997">
          <w:rPr>
            <w:rFonts w:hint="eastAsia"/>
            <w:sz w:val="24"/>
            <w:szCs w:val="24"/>
          </w:rPr>
          <w:delText>相互连接的</w:delText>
        </w:r>
      </w:del>
      <w:ins w:id="89" w:author="Xue, Hua (T IP CN 3)" w:date="2021-05-26T18:10:00Z">
        <w:r w:rsidR="00365997">
          <w:rPr>
            <w:rFonts w:hint="eastAsia"/>
            <w:sz w:val="24"/>
            <w:szCs w:val="24"/>
          </w:rPr>
          <w:t>一个</w:t>
        </w:r>
      </w:ins>
      <w:r w:rsidR="002F6030" w:rsidRPr="006E10CB">
        <w:rPr>
          <w:rFonts w:hint="eastAsia"/>
          <w:sz w:val="24"/>
          <w:szCs w:val="24"/>
        </w:rPr>
        <w:t>上盖（</w:t>
      </w:r>
      <w:r w:rsidR="002F6030" w:rsidRPr="006E10CB">
        <w:rPr>
          <w:rFonts w:hint="eastAsia"/>
          <w:sz w:val="24"/>
          <w:szCs w:val="24"/>
        </w:rPr>
        <w:t>21</w:t>
      </w:r>
      <w:r w:rsidR="002F6030" w:rsidRPr="006E10CB">
        <w:rPr>
          <w:rFonts w:hint="eastAsia"/>
          <w:sz w:val="24"/>
          <w:szCs w:val="24"/>
        </w:rPr>
        <w:t>）</w:t>
      </w:r>
      <w:r w:rsidR="009636F5" w:rsidRPr="006E10CB">
        <w:rPr>
          <w:rFonts w:hint="eastAsia"/>
          <w:sz w:val="24"/>
          <w:szCs w:val="24"/>
        </w:rPr>
        <w:t>和</w:t>
      </w:r>
      <w:ins w:id="90" w:author="Xue, Hua (T IP CN 3)" w:date="2021-05-26T18:10:00Z">
        <w:r w:rsidR="00365997">
          <w:rPr>
            <w:rFonts w:hint="eastAsia"/>
            <w:sz w:val="24"/>
            <w:szCs w:val="24"/>
          </w:rPr>
          <w:t>一个</w:t>
        </w:r>
      </w:ins>
      <w:r w:rsidR="002F6030" w:rsidRPr="006E10CB">
        <w:rPr>
          <w:rFonts w:hint="eastAsia"/>
          <w:sz w:val="24"/>
          <w:szCs w:val="24"/>
        </w:rPr>
        <w:t>底座（</w:t>
      </w:r>
      <w:r w:rsidR="002F6030" w:rsidRPr="006E10CB">
        <w:rPr>
          <w:rFonts w:hint="eastAsia"/>
          <w:sz w:val="24"/>
          <w:szCs w:val="24"/>
        </w:rPr>
        <w:t>22</w:t>
      </w:r>
      <w:r w:rsidR="002F6030" w:rsidRPr="006E10CB">
        <w:rPr>
          <w:rFonts w:hint="eastAsia"/>
          <w:sz w:val="24"/>
          <w:szCs w:val="24"/>
        </w:rPr>
        <w:t>）</w:t>
      </w:r>
      <w:del w:id="91" w:author="Xue, Hua (T IP CN 3)" w:date="2021-05-26T18:10:00Z">
        <w:r w:rsidR="009636F5" w:rsidRPr="006E10CB" w:rsidDel="00365997">
          <w:rPr>
            <w:rFonts w:hint="eastAsia"/>
            <w:sz w:val="24"/>
            <w:szCs w:val="24"/>
          </w:rPr>
          <w:delText>，</w:delText>
        </w:r>
      </w:del>
      <w:ins w:id="92" w:author="Xue, Hua (T IP CN 3)" w:date="2021-05-26T18:10:00Z">
        <w:r w:rsidR="00365997">
          <w:rPr>
            <w:rFonts w:hint="eastAsia"/>
            <w:sz w:val="24"/>
            <w:szCs w:val="24"/>
          </w:rPr>
          <w:t>，</w:t>
        </w:r>
      </w:ins>
      <w:r w:rsidR="00D548FD" w:rsidRPr="006E10CB">
        <w:rPr>
          <w:rFonts w:hint="eastAsia"/>
          <w:sz w:val="24"/>
          <w:szCs w:val="24"/>
        </w:rPr>
        <w:t>所述</w:t>
      </w:r>
      <w:r w:rsidR="00EC4B2D" w:rsidRPr="006E10CB">
        <w:rPr>
          <w:rFonts w:hint="eastAsia"/>
          <w:sz w:val="24"/>
          <w:szCs w:val="24"/>
        </w:rPr>
        <w:t>安装孔（</w:t>
      </w:r>
      <w:r w:rsidR="00EC4B2D" w:rsidRPr="006E10CB">
        <w:rPr>
          <w:rFonts w:hint="eastAsia"/>
          <w:sz w:val="24"/>
          <w:szCs w:val="24"/>
        </w:rPr>
        <w:t>211</w:t>
      </w:r>
      <w:r w:rsidR="00EC4B2D" w:rsidRPr="006E10CB">
        <w:rPr>
          <w:rFonts w:hint="eastAsia"/>
          <w:sz w:val="24"/>
          <w:szCs w:val="24"/>
        </w:rPr>
        <w:t>）</w:t>
      </w:r>
      <w:r w:rsidR="00D548FD" w:rsidRPr="006E10CB">
        <w:rPr>
          <w:rFonts w:hint="eastAsia"/>
          <w:sz w:val="24"/>
          <w:szCs w:val="24"/>
        </w:rPr>
        <w:t>贯穿所述</w:t>
      </w:r>
      <w:r w:rsidR="002F6030" w:rsidRPr="006E10CB">
        <w:rPr>
          <w:rFonts w:hint="eastAsia"/>
          <w:sz w:val="24"/>
          <w:szCs w:val="24"/>
        </w:rPr>
        <w:t>上盖（</w:t>
      </w:r>
      <w:r w:rsidR="002F6030" w:rsidRPr="006E10CB">
        <w:rPr>
          <w:rFonts w:hint="eastAsia"/>
          <w:sz w:val="24"/>
          <w:szCs w:val="24"/>
        </w:rPr>
        <w:t>21</w:t>
      </w:r>
      <w:r w:rsidR="002F6030" w:rsidRPr="006E10CB">
        <w:rPr>
          <w:rFonts w:hint="eastAsia"/>
          <w:sz w:val="24"/>
          <w:szCs w:val="24"/>
        </w:rPr>
        <w:t>）</w:t>
      </w:r>
      <w:r w:rsidR="00D548FD" w:rsidRPr="006E10CB">
        <w:rPr>
          <w:rFonts w:hint="eastAsia"/>
          <w:sz w:val="24"/>
          <w:szCs w:val="24"/>
        </w:rPr>
        <w:t>和所述</w:t>
      </w:r>
      <w:r w:rsidR="002F6030" w:rsidRPr="006E10CB">
        <w:rPr>
          <w:rFonts w:hint="eastAsia"/>
          <w:sz w:val="24"/>
          <w:szCs w:val="24"/>
        </w:rPr>
        <w:t>底座（</w:t>
      </w:r>
      <w:r w:rsidR="002F6030" w:rsidRPr="006E10CB">
        <w:rPr>
          <w:rFonts w:hint="eastAsia"/>
          <w:sz w:val="24"/>
          <w:szCs w:val="24"/>
        </w:rPr>
        <w:t>22</w:t>
      </w:r>
      <w:r w:rsidR="002F6030" w:rsidRPr="006E10CB">
        <w:rPr>
          <w:rFonts w:hint="eastAsia"/>
          <w:sz w:val="24"/>
          <w:szCs w:val="24"/>
        </w:rPr>
        <w:t>）</w:t>
      </w:r>
      <w:r w:rsidR="00D548FD" w:rsidRPr="006E10CB">
        <w:rPr>
          <w:rFonts w:hint="eastAsia"/>
          <w:sz w:val="24"/>
          <w:szCs w:val="24"/>
        </w:rPr>
        <w:t>，</w:t>
      </w:r>
      <w:r w:rsidR="004E134C" w:rsidRPr="006E10CB">
        <w:rPr>
          <w:rFonts w:hint="eastAsia"/>
          <w:sz w:val="24"/>
          <w:szCs w:val="24"/>
        </w:rPr>
        <w:t>所述</w:t>
      </w:r>
      <w:r w:rsidR="00EC4B2D" w:rsidRPr="006E10CB">
        <w:rPr>
          <w:rFonts w:hint="eastAsia"/>
          <w:sz w:val="24"/>
          <w:szCs w:val="24"/>
        </w:rPr>
        <w:t>插销主体（</w:t>
      </w:r>
      <w:r w:rsidR="00EC4B2D" w:rsidRPr="006E10CB">
        <w:rPr>
          <w:rFonts w:hint="eastAsia"/>
          <w:sz w:val="24"/>
          <w:szCs w:val="24"/>
        </w:rPr>
        <w:t>31</w:t>
      </w:r>
      <w:r w:rsidR="00EC4B2D" w:rsidRPr="006E10CB">
        <w:rPr>
          <w:rFonts w:hint="eastAsia"/>
          <w:sz w:val="24"/>
          <w:szCs w:val="24"/>
        </w:rPr>
        <w:t>）</w:t>
      </w:r>
      <w:r w:rsidR="00343B41" w:rsidRPr="006E10CB">
        <w:rPr>
          <w:rFonts w:hint="eastAsia"/>
          <w:sz w:val="24"/>
          <w:szCs w:val="24"/>
        </w:rPr>
        <w:t>的周壁上设置有向外凸出的</w:t>
      </w:r>
      <w:ins w:id="93" w:author="Xue, Hua (T IP CN 3)" w:date="2021-05-26T18:11:00Z">
        <w:r w:rsidR="00365997">
          <w:rPr>
            <w:rFonts w:hint="eastAsia"/>
            <w:sz w:val="24"/>
            <w:szCs w:val="24"/>
          </w:rPr>
          <w:t>一个</w:t>
        </w:r>
      </w:ins>
      <w:r w:rsidR="00442AAF" w:rsidRPr="006E10CB">
        <w:rPr>
          <w:rFonts w:hint="eastAsia"/>
          <w:sz w:val="24"/>
          <w:szCs w:val="24"/>
        </w:rPr>
        <w:t>第一</w:t>
      </w:r>
      <w:proofErr w:type="gramStart"/>
      <w:r w:rsidR="00442AAF" w:rsidRPr="006E10CB">
        <w:rPr>
          <w:rFonts w:hint="eastAsia"/>
          <w:sz w:val="24"/>
          <w:szCs w:val="24"/>
        </w:rPr>
        <w:t>凸</w:t>
      </w:r>
      <w:proofErr w:type="gramEnd"/>
      <w:r w:rsidR="00442AAF" w:rsidRPr="006E10CB">
        <w:rPr>
          <w:rFonts w:hint="eastAsia"/>
          <w:sz w:val="24"/>
          <w:szCs w:val="24"/>
        </w:rPr>
        <w:t>台</w:t>
      </w:r>
      <w:r w:rsidR="002F6030" w:rsidRPr="006E10CB">
        <w:rPr>
          <w:rFonts w:hint="eastAsia"/>
          <w:sz w:val="24"/>
          <w:szCs w:val="24"/>
        </w:rPr>
        <w:t>（</w:t>
      </w:r>
      <w:r w:rsidR="002F6030" w:rsidRPr="006E10CB">
        <w:rPr>
          <w:rFonts w:hint="eastAsia"/>
          <w:sz w:val="24"/>
          <w:szCs w:val="24"/>
        </w:rPr>
        <w:t>313</w:t>
      </w:r>
      <w:r w:rsidR="002F6030" w:rsidRPr="006E10CB">
        <w:rPr>
          <w:rFonts w:hint="eastAsia"/>
          <w:sz w:val="24"/>
          <w:szCs w:val="24"/>
        </w:rPr>
        <w:t>）</w:t>
      </w:r>
      <w:r w:rsidR="00343B41" w:rsidRPr="006E10CB">
        <w:rPr>
          <w:rFonts w:hint="eastAsia"/>
          <w:sz w:val="24"/>
          <w:szCs w:val="24"/>
        </w:rPr>
        <w:t>，</w:t>
      </w:r>
      <w:r w:rsidR="00D559F7" w:rsidRPr="006E10CB">
        <w:rPr>
          <w:rFonts w:hint="eastAsia"/>
          <w:sz w:val="24"/>
          <w:szCs w:val="24"/>
        </w:rPr>
        <w:t>所述</w:t>
      </w:r>
      <w:r w:rsidR="00442AAF" w:rsidRPr="006E10CB">
        <w:rPr>
          <w:rFonts w:hint="eastAsia"/>
          <w:sz w:val="24"/>
          <w:szCs w:val="24"/>
        </w:rPr>
        <w:t>第一</w:t>
      </w:r>
      <w:proofErr w:type="gramStart"/>
      <w:r w:rsidR="00442AAF" w:rsidRPr="006E10CB">
        <w:rPr>
          <w:rFonts w:hint="eastAsia"/>
          <w:sz w:val="24"/>
          <w:szCs w:val="24"/>
        </w:rPr>
        <w:t>凸</w:t>
      </w:r>
      <w:proofErr w:type="gramEnd"/>
      <w:r w:rsidR="00442AAF" w:rsidRPr="006E10CB">
        <w:rPr>
          <w:rFonts w:hint="eastAsia"/>
          <w:sz w:val="24"/>
          <w:szCs w:val="24"/>
        </w:rPr>
        <w:t>台</w:t>
      </w:r>
      <w:r w:rsidR="002F6030" w:rsidRPr="006E10CB">
        <w:rPr>
          <w:rFonts w:hint="eastAsia"/>
          <w:sz w:val="24"/>
          <w:szCs w:val="24"/>
        </w:rPr>
        <w:t>（</w:t>
      </w:r>
      <w:r w:rsidR="002F6030" w:rsidRPr="006E10CB">
        <w:rPr>
          <w:rFonts w:hint="eastAsia"/>
          <w:sz w:val="24"/>
          <w:szCs w:val="24"/>
        </w:rPr>
        <w:t>313</w:t>
      </w:r>
      <w:r w:rsidR="002F6030" w:rsidRPr="006E10CB">
        <w:rPr>
          <w:rFonts w:hint="eastAsia"/>
          <w:sz w:val="24"/>
          <w:szCs w:val="24"/>
        </w:rPr>
        <w:t>）</w:t>
      </w:r>
      <w:r w:rsidR="00D559F7" w:rsidRPr="006E10CB">
        <w:rPr>
          <w:rFonts w:hint="eastAsia"/>
          <w:sz w:val="24"/>
          <w:szCs w:val="24"/>
        </w:rPr>
        <w:t>沿所述</w:t>
      </w:r>
      <w:r w:rsidR="00EC4B2D" w:rsidRPr="006E10CB">
        <w:rPr>
          <w:rFonts w:hint="eastAsia"/>
          <w:sz w:val="24"/>
          <w:szCs w:val="24"/>
        </w:rPr>
        <w:t>插销主体（</w:t>
      </w:r>
      <w:r w:rsidR="00EC4B2D" w:rsidRPr="006E10CB">
        <w:rPr>
          <w:rFonts w:hint="eastAsia"/>
          <w:sz w:val="24"/>
          <w:szCs w:val="24"/>
        </w:rPr>
        <w:t>31</w:t>
      </w:r>
      <w:r w:rsidR="00EC4B2D" w:rsidRPr="006E10CB">
        <w:rPr>
          <w:rFonts w:hint="eastAsia"/>
          <w:sz w:val="24"/>
          <w:szCs w:val="24"/>
        </w:rPr>
        <w:t>）</w:t>
      </w:r>
      <w:r w:rsidR="00D559F7" w:rsidRPr="006E10CB">
        <w:rPr>
          <w:rFonts w:hint="eastAsia"/>
          <w:sz w:val="24"/>
          <w:szCs w:val="24"/>
        </w:rPr>
        <w:t>的轴线方向上的端面</w:t>
      </w:r>
      <w:r w:rsidR="002F6030" w:rsidRPr="006E10CB">
        <w:rPr>
          <w:rFonts w:hint="eastAsia"/>
          <w:sz w:val="24"/>
          <w:szCs w:val="24"/>
        </w:rPr>
        <w:t>（</w:t>
      </w:r>
      <w:r w:rsidR="002F6030" w:rsidRPr="006E10CB">
        <w:rPr>
          <w:rFonts w:hint="eastAsia"/>
          <w:sz w:val="24"/>
          <w:szCs w:val="24"/>
        </w:rPr>
        <w:t>3</w:t>
      </w:r>
      <w:r w:rsidR="002F6030" w:rsidRPr="006E10CB">
        <w:rPr>
          <w:sz w:val="24"/>
          <w:szCs w:val="24"/>
        </w:rPr>
        <w:t>13</w:t>
      </w:r>
      <w:r w:rsidR="002F6030" w:rsidRPr="006E10CB">
        <w:rPr>
          <w:rFonts w:hint="eastAsia"/>
          <w:sz w:val="24"/>
          <w:szCs w:val="24"/>
        </w:rPr>
        <w:t>a</w:t>
      </w:r>
      <w:r w:rsidR="002F6030" w:rsidRPr="006E10CB">
        <w:rPr>
          <w:rFonts w:hint="eastAsia"/>
          <w:sz w:val="24"/>
          <w:szCs w:val="24"/>
        </w:rPr>
        <w:t>）</w:t>
      </w:r>
      <w:r w:rsidR="00D559F7" w:rsidRPr="006E10CB">
        <w:rPr>
          <w:rFonts w:hint="eastAsia"/>
          <w:sz w:val="24"/>
          <w:szCs w:val="24"/>
        </w:rPr>
        <w:t>用于与所述</w:t>
      </w:r>
      <w:r w:rsidR="002F6030" w:rsidRPr="006E10CB">
        <w:rPr>
          <w:rFonts w:hint="eastAsia"/>
          <w:sz w:val="24"/>
          <w:szCs w:val="24"/>
        </w:rPr>
        <w:t>上盖（</w:t>
      </w:r>
      <w:r w:rsidR="002F6030" w:rsidRPr="006E10CB">
        <w:rPr>
          <w:rFonts w:hint="eastAsia"/>
          <w:sz w:val="24"/>
          <w:szCs w:val="24"/>
        </w:rPr>
        <w:t>21</w:t>
      </w:r>
      <w:r w:rsidR="002F6030" w:rsidRPr="006E10CB">
        <w:rPr>
          <w:rFonts w:hint="eastAsia"/>
          <w:sz w:val="24"/>
          <w:szCs w:val="24"/>
        </w:rPr>
        <w:t>）</w:t>
      </w:r>
      <w:r w:rsidR="00D559F7" w:rsidRPr="006E10CB">
        <w:rPr>
          <w:rFonts w:hint="eastAsia"/>
          <w:sz w:val="24"/>
          <w:szCs w:val="24"/>
        </w:rPr>
        <w:t>配合，以限制所述</w:t>
      </w:r>
      <w:r w:rsidR="00EC4B2D" w:rsidRPr="006E10CB">
        <w:rPr>
          <w:rFonts w:hint="eastAsia"/>
          <w:sz w:val="24"/>
          <w:szCs w:val="24"/>
        </w:rPr>
        <w:t>插销主体（</w:t>
      </w:r>
      <w:r w:rsidR="00EC4B2D" w:rsidRPr="006E10CB">
        <w:rPr>
          <w:rFonts w:hint="eastAsia"/>
          <w:sz w:val="24"/>
          <w:szCs w:val="24"/>
        </w:rPr>
        <w:t>31</w:t>
      </w:r>
      <w:r w:rsidR="00EC4B2D" w:rsidRPr="006E10CB">
        <w:rPr>
          <w:rFonts w:hint="eastAsia"/>
          <w:sz w:val="24"/>
          <w:szCs w:val="24"/>
        </w:rPr>
        <w:t>）</w:t>
      </w:r>
      <w:r w:rsidR="001E2CF2" w:rsidRPr="006E10CB">
        <w:rPr>
          <w:rFonts w:hint="eastAsia"/>
          <w:sz w:val="24"/>
          <w:szCs w:val="24"/>
        </w:rPr>
        <w:t>在所述轴线方向上的移动。</w:t>
      </w:r>
    </w:p>
    <w:p w14:paraId="1BC8CE2F" w14:textId="0A73A215" w:rsidR="001E2CF2" w:rsidRPr="006E10CB" w:rsidRDefault="006C55E3" w:rsidP="000C642F">
      <w:pPr>
        <w:spacing w:line="360" w:lineRule="auto"/>
        <w:ind w:firstLineChars="200" w:firstLine="480"/>
        <w:rPr>
          <w:sz w:val="24"/>
          <w:szCs w:val="24"/>
        </w:rPr>
      </w:pPr>
      <w:r w:rsidRPr="006E10CB">
        <w:rPr>
          <w:sz w:val="24"/>
          <w:szCs w:val="24"/>
        </w:rPr>
        <w:t>7</w:t>
      </w:r>
      <w:r w:rsidR="001E2CF2" w:rsidRPr="006E10CB">
        <w:rPr>
          <w:sz w:val="24"/>
          <w:szCs w:val="24"/>
        </w:rPr>
        <w:t>.</w:t>
      </w:r>
      <w:r w:rsidR="001E2CF2" w:rsidRPr="006E10CB">
        <w:rPr>
          <w:rFonts w:hint="eastAsia"/>
          <w:sz w:val="24"/>
          <w:szCs w:val="24"/>
        </w:rPr>
        <w:t>根据权利要求</w:t>
      </w:r>
      <w:r w:rsidRPr="006E10CB">
        <w:rPr>
          <w:rFonts w:hint="eastAsia"/>
          <w:sz w:val="24"/>
          <w:szCs w:val="24"/>
        </w:rPr>
        <w:t>1</w:t>
      </w:r>
      <w:del w:id="94" w:author="HSHONOR15" w:date="2021-05-26T11:26:00Z">
        <w:r w:rsidRPr="006E10CB" w:rsidDel="005D595B">
          <w:rPr>
            <w:rFonts w:hint="eastAsia"/>
            <w:sz w:val="24"/>
            <w:szCs w:val="24"/>
          </w:rPr>
          <w:delText>、</w:delText>
        </w:r>
        <w:r w:rsidR="003D6E60" w:rsidRPr="006E10CB" w:rsidDel="005D595B">
          <w:rPr>
            <w:rFonts w:hint="eastAsia"/>
            <w:sz w:val="24"/>
            <w:szCs w:val="24"/>
          </w:rPr>
          <w:delText>2</w:delText>
        </w:r>
        <w:r w:rsidRPr="006E10CB" w:rsidDel="005D595B">
          <w:rPr>
            <w:rFonts w:hint="eastAsia"/>
            <w:sz w:val="24"/>
            <w:szCs w:val="24"/>
          </w:rPr>
          <w:delText>和</w:delText>
        </w:r>
        <w:r w:rsidRPr="006E10CB" w:rsidDel="005D595B">
          <w:rPr>
            <w:rFonts w:hint="eastAsia"/>
            <w:sz w:val="24"/>
            <w:szCs w:val="24"/>
          </w:rPr>
          <w:delText>6</w:delText>
        </w:r>
        <w:r w:rsidRPr="006E10CB" w:rsidDel="005D595B">
          <w:rPr>
            <w:rFonts w:hint="eastAsia"/>
            <w:sz w:val="24"/>
            <w:szCs w:val="24"/>
          </w:rPr>
          <w:delText>中任一项</w:delText>
        </w:r>
      </w:del>
      <w:ins w:id="95" w:author="HSHONOR15" w:date="2021-05-26T11:26:00Z">
        <w:r w:rsidR="005D595B">
          <w:rPr>
            <w:rFonts w:hint="eastAsia"/>
            <w:sz w:val="24"/>
            <w:szCs w:val="24"/>
          </w:rPr>
          <w:t>或</w:t>
        </w:r>
        <w:r w:rsidR="005D595B">
          <w:rPr>
            <w:rFonts w:hint="eastAsia"/>
            <w:sz w:val="24"/>
            <w:szCs w:val="24"/>
          </w:rPr>
          <w:t>6</w:t>
        </w:r>
      </w:ins>
      <w:r w:rsidR="001E2CF2" w:rsidRPr="006E10CB">
        <w:rPr>
          <w:rFonts w:hint="eastAsia"/>
          <w:sz w:val="24"/>
          <w:szCs w:val="24"/>
        </w:rPr>
        <w:t>所述的</w:t>
      </w:r>
      <w:ins w:id="96" w:author="Xue, Hua (T IP CN 3)" w:date="2021-05-26T18:17:00Z">
        <w:r w:rsidR="00EB6932">
          <w:rPr>
            <w:rFonts w:hint="eastAsia"/>
            <w:sz w:val="24"/>
            <w:szCs w:val="24"/>
          </w:rPr>
          <w:t>用于</w:t>
        </w:r>
      </w:ins>
      <w:r w:rsidR="00E40703" w:rsidRPr="006E10CB">
        <w:rPr>
          <w:rFonts w:hint="eastAsia"/>
          <w:sz w:val="24"/>
          <w:szCs w:val="24"/>
        </w:rPr>
        <w:t>电子脱扣器的显示装置</w:t>
      </w:r>
      <w:r w:rsidR="001E2CF2" w:rsidRPr="006E10CB">
        <w:rPr>
          <w:rFonts w:hint="eastAsia"/>
          <w:sz w:val="24"/>
          <w:szCs w:val="24"/>
        </w:rPr>
        <w:t>，其特征在于，</w:t>
      </w:r>
      <w:r w:rsidR="005165E2" w:rsidRPr="006E10CB">
        <w:rPr>
          <w:rFonts w:hint="eastAsia"/>
          <w:sz w:val="24"/>
          <w:szCs w:val="24"/>
        </w:rPr>
        <w:t>所述</w:t>
      </w:r>
      <w:del w:id="97" w:author="HSHONOR15" w:date="2021-05-26T11:26:00Z">
        <w:r w:rsidR="005165E2" w:rsidRPr="006E10CB" w:rsidDel="00C330D4">
          <w:rPr>
            <w:rFonts w:hint="eastAsia"/>
            <w:sz w:val="24"/>
            <w:szCs w:val="24"/>
          </w:rPr>
          <w:delText>显示装置还</w:delText>
        </w:r>
      </w:del>
      <w:ins w:id="98" w:author="HSHONOR15" w:date="2021-05-26T11:26:00Z">
        <w:r w:rsidR="00C330D4">
          <w:rPr>
            <w:rFonts w:hint="eastAsia"/>
            <w:sz w:val="24"/>
            <w:szCs w:val="24"/>
          </w:rPr>
          <w:t>第一限位结构（</w:t>
        </w:r>
        <w:r w:rsidR="00C330D4">
          <w:rPr>
            <w:rFonts w:hint="eastAsia"/>
            <w:sz w:val="24"/>
            <w:szCs w:val="24"/>
          </w:rPr>
          <w:t>2</w:t>
        </w:r>
        <w:r w:rsidR="00C330D4">
          <w:rPr>
            <w:sz w:val="24"/>
            <w:szCs w:val="24"/>
          </w:rPr>
          <w:t>12</w:t>
        </w:r>
        <w:r w:rsidR="00C330D4">
          <w:rPr>
            <w:rFonts w:hint="eastAsia"/>
            <w:sz w:val="24"/>
            <w:szCs w:val="24"/>
          </w:rPr>
          <w:t>）</w:t>
        </w:r>
      </w:ins>
      <w:r w:rsidR="005165E2" w:rsidRPr="006E10CB">
        <w:rPr>
          <w:rFonts w:hint="eastAsia"/>
          <w:sz w:val="24"/>
          <w:szCs w:val="24"/>
        </w:rPr>
        <w:t>包括</w:t>
      </w:r>
      <w:ins w:id="99" w:author="Xue, Hua (T IP CN 3)" w:date="2021-05-26T18:11:00Z">
        <w:r w:rsidR="00365997">
          <w:rPr>
            <w:rFonts w:hint="eastAsia"/>
            <w:sz w:val="24"/>
            <w:szCs w:val="24"/>
          </w:rPr>
          <w:t>：一个回复扭簧（</w:t>
        </w:r>
        <w:r w:rsidR="00365997">
          <w:rPr>
            <w:rFonts w:hint="eastAsia"/>
            <w:sz w:val="24"/>
            <w:szCs w:val="24"/>
          </w:rPr>
          <w:t>50</w:t>
        </w:r>
        <w:r w:rsidR="00365997">
          <w:rPr>
            <w:rFonts w:hint="eastAsia"/>
            <w:sz w:val="24"/>
            <w:szCs w:val="24"/>
          </w:rPr>
          <w:t>）</w:t>
        </w:r>
        <w:r w:rsidR="00365997" w:rsidRPr="006E10CB">
          <w:rPr>
            <w:rFonts w:hint="eastAsia"/>
            <w:sz w:val="24"/>
            <w:szCs w:val="24"/>
          </w:rPr>
          <w:t>，</w:t>
        </w:r>
      </w:ins>
      <w:proofErr w:type="gramStart"/>
      <w:ins w:id="100" w:author="Xue, Hua (T IP CN 3)" w:date="2021-05-26T18:12:00Z">
        <w:r w:rsidR="00365997">
          <w:rPr>
            <w:rFonts w:hint="eastAsia"/>
            <w:sz w:val="24"/>
            <w:szCs w:val="24"/>
          </w:rPr>
          <w:t>其</w:t>
        </w:r>
      </w:ins>
      <w:r w:rsidR="00C70177" w:rsidRPr="006E10CB">
        <w:rPr>
          <w:rFonts w:hint="eastAsia"/>
          <w:sz w:val="24"/>
          <w:szCs w:val="24"/>
        </w:rPr>
        <w:t>套设</w:t>
      </w:r>
      <w:proofErr w:type="gramEnd"/>
      <w:del w:id="101" w:author="Xue, Hua (T IP CN 3)" w:date="2021-05-26T18:12:00Z">
        <w:r w:rsidR="00C70177" w:rsidRPr="006E10CB" w:rsidDel="00365997">
          <w:rPr>
            <w:rFonts w:hint="eastAsia"/>
            <w:sz w:val="24"/>
            <w:szCs w:val="24"/>
          </w:rPr>
          <w:delText>在</w:delText>
        </w:r>
      </w:del>
      <w:ins w:id="102" w:author="Xue, Hua (T IP CN 3)" w:date="2021-05-26T18:12:00Z">
        <w:r w:rsidR="00365997">
          <w:rPr>
            <w:rFonts w:hint="eastAsia"/>
            <w:sz w:val="24"/>
            <w:szCs w:val="24"/>
          </w:rPr>
          <w:t>于</w:t>
        </w:r>
      </w:ins>
      <w:r w:rsidR="00C70177" w:rsidRPr="006E10CB">
        <w:rPr>
          <w:rFonts w:hint="eastAsia"/>
          <w:sz w:val="24"/>
          <w:szCs w:val="24"/>
        </w:rPr>
        <w:t>所述</w:t>
      </w:r>
      <w:r w:rsidR="00EC4B2D" w:rsidRPr="006E10CB">
        <w:rPr>
          <w:rFonts w:hint="eastAsia"/>
          <w:sz w:val="24"/>
          <w:szCs w:val="24"/>
        </w:rPr>
        <w:t>插销主体（</w:t>
      </w:r>
      <w:r w:rsidR="00EC4B2D" w:rsidRPr="006E10CB">
        <w:rPr>
          <w:rFonts w:hint="eastAsia"/>
          <w:sz w:val="24"/>
          <w:szCs w:val="24"/>
        </w:rPr>
        <w:t>31</w:t>
      </w:r>
      <w:r w:rsidR="00EC4B2D" w:rsidRPr="006E10CB">
        <w:rPr>
          <w:rFonts w:hint="eastAsia"/>
          <w:sz w:val="24"/>
          <w:szCs w:val="24"/>
        </w:rPr>
        <w:t>）</w:t>
      </w:r>
      <w:ins w:id="103" w:author="Xue, Hua (T IP CN 3)" w:date="2021-05-26T18:12:00Z">
        <w:r w:rsidR="00365997">
          <w:rPr>
            <w:rFonts w:hint="eastAsia"/>
            <w:sz w:val="24"/>
            <w:szCs w:val="24"/>
          </w:rPr>
          <w:t>的外壁，</w:t>
        </w:r>
      </w:ins>
      <w:del w:id="104" w:author="Xue, Hua (T IP CN 3)" w:date="2021-05-26T18:12:00Z">
        <w:r w:rsidR="00C70177" w:rsidRPr="006E10CB" w:rsidDel="00365997">
          <w:rPr>
            <w:rFonts w:hint="eastAsia"/>
            <w:sz w:val="24"/>
            <w:szCs w:val="24"/>
          </w:rPr>
          <w:delText>外的</w:delText>
        </w:r>
      </w:del>
      <w:del w:id="105" w:author="Xue, Hua (T IP CN 3)" w:date="2021-05-26T18:11:00Z">
        <w:r w:rsidR="00AD48B7" w:rsidDel="00365997">
          <w:rPr>
            <w:rFonts w:hint="eastAsia"/>
            <w:sz w:val="24"/>
            <w:szCs w:val="24"/>
          </w:rPr>
          <w:delText>回复扭簧（</w:delText>
        </w:r>
        <w:r w:rsidR="00AD48B7" w:rsidDel="00365997">
          <w:rPr>
            <w:rFonts w:hint="eastAsia"/>
            <w:sz w:val="24"/>
            <w:szCs w:val="24"/>
          </w:rPr>
          <w:delText>50</w:delText>
        </w:r>
        <w:r w:rsidR="00AD48B7" w:rsidDel="00365997">
          <w:rPr>
            <w:rFonts w:hint="eastAsia"/>
            <w:sz w:val="24"/>
            <w:szCs w:val="24"/>
          </w:rPr>
          <w:delText>）</w:delText>
        </w:r>
        <w:r w:rsidR="005165E2" w:rsidRPr="006E10CB" w:rsidDel="00365997">
          <w:rPr>
            <w:rFonts w:hint="eastAsia"/>
            <w:sz w:val="24"/>
            <w:szCs w:val="24"/>
          </w:rPr>
          <w:delText>，</w:delText>
        </w:r>
      </w:del>
      <w:r w:rsidR="005165E2" w:rsidRPr="006E10CB">
        <w:rPr>
          <w:rFonts w:hint="eastAsia"/>
          <w:sz w:val="24"/>
          <w:szCs w:val="24"/>
        </w:rPr>
        <w:t>所述</w:t>
      </w:r>
      <w:r w:rsidR="00AD48B7">
        <w:rPr>
          <w:rFonts w:hint="eastAsia"/>
          <w:sz w:val="24"/>
          <w:szCs w:val="24"/>
        </w:rPr>
        <w:t>回复扭簧（</w:t>
      </w:r>
      <w:r w:rsidR="00AD48B7">
        <w:rPr>
          <w:rFonts w:hint="eastAsia"/>
          <w:sz w:val="24"/>
          <w:szCs w:val="24"/>
        </w:rPr>
        <w:t>50</w:t>
      </w:r>
      <w:r w:rsidR="00AD48B7">
        <w:rPr>
          <w:rFonts w:hint="eastAsia"/>
          <w:sz w:val="24"/>
          <w:szCs w:val="24"/>
        </w:rPr>
        <w:t>）</w:t>
      </w:r>
      <w:r w:rsidR="00C70177" w:rsidRPr="006E10CB">
        <w:rPr>
          <w:rFonts w:hint="eastAsia"/>
          <w:sz w:val="24"/>
          <w:szCs w:val="24"/>
        </w:rPr>
        <w:t>的第一端</w:t>
      </w:r>
      <w:r w:rsidR="002731FA" w:rsidRPr="006E10CB">
        <w:rPr>
          <w:rFonts w:hint="eastAsia"/>
          <w:sz w:val="24"/>
          <w:szCs w:val="24"/>
        </w:rPr>
        <w:t>连接</w:t>
      </w:r>
      <w:r w:rsidR="00C70177" w:rsidRPr="006E10CB">
        <w:rPr>
          <w:rFonts w:hint="eastAsia"/>
          <w:sz w:val="24"/>
          <w:szCs w:val="24"/>
        </w:rPr>
        <w:t>在所述</w:t>
      </w:r>
      <w:r w:rsidR="002F6030" w:rsidRPr="006E10CB">
        <w:rPr>
          <w:rFonts w:hint="eastAsia"/>
          <w:sz w:val="24"/>
          <w:szCs w:val="24"/>
        </w:rPr>
        <w:t>上盖（</w:t>
      </w:r>
      <w:r w:rsidR="002F6030" w:rsidRPr="006E10CB">
        <w:rPr>
          <w:rFonts w:hint="eastAsia"/>
          <w:sz w:val="24"/>
          <w:szCs w:val="24"/>
        </w:rPr>
        <w:t>21</w:t>
      </w:r>
      <w:r w:rsidR="002F6030" w:rsidRPr="006E10CB">
        <w:rPr>
          <w:rFonts w:hint="eastAsia"/>
          <w:sz w:val="24"/>
          <w:szCs w:val="24"/>
        </w:rPr>
        <w:t>）</w:t>
      </w:r>
      <w:r w:rsidR="00C70177" w:rsidRPr="006E10CB">
        <w:rPr>
          <w:rFonts w:hint="eastAsia"/>
          <w:sz w:val="24"/>
          <w:szCs w:val="24"/>
        </w:rPr>
        <w:t>上，所述</w:t>
      </w:r>
      <w:r w:rsidR="00AD48B7">
        <w:rPr>
          <w:rFonts w:hint="eastAsia"/>
          <w:sz w:val="24"/>
          <w:szCs w:val="24"/>
        </w:rPr>
        <w:t>回复扭簧（</w:t>
      </w:r>
      <w:r w:rsidR="00AD48B7">
        <w:rPr>
          <w:rFonts w:hint="eastAsia"/>
          <w:sz w:val="24"/>
          <w:szCs w:val="24"/>
        </w:rPr>
        <w:t>50</w:t>
      </w:r>
      <w:r w:rsidR="00AD48B7">
        <w:rPr>
          <w:rFonts w:hint="eastAsia"/>
          <w:sz w:val="24"/>
          <w:szCs w:val="24"/>
        </w:rPr>
        <w:t>）</w:t>
      </w:r>
      <w:r w:rsidR="00C70177" w:rsidRPr="006E10CB">
        <w:rPr>
          <w:rFonts w:hint="eastAsia"/>
          <w:sz w:val="24"/>
          <w:szCs w:val="24"/>
        </w:rPr>
        <w:t>的第二端</w:t>
      </w:r>
      <w:r w:rsidR="002731FA" w:rsidRPr="006E10CB">
        <w:rPr>
          <w:rFonts w:hint="eastAsia"/>
          <w:sz w:val="24"/>
          <w:szCs w:val="24"/>
        </w:rPr>
        <w:t>连接在所述</w:t>
      </w:r>
      <w:r w:rsidR="00EC4B2D" w:rsidRPr="006E10CB">
        <w:rPr>
          <w:rFonts w:hint="eastAsia"/>
          <w:sz w:val="24"/>
          <w:szCs w:val="24"/>
        </w:rPr>
        <w:t>插销主体（</w:t>
      </w:r>
      <w:r w:rsidR="00EC4B2D" w:rsidRPr="006E10CB">
        <w:rPr>
          <w:rFonts w:hint="eastAsia"/>
          <w:sz w:val="24"/>
          <w:szCs w:val="24"/>
        </w:rPr>
        <w:t>31</w:t>
      </w:r>
      <w:r w:rsidR="00EC4B2D" w:rsidRPr="006E10CB">
        <w:rPr>
          <w:rFonts w:hint="eastAsia"/>
          <w:sz w:val="24"/>
          <w:szCs w:val="24"/>
        </w:rPr>
        <w:t>）</w:t>
      </w:r>
      <w:r w:rsidR="002731FA" w:rsidRPr="006E10CB">
        <w:rPr>
          <w:rFonts w:hint="eastAsia"/>
          <w:sz w:val="24"/>
          <w:szCs w:val="24"/>
        </w:rPr>
        <w:t>上，</w:t>
      </w:r>
      <w:r w:rsidR="002F498A" w:rsidRPr="006E10CB">
        <w:rPr>
          <w:rFonts w:hint="eastAsia"/>
          <w:sz w:val="24"/>
          <w:szCs w:val="24"/>
        </w:rPr>
        <w:t>且所述</w:t>
      </w:r>
      <w:r w:rsidR="00AD48B7">
        <w:rPr>
          <w:rFonts w:hint="eastAsia"/>
          <w:sz w:val="24"/>
          <w:szCs w:val="24"/>
        </w:rPr>
        <w:t>回复扭簧（</w:t>
      </w:r>
      <w:r w:rsidR="00AD48B7">
        <w:rPr>
          <w:rFonts w:hint="eastAsia"/>
          <w:sz w:val="24"/>
          <w:szCs w:val="24"/>
        </w:rPr>
        <w:t>50</w:t>
      </w:r>
      <w:r w:rsidR="00AD48B7">
        <w:rPr>
          <w:rFonts w:hint="eastAsia"/>
          <w:sz w:val="24"/>
          <w:szCs w:val="24"/>
        </w:rPr>
        <w:t>）</w:t>
      </w:r>
      <w:r w:rsidR="002F498A" w:rsidRPr="006E10CB">
        <w:rPr>
          <w:rFonts w:hint="eastAsia"/>
          <w:sz w:val="24"/>
          <w:szCs w:val="24"/>
        </w:rPr>
        <w:t>用于向所述</w:t>
      </w:r>
      <w:r w:rsidR="00EC4B2D" w:rsidRPr="006E10CB">
        <w:rPr>
          <w:rFonts w:hint="eastAsia"/>
          <w:sz w:val="24"/>
          <w:szCs w:val="24"/>
        </w:rPr>
        <w:t>插销主体（</w:t>
      </w:r>
      <w:r w:rsidR="00EC4B2D" w:rsidRPr="006E10CB">
        <w:rPr>
          <w:rFonts w:hint="eastAsia"/>
          <w:sz w:val="24"/>
          <w:szCs w:val="24"/>
        </w:rPr>
        <w:t>31</w:t>
      </w:r>
      <w:r w:rsidR="00EC4B2D" w:rsidRPr="006E10CB">
        <w:rPr>
          <w:rFonts w:hint="eastAsia"/>
          <w:sz w:val="24"/>
          <w:szCs w:val="24"/>
        </w:rPr>
        <w:t>）</w:t>
      </w:r>
      <w:r w:rsidR="002F498A" w:rsidRPr="006E10CB">
        <w:rPr>
          <w:rFonts w:hint="eastAsia"/>
          <w:sz w:val="24"/>
          <w:szCs w:val="24"/>
        </w:rPr>
        <w:t>施加使所述</w:t>
      </w:r>
      <w:r w:rsidR="00EC4B2D" w:rsidRPr="006E10CB">
        <w:rPr>
          <w:rFonts w:hint="eastAsia"/>
          <w:sz w:val="24"/>
          <w:szCs w:val="24"/>
        </w:rPr>
        <w:t>第二限位结构（</w:t>
      </w:r>
      <w:r w:rsidR="00EC4B2D" w:rsidRPr="006E10CB">
        <w:rPr>
          <w:rFonts w:hint="eastAsia"/>
          <w:sz w:val="24"/>
          <w:szCs w:val="24"/>
        </w:rPr>
        <w:t>32</w:t>
      </w:r>
      <w:r w:rsidR="00EC4B2D" w:rsidRPr="006E10CB">
        <w:rPr>
          <w:rFonts w:hint="eastAsia"/>
          <w:sz w:val="24"/>
          <w:szCs w:val="24"/>
        </w:rPr>
        <w:t>）</w:t>
      </w:r>
      <w:r w:rsidR="002F498A" w:rsidRPr="006E10CB">
        <w:rPr>
          <w:rFonts w:hint="eastAsia"/>
          <w:sz w:val="24"/>
          <w:szCs w:val="24"/>
        </w:rPr>
        <w:t>运动到所述锁定位置的作用力。</w:t>
      </w:r>
    </w:p>
    <w:p w14:paraId="15BD8AEF" w14:textId="03DD60AA" w:rsidR="002E5DA2" w:rsidRPr="006E10CB" w:rsidRDefault="006C55E3" w:rsidP="000C642F">
      <w:pPr>
        <w:spacing w:line="360" w:lineRule="auto"/>
        <w:ind w:firstLineChars="200" w:firstLine="480"/>
        <w:rPr>
          <w:sz w:val="24"/>
          <w:szCs w:val="24"/>
        </w:rPr>
      </w:pPr>
      <w:r w:rsidRPr="006E10CB">
        <w:rPr>
          <w:sz w:val="24"/>
          <w:szCs w:val="24"/>
        </w:rPr>
        <w:t>8</w:t>
      </w:r>
      <w:r w:rsidR="008E3721" w:rsidRPr="006E10CB">
        <w:rPr>
          <w:sz w:val="24"/>
          <w:szCs w:val="24"/>
        </w:rPr>
        <w:t>.</w:t>
      </w:r>
      <w:r w:rsidR="008E3721" w:rsidRPr="006E10CB">
        <w:rPr>
          <w:rFonts w:hint="eastAsia"/>
          <w:sz w:val="24"/>
          <w:szCs w:val="24"/>
        </w:rPr>
        <w:t>根据权利要求</w:t>
      </w:r>
      <w:r w:rsidRPr="006E10CB">
        <w:rPr>
          <w:rFonts w:hint="eastAsia"/>
          <w:sz w:val="24"/>
          <w:szCs w:val="24"/>
        </w:rPr>
        <w:t>6</w:t>
      </w:r>
      <w:r w:rsidR="008E3721" w:rsidRPr="006E10CB">
        <w:rPr>
          <w:rFonts w:hint="eastAsia"/>
          <w:sz w:val="24"/>
          <w:szCs w:val="24"/>
        </w:rPr>
        <w:t>所述的</w:t>
      </w:r>
      <w:ins w:id="106" w:author="Xue, Hua (T IP CN 3)" w:date="2021-05-26T18:17:00Z">
        <w:r w:rsidR="00EB6932">
          <w:rPr>
            <w:rFonts w:hint="eastAsia"/>
            <w:sz w:val="24"/>
            <w:szCs w:val="24"/>
          </w:rPr>
          <w:t>用于</w:t>
        </w:r>
      </w:ins>
      <w:r w:rsidR="00E40703" w:rsidRPr="006E10CB">
        <w:rPr>
          <w:rFonts w:hint="eastAsia"/>
          <w:sz w:val="24"/>
          <w:szCs w:val="24"/>
        </w:rPr>
        <w:t>电子脱扣器的显示装置</w:t>
      </w:r>
      <w:r w:rsidR="008E3721" w:rsidRPr="006E10CB">
        <w:rPr>
          <w:rFonts w:hint="eastAsia"/>
          <w:sz w:val="24"/>
          <w:szCs w:val="24"/>
        </w:rPr>
        <w:t>，其特征在于，</w:t>
      </w:r>
      <w:r w:rsidR="00A01BC5" w:rsidRPr="006E10CB">
        <w:rPr>
          <w:rFonts w:hint="eastAsia"/>
          <w:sz w:val="24"/>
          <w:szCs w:val="24"/>
        </w:rPr>
        <w:t>所述</w:t>
      </w:r>
      <w:r w:rsidR="002F6030" w:rsidRPr="006E10CB">
        <w:rPr>
          <w:rFonts w:hint="eastAsia"/>
          <w:sz w:val="24"/>
          <w:szCs w:val="24"/>
        </w:rPr>
        <w:t>底座（</w:t>
      </w:r>
      <w:r w:rsidR="002F6030" w:rsidRPr="006E10CB">
        <w:rPr>
          <w:rFonts w:hint="eastAsia"/>
          <w:sz w:val="24"/>
          <w:szCs w:val="24"/>
        </w:rPr>
        <w:t>22</w:t>
      </w:r>
      <w:r w:rsidR="002F6030" w:rsidRPr="006E10CB">
        <w:rPr>
          <w:rFonts w:hint="eastAsia"/>
          <w:sz w:val="24"/>
          <w:szCs w:val="24"/>
        </w:rPr>
        <w:t>）</w:t>
      </w:r>
      <w:r w:rsidR="00A01BC5" w:rsidRPr="006E10CB">
        <w:rPr>
          <w:rFonts w:hint="eastAsia"/>
          <w:sz w:val="24"/>
          <w:szCs w:val="24"/>
        </w:rPr>
        <w:t>上设置有</w:t>
      </w:r>
      <w:ins w:id="107" w:author="Xue, Hua (T IP CN 3)" w:date="2021-05-26T18:12:00Z">
        <w:r w:rsidR="00365997">
          <w:rPr>
            <w:rFonts w:hint="eastAsia"/>
            <w:sz w:val="24"/>
            <w:szCs w:val="24"/>
          </w:rPr>
          <w:t>一个</w:t>
        </w:r>
      </w:ins>
      <w:proofErr w:type="gramStart"/>
      <w:r w:rsidR="00C4498F" w:rsidRPr="006E10CB">
        <w:rPr>
          <w:rFonts w:hint="eastAsia"/>
          <w:sz w:val="24"/>
          <w:szCs w:val="24"/>
        </w:rPr>
        <w:t>第一</w:t>
      </w:r>
      <w:r w:rsidR="00D95CDB" w:rsidRPr="006E10CB">
        <w:rPr>
          <w:rFonts w:hint="eastAsia"/>
          <w:sz w:val="24"/>
          <w:szCs w:val="24"/>
        </w:rPr>
        <w:t>止挡凸起</w:t>
      </w:r>
      <w:proofErr w:type="gramEnd"/>
      <w:r w:rsidR="00C4498F" w:rsidRPr="006E10CB">
        <w:rPr>
          <w:rFonts w:hint="eastAsia"/>
          <w:sz w:val="24"/>
          <w:szCs w:val="24"/>
        </w:rPr>
        <w:t>，</w:t>
      </w:r>
      <w:r w:rsidR="009F78CA" w:rsidRPr="006E10CB">
        <w:rPr>
          <w:rFonts w:hint="eastAsia"/>
          <w:sz w:val="24"/>
          <w:szCs w:val="24"/>
        </w:rPr>
        <w:t>所述</w:t>
      </w:r>
      <w:proofErr w:type="gramStart"/>
      <w:r w:rsidR="009F78CA" w:rsidRPr="006E10CB">
        <w:rPr>
          <w:rFonts w:hint="eastAsia"/>
          <w:sz w:val="24"/>
          <w:szCs w:val="24"/>
        </w:rPr>
        <w:t>第一止挡凸起</w:t>
      </w:r>
      <w:proofErr w:type="gramEnd"/>
      <w:r w:rsidR="009F78CA" w:rsidRPr="006E10CB">
        <w:rPr>
          <w:rFonts w:hint="eastAsia"/>
          <w:sz w:val="24"/>
          <w:szCs w:val="24"/>
        </w:rPr>
        <w:t>具有</w:t>
      </w:r>
      <w:ins w:id="108" w:author="Xue, Hua (T IP CN 3)" w:date="2021-05-26T18:12:00Z">
        <w:r w:rsidR="00365997">
          <w:rPr>
            <w:rFonts w:hint="eastAsia"/>
            <w:sz w:val="24"/>
            <w:szCs w:val="24"/>
          </w:rPr>
          <w:t>一个</w:t>
        </w:r>
      </w:ins>
      <w:r w:rsidR="002F6030" w:rsidRPr="006E10CB">
        <w:rPr>
          <w:rFonts w:hint="eastAsia"/>
          <w:sz w:val="24"/>
          <w:szCs w:val="24"/>
        </w:rPr>
        <w:t>弧形段（</w:t>
      </w:r>
      <w:r w:rsidR="002F6030" w:rsidRPr="006E10CB">
        <w:rPr>
          <w:rFonts w:hint="eastAsia"/>
          <w:sz w:val="24"/>
          <w:szCs w:val="24"/>
        </w:rPr>
        <w:t>221</w:t>
      </w:r>
      <w:r w:rsidR="002F6030" w:rsidRPr="006E10CB">
        <w:rPr>
          <w:rFonts w:hint="eastAsia"/>
          <w:sz w:val="24"/>
          <w:szCs w:val="24"/>
        </w:rPr>
        <w:t>）</w:t>
      </w:r>
      <w:r w:rsidR="009F78CA" w:rsidRPr="006E10CB">
        <w:rPr>
          <w:rFonts w:hint="eastAsia"/>
          <w:sz w:val="24"/>
          <w:szCs w:val="24"/>
        </w:rPr>
        <w:t>和</w:t>
      </w:r>
      <w:ins w:id="109" w:author="HSHONOR15" w:date="2021-05-27T00:03:00Z">
        <w:r w:rsidR="00214E47">
          <w:rPr>
            <w:rFonts w:hint="eastAsia"/>
            <w:sz w:val="24"/>
            <w:szCs w:val="24"/>
          </w:rPr>
          <w:t>至少</w:t>
        </w:r>
      </w:ins>
      <w:ins w:id="110" w:author="Xue, Hua (T IP CN 3)" w:date="2021-05-26T18:12:00Z">
        <w:r w:rsidR="00365997">
          <w:rPr>
            <w:rFonts w:hint="eastAsia"/>
            <w:sz w:val="24"/>
            <w:szCs w:val="24"/>
          </w:rPr>
          <w:t>一个</w:t>
        </w:r>
      </w:ins>
      <w:r w:rsidR="002F6030" w:rsidRPr="006E10CB">
        <w:rPr>
          <w:rFonts w:hint="eastAsia"/>
          <w:sz w:val="24"/>
          <w:szCs w:val="24"/>
        </w:rPr>
        <w:t>直线段</w:t>
      </w:r>
      <w:del w:id="111" w:author="HSHONOR15" w:date="2021-05-27T00:03:00Z">
        <w:r w:rsidR="002F6030" w:rsidRPr="006E10CB" w:rsidDel="00DB0637">
          <w:rPr>
            <w:rFonts w:hint="eastAsia"/>
            <w:sz w:val="24"/>
            <w:szCs w:val="24"/>
          </w:rPr>
          <w:delText>（</w:delText>
        </w:r>
        <w:r w:rsidR="002F6030" w:rsidRPr="006E10CB" w:rsidDel="00DB0637">
          <w:rPr>
            <w:rFonts w:hint="eastAsia"/>
            <w:sz w:val="24"/>
            <w:szCs w:val="24"/>
          </w:rPr>
          <w:delText>222</w:delText>
        </w:r>
        <w:r w:rsidR="002F6030" w:rsidRPr="006E10CB" w:rsidDel="00DB0637">
          <w:rPr>
            <w:rFonts w:hint="eastAsia"/>
            <w:sz w:val="24"/>
            <w:szCs w:val="24"/>
          </w:rPr>
          <w:delText>）</w:delText>
        </w:r>
      </w:del>
      <w:r w:rsidR="009F78CA" w:rsidRPr="006E10CB">
        <w:rPr>
          <w:rFonts w:hint="eastAsia"/>
          <w:sz w:val="24"/>
          <w:szCs w:val="24"/>
        </w:rPr>
        <w:t>，所述</w:t>
      </w:r>
      <w:r w:rsidR="002F6030" w:rsidRPr="006E10CB">
        <w:rPr>
          <w:rFonts w:hint="eastAsia"/>
          <w:sz w:val="24"/>
          <w:szCs w:val="24"/>
        </w:rPr>
        <w:t>弧形段（</w:t>
      </w:r>
      <w:r w:rsidR="002F6030" w:rsidRPr="006E10CB">
        <w:rPr>
          <w:rFonts w:hint="eastAsia"/>
          <w:sz w:val="24"/>
          <w:szCs w:val="24"/>
        </w:rPr>
        <w:t>221</w:t>
      </w:r>
      <w:r w:rsidR="002F6030" w:rsidRPr="006E10CB">
        <w:rPr>
          <w:rFonts w:hint="eastAsia"/>
          <w:sz w:val="24"/>
          <w:szCs w:val="24"/>
        </w:rPr>
        <w:t>）</w:t>
      </w:r>
      <w:r w:rsidR="009F78CA" w:rsidRPr="006E10CB">
        <w:rPr>
          <w:rFonts w:hint="eastAsia"/>
          <w:sz w:val="24"/>
          <w:szCs w:val="24"/>
        </w:rPr>
        <w:t>围设在所述</w:t>
      </w:r>
      <w:r w:rsidR="00EC4B2D" w:rsidRPr="006E10CB">
        <w:rPr>
          <w:rFonts w:hint="eastAsia"/>
          <w:sz w:val="24"/>
          <w:szCs w:val="24"/>
        </w:rPr>
        <w:t>安装孔（</w:t>
      </w:r>
      <w:r w:rsidR="00EC4B2D" w:rsidRPr="006E10CB">
        <w:rPr>
          <w:rFonts w:hint="eastAsia"/>
          <w:sz w:val="24"/>
          <w:szCs w:val="24"/>
        </w:rPr>
        <w:t>211</w:t>
      </w:r>
      <w:r w:rsidR="00EC4B2D" w:rsidRPr="006E10CB">
        <w:rPr>
          <w:rFonts w:hint="eastAsia"/>
          <w:sz w:val="24"/>
          <w:szCs w:val="24"/>
        </w:rPr>
        <w:t>）</w:t>
      </w:r>
      <w:r w:rsidR="009F78CA" w:rsidRPr="006E10CB">
        <w:rPr>
          <w:rFonts w:hint="eastAsia"/>
          <w:sz w:val="24"/>
          <w:szCs w:val="24"/>
        </w:rPr>
        <w:t>的外周，且所述</w:t>
      </w:r>
      <w:r w:rsidR="002F6030" w:rsidRPr="006E10CB">
        <w:rPr>
          <w:rFonts w:hint="eastAsia"/>
          <w:sz w:val="24"/>
          <w:szCs w:val="24"/>
        </w:rPr>
        <w:t>弧形段（</w:t>
      </w:r>
      <w:r w:rsidR="002F6030" w:rsidRPr="006E10CB">
        <w:rPr>
          <w:rFonts w:hint="eastAsia"/>
          <w:sz w:val="24"/>
          <w:szCs w:val="24"/>
        </w:rPr>
        <w:t>221</w:t>
      </w:r>
      <w:r w:rsidR="002F6030" w:rsidRPr="006E10CB">
        <w:rPr>
          <w:rFonts w:hint="eastAsia"/>
          <w:sz w:val="24"/>
          <w:szCs w:val="24"/>
        </w:rPr>
        <w:t>）</w:t>
      </w:r>
      <w:r w:rsidR="009F78CA" w:rsidRPr="006E10CB">
        <w:rPr>
          <w:rFonts w:hint="eastAsia"/>
          <w:sz w:val="24"/>
          <w:szCs w:val="24"/>
        </w:rPr>
        <w:t>的第一端和第二</w:t>
      </w:r>
      <w:proofErr w:type="gramStart"/>
      <w:r w:rsidR="009F78CA" w:rsidRPr="006E10CB">
        <w:rPr>
          <w:rFonts w:hint="eastAsia"/>
          <w:sz w:val="24"/>
          <w:szCs w:val="24"/>
        </w:rPr>
        <w:t>端分别</w:t>
      </w:r>
      <w:proofErr w:type="gramEnd"/>
      <w:r w:rsidR="009F78CA" w:rsidRPr="006E10CB">
        <w:rPr>
          <w:rFonts w:hint="eastAsia"/>
          <w:sz w:val="24"/>
          <w:szCs w:val="24"/>
        </w:rPr>
        <w:t>设置有所述</w:t>
      </w:r>
      <w:r w:rsidR="002F6030" w:rsidRPr="006E10CB">
        <w:rPr>
          <w:rFonts w:hint="eastAsia"/>
          <w:sz w:val="24"/>
          <w:szCs w:val="24"/>
        </w:rPr>
        <w:t>直线段</w:t>
      </w:r>
      <w:r w:rsidR="002F6030" w:rsidRPr="00365997">
        <w:rPr>
          <w:rFonts w:hint="eastAsia"/>
          <w:sz w:val="24"/>
          <w:szCs w:val="24"/>
          <w:highlight w:val="yellow"/>
          <w:rPrChange w:id="112" w:author="Xue, Hua (T IP CN 3)" w:date="2021-05-26T18:12:00Z">
            <w:rPr>
              <w:rFonts w:hint="eastAsia"/>
              <w:sz w:val="24"/>
              <w:szCs w:val="24"/>
            </w:rPr>
          </w:rPrChange>
        </w:rPr>
        <w:t>（</w:t>
      </w:r>
      <w:r w:rsidR="002F6030" w:rsidRPr="00365997">
        <w:rPr>
          <w:sz w:val="24"/>
          <w:szCs w:val="24"/>
          <w:highlight w:val="yellow"/>
          <w:rPrChange w:id="113" w:author="Xue, Hua (T IP CN 3)" w:date="2021-05-26T18:12:00Z">
            <w:rPr>
              <w:sz w:val="24"/>
              <w:szCs w:val="24"/>
            </w:rPr>
          </w:rPrChange>
        </w:rPr>
        <w:t>222</w:t>
      </w:r>
      <w:ins w:id="114" w:author="Xue, Hua (T IP CN 3)" w:date="2021-05-26T18:12:00Z">
        <w:r w:rsidR="00365997">
          <w:rPr>
            <w:rFonts w:hint="eastAsia"/>
            <w:sz w:val="24"/>
            <w:szCs w:val="24"/>
            <w:highlight w:val="yellow"/>
          </w:rPr>
          <w:t>a</w:t>
        </w:r>
      </w:ins>
      <w:ins w:id="115" w:author="Xue, Hua (T IP CN 3)" w:date="2021-05-26T18:13:00Z">
        <w:r w:rsidR="00365997">
          <w:rPr>
            <w:rFonts w:hint="eastAsia"/>
            <w:sz w:val="24"/>
            <w:szCs w:val="24"/>
            <w:highlight w:val="yellow"/>
          </w:rPr>
          <w:t>、</w:t>
        </w:r>
        <w:r w:rsidR="00365997">
          <w:rPr>
            <w:rFonts w:hint="eastAsia"/>
            <w:sz w:val="24"/>
            <w:szCs w:val="24"/>
            <w:highlight w:val="yellow"/>
          </w:rPr>
          <w:t>222b</w:t>
        </w:r>
      </w:ins>
      <w:r w:rsidR="002F6030" w:rsidRPr="00365997">
        <w:rPr>
          <w:rFonts w:hint="eastAsia"/>
          <w:sz w:val="24"/>
          <w:szCs w:val="24"/>
          <w:highlight w:val="yellow"/>
          <w:rPrChange w:id="116" w:author="Xue, Hua (T IP CN 3)" w:date="2021-05-26T18:12:00Z">
            <w:rPr>
              <w:rFonts w:hint="eastAsia"/>
              <w:sz w:val="24"/>
              <w:szCs w:val="24"/>
            </w:rPr>
          </w:rPrChange>
        </w:rPr>
        <w:t>）</w:t>
      </w:r>
      <w:r w:rsidR="009F78CA" w:rsidRPr="006E10CB">
        <w:rPr>
          <w:rFonts w:hint="eastAsia"/>
          <w:sz w:val="24"/>
          <w:szCs w:val="24"/>
        </w:rPr>
        <w:t>，</w:t>
      </w:r>
      <w:r w:rsidR="004043CE" w:rsidRPr="006E10CB">
        <w:rPr>
          <w:rFonts w:hint="eastAsia"/>
          <w:sz w:val="24"/>
          <w:szCs w:val="24"/>
        </w:rPr>
        <w:t>所述</w:t>
      </w:r>
      <w:r w:rsidR="00EC4B2D" w:rsidRPr="006E10CB">
        <w:rPr>
          <w:rFonts w:hint="eastAsia"/>
          <w:sz w:val="24"/>
          <w:szCs w:val="24"/>
        </w:rPr>
        <w:t>第二限位结构（</w:t>
      </w:r>
      <w:r w:rsidR="00EC4B2D" w:rsidRPr="006E10CB">
        <w:rPr>
          <w:rFonts w:hint="eastAsia"/>
          <w:sz w:val="24"/>
          <w:szCs w:val="24"/>
        </w:rPr>
        <w:t>32</w:t>
      </w:r>
      <w:r w:rsidR="00EC4B2D" w:rsidRPr="006E10CB">
        <w:rPr>
          <w:rFonts w:hint="eastAsia"/>
          <w:sz w:val="24"/>
          <w:szCs w:val="24"/>
        </w:rPr>
        <w:t>）</w:t>
      </w:r>
      <w:r w:rsidR="004043CE" w:rsidRPr="006E10CB">
        <w:rPr>
          <w:rFonts w:hint="eastAsia"/>
          <w:sz w:val="24"/>
          <w:szCs w:val="24"/>
        </w:rPr>
        <w:t>处于所述锁定位置时</w:t>
      </w:r>
      <w:r w:rsidR="003E6BA3" w:rsidRPr="006E10CB">
        <w:rPr>
          <w:rFonts w:hint="eastAsia"/>
          <w:sz w:val="24"/>
          <w:szCs w:val="24"/>
        </w:rPr>
        <w:t>，所述</w:t>
      </w:r>
      <w:r w:rsidR="00EC4B2D" w:rsidRPr="006E10CB">
        <w:rPr>
          <w:rFonts w:hint="eastAsia"/>
          <w:sz w:val="24"/>
          <w:szCs w:val="24"/>
        </w:rPr>
        <w:t>第二限位结构（</w:t>
      </w:r>
      <w:r w:rsidR="00EC4B2D" w:rsidRPr="006E10CB">
        <w:rPr>
          <w:rFonts w:hint="eastAsia"/>
          <w:sz w:val="24"/>
          <w:szCs w:val="24"/>
        </w:rPr>
        <w:t>32</w:t>
      </w:r>
      <w:r w:rsidR="00EC4B2D" w:rsidRPr="006E10CB">
        <w:rPr>
          <w:rFonts w:hint="eastAsia"/>
          <w:sz w:val="24"/>
          <w:szCs w:val="24"/>
        </w:rPr>
        <w:t>）</w:t>
      </w:r>
      <w:r w:rsidR="000F5A61" w:rsidRPr="006E10CB">
        <w:rPr>
          <w:rFonts w:hint="eastAsia"/>
          <w:sz w:val="24"/>
          <w:szCs w:val="24"/>
        </w:rPr>
        <w:t>与位于</w:t>
      </w:r>
      <w:r w:rsidR="004043CE" w:rsidRPr="006E10CB">
        <w:rPr>
          <w:rFonts w:hint="eastAsia"/>
          <w:sz w:val="24"/>
          <w:szCs w:val="24"/>
        </w:rPr>
        <w:t>所述</w:t>
      </w:r>
      <w:r w:rsidR="000547B6" w:rsidRPr="006E10CB">
        <w:rPr>
          <w:rFonts w:hint="eastAsia"/>
          <w:sz w:val="24"/>
          <w:szCs w:val="24"/>
        </w:rPr>
        <w:t>弧形段（</w:t>
      </w:r>
      <w:r w:rsidR="000547B6" w:rsidRPr="006E10CB">
        <w:rPr>
          <w:rFonts w:hint="eastAsia"/>
          <w:sz w:val="24"/>
          <w:szCs w:val="24"/>
        </w:rPr>
        <w:t>2</w:t>
      </w:r>
      <w:r w:rsidR="000547B6" w:rsidRPr="006E10CB">
        <w:rPr>
          <w:sz w:val="24"/>
          <w:szCs w:val="24"/>
        </w:rPr>
        <w:t>21</w:t>
      </w:r>
      <w:r w:rsidR="000547B6" w:rsidRPr="006E10CB">
        <w:rPr>
          <w:rFonts w:hint="eastAsia"/>
          <w:sz w:val="24"/>
          <w:szCs w:val="24"/>
        </w:rPr>
        <w:t>）</w:t>
      </w:r>
      <w:r w:rsidR="004043CE" w:rsidRPr="006E10CB">
        <w:rPr>
          <w:rFonts w:hint="eastAsia"/>
          <w:sz w:val="24"/>
          <w:szCs w:val="24"/>
        </w:rPr>
        <w:t>的第一端</w:t>
      </w:r>
      <w:r w:rsidR="000F5A61" w:rsidRPr="006E10CB">
        <w:rPr>
          <w:rFonts w:hint="eastAsia"/>
          <w:sz w:val="24"/>
          <w:szCs w:val="24"/>
        </w:rPr>
        <w:t>的</w:t>
      </w:r>
      <w:r w:rsidR="002F6030" w:rsidRPr="006E10CB">
        <w:rPr>
          <w:rFonts w:hint="eastAsia"/>
          <w:sz w:val="24"/>
          <w:szCs w:val="24"/>
        </w:rPr>
        <w:t>直线段（</w:t>
      </w:r>
      <w:r w:rsidR="002F6030" w:rsidRPr="006E10CB">
        <w:rPr>
          <w:rFonts w:hint="eastAsia"/>
          <w:sz w:val="24"/>
          <w:szCs w:val="24"/>
        </w:rPr>
        <w:t>222</w:t>
      </w:r>
      <w:ins w:id="117" w:author="Xue, Hua (T IP CN 3)" w:date="2021-05-26T18:13:00Z">
        <w:r w:rsidR="00365997">
          <w:rPr>
            <w:rFonts w:hint="eastAsia"/>
            <w:sz w:val="24"/>
            <w:szCs w:val="24"/>
          </w:rPr>
          <w:t>a</w:t>
        </w:r>
      </w:ins>
      <w:r w:rsidR="002F6030" w:rsidRPr="006E10CB">
        <w:rPr>
          <w:rFonts w:hint="eastAsia"/>
          <w:sz w:val="24"/>
          <w:szCs w:val="24"/>
        </w:rPr>
        <w:t>）</w:t>
      </w:r>
      <w:r w:rsidR="004043CE" w:rsidRPr="006E10CB">
        <w:rPr>
          <w:rFonts w:hint="eastAsia"/>
          <w:sz w:val="24"/>
          <w:szCs w:val="24"/>
        </w:rPr>
        <w:t>接触，所述</w:t>
      </w:r>
      <w:r w:rsidR="00EC4B2D" w:rsidRPr="006E10CB">
        <w:rPr>
          <w:rFonts w:hint="eastAsia"/>
          <w:sz w:val="24"/>
          <w:szCs w:val="24"/>
        </w:rPr>
        <w:t>第二限位结构（</w:t>
      </w:r>
      <w:r w:rsidR="00EC4B2D" w:rsidRPr="006E10CB">
        <w:rPr>
          <w:rFonts w:hint="eastAsia"/>
          <w:sz w:val="24"/>
          <w:szCs w:val="24"/>
        </w:rPr>
        <w:t>32</w:t>
      </w:r>
      <w:r w:rsidR="00EC4B2D" w:rsidRPr="006E10CB">
        <w:rPr>
          <w:rFonts w:hint="eastAsia"/>
          <w:sz w:val="24"/>
          <w:szCs w:val="24"/>
        </w:rPr>
        <w:t>）</w:t>
      </w:r>
      <w:r w:rsidR="004043CE" w:rsidRPr="006E10CB">
        <w:rPr>
          <w:rFonts w:hint="eastAsia"/>
          <w:sz w:val="24"/>
          <w:szCs w:val="24"/>
        </w:rPr>
        <w:t>处于所述解锁位置时与</w:t>
      </w:r>
      <w:r w:rsidR="000F5A61" w:rsidRPr="006E10CB">
        <w:rPr>
          <w:rFonts w:hint="eastAsia"/>
          <w:sz w:val="24"/>
          <w:szCs w:val="24"/>
        </w:rPr>
        <w:t>位于所述</w:t>
      </w:r>
      <w:r w:rsidR="000547B6" w:rsidRPr="006E10CB">
        <w:rPr>
          <w:rFonts w:hint="eastAsia"/>
          <w:sz w:val="24"/>
          <w:szCs w:val="24"/>
        </w:rPr>
        <w:t>弧形段（</w:t>
      </w:r>
      <w:r w:rsidR="000547B6" w:rsidRPr="006E10CB">
        <w:rPr>
          <w:rFonts w:hint="eastAsia"/>
          <w:sz w:val="24"/>
          <w:szCs w:val="24"/>
        </w:rPr>
        <w:t>221</w:t>
      </w:r>
      <w:r w:rsidR="000547B6" w:rsidRPr="006E10CB">
        <w:rPr>
          <w:rFonts w:hint="eastAsia"/>
          <w:sz w:val="24"/>
          <w:szCs w:val="24"/>
        </w:rPr>
        <w:t>）</w:t>
      </w:r>
      <w:r w:rsidR="000F5A61" w:rsidRPr="006E10CB">
        <w:rPr>
          <w:rFonts w:hint="eastAsia"/>
          <w:sz w:val="24"/>
          <w:szCs w:val="24"/>
        </w:rPr>
        <w:t>的第二端的</w:t>
      </w:r>
      <w:r w:rsidR="002F6030" w:rsidRPr="006E10CB">
        <w:rPr>
          <w:rFonts w:hint="eastAsia"/>
          <w:sz w:val="24"/>
          <w:szCs w:val="24"/>
        </w:rPr>
        <w:t>直线段（</w:t>
      </w:r>
      <w:r w:rsidR="002F6030" w:rsidRPr="006E10CB">
        <w:rPr>
          <w:rFonts w:hint="eastAsia"/>
          <w:sz w:val="24"/>
          <w:szCs w:val="24"/>
        </w:rPr>
        <w:t>222</w:t>
      </w:r>
      <w:ins w:id="118" w:author="Xue, Hua (T IP CN 3)" w:date="2021-05-26T18:13:00Z">
        <w:r w:rsidR="00365997">
          <w:rPr>
            <w:sz w:val="24"/>
            <w:szCs w:val="24"/>
          </w:rPr>
          <w:t>b</w:t>
        </w:r>
      </w:ins>
      <w:r w:rsidR="002F6030" w:rsidRPr="006E10CB">
        <w:rPr>
          <w:rFonts w:hint="eastAsia"/>
          <w:sz w:val="24"/>
          <w:szCs w:val="24"/>
        </w:rPr>
        <w:t>）</w:t>
      </w:r>
      <w:r w:rsidR="000F5A61" w:rsidRPr="006E10CB">
        <w:rPr>
          <w:rFonts w:hint="eastAsia"/>
          <w:sz w:val="24"/>
          <w:szCs w:val="24"/>
        </w:rPr>
        <w:t>接触。</w:t>
      </w:r>
    </w:p>
    <w:p w14:paraId="7A470FA8" w14:textId="3BB4C13F" w:rsidR="000F5A61" w:rsidRPr="006E10CB" w:rsidRDefault="000F5A61" w:rsidP="000C642F">
      <w:pPr>
        <w:spacing w:line="360" w:lineRule="auto"/>
        <w:ind w:firstLineChars="200" w:firstLine="480"/>
        <w:rPr>
          <w:sz w:val="24"/>
          <w:szCs w:val="24"/>
        </w:rPr>
      </w:pPr>
      <w:r w:rsidRPr="006E10CB">
        <w:rPr>
          <w:sz w:val="24"/>
          <w:szCs w:val="24"/>
        </w:rPr>
        <w:t>9.</w:t>
      </w:r>
      <w:r w:rsidRPr="006E10CB">
        <w:rPr>
          <w:rFonts w:hint="eastAsia"/>
          <w:sz w:val="24"/>
          <w:szCs w:val="24"/>
        </w:rPr>
        <w:t>根据权利要求</w:t>
      </w:r>
      <w:r w:rsidRPr="006E10CB">
        <w:rPr>
          <w:sz w:val="24"/>
          <w:szCs w:val="24"/>
        </w:rPr>
        <w:t>8</w:t>
      </w:r>
      <w:r w:rsidRPr="006E10CB">
        <w:rPr>
          <w:rFonts w:hint="eastAsia"/>
          <w:sz w:val="24"/>
          <w:szCs w:val="24"/>
        </w:rPr>
        <w:t>所述的</w:t>
      </w:r>
      <w:ins w:id="119" w:author="Xue, Hua (T IP CN 3)" w:date="2021-05-26T18:17:00Z">
        <w:r w:rsidR="00EB6932">
          <w:rPr>
            <w:rFonts w:hint="eastAsia"/>
            <w:sz w:val="24"/>
            <w:szCs w:val="24"/>
          </w:rPr>
          <w:t>用于</w:t>
        </w:r>
      </w:ins>
      <w:r w:rsidR="00E40703" w:rsidRPr="006E10CB">
        <w:rPr>
          <w:rFonts w:hint="eastAsia"/>
          <w:sz w:val="24"/>
          <w:szCs w:val="24"/>
        </w:rPr>
        <w:t>电子脱扣器的显示装置</w:t>
      </w:r>
      <w:r w:rsidRPr="006E10CB">
        <w:rPr>
          <w:rFonts w:hint="eastAsia"/>
          <w:sz w:val="24"/>
          <w:szCs w:val="24"/>
        </w:rPr>
        <w:t>，其特征在于，所述</w:t>
      </w:r>
      <w:r w:rsidR="002F6030" w:rsidRPr="006E10CB">
        <w:rPr>
          <w:rFonts w:hint="eastAsia"/>
          <w:sz w:val="24"/>
          <w:szCs w:val="24"/>
        </w:rPr>
        <w:t>底座（</w:t>
      </w:r>
      <w:r w:rsidR="002F6030" w:rsidRPr="006E10CB">
        <w:rPr>
          <w:rFonts w:hint="eastAsia"/>
          <w:sz w:val="24"/>
          <w:szCs w:val="24"/>
        </w:rPr>
        <w:t>22</w:t>
      </w:r>
      <w:r w:rsidR="002F6030" w:rsidRPr="006E10CB">
        <w:rPr>
          <w:rFonts w:hint="eastAsia"/>
          <w:sz w:val="24"/>
          <w:szCs w:val="24"/>
        </w:rPr>
        <w:t>）</w:t>
      </w:r>
      <w:r w:rsidR="00CE6116" w:rsidRPr="006E10CB">
        <w:rPr>
          <w:rFonts w:hint="eastAsia"/>
          <w:sz w:val="24"/>
          <w:szCs w:val="24"/>
        </w:rPr>
        <w:t>上还设置有</w:t>
      </w:r>
      <w:ins w:id="120" w:author="Xue, Hua (T IP CN 3)" w:date="2021-05-26T18:13:00Z">
        <w:r w:rsidR="00365997">
          <w:rPr>
            <w:rFonts w:hint="eastAsia"/>
            <w:sz w:val="24"/>
            <w:szCs w:val="24"/>
          </w:rPr>
          <w:t>一个</w:t>
        </w:r>
      </w:ins>
      <w:proofErr w:type="gramStart"/>
      <w:r w:rsidR="000547B6" w:rsidRPr="006E10CB">
        <w:rPr>
          <w:rFonts w:hint="eastAsia"/>
          <w:sz w:val="24"/>
          <w:szCs w:val="24"/>
        </w:rPr>
        <w:t>第二止挡凸起</w:t>
      </w:r>
      <w:proofErr w:type="gramEnd"/>
      <w:r w:rsidR="000547B6" w:rsidRPr="006E10CB">
        <w:rPr>
          <w:rFonts w:hint="eastAsia"/>
          <w:sz w:val="24"/>
          <w:szCs w:val="24"/>
        </w:rPr>
        <w:t>（</w:t>
      </w:r>
      <w:r w:rsidR="000547B6" w:rsidRPr="006E10CB">
        <w:rPr>
          <w:rFonts w:hint="eastAsia"/>
          <w:sz w:val="24"/>
          <w:szCs w:val="24"/>
        </w:rPr>
        <w:t>23</w:t>
      </w:r>
      <w:r w:rsidR="000547B6" w:rsidRPr="006E10CB">
        <w:rPr>
          <w:rFonts w:hint="eastAsia"/>
          <w:sz w:val="24"/>
          <w:szCs w:val="24"/>
        </w:rPr>
        <w:t>）</w:t>
      </w:r>
      <w:r w:rsidR="00CE6116" w:rsidRPr="006E10CB">
        <w:rPr>
          <w:rFonts w:hint="eastAsia"/>
          <w:sz w:val="24"/>
          <w:szCs w:val="24"/>
        </w:rPr>
        <w:t>，在所述</w:t>
      </w:r>
      <w:r w:rsidR="00EC4B2D" w:rsidRPr="006E10CB">
        <w:rPr>
          <w:rFonts w:hint="eastAsia"/>
          <w:sz w:val="24"/>
          <w:szCs w:val="24"/>
        </w:rPr>
        <w:t>安装孔（</w:t>
      </w:r>
      <w:r w:rsidR="00EC4B2D" w:rsidRPr="006E10CB">
        <w:rPr>
          <w:rFonts w:hint="eastAsia"/>
          <w:sz w:val="24"/>
          <w:szCs w:val="24"/>
        </w:rPr>
        <w:t>211</w:t>
      </w:r>
      <w:r w:rsidR="00EC4B2D" w:rsidRPr="006E10CB">
        <w:rPr>
          <w:rFonts w:hint="eastAsia"/>
          <w:sz w:val="24"/>
          <w:szCs w:val="24"/>
        </w:rPr>
        <w:t>）</w:t>
      </w:r>
      <w:r w:rsidR="00CE6116" w:rsidRPr="006E10CB">
        <w:rPr>
          <w:rFonts w:hint="eastAsia"/>
          <w:sz w:val="24"/>
          <w:szCs w:val="24"/>
        </w:rPr>
        <w:t>的圆周方向，所述</w:t>
      </w:r>
      <w:proofErr w:type="gramStart"/>
      <w:r w:rsidR="000547B6" w:rsidRPr="006E10CB">
        <w:rPr>
          <w:rFonts w:hint="eastAsia"/>
          <w:sz w:val="24"/>
          <w:szCs w:val="24"/>
        </w:rPr>
        <w:t>第二止挡凸</w:t>
      </w:r>
      <w:r w:rsidR="000547B6" w:rsidRPr="006E10CB">
        <w:rPr>
          <w:rFonts w:hint="eastAsia"/>
          <w:sz w:val="24"/>
          <w:szCs w:val="24"/>
        </w:rPr>
        <w:lastRenderedPageBreak/>
        <w:t>起</w:t>
      </w:r>
      <w:proofErr w:type="gramEnd"/>
      <w:r w:rsidR="000547B6" w:rsidRPr="006E10CB">
        <w:rPr>
          <w:rFonts w:hint="eastAsia"/>
          <w:sz w:val="24"/>
          <w:szCs w:val="24"/>
        </w:rPr>
        <w:t>（</w:t>
      </w:r>
      <w:r w:rsidR="000547B6" w:rsidRPr="006E10CB">
        <w:rPr>
          <w:rFonts w:hint="eastAsia"/>
          <w:sz w:val="24"/>
          <w:szCs w:val="24"/>
        </w:rPr>
        <w:t>23</w:t>
      </w:r>
      <w:r w:rsidR="000547B6" w:rsidRPr="006E10CB">
        <w:rPr>
          <w:rFonts w:hint="eastAsia"/>
          <w:sz w:val="24"/>
          <w:szCs w:val="24"/>
        </w:rPr>
        <w:t>）</w:t>
      </w:r>
      <w:r w:rsidR="00CE6116" w:rsidRPr="006E10CB">
        <w:rPr>
          <w:rFonts w:hint="eastAsia"/>
          <w:sz w:val="24"/>
          <w:szCs w:val="24"/>
        </w:rPr>
        <w:t>位于所述</w:t>
      </w:r>
      <w:r w:rsidR="000547B6" w:rsidRPr="006E10CB">
        <w:rPr>
          <w:rFonts w:hint="eastAsia"/>
          <w:sz w:val="24"/>
          <w:szCs w:val="24"/>
        </w:rPr>
        <w:t>弧形段（</w:t>
      </w:r>
      <w:r w:rsidR="000547B6" w:rsidRPr="006E10CB">
        <w:rPr>
          <w:rFonts w:hint="eastAsia"/>
          <w:sz w:val="24"/>
          <w:szCs w:val="24"/>
        </w:rPr>
        <w:t>221</w:t>
      </w:r>
      <w:r w:rsidR="000547B6" w:rsidRPr="006E10CB">
        <w:rPr>
          <w:rFonts w:hint="eastAsia"/>
          <w:sz w:val="24"/>
          <w:szCs w:val="24"/>
        </w:rPr>
        <w:t>）</w:t>
      </w:r>
      <w:r w:rsidR="00CE6116" w:rsidRPr="006E10CB">
        <w:rPr>
          <w:rFonts w:hint="eastAsia"/>
          <w:sz w:val="24"/>
          <w:szCs w:val="24"/>
        </w:rPr>
        <w:t>的第一端的</w:t>
      </w:r>
      <w:r w:rsidR="002F6030" w:rsidRPr="006E10CB">
        <w:rPr>
          <w:rFonts w:hint="eastAsia"/>
          <w:sz w:val="24"/>
          <w:szCs w:val="24"/>
        </w:rPr>
        <w:t>直线段</w:t>
      </w:r>
      <w:r w:rsidR="002F6030" w:rsidRPr="00CB101B">
        <w:rPr>
          <w:rFonts w:hint="eastAsia"/>
          <w:sz w:val="24"/>
          <w:szCs w:val="24"/>
          <w:highlight w:val="yellow"/>
          <w:rPrChange w:id="121" w:author="Xue, Hua (T IP CN 3)" w:date="2021-05-26T17:59:00Z">
            <w:rPr>
              <w:rFonts w:hint="eastAsia"/>
              <w:sz w:val="24"/>
              <w:szCs w:val="24"/>
            </w:rPr>
          </w:rPrChange>
        </w:rPr>
        <w:t>（</w:t>
      </w:r>
      <w:r w:rsidR="002F6030" w:rsidRPr="00CB101B">
        <w:rPr>
          <w:sz w:val="24"/>
          <w:szCs w:val="24"/>
          <w:highlight w:val="yellow"/>
          <w:rPrChange w:id="122" w:author="Xue, Hua (T IP CN 3)" w:date="2021-05-26T17:59:00Z">
            <w:rPr>
              <w:sz w:val="24"/>
              <w:szCs w:val="24"/>
            </w:rPr>
          </w:rPrChange>
        </w:rPr>
        <w:t>222</w:t>
      </w:r>
      <w:ins w:id="123" w:author="Xue, Hua (T IP CN 3)" w:date="2021-05-26T18:13:00Z">
        <w:r w:rsidR="00365997">
          <w:rPr>
            <w:rFonts w:hint="eastAsia"/>
            <w:sz w:val="24"/>
            <w:szCs w:val="24"/>
            <w:highlight w:val="yellow"/>
          </w:rPr>
          <w:t>a</w:t>
        </w:r>
      </w:ins>
      <w:r w:rsidR="002F6030" w:rsidRPr="00CB101B">
        <w:rPr>
          <w:rFonts w:hint="eastAsia"/>
          <w:sz w:val="24"/>
          <w:szCs w:val="24"/>
          <w:highlight w:val="yellow"/>
          <w:rPrChange w:id="124" w:author="Xue, Hua (T IP CN 3)" w:date="2021-05-26T17:59:00Z">
            <w:rPr>
              <w:rFonts w:hint="eastAsia"/>
              <w:sz w:val="24"/>
              <w:szCs w:val="24"/>
            </w:rPr>
          </w:rPrChange>
        </w:rPr>
        <w:t>）</w:t>
      </w:r>
      <w:r w:rsidR="00CE6116" w:rsidRPr="006E10CB">
        <w:rPr>
          <w:rFonts w:hint="eastAsia"/>
          <w:sz w:val="24"/>
          <w:szCs w:val="24"/>
        </w:rPr>
        <w:t>和所述</w:t>
      </w:r>
      <w:r w:rsidR="000547B6" w:rsidRPr="006E10CB">
        <w:rPr>
          <w:rFonts w:hint="eastAsia"/>
          <w:sz w:val="24"/>
          <w:szCs w:val="24"/>
        </w:rPr>
        <w:t>弧形段（</w:t>
      </w:r>
      <w:r w:rsidR="000547B6" w:rsidRPr="006E10CB">
        <w:rPr>
          <w:rFonts w:hint="eastAsia"/>
          <w:sz w:val="24"/>
          <w:szCs w:val="24"/>
        </w:rPr>
        <w:t>221</w:t>
      </w:r>
      <w:r w:rsidR="000547B6" w:rsidRPr="006E10CB">
        <w:rPr>
          <w:rFonts w:hint="eastAsia"/>
          <w:sz w:val="24"/>
          <w:szCs w:val="24"/>
        </w:rPr>
        <w:t>）</w:t>
      </w:r>
      <w:r w:rsidR="00CE6116" w:rsidRPr="006E10CB">
        <w:rPr>
          <w:rFonts w:hint="eastAsia"/>
          <w:sz w:val="24"/>
          <w:szCs w:val="24"/>
        </w:rPr>
        <w:t>的第二端的</w:t>
      </w:r>
      <w:r w:rsidR="002F6030" w:rsidRPr="006E10CB">
        <w:rPr>
          <w:rFonts w:hint="eastAsia"/>
          <w:sz w:val="24"/>
          <w:szCs w:val="24"/>
        </w:rPr>
        <w:t>直线段</w:t>
      </w:r>
      <w:commentRangeStart w:id="125"/>
      <w:r w:rsidR="002F6030" w:rsidRPr="00CB101B">
        <w:rPr>
          <w:rFonts w:hint="eastAsia"/>
          <w:sz w:val="24"/>
          <w:szCs w:val="24"/>
          <w:highlight w:val="yellow"/>
          <w:rPrChange w:id="126" w:author="Xue, Hua (T IP CN 3)" w:date="2021-05-26T17:59:00Z">
            <w:rPr>
              <w:rFonts w:hint="eastAsia"/>
              <w:sz w:val="24"/>
              <w:szCs w:val="24"/>
            </w:rPr>
          </w:rPrChange>
        </w:rPr>
        <w:t>（</w:t>
      </w:r>
      <w:r w:rsidR="002F6030" w:rsidRPr="00CB101B">
        <w:rPr>
          <w:sz w:val="24"/>
          <w:szCs w:val="24"/>
          <w:highlight w:val="yellow"/>
          <w:rPrChange w:id="127" w:author="Xue, Hua (T IP CN 3)" w:date="2021-05-26T17:59:00Z">
            <w:rPr>
              <w:sz w:val="24"/>
              <w:szCs w:val="24"/>
            </w:rPr>
          </w:rPrChange>
        </w:rPr>
        <w:t>222</w:t>
      </w:r>
      <w:ins w:id="128" w:author="Xue, Hua (T IP CN 3)" w:date="2021-05-26T18:13:00Z">
        <w:r w:rsidR="00365997">
          <w:rPr>
            <w:rFonts w:hint="eastAsia"/>
            <w:sz w:val="24"/>
            <w:szCs w:val="24"/>
            <w:highlight w:val="yellow"/>
          </w:rPr>
          <w:t>b</w:t>
        </w:r>
      </w:ins>
      <w:r w:rsidR="002F6030" w:rsidRPr="00CB101B">
        <w:rPr>
          <w:rFonts w:hint="eastAsia"/>
          <w:sz w:val="24"/>
          <w:szCs w:val="24"/>
          <w:highlight w:val="yellow"/>
          <w:rPrChange w:id="129" w:author="Xue, Hua (T IP CN 3)" w:date="2021-05-26T17:59:00Z">
            <w:rPr>
              <w:rFonts w:hint="eastAsia"/>
              <w:sz w:val="24"/>
              <w:szCs w:val="24"/>
            </w:rPr>
          </w:rPrChange>
        </w:rPr>
        <w:t>）</w:t>
      </w:r>
      <w:commentRangeEnd w:id="125"/>
      <w:r w:rsidR="00CB101B">
        <w:rPr>
          <w:rStyle w:val="af2"/>
        </w:rPr>
        <w:commentReference w:id="125"/>
      </w:r>
      <w:r w:rsidR="00CE6116" w:rsidRPr="006E10CB">
        <w:rPr>
          <w:rFonts w:hint="eastAsia"/>
          <w:sz w:val="24"/>
          <w:szCs w:val="24"/>
        </w:rPr>
        <w:t>之间</w:t>
      </w:r>
      <w:r w:rsidR="008E173E" w:rsidRPr="006E10CB">
        <w:rPr>
          <w:rFonts w:hint="eastAsia"/>
          <w:sz w:val="24"/>
          <w:szCs w:val="24"/>
        </w:rPr>
        <w:t>，所述</w:t>
      </w:r>
      <w:r w:rsidR="00EC4B2D" w:rsidRPr="006E10CB">
        <w:rPr>
          <w:rFonts w:hint="eastAsia"/>
          <w:sz w:val="24"/>
          <w:szCs w:val="24"/>
        </w:rPr>
        <w:t>第二限位结构（</w:t>
      </w:r>
      <w:r w:rsidR="00EC4B2D" w:rsidRPr="006E10CB">
        <w:rPr>
          <w:rFonts w:hint="eastAsia"/>
          <w:sz w:val="24"/>
          <w:szCs w:val="24"/>
        </w:rPr>
        <w:t>32</w:t>
      </w:r>
      <w:r w:rsidR="00EC4B2D" w:rsidRPr="006E10CB">
        <w:rPr>
          <w:rFonts w:hint="eastAsia"/>
          <w:sz w:val="24"/>
          <w:szCs w:val="24"/>
        </w:rPr>
        <w:t>）</w:t>
      </w:r>
      <w:r w:rsidR="008E173E" w:rsidRPr="006E10CB">
        <w:rPr>
          <w:rFonts w:hint="eastAsia"/>
          <w:sz w:val="24"/>
          <w:szCs w:val="24"/>
        </w:rPr>
        <w:t>上设置有</w:t>
      </w:r>
      <w:r w:rsidR="00E32E8A" w:rsidRPr="006E10CB">
        <w:rPr>
          <w:rFonts w:hint="eastAsia"/>
          <w:sz w:val="24"/>
          <w:szCs w:val="24"/>
        </w:rPr>
        <w:t>用于与所述</w:t>
      </w:r>
      <w:proofErr w:type="gramStart"/>
      <w:r w:rsidR="000547B6" w:rsidRPr="006E10CB">
        <w:rPr>
          <w:rFonts w:hint="eastAsia"/>
          <w:sz w:val="24"/>
          <w:szCs w:val="24"/>
        </w:rPr>
        <w:t>第二止挡凸起</w:t>
      </w:r>
      <w:proofErr w:type="gramEnd"/>
      <w:r w:rsidR="000547B6" w:rsidRPr="006E10CB">
        <w:rPr>
          <w:rFonts w:hint="eastAsia"/>
          <w:sz w:val="24"/>
          <w:szCs w:val="24"/>
        </w:rPr>
        <w:t>（</w:t>
      </w:r>
      <w:r w:rsidR="000547B6" w:rsidRPr="006E10CB">
        <w:rPr>
          <w:rFonts w:hint="eastAsia"/>
          <w:sz w:val="24"/>
          <w:szCs w:val="24"/>
        </w:rPr>
        <w:t>23</w:t>
      </w:r>
      <w:r w:rsidR="000547B6" w:rsidRPr="006E10CB">
        <w:rPr>
          <w:rFonts w:hint="eastAsia"/>
          <w:sz w:val="24"/>
          <w:szCs w:val="24"/>
        </w:rPr>
        <w:t>）</w:t>
      </w:r>
      <w:r w:rsidR="00E32E8A" w:rsidRPr="006E10CB">
        <w:rPr>
          <w:rFonts w:hint="eastAsia"/>
          <w:sz w:val="24"/>
          <w:szCs w:val="24"/>
        </w:rPr>
        <w:t>配合的</w:t>
      </w:r>
      <w:r w:rsidR="000547B6" w:rsidRPr="006E10CB">
        <w:rPr>
          <w:rFonts w:hint="eastAsia"/>
          <w:sz w:val="24"/>
          <w:szCs w:val="24"/>
        </w:rPr>
        <w:t>过渡凸起（</w:t>
      </w:r>
      <w:r w:rsidR="000547B6" w:rsidRPr="006E10CB">
        <w:rPr>
          <w:rFonts w:hint="eastAsia"/>
          <w:sz w:val="24"/>
          <w:szCs w:val="24"/>
        </w:rPr>
        <w:t>321a</w:t>
      </w:r>
      <w:r w:rsidR="000547B6" w:rsidRPr="006E10CB">
        <w:rPr>
          <w:rFonts w:hint="eastAsia"/>
          <w:sz w:val="24"/>
          <w:szCs w:val="24"/>
        </w:rPr>
        <w:t>）</w:t>
      </w:r>
      <w:r w:rsidR="00CE6116" w:rsidRPr="006E10CB">
        <w:rPr>
          <w:rFonts w:hint="eastAsia"/>
          <w:sz w:val="24"/>
          <w:szCs w:val="24"/>
        </w:rPr>
        <w:t>。</w:t>
      </w:r>
    </w:p>
    <w:p w14:paraId="2A3F58E4" w14:textId="20667358" w:rsidR="002E5DA2" w:rsidRPr="006E10CB" w:rsidRDefault="00E32E8A" w:rsidP="000C642F">
      <w:pPr>
        <w:spacing w:line="360" w:lineRule="auto"/>
        <w:ind w:firstLineChars="200" w:firstLine="480"/>
        <w:rPr>
          <w:sz w:val="24"/>
          <w:szCs w:val="24"/>
        </w:rPr>
      </w:pPr>
      <w:r w:rsidRPr="006E10CB">
        <w:rPr>
          <w:sz w:val="24"/>
          <w:szCs w:val="24"/>
        </w:rPr>
        <w:t>10.</w:t>
      </w:r>
      <w:r w:rsidRPr="006E10CB">
        <w:rPr>
          <w:rFonts w:hint="eastAsia"/>
          <w:sz w:val="24"/>
          <w:szCs w:val="24"/>
        </w:rPr>
        <w:t>根据权利要求</w:t>
      </w:r>
      <w:r w:rsidRPr="006E10CB">
        <w:rPr>
          <w:sz w:val="24"/>
          <w:szCs w:val="24"/>
        </w:rPr>
        <w:t>9</w:t>
      </w:r>
      <w:r w:rsidRPr="006E10CB">
        <w:rPr>
          <w:rFonts w:hint="eastAsia"/>
          <w:sz w:val="24"/>
          <w:szCs w:val="24"/>
        </w:rPr>
        <w:t>所述的</w:t>
      </w:r>
      <w:ins w:id="130" w:author="Xue, Hua (T IP CN 3)" w:date="2021-05-26T18:17:00Z">
        <w:r w:rsidR="00EB6932">
          <w:rPr>
            <w:rFonts w:hint="eastAsia"/>
            <w:sz w:val="24"/>
            <w:szCs w:val="24"/>
          </w:rPr>
          <w:t>用于</w:t>
        </w:r>
      </w:ins>
      <w:r w:rsidR="00E40703" w:rsidRPr="006E10CB">
        <w:rPr>
          <w:rFonts w:hint="eastAsia"/>
          <w:sz w:val="24"/>
          <w:szCs w:val="24"/>
        </w:rPr>
        <w:t>电子脱扣器的显示装置</w:t>
      </w:r>
      <w:r w:rsidRPr="006E10CB">
        <w:rPr>
          <w:rFonts w:hint="eastAsia"/>
          <w:sz w:val="24"/>
          <w:szCs w:val="24"/>
        </w:rPr>
        <w:t>，其特征在于，所述</w:t>
      </w:r>
      <w:proofErr w:type="gramStart"/>
      <w:r w:rsidR="000547B6" w:rsidRPr="006E10CB">
        <w:rPr>
          <w:rFonts w:hint="eastAsia"/>
          <w:sz w:val="24"/>
          <w:szCs w:val="24"/>
        </w:rPr>
        <w:t>第二止挡凸起</w:t>
      </w:r>
      <w:proofErr w:type="gramEnd"/>
      <w:r w:rsidR="000547B6" w:rsidRPr="006E10CB">
        <w:rPr>
          <w:rFonts w:hint="eastAsia"/>
          <w:sz w:val="24"/>
          <w:szCs w:val="24"/>
        </w:rPr>
        <w:t>（</w:t>
      </w:r>
      <w:r w:rsidR="000547B6" w:rsidRPr="006E10CB">
        <w:rPr>
          <w:rFonts w:hint="eastAsia"/>
          <w:sz w:val="24"/>
          <w:szCs w:val="24"/>
        </w:rPr>
        <w:t>23</w:t>
      </w:r>
      <w:r w:rsidR="000547B6" w:rsidRPr="006E10CB">
        <w:rPr>
          <w:rFonts w:hint="eastAsia"/>
          <w:sz w:val="24"/>
          <w:szCs w:val="24"/>
        </w:rPr>
        <w:t>）</w:t>
      </w:r>
      <w:r w:rsidRPr="006E10CB">
        <w:rPr>
          <w:rFonts w:hint="eastAsia"/>
          <w:sz w:val="24"/>
          <w:szCs w:val="24"/>
        </w:rPr>
        <w:t>为</w:t>
      </w:r>
      <w:r w:rsidR="006973DA" w:rsidRPr="006E10CB">
        <w:rPr>
          <w:rFonts w:hint="eastAsia"/>
          <w:sz w:val="24"/>
          <w:szCs w:val="24"/>
        </w:rPr>
        <w:t>半球体，所述</w:t>
      </w:r>
      <w:r w:rsidR="000547B6" w:rsidRPr="006E10CB">
        <w:rPr>
          <w:rFonts w:hint="eastAsia"/>
          <w:sz w:val="24"/>
          <w:szCs w:val="24"/>
        </w:rPr>
        <w:t>过渡凸起（</w:t>
      </w:r>
      <w:r w:rsidR="000547B6" w:rsidRPr="006E10CB">
        <w:rPr>
          <w:rFonts w:hint="eastAsia"/>
          <w:sz w:val="24"/>
          <w:szCs w:val="24"/>
        </w:rPr>
        <w:t>321a</w:t>
      </w:r>
      <w:r w:rsidR="000547B6" w:rsidRPr="006E10CB">
        <w:rPr>
          <w:rFonts w:hint="eastAsia"/>
          <w:sz w:val="24"/>
          <w:szCs w:val="24"/>
        </w:rPr>
        <w:t>）</w:t>
      </w:r>
      <w:r w:rsidR="006973DA" w:rsidRPr="006E10CB">
        <w:rPr>
          <w:rFonts w:hint="eastAsia"/>
          <w:sz w:val="24"/>
          <w:szCs w:val="24"/>
        </w:rPr>
        <w:t>的横截面形状为半圆形。</w:t>
      </w:r>
    </w:p>
    <w:p w14:paraId="7AC412F5" w14:textId="1563A833" w:rsidR="002F498A" w:rsidRPr="006E10CB" w:rsidRDefault="006973DA" w:rsidP="007A4303">
      <w:pPr>
        <w:spacing w:line="360" w:lineRule="auto"/>
        <w:ind w:firstLineChars="200" w:firstLine="480"/>
        <w:rPr>
          <w:sz w:val="24"/>
          <w:szCs w:val="24"/>
        </w:rPr>
      </w:pPr>
      <w:r w:rsidRPr="006E10CB">
        <w:rPr>
          <w:rFonts w:hint="eastAsia"/>
          <w:sz w:val="24"/>
          <w:szCs w:val="24"/>
        </w:rPr>
        <w:t>1</w:t>
      </w:r>
      <w:r w:rsidRPr="006E10CB">
        <w:rPr>
          <w:sz w:val="24"/>
          <w:szCs w:val="24"/>
        </w:rPr>
        <w:t>1.</w:t>
      </w:r>
      <w:r w:rsidRPr="006E10CB">
        <w:rPr>
          <w:rFonts w:hint="eastAsia"/>
          <w:sz w:val="24"/>
          <w:szCs w:val="24"/>
        </w:rPr>
        <w:t>根据权利要求</w:t>
      </w:r>
      <w:r w:rsidRPr="006E10CB">
        <w:rPr>
          <w:sz w:val="24"/>
          <w:szCs w:val="24"/>
        </w:rPr>
        <w:t>9</w:t>
      </w:r>
      <w:r w:rsidRPr="006E10CB">
        <w:rPr>
          <w:rFonts w:hint="eastAsia"/>
          <w:sz w:val="24"/>
          <w:szCs w:val="24"/>
        </w:rPr>
        <w:t>所述的</w:t>
      </w:r>
      <w:ins w:id="131" w:author="Xue, Hua (T IP CN 3)" w:date="2021-05-26T18:17:00Z">
        <w:r w:rsidR="00EB6932">
          <w:rPr>
            <w:rFonts w:hint="eastAsia"/>
            <w:sz w:val="24"/>
            <w:szCs w:val="24"/>
          </w:rPr>
          <w:t>用于</w:t>
        </w:r>
      </w:ins>
      <w:r w:rsidR="00E40703" w:rsidRPr="006E10CB">
        <w:rPr>
          <w:rFonts w:hint="eastAsia"/>
          <w:sz w:val="24"/>
          <w:szCs w:val="24"/>
        </w:rPr>
        <w:t>电子脱扣器的显示装置</w:t>
      </w:r>
      <w:r w:rsidRPr="006E10CB">
        <w:rPr>
          <w:rFonts w:hint="eastAsia"/>
          <w:sz w:val="24"/>
          <w:szCs w:val="24"/>
        </w:rPr>
        <w:t>，其特征在于，</w:t>
      </w:r>
      <w:r w:rsidR="006C55E3" w:rsidRPr="006E10CB">
        <w:rPr>
          <w:rFonts w:hint="eastAsia"/>
          <w:sz w:val="24"/>
          <w:szCs w:val="24"/>
        </w:rPr>
        <w:t>所述</w:t>
      </w:r>
      <w:r w:rsidR="00EC4B2D" w:rsidRPr="006E10CB">
        <w:rPr>
          <w:rFonts w:hint="eastAsia"/>
          <w:sz w:val="24"/>
          <w:szCs w:val="24"/>
        </w:rPr>
        <w:t>第二限位结构（</w:t>
      </w:r>
      <w:r w:rsidR="00EC4B2D" w:rsidRPr="006E10CB">
        <w:rPr>
          <w:rFonts w:hint="eastAsia"/>
          <w:sz w:val="24"/>
          <w:szCs w:val="24"/>
        </w:rPr>
        <w:t>32</w:t>
      </w:r>
      <w:r w:rsidR="00EC4B2D" w:rsidRPr="006E10CB">
        <w:rPr>
          <w:rFonts w:hint="eastAsia"/>
          <w:sz w:val="24"/>
          <w:szCs w:val="24"/>
        </w:rPr>
        <w:t>）</w:t>
      </w:r>
      <w:r w:rsidR="00BA421F" w:rsidRPr="006E10CB">
        <w:rPr>
          <w:rFonts w:hint="eastAsia"/>
          <w:sz w:val="24"/>
          <w:szCs w:val="24"/>
        </w:rPr>
        <w:t>包括</w:t>
      </w:r>
      <w:ins w:id="132" w:author="Xue, Hua (T IP CN 3)" w:date="2021-05-26T18:14:00Z">
        <w:r w:rsidR="00206BA4">
          <w:rPr>
            <w:rFonts w:hint="eastAsia"/>
            <w:sz w:val="24"/>
            <w:szCs w:val="24"/>
          </w:rPr>
          <w:t>一个</w:t>
        </w:r>
      </w:ins>
      <w:r w:rsidR="000547B6" w:rsidRPr="006E10CB">
        <w:rPr>
          <w:rFonts w:hint="eastAsia"/>
          <w:sz w:val="24"/>
          <w:szCs w:val="24"/>
        </w:rPr>
        <w:t>第一限位段（</w:t>
      </w:r>
      <w:r w:rsidR="000547B6" w:rsidRPr="006E10CB">
        <w:rPr>
          <w:rFonts w:hint="eastAsia"/>
          <w:sz w:val="24"/>
          <w:szCs w:val="24"/>
        </w:rPr>
        <w:t>321</w:t>
      </w:r>
      <w:r w:rsidR="000547B6" w:rsidRPr="006E10CB">
        <w:rPr>
          <w:rFonts w:hint="eastAsia"/>
          <w:sz w:val="24"/>
          <w:szCs w:val="24"/>
        </w:rPr>
        <w:t>）</w:t>
      </w:r>
      <w:r w:rsidR="0061598E" w:rsidRPr="006E10CB">
        <w:rPr>
          <w:rFonts w:hint="eastAsia"/>
          <w:sz w:val="24"/>
          <w:szCs w:val="24"/>
        </w:rPr>
        <w:t>和</w:t>
      </w:r>
      <w:ins w:id="133" w:author="Xue, Hua (T IP CN 3)" w:date="2021-05-26T18:14:00Z">
        <w:r w:rsidR="00206BA4">
          <w:rPr>
            <w:rFonts w:hint="eastAsia"/>
            <w:sz w:val="24"/>
            <w:szCs w:val="24"/>
          </w:rPr>
          <w:t>一个</w:t>
        </w:r>
      </w:ins>
      <w:r w:rsidR="000547B6" w:rsidRPr="006E10CB">
        <w:rPr>
          <w:rFonts w:hint="eastAsia"/>
          <w:sz w:val="24"/>
          <w:szCs w:val="24"/>
        </w:rPr>
        <w:t>第二限位段（</w:t>
      </w:r>
      <w:r w:rsidR="000547B6" w:rsidRPr="006E10CB">
        <w:rPr>
          <w:rFonts w:hint="eastAsia"/>
          <w:sz w:val="24"/>
          <w:szCs w:val="24"/>
        </w:rPr>
        <w:t>322</w:t>
      </w:r>
      <w:r w:rsidR="000547B6" w:rsidRPr="006E10CB">
        <w:rPr>
          <w:rFonts w:hint="eastAsia"/>
          <w:sz w:val="24"/>
          <w:szCs w:val="24"/>
        </w:rPr>
        <w:t>）</w:t>
      </w:r>
      <w:r w:rsidR="00234445" w:rsidRPr="006E10CB">
        <w:rPr>
          <w:rFonts w:hint="eastAsia"/>
          <w:sz w:val="24"/>
          <w:szCs w:val="24"/>
        </w:rPr>
        <w:t>，所述</w:t>
      </w:r>
      <w:r w:rsidR="000547B6" w:rsidRPr="006E10CB">
        <w:rPr>
          <w:rFonts w:hint="eastAsia"/>
          <w:sz w:val="24"/>
          <w:szCs w:val="24"/>
        </w:rPr>
        <w:t>第一限位段（</w:t>
      </w:r>
      <w:r w:rsidR="000547B6" w:rsidRPr="006E10CB">
        <w:rPr>
          <w:rFonts w:hint="eastAsia"/>
          <w:sz w:val="24"/>
          <w:szCs w:val="24"/>
        </w:rPr>
        <w:t>321</w:t>
      </w:r>
      <w:r w:rsidR="000547B6" w:rsidRPr="006E10CB">
        <w:rPr>
          <w:rFonts w:hint="eastAsia"/>
          <w:sz w:val="24"/>
          <w:szCs w:val="24"/>
        </w:rPr>
        <w:t>）</w:t>
      </w:r>
      <w:r w:rsidR="00234445" w:rsidRPr="006E10CB">
        <w:rPr>
          <w:rFonts w:hint="eastAsia"/>
          <w:sz w:val="24"/>
          <w:szCs w:val="24"/>
        </w:rPr>
        <w:t>连接在</w:t>
      </w:r>
      <w:r w:rsidR="004D52CA" w:rsidRPr="006E10CB">
        <w:rPr>
          <w:rFonts w:hint="eastAsia"/>
          <w:sz w:val="24"/>
          <w:szCs w:val="24"/>
        </w:rPr>
        <w:t>所述</w:t>
      </w:r>
      <w:r w:rsidR="00EC4B2D" w:rsidRPr="006E10CB">
        <w:rPr>
          <w:rFonts w:hint="eastAsia"/>
          <w:sz w:val="24"/>
          <w:szCs w:val="24"/>
        </w:rPr>
        <w:t>插销主体（</w:t>
      </w:r>
      <w:r w:rsidR="00EC4B2D" w:rsidRPr="006E10CB">
        <w:rPr>
          <w:rFonts w:hint="eastAsia"/>
          <w:sz w:val="24"/>
          <w:szCs w:val="24"/>
        </w:rPr>
        <w:t>31</w:t>
      </w:r>
      <w:r w:rsidR="00EC4B2D" w:rsidRPr="006E10CB">
        <w:rPr>
          <w:rFonts w:hint="eastAsia"/>
          <w:sz w:val="24"/>
          <w:szCs w:val="24"/>
        </w:rPr>
        <w:t>）</w:t>
      </w:r>
      <w:r w:rsidR="004D52CA" w:rsidRPr="006E10CB">
        <w:rPr>
          <w:rFonts w:hint="eastAsia"/>
          <w:sz w:val="24"/>
          <w:szCs w:val="24"/>
        </w:rPr>
        <w:t>的第一端，且</w:t>
      </w:r>
      <w:r w:rsidR="00BE2503" w:rsidRPr="006E10CB">
        <w:rPr>
          <w:rFonts w:hint="eastAsia"/>
          <w:sz w:val="24"/>
          <w:szCs w:val="24"/>
        </w:rPr>
        <w:t>在所述</w:t>
      </w:r>
      <w:r w:rsidR="00EC4B2D" w:rsidRPr="006E10CB">
        <w:rPr>
          <w:rFonts w:hint="eastAsia"/>
          <w:sz w:val="24"/>
          <w:szCs w:val="24"/>
        </w:rPr>
        <w:t>第二限位结构（</w:t>
      </w:r>
      <w:r w:rsidR="00EC4B2D" w:rsidRPr="006E10CB">
        <w:rPr>
          <w:rFonts w:hint="eastAsia"/>
          <w:sz w:val="24"/>
          <w:szCs w:val="24"/>
        </w:rPr>
        <w:t>32</w:t>
      </w:r>
      <w:r w:rsidR="00EC4B2D" w:rsidRPr="006E10CB">
        <w:rPr>
          <w:rFonts w:hint="eastAsia"/>
          <w:sz w:val="24"/>
          <w:szCs w:val="24"/>
        </w:rPr>
        <w:t>）</w:t>
      </w:r>
      <w:r w:rsidR="007000D0" w:rsidRPr="006E10CB">
        <w:rPr>
          <w:rFonts w:hint="eastAsia"/>
          <w:sz w:val="24"/>
          <w:szCs w:val="24"/>
        </w:rPr>
        <w:t>的</w:t>
      </w:r>
      <w:r w:rsidR="00BE2503" w:rsidRPr="006E10CB">
        <w:rPr>
          <w:rFonts w:hint="eastAsia"/>
          <w:sz w:val="24"/>
          <w:szCs w:val="24"/>
        </w:rPr>
        <w:t>延伸方向上</w:t>
      </w:r>
      <w:r w:rsidR="007000D0" w:rsidRPr="006E10CB">
        <w:rPr>
          <w:rFonts w:hint="eastAsia"/>
          <w:sz w:val="24"/>
          <w:szCs w:val="24"/>
        </w:rPr>
        <w:t>，</w:t>
      </w:r>
      <w:r w:rsidR="00BE2503" w:rsidRPr="006E10CB">
        <w:rPr>
          <w:rFonts w:hint="eastAsia"/>
          <w:sz w:val="24"/>
          <w:szCs w:val="24"/>
        </w:rPr>
        <w:t>所述</w:t>
      </w:r>
      <w:r w:rsidR="000547B6" w:rsidRPr="006E10CB">
        <w:rPr>
          <w:rFonts w:hint="eastAsia"/>
          <w:sz w:val="24"/>
          <w:szCs w:val="24"/>
        </w:rPr>
        <w:t>第一限位段（</w:t>
      </w:r>
      <w:r w:rsidR="000547B6" w:rsidRPr="006E10CB">
        <w:rPr>
          <w:rFonts w:hint="eastAsia"/>
          <w:sz w:val="24"/>
          <w:szCs w:val="24"/>
        </w:rPr>
        <w:t>321</w:t>
      </w:r>
      <w:r w:rsidR="000547B6" w:rsidRPr="006E10CB">
        <w:rPr>
          <w:rFonts w:hint="eastAsia"/>
          <w:sz w:val="24"/>
          <w:szCs w:val="24"/>
        </w:rPr>
        <w:t>）</w:t>
      </w:r>
      <w:r w:rsidR="004D52CA" w:rsidRPr="006E10CB">
        <w:rPr>
          <w:rFonts w:hint="eastAsia"/>
          <w:sz w:val="24"/>
          <w:szCs w:val="24"/>
        </w:rPr>
        <w:t>位于</w:t>
      </w:r>
      <w:r w:rsidR="00234445" w:rsidRPr="006E10CB">
        <w:rPr>
          <w:rFonts w:hint="eastAsia"/>
          <w:sz w:val="24"/>
          <w:szCs w:val="24"/>
        </w:rPr>
        <w:t>所述</w:t>
      </w:r>
      <w:r w:rsidR="000547B6" w:rsidRPr="006E10CB">
        <w:rPr>
          <w:rFonts w:hint="eastAsia"/>
          <w:sz w:val="24"/>
          <w:szCs w:val="24"/>
        </w:rPr>
        <w:t>第二限位段（</w:t>
      </w:r>
      <w:r w:rsidR="000547B6" w:rsidRPr="006E10CB">
        <w:rPr>
          <w:rFonts w:hint="eastAsia"/>
          <w:sz w:val="24"/>
          <w:szCs w:val="24"/>
        </w:rPr>
        <w:t>322</w:t>
      </w:r>
      <w:r w:rsidR="000547B6" w:rsidRPr="006E10CB">
        <w:rPr>
          <w:rFonts w:hint="eastAsia"/>
          <w:sz w:val="24"/>
          <w:szCs w:val="24"/>
        </w:rPr>
        <w:t>）</w:t>
      </w:r>
      <w:r w:rsidR="00234445" w:rsidRPr="006E10CB">
        <w:rPr>
          <w:rFonts w:hint="eastAsia"/>
          <w:sz w:val="24"/>
          <w:szCs w:val="24"/>
        </w:rPr>
        <w:t>和所述</w:t>
      </w:r>
      <w:r w:rsidR="00EC4B2D" w:rsidRPr="006E10CB">
        <w:rPr>
          <w:rFonts w:hint="eastAsia"/>
          <w:sz w:val="24"/>
          <w:szCs w:val="24"/>
        </w:rPr>
        <w:t>插销主体（</w:t>
      </w:r>
      <w:r w:rsidR="00EC4B2D" w:rsidRPr="006E10CB">
        <w:rPr>
          <w:rFonts w:hint="eastAsia"/>
          <w:sz w:val="24"/>
          <w:szCs w:val="24"/>
        </w:rPr>
        <w:t>31</w:t>
      </w:r>
      <w:r w:rsidR="00EC4B2D" w:rsidRPr="006E10CB">
        <w:rPr>
          <w:rFonts w:hint="eastAsia"/>
          <w:sz w:val="24"/>
          <w:szCs w:val="24"/>
        </w:rPr>
        <w:t>）</w:t>
      </w:r>
      <w:r w:rsidR="00234445" w:rsidRPr="006E10CB">
        <w:rPr>
          <w:rFonts w:hint="eastAsia"/>
          <w:sz w:val="24"/>
          <w:szCs w:val="24"/>
        </w:rPr>
        <w:t>之间，</w:t>
      </w:r>
      <w:r w:rsidR="00B739EC" w:rsidRPr="006E10CB">
        <w:rPr>
          <w:rFonts w:hint="eastAsia"/>
          <w:sz w:val="24"/>
          <w:szCs w:val="24"/>
        </w:rPr>
        <w:t>所述</w:t>
      </w:r>
      <w:r w:rsidR="00EC4B2D" w:rsidRPr="006E10CB">
        <w:rPr>
          <w:rFonts w:hint="eastAsia"/>
          <w:sz w:val="24"/>
          <w:szCs w:val="24"/>
        </w:rPr>
        <w:t>第二限位结构（</w:t>
      </w:r>
      <w:r w:rsidR="00EC4B2D" w:rsidRPr="006E10CB">
        <w:rPr>
          <w:rFonts w:hint="eastAsia"/>
          <w:sz w:val="24"/>
          <w:szCs w:val="24"/>
        </w:rPr>
        <w:t>32</w:t>
      </w:r>
      <w:r w:rsidR="00EC4B2D" w:rsidRPr="006E10CB">
        <w:rPr>
          <w:rFonts w:hint="eastAsia"/>
          <w:sz w:val="24"/>
          <w:szCs w:val="24"/>
        </w:rPr>
        <w:t>）</w:t>
      </w:r>
      <w:r w:rsidR="00635410" w:rsidRPr="006E10CB">
        <w:rPr>
          <w:rFonts w:hint="eastAsia"/>
          <w:sz w:val="24"/>
          <w:szCs w:val="24"/>
        </w:rPr>
        <w:t>处于所述锁定位置时，所述</w:t>
      </w:r>
      <w:r w:rsidR="000547B6" w:rsidRPr="006E10CB">
        <w:rPr>
          <w:rFonts w:hint="eastAsia"/>
          <w:sz w:val="24"/>
          <w:szCs w:val="24"/>
        </w:rPr>
        <w:t>第二限位段（</w:t>
      </w:r>
      <w:r w:rsidR="000547B6" w:rsidRPr="006E10CB">
        <w:rPr>
          <w:rFonts w:hint="eastAsia"/>
          <w:sz w:val="24"/>
          <w:szCs w:val="24"/>
        </w:rPr>
        <w:t>322</w:t>
      </w:r>
      <w:r w:rsidR="000547B6" w:rsidRPr="006E10CB">
        <w:rPr>
          <w:rFonts w:hint="eastAsia"/>
          <w:sz w:val="24"/>
          <w:szCs w:val="24"/>
        </w:rPr>
        <w:t>）</w:t>
      </w:r>
      <w:r w:rsidR="00635410" w:rsidRPr="006E10CB">
        <w:rPr>
          <w:rFonts w:hint="eastAsia"/>
          <w:sz w:val="24"/>
          <w:szCs w:val="24"/>
        </w:rPr>
        <w:t>转入所述</w:t>
      </w:r>
      <w:r w:rsidR="00412535" w:rsidRPr="006E10CB">
        <w:rPr>
          <w:rFonts w:hint="eastAsia"/>
          <w:sz w:val="24"/>
          <w:szCs w:val="24"/>
        </w:rPr>
        <w:t>电子脱扣器（</w:t>
      </w:r>
      <w:r w:rsidR="00412535" w:rsidRPr="006E10CB">
        <w:rPr>
          <w:rFonts w:hint="eastAsia"/>
          <w:sz w:val="24"/>
          <w:szCs w:val="24"/>
        </w:rPr>
        <w:t>10</w:t>
      </w:r>
      <w:r w:rsidR="00412535" w:rsidRPr="006E10CB">
        <w:rPr>
          <w:rFonts w:hint="eastAsia"/>
          <w:sz w:val="24"/>
          <w:szCs w:val="24"/>
        </w:rPr>
        <w:t>）</w:t>
      </w:r>
      <w:r w:rsidR="00635410" w:rsidRPr="006E10CB">
        <w:rPr>
          <w:rFonts w:hint="eastAsia"/>
          <w:sz w:val="24"/>
          <w:szCs w:val="24"/>
        </w:rPr>
        <w:t>内</w:t>
      </w:r>
      <w:del w:id="134" w:author="Xue, Hua (T IP CN 3)" w:date="2021-05-26T18:00:00Z">
        <w:r w:rsidR="00635410" w:rsidRPr="006E10CB" w:rsidDel="00CB101B">
          <w:rPr>
            <w:rFonts w:hint="eastAsia"/>
            <w:sz w:val="24"/>
            <w:szCs w:val="24"/>
          </w:rPr>
          <w:delText>，</w:delText>
        </w:r>
      </w:del>
      <w:ins w:id="135" w:author="Xue, Hua (T IP CN 3)" w:date="2021-05-26T18:00:00Z">
        <w:r w:rsidR="00CB101B">
          <w:rPr>
            <w:rFonts w:hint="eastAsia"/>
            <w:sz w:val="24"/>
            <w:szCs w:val="24"/>
          </w:rPr>
          <w:t>；</w:t>
        </w:r>
      </w:ins>
      <w:r w:rsidR="00635410" w:rsidRPr="006E10CB">
        <w:rPr>
          <w:rFonts w:hint="eastAsia"/>
          <w:sz w:val="24"/>
          <w:szCs w:val="24"/>
        </w:rPr>
        <w:t>或者，所述</w:t>
      </w:r>
      <w:r w:rsidR="00EC4B2D" w:rsidRPr="006E10CB">
        <w:rPr>
          <w:rFonts w:hint="eastAsia"/>
          <w:sz w:val="24"/>
          <w:szCs w:val="24"/>
        </w:rPr>
        <w:t>第二限位结构（</w:t>
      </w:r>
      <w:r w:rsidR="00EC4B2D" w:rsidRPr="006E10CB">
        <w:rPr>
          <w:rFonts w:hint="eastAsia"/>
          <w:sz w:val="24"/>
          <w:szCs w:val="24"/>
        </w:rPr>
        <w:t>32</w:t>
      </w:r>
      <w:r w:rsidR="00EC4B2D" w:rsidRPr="006E10CB">
        <w:rPr>
          <w:rFonts w:hint="eastAsia"/>
          <w:sz w:val="24"/>
          <w:szCs w:val="24"/>
        </w:rPr>
        <w:t>）</w:t>
      </w:r>
      <w:r w:rsidR="00635410" w:rsidRPr="006E10CB">
        <w:rPr>
          <w:rFonts w:hint="eastAsia"/>
          <w:sz w:val="24"/>
          <w:szCs w:val="24"/>
        </w:rPr>
        <w:t>处于所述解锁位置时，</w:t>
      </w:r>
      <w:r w:rsidR="008B5F27" w:rsidRPr="006E10CB">
        <w:rPr>
          <w:rFonts w:hint="eastAsia"/>
          <w:sz w:val="24"/>
          <w:szCs w:val="24"/>
        </w:rPr>
        <w:t>所述</w:t>
      </w:r>
      <w:r w:rsidR="000547B6" w:rsidRPr="006E10CB">
        <w:rPr>
          <w:rFonts w:hint="eastAsia"/>
          <w:sz w:val="24"/>
          <w:szCs w:val="24"/>
        </w:rPr>
        <w:t>第二限位段（</w:t>
      </w:r>
      <w:r w:rsidR="000547B6" w:rsidRPr="006E10CB">
        <w:rPr>
          <w:rFonts w:hint="eastAsia"/>
          <w:sz w:val="24"/>
          <w:szCs w:val="24"/>
        </w:rPr>
        <w:t>322</w:t>
      </w:r>
      <w:r w:rsidR="000547B6" w:rsidRPr="006E10CB">
        <w:rPr>
          <w:rFonts w:hint="eastAsia"/>
          <w:sz w:val="24"/>
          <w:szCs w:val="24"/>
        </w:rPr>
        <w:t>）</w:t>
      </w:r>
      <w:r w:rsidR="008B5F27" w:rsidRPr="006E10CB">
        <w:rPr>
          <w:rFonts w:hint="eastAsia"/>
          <w:sz w:val="24"/>
          <w:szCs w:val="24"/>
        </w:rPr>
        <w:t>转出所述</w:t>
      </w:r>
      <w:r w:rsidR="00412535" w:rsidRPr="006E10CB">
        <w:rPr>
          <w:rFonts w:hint="eastAsia"/>
          <w:sz w:val="24"/>
          <w:szCs w:val="24"/>
        </w:rPr>
        <w:t>电子脱扣器（</w:t>
      </w:r>
      <w:r w:rsidR="00412535" w:rsidRPr="006E10CB">
        <w:rPr>
          <w:rFonts w:hint="eastAsia"/>
          <w:sz w:val="24"/>
          <w:szCs w:val="24"/>
        </w:rPr>
        <w:t>10</w:t>
      </w:r>
      <w:r w:rsidR="00412535" w:rsidRPr="006E10CB">
        <w:rPr>
          <w:rFonts w:hint="eastAsia"/>
          <w:sz w:val="24"/>
          <w:szCs w:val="24"/>
        </w:rPr>
        <w:t>）</w:t>
      </w:r>
      <w:r w:rsidR="0036107D" w:rsidRPr="006E10CB">
        <w:rPr>
          <w:rFonts w:hint="eastAsia"/>
          <w:sz w:val="24"/>
          <w:szCs w:val="24"/>
        </w:rPr>
        <w:t>。</w:t>
      </w:r>
    </w:p>
    <w:p w14:paraId="27EEF905" w14:textId="2B386CF8" w:rsidR="000C642F" w:rsidRPr="006E10CB" w:rsidRDefault="007A4303" w:rsidP="000C642F">
      <w:pPr>
        <w:spacing w:line="360" w:lineRule="auto"/>
        <w:ind w:firstLineChars="200" w:firstLine="480"/>
        <w:rPr>
          <w:sz w:val="24"/>
          <w:szCs w:val="24"/>
        </w:rPr>
      </w:pPr>
      <w:r w:rsidRPr="006E10CB">
        <w:rPr>
          <w:sz w:val="24"/>
          <w:szCs w:val="24"/>
        </w:rPr>
        <w:t>12</w:t>
      </w:r>
      <w:r w:rsidR="0036107D" w:rsidRPr="006E10CB">
        <w:rPr>
          <w:sz w:val="24"/>
          <w:szCs w:val="24"/>
        </w:rPr>
        <w:t>.</w:t>
      </w:r>
      <w:r w:rsidR="0036107D" w:rsidRPr="006E10CB">
        <w:rPr>
          <w:rFonts w:hint="eastAsia"/>
          <w:sz w:val="24"/>
          <w:szCs w:val="24"/>
        </w:rPr>
        <w:t>根据权利要求</w:t>
      </w:r>
      <w:r w:rsidR="009C3B66" w:rsidRPr="006E10CB">
        <w:rPr>
          <w:sz w:val="24"/>
          <w:szCs w:val="24"/>
        </w:rPr>
        <w:t>6</w:t>
      </w:r>
      <w:r w:rsidR="0036107D" w:rsidRPr="006E10CB">
        <w:rPr>
          <w:rFonts w:hint="eastAsia"/>
          <w:sz w:val="24"/>
          <w:szCs w:val="24"/>
        </w:rPr>
        <w:t>所述的</w:t>
      </w:r>
      <w:ins w:id="136" w:author="Xue, Hua (T IP CN 3)" w:date="2021-05-26T18:17:00Z">
        <w:r w:rsidR="00EB6932">
          <w:rPr>
            <w:rFonts w:hint="eastAsia"/>
            <w:sz w:val="24"/>
            <w:szCs w:val="24"/>
          </w:rPr>
          <w:t>用于</w:t>
        </w:r>
      </w:ins>
      <w:r w:rsidR="00E40703" w:rsidRPr="006E10CB">
        <w:rPr>
          <w:rFonts w:hint="eastAsia"/>
          <w:sz w:val="24"/>
          <w:szCs w:val="24"/>
        </w:rPr>
        <w:t>电子脱扣器的显示装置</w:t>
      </w:r>
      <w:r w:rsidR="0036107D" w:rsidRPr="006E10CB">
        <w:rPr>
          <w:rFonts w:hint="eastAsia"/>
          <w:sz w:val="24"/>
          <w:szCs w:val="24"/>
        </w:rPr>
        <w:t>，其特征在于，</w:t>
      </w:r>
      <w:r w:rsidR="00E7496D" w:rsidRPr="006E10CB">
        <w:rPr>
          <w:rFonts w:hint="eastAsia"/>
          <w:sz w:val="24"/>
          <w:szCs w:val="24"/>
        </w:rPr>
        <w:t>所述</w:t>
      </w:r>
      <w:r w:rsidR="002F6030" w:rsidRPr="006E10CB">
        <w:rPr>
          <w:rFonts w:hint="eastAsia"/>
          <w:sz w:val="24"/>
          <w:szCs w:val="24"/>
        </w:rPr>
        <w:t>底座（</w:t>
      </w:r>
      <w:r w:rsidR="002F6030" w:rsidRPr="006E10CB">
        <w:rPr>
          <w:rFonts w:hint="eastAsia"/>
          <w:sz w:val="24"/>
          <w:szCs w:val="24"/>
        </w:rPr>
        <w:t>22</w:t>
      </w:r>
      <w:r w:rsidR="002F6030" w:rsidRPr="006E10CB">
        <w:rPr>
          <w:rFonts w:hint="eastAsia"/>
          <w:sz w:val="24"/>
          <w:szCs w:val="24"/>
        </w:rPr>
        <w:t>）</w:t>
      </w:r>
      <w:r w:rsidR="00E7496D" w:rsidRPr="006E10CB">
        <w:rPr>
          <w:rFonts w:hint="eastAsia"/>
          <w:sz w:val="24"/>
          <w:szCs w:val="24"/>
        </w:rPr>
        <w:t>上设置有</w:t>
      </w:r>
      <w:ins w:id="137" w:author="Xue, Hua (T IP CN 3)" w:date="2021-05-26T18:14:00Z">
        <w:r w:rsidR="00206BA4">
          <w:rPr>
            <w:rFonts w:hint="eastAsia"/>
            <w:sz w:val="24"/>
            <w:szCs w:val="24"/>
          </w:rPr>
          <w:t>一个</w:t>
        </w:r>
      </w:ins>
      <w:r w:rsidR="000547B6" w:rsidRPr="006E10CB">
        <w:rPr>
          <w:rFonts w:hint="eastAsia"/>
          <w:sz w:val="24"/>
          <w:szCs w:val="24"/>
        </w:rPr>
        <w:t>挂钩（</w:t>
      </w:r>
      <w:r w:rsidR="000547B6" w:rsidRPr="006E10CB">
        <w:rPr>
          <w:rFonts w:hint="eastAsia"/>
          <w:sz w:val="24"/>
          <w:szCs w:val="24"/>
        </w:rPr>
        <w:t>24</w:t>
      </w:r>
      <w:r w:rsidR="000547B6" w:rsidRPr="006E10CB">
        <w:rPr>
          <w:rFonts w:hint="eastAsia"/>
          <w:sz w:val="24"/>
          <w:szCs w:val="24"/>
        </w:rPr>
        <w:t>）</w:t>
      </w:r>
      <w:r w:rsidR="00E7496D" w:rsidRPr="006E10CB">
        <w:rPr>
          <w:rFonts w:hint="eastAsia"/>
          <w:sz w:val="24"/>
          <w:szCs w:val="24"/>
        </w:rPr>
        <w:t>，所述</w:t>
      </w:r>
      <w:r w:rsidR="000547B6" w:rsidRPr="006E10CB">
        <w:rPr>
          <w:rFonts w:hint="eastAsia"/>
          <w:sz w:val="24"/>
          <w:szCs w:val="24"/>
        </w:rPr>
        <w:t>挂钩（</w:t>
      </w:r>
      <w:r w:rsidR="000547B6" w:rsidRPr="006E10CB">
        <w:rPr>
          <w:rFonts w:hint="eastAsia"/>
          <w:sz w:val="24"/>
          <w:szCs w:val="24"/>
        </w:rPr>
        <w:t>24</w:t>
      </w:r>
      <w:r w:rsidR="000547B6" w:rsidRPr="006E10CB">
        <w:rPr>
          <w:rFonts w:hint="eastAsia"/>
          <w:sz w:val="24"/>
          <w:szCs w:val="24"/>
        </w:rPr>
        <w:t>）</w:t>
      </w:r>
      <w:r w:rsidR="00E7496D" w:rsidRPr="006E10CB">
        <w:rPr>
          <w:rFonts w:hint="eastAsia"/>
          <w:sz w:val="24"/>
          <w:szCs w:val="24"/>
        </w:rPr>
        <w:t>用于与所述</w:t>
      </w:r>
      <w:r w:rsidR="00412535" w:rsidRPr="006E10CB">
        <w:rPr>
          <w:rFonts w:hint="eastAsia"/>
          <w:sz w:val="24"/>
          <w:szCs w:val="24"/>
        </w:rPr>
        <w:t>电子脱扣器（</w:t>
      </w:r>
      <w:r w:rsidR="00412535" w:rsidRPr="006E10CB">
        <w:rPr>
          <w:rFonts w:hint="eastAsia"/>
          <w:sz w:val="24"/>
          <w:szCs w:val="24"/>
        </w:rPr>
        <w:t>10</w:t>
      </w:r>
      <w:r w:rsidR="00412535" w:rsidRPr="006E10CB">
        <w:rPr>
          <w:rFonts w:hint="eastAsia"/>
          <w:sz w:val="24"/>
          <w:szCs w:val="24"/>
        </w:rPr>
        <w:t>）</w:t>
      </w:r>
      <w:r w:rsidR="0028712A" w:rsidRPr="006E10CB">
        <w:rPr>
          <w:rFonts w:hint="eastAsia"/>
          <w:sz w:val="24"/>
          <w:szCs w:val="24"/>
        </w:rPr>
        <w:t>上的</w:t>
      </w:r>
      <w:r w:rsidR="000547B6" w:rsidRPr="006E10CB">
        <w:rPr>
          <w:rFonts w:hint="eastAsia"/>
          <w:sz w:val="24"/>
          <w:szCs w:val="24"/>
        </w:rPr>
        <w:t>钩槽（</w:t>
      </w:r>
      <w:r w:rsidR="000547B6" w:rsidRPr="006E10CB">
        <w:rPr>
          <w:rFonts w:hint="eastAsia"/>
          <w:sz w:val="24"/>
          <w:szCs w:val="24"/>
        </w:rPr>
        <w:t>11</w:t>
      </w:r>
      <w:r w:rsidR="000547B6" w:rsidRPr="006E10CB">
        <w:rPr>
          <w:rFonts w:hint="eastAsia"/>
          <w:sz w:val="24"/>
          <w:szCs w:val="24"/>
        </w:rPr>
        <w:t>）</w:t>
      </w:r>
      <w:r w:rsidR="00C86E0C" w:rsidRPr="006E10CB">
        <w:rPr>
          <w:rFonts w:hint="eastAsia"/>
          <w:sz w:val="24"/>
          <w:szCs w:val="24"/>
        </w:rPr>
        <w:t>配合，以使所述</w:t>
      </w:r>
      <w:r w:rsidR="00412535" w:rsidRPr="006E10CB">
        <w:rPr>
          <w:rFonts w:hint="eastAsia"/>
          <w:sz w:val="24"/>
          <w:szCs w:val="24"/>
        </w:rPr>
        <w:t>显示主体（</w:t>
      </w:r>
      <w:r w:rsidR="00412535" w:rsidRPr="006E10CB">
        <w:rPr>
          <w:rFonts w:hint="eastAsia"/>
          <w:sz w:val="24"/>
          <w:szCs w:val="24"/>
        </w:rPr>
        <w:t>20</w:t>
      </w:r>
      <w:r w:rsidR="00412535" w:rsidRPr="006E10CB">
        <w:rPr>
          <w:rFonts w:hint="eastAsia"/>
          <w:sz w:val="24"/>
          <w:szCs w:val="24"/>
        </w:rPr>
        <w:t>）</w:t>
      </w:r>
      <w:r w:rsidR="00B76C5A" w:rsidRPr="006E10CB">
        <w:rPr>
          <w:rFonts w:hint="eastAsia"/>
          <w:sz w:val="24"/>
          <w:szCs w:val="24"/>
        </w:rPr>
        <w:t>与所述</w:t>
      </w:r>
      <w:r w:rsidR="00412535" w:rsidRPr="006E10CB">
        <w:rPr>
          <w:rFonts w:hint="eastAsia"/>
          <w:sz w:val="24"/>
          <w:szCs w:val="24"/>
        </w:rPr>
        <w:t>电子脱扣器（</w:t>
      </w:r>
      <w:r w:rsidR="00412535" w:rsidRPr="006E10CB">
        <w:rPr>
          <w:rFonts w:hint="eastAsia"/>
          <w:sz w:val="24"/>
          <w:szCs w:val="24"/>
        </w:rPr>
        <w:t>10</w:t>
      </w:r>
      <w:r w:rsidR="00412535" w:rsidRPr="006E10CB">
        <w:rPr>
          <w:rFonts w:hint="eastAsia"/>
          <w:sz w:val="24"/>
          <w:szCs w:val="24"/>
        </w:rPr>
        <w:t>）</w:t>
      </w:r>
      <w:r w:rsidR="00B76C5A" w:rsidRPr="006E10CB">
        <w:rPr>
          <w:rFonts w:hint="eastAsia"/>
          <w:sz w:val="24"/>
          <w:szCs w:val="24"/>
        </w:rPr>
        <w:t>转动连接。</w:t>
      </w:r>
    </w:p>
    <w:p w14:paraId="07DAA871" w14:textId="30676AD1" w:rsidR="000C642F" w:rsidRPr="006E10CB" w:rsidRDefault="008A0258" w:rsidP="000C642F">
      <w:pPr>
        <w:spacing w:line="360" w:lineRule="auto"/>
        <w:ind w:firstLineChars="200" w:firstLine="480"/>
        <w:rPr>
          <w:sz w:val="24"/>
          <w:szCs w:val="24"/>
        </w:rPr>
      </w:pPr>
      <w:r w:rsidRPr="006E10CB">
        <w:rPr>
          <w:sz w:val="24"/>
          <w:szCs w:val="24"/>
        </w:rPr>
        <w:t>13.</w:t>
      </w:r>
      <w:del w:id="138" w:author="Xue, Hua (T IP CN 3)" w:date="2021-05-26T18:01:00Z">
        <w:r w:rsidR="00DD213E" w:rsidRPr="006E10CB" w:rsidDel="00CB101B">
          <w:rPr>
            <w:rFonts w:hint="eastAsia"/>
            <w:sz w:val="24"/>
            <w:szCs w:val="24"/>
          </w:rPr>
          <w:delText>一种</w:delText>
        </w:r>
      </w:del>
      <w:r w:rsidR="00412535" w:rsidRPr="006E10CB">
        <w:rPr>
          <w:rFonts w:hint="eastAsia"/>
          <w:sz w:val="24"/>
          <w:szCs w:val="24"/>
        </w:rPr>
        <w:t>电子脱扣器</w:t>
      </w:r>
      <w:r w:rsidRPr="006E10CB">
        <w:rPr>
          <w:rFonts w:hint="eastAsia"/>
          <w:sz w:val="24"/>
          <w:szCs w:val="24"/>
        </w:rPr>
        <w:t>，其特征在于，</w:t>
      </w:r>
      <w:del w:id="139" w:author="Xue, Hua (T IP CN 3)" w:date="2021-05-26T18:01:00Z">
        <w:r w:rsidR="00DD213E" w:rsidRPr="006E10CB" w:rsidDel="00CB101B">
          <w:rPr>
            <w:rFonts w:hint="eastAsia"/>
            <w:sz w:val="24"/>
            <w:szCs w:val="24"/>
          </w:rPr>
          <w:delText>所述</w:delText>
        </w:r>
        <w:r w:rsidR="00412535" w:rsidRPr="006E10CB" w:rsidDel="00CB101B">
          <w:rPr>
            <w:rFonts w:hint="eastAsia"/>
            <w:sz w:val="24"/>
            <w:szCs w:val="24"/>
          </w:rPr>
          <w:delText>电子脱扣器</w:delText>
        </w:r>
      </w:del>
      <w:ins w:id="140" w:author="Xue, Hua (T IP CN 3)" w:date="2021-05-26T18:01:00Z">
        <w:r w:rsidR="00CB101B">
          <w:rPr>
            <w:rFonts w:hint="eastAsia"/>
            <w:sz w:val="24"/>
            <w:szCs w:val="24"/>
          </w:rPr>
          <w:t>其</w:t>
        </w:r>
      </w:ins>
      <w:r w:rsidR="00DD213E" w:rsidRPr="006E10CB">
        <w:rPr>
          <w:rFonts w:hint="eastAsia"/>
          <w:sz w:val="24"/>
          <w:szCs w:val="24"/>
        </w:rPr>
        <w:t>包括</w:t>
      </w:r>
      <w:ins w:id="141" w:author="Xue, Hua (T IP CN 3)" w:date="2021-05-26T18:01:00Z">
        <w:r w:rsidR="00CB101B">
          <w:rPr>
            <w:rFonts w:hint="eastAsia"/>
            <w:sz w:val="24"/>
            <w:szCs w:val="24"/>
          </w:rPr>
          <w:t>一个</w:t>
        </w:r>
      </w:ins>
      <w:r w:rsidR="00DD213E" w:rsidRPr="006E10CB">
        <w:rPr>
          <w:rFonts w:hint="eastAsia"/>
          <w:sz w:val="24"/>
          <w:szCs w:val="24"/>
        </w:rPr>
        <w:t>脱扣器本体和</w:t>
      </w:r>
      <w:ins w:id="142" w:author="Xue, Hua (T IP CN 3)" w:date="2021-05-26T18:01:00Z">
        <w:r w:rsidR="00CB101B">
          <w:rPr>
            <w:rFonts w:hint="eastAsia"/>
            <w:sz w:val="24"/>
            <w:szCs w:val="24"/>
          </w:rPr>
          <w:t>一个</w:t>
        </w:r>
      </w:ins>
      <w:r w:rsidR="00E82FAE" w:rsidRPr="006E10CB">
        <w:rPr>
          <w:rFonts w:hint="eastAsia"/>
          <w:sz w:val="24"/>
          <w:szCs w:val="24"/>
        </w:rPr>
        <w:t>可拆卸地连接在所述脱扣器本体上的显示装置，</w:t>
      </w:r>
      <w:r w:rsidR="009F19A8" w:rsidRPr="006E10CB">
        <w:rPr>
          <w:rFonts w:hint="eastAsia"/>
          <w:sz w:val="24"/>
          <w:szCs w:val="24"/>
        </w:rPr>
        <w:t>所述显示装置为权利要求</w:t>
      </w:r>
      <w:commentRangeStart w:id="143"/>
      <w:r w:rsidR="009F19A8" w:rsidRPr="00206BA4">
        <w:rPr>
          <w:sz w:val="24"/>
          <w:szCs w:val="24"/>
          <w:highlight w:val="yellow"/>
          <w:rPrChange w:id="144" w:author="Xue, Hua (T IP CN 3)" w:date="2021-05-26T18:14:00Z">
            <w:rPr>
              <w:sz w:val="24"/>
              <w:szCs w:val="24"/>
            </w:rPr>
          </w:rPrChange>
        </w:rPr>
        <w:t>1-12</w:t>
      </w:r>
      <w:commentRangeEnd w:id="143"/>
      <w:r w:rsidR="00206BA4">
        <w:rPr>
          <w:rStyle w:val="af2"/>
        </w:rPr>
        <w:commentReference w:id="143"/>
      </w:r>
      <w:r w:rsidR="009F19A8" w:rsidRPr="006E10CB">
        <w:rPr>
          <w:rFonts w:hint="eastAsia"/>
          <w:sz w:val="24"/>
          <w:szCs w:val="24"/>
        </w:rPr>
        <w:t>中任一项所述的显示装置，</w:t>
      </w:r>
      <w:r w:rsidR="00E82FAE" w:rsidRPr="006E10CB">
        <w:rPr>
          <w:rFonts w:hint="eastAsia"/>
          <w:sz w:val="24"/>
          <w:szCs w:val="24"/>
        </w:rPr>
        <w:t>所述</w:t>
      </w:r>
      <w:r w:rsidR="009B7EA0" w:rsidRPr="006E10CB">
        <w:rPr>
          <w:rFonts w:hint="eastAsia"/>
          <w:sz w:val="24"/>
          <w:szCs w:val="24"/>
        </w:rPr>
        <w:t>脱扣器本体上设置有</w:t>
      </w:r>
      <w:ins w:id="145" w:author="Xue, Hua (T IP CN 3)" w:date="2021-05-26T18:02:00Z">
        <w:r w:rsidR="00CB101B">
          <w:rPr>
            <w:rFonts w:hint="eastAsia"/>
            <w:sz w:val="24"/>
            <w:szCs w:val="24"/>
          </w:rPr>
          <w:t>一个</w:t>
        </w:r>
      </w:ins>
      <w:r w:rsidR="000547B6" w:rsidRPr="006E10CB">
        <w:rPr>
          <w:rFonts w:hint="eastAsia"/>
          <w:sz w:val="24"/>
          <w:szCs w:val="24"/>
        </w:rPr>
        <w:t>容纳孔（</w:t>
      </w:r>
      <w:r w:rsidR="000547B6" w:rsidRPr="006E10CB">
        <w:rPr>
          <w:rFonts w:hint="eastAsia"/>
          <w:sz w:val="24"/>
          <w:szCs w:val="24"/>
        </w:rPr>
        <w:t>12</w:t>
      </w:r>
      <w:r w:rsidR="000547B6" w:rsidRPr="006E10CB">
        <w:rPr>
          <w:rFonts w:hint="eastAsia"/>
          <w:sz w:val="24"/>
          <w:szCs w:val="24"/>
        </w:rPr>
        <w:t>）</w:t>
      </w:r>
      <w:r w:rsidR="007810B9" w:rsidRPr="006E10CB">
        <w:rPr>
          <w:rFonts w:hint="eastAsia"/>
          <w:sz w:val="24"/>
          <w:szCs w:val="24"/>
        </w:rPr>
        <w:t>，所述</w:t>
      </w:r>
      <w:r w:rsidR="00E41ECE" w:rsidRPr="006E10CB">
        <w:rPr>
          <w:rFonts w:hint="eastAsia"/>
          <w:sz w:val="24"/>
          <w:szCs w:val="24"/>
        </w:rPr>
        <w:t>显示装置的</w:t>
      </w:r>
      <w:r w:rsidR="00EC4B2D" w:rsidRPr="006E10CB">
        <w:rPr>
          <w:rFonts w:hint="eastAsia"/>
          <w:sz w:val="24"/>
          <w:szCs w:val="24"/>
        </w:rPr>
        <w:t>第二限位结构（</w:t>
      </w:r>
      <w:r w:rsidR="00EC4B2D" w:rsidRPr="006E10CB">
        <w:rPr>
          <w:rFonts w:hint="eastAsia"/>
          <w:sz w:val="24"/>
          <w:szCs w:val="24"/>
        </w:rPr>
        <w:t>32</w:t>
      </w:r>
      <w:r w:rsidR="00EC4B2D" w:rsidRPr="006E10CB">
        <w:rPr>
          <w:rFonts w:hint="eastAsia"/>
          <w:sz w:val="24"/>
          <w:szCs w:val="24"/>
        </w:rPr>
        <w:t>）</w:t>
      </w:r>
      <w:r w:rsidR="003201B7" w:rsidRPr="006E10CB">
        <w:rPr>
          <w:rFonts w:hint="eastAsia"/>
          <w:sz w:val="24"/>
          <w:szCs w:val="24"/>
        </w:rPr>
        <w:t>处于所述锁定位置时，至少部分所述</w:t>
      </w:r>
      <w:r w:rsidR="00EC4B2D" w:rsidRPr="006E10CB">
        <w:rPr>
          <w:rFonts w:hint="eastAsia"/>
          <w:sz w:val="24"/>
          <w:szCs w:val="24"/>
        </w:rPr>
        <w:t>第二限位结构（</w:t>
      </w:r>
      <w:r w:rsidR="00EC4B2D" w:rsidRPr="006E10CB">
        <w:rPr>
          <w:rFonts w:hint="eastAsia"/>
          <w:sz w:val="24"/>
          <w:szCs w:val="24"/>
        </w:rPr>
        <w:t>32</w:t>
      </w:r>
      <w:r w:rsidR="00EC4B2D" w:rsidRPr="006E10CB">
        <w:rPr>
          <w:rFonts w:hint="eastAsia"/>
          <w:sz w:val="24"/>
          <w:szCs w:val="24"/>
        </w:rPr>
        <w:t>）</w:t>
      </w:r>
      <w:r w:rsidR="003201B7" w:rsidRPr="006E10CB">
        <w:rPr>
          <w:rFonts w:hint="eastAsia"/>
          <w:sz w:val="24"/>
          <w:szCs w:val="24"/>
        </w:rPr>
        <w:t>穿过所述</w:t>
      </w:r>
      <w:r w:rsidR="000547B6" w:rsidRPr="006E10CB">
        <w:rPr>
          <w:rFonts w:hint="eastAsia"/>
          <w:sz w:val="24"/>
          <w:szCs w:val="24"/>
        </w:rPr>
        <w:t>容纳孔（</w:t>
      </w:r>
      <w:r w:rsidR="000547B6" w:rsidRPr="006E10CB">
        <w:rPr>
          <w:rFonts w:hint="eastAsia"/>
          <w:sz w:val="24"/>
          <w:szCs w:val="24"/>
        </w:rPr>
        <w:t>12</w:t>
      </w:r>
      <w:r w:rsidR="000547B6" w:rsidRPr="006E10CB">
        <w:rPr>
          <w:rFonts w:hint="eastAsia"/>
          <w:sz w:val="24"/>
          <w:szCs w:val="24"/>
        </w:rPr>
        <w:t>）</w:t>
      </w:r>
      <w:proofErr w:type="gramStart"/>
      <w:r w:rsidR="003201B7" w:rsidRPr="006E10CB">
        <w:rPr>
          <w:rFonts w:hint="eastAsia"/>
          <w:sz w:val="24"/>
          <w:szCs w:val="24"/>
        </w:rPr>
        <w:t>并</w:t>
      </w:r>
      <w:r w:rsidR="008941E9" w:rsidRPr="006E10CB">
        <w:rPr>
          <w:rFonts w:hint="eastAsia"/>
          <w:sz w:val="24"/>
          <w:szCs w:val="24"/>
        </w:rPr>
        <w:t>止挡在</w:t>
      </w:r>
      <w:proofErr w:type="gramEnd"/>
      <w:r w:rsidR="003201B7" w:rsidRPr="006E10CB">
        <w:rPr>
          <w:rFonts w:hint="eastAsia"/>
          <w:sz w:val="24"/>
          <w:szCs w:val="24"/>
        </w:rPr>
        <w:t>所述脱扣器本体内</w:t>
      </w:r>
      <w:del w:id="146" w:author="Xue, Hua (T IP CN 3)" w:date="2021-05-26T18:02:00Z">
        <w:r w:rsidR="003201B7" w:rsidRPr="006E10CB" w:rsidDel="00CB101B">
          <w:rPr>
            <w:rFonts w:hint="eastAsia"/>
            <w:sz w:val="24"/>
            <w:szCs w:val="24"/>
          </w:rPr>
          <w:delText>，</w:delText>
        </w:r>
      </w:del>
      <w:ins w:id="147" w:author="Xue, Hua (T IP CN 3)" w:date="2021-05-26T18:02:00Z">
        <w:r w:rsidR="00CB101B">
          <w:rPr>
            <w:rFonts w:hint="eastAsia"/>
            <w:sz w:val="24"/>
            <w:szCs w:val="24"/>
          </w:rPr>
          <w:t>；</w:t>
        </w:r>
      </w:ins>
      <w:r w:rsidR="003201B7" w:rsidRPr="006E10CB">
        <w:rPr>
          <w:rFonts w:hint="eastAsia"/>
          <w:sz w:val="24"/>
          <w:szCs w:val="24"/>
        </w:rPr>
        <w:t>或者，所述</w:t>
      </w:r>
      <w:r w:rsidR="00EC4B2D" w:rsidRPr="006E10CB">
        <w:rPr>
          <w:rFonts w:hint="eastAsia"/>
          <w:sz w:val="24"/>
          <w:szCs w:val="24"/>
        </w:rPr>
        <w:t>第二限位结构（</w:t>
      </w:r>
      <w:r w:rsidR="00EC4B2D" w:rsidRPr="006E10CB">
        <w:rPr>
          <w:rFonts w:hint="eastAsia"/>
          <w:sz w:val="24"/>
          <w:szCs w:val="24"/>
        </w:rPr>
        <w:t>32</w:t>
      </w:r>
      <w:r w:rsidR="00EC4B2D" w:rsidRPr="006E10CB">
        <w:rPr>
          <w:rFonts w:hint="eastAsia"/>
          <w:sz w:val="24"/>
          <w:szCs w:val="24"/>
        </w:rPr>
        <w:t>）</w:t>
      </w:r>
      <w:r w:rsidR="003201B7" w:rsidRPr="006E10CB">
        <w:rPr>
          <w:rFonts w:hint="eastAsia"/>
          <w:sz w:val="24"/>
          <w:szCs w:val="24"/>
        </w:rPr>
        <w:t>处于所述解锁位置时，</w:t>
      </w:r>
      <w:r w:rsidR="008941E9" w:rsidRPr="006E10CB">
        <w:rPr>
          <w:rFonts w:hint="eastAsia"/>
          <w:sz w:val="24"/>
          <w:szCs w:val="24"/>
        </w:rPr>
        <w:t>所述</w:t>
      </w:r>
      <w:r w:rsidR="00EC4B2D" w:rsidRPr="006E10CB">
        <w:rPr>
          <w:rFonts w:hint="eastAsia"/>
          <w:sz w:val="24"/>
          <w:szCs w:val="24"/>
        </w:rPr>
        <w:t>第二限位结构（</w:t>
      </w:r>
      <w:r w:rsidR="00EC4B2D" w:rsidRPr="006E10CB">
        <w:rPr>
          <w:rFonts w:hint="eastAsia"/>
          <w:sz w:val="24"/>
          <w:szCs w:val="24"/>
        </w:rPr>
        <w:t>32</w:t>
      </w:r>
      <w:r w:rsidR="00EC4B2D" w:rsidRPr="006E10CB">
        <w:rPr>
          <w:rFonts w:hint="eastAsia"/>
          <w:sz w:val="24"/>
          <w:szCs w:val="24"/>
        </w:rPr>
        <w:t>）</w:t>
      </w:r>
      <w:r w:rsidR="008941E9" w:rsidRPr="006E10CB">
        <w:rPr>
          <w:rFonts w:hint="eastAsia"/>
          <w:sz w:val="24"/>
          <w:szCs w:val="24"/>
        </w:rPr>
        <w:t>与所述脱扣器本体分离。</w:t>
      </w:r>
    </w:p>
    <w:p w14:paraId="438F57FF" w14:textId="2CC43E37" w:rsidR="00832FA3" w:rsidRPr="006E10CB" w:rsidRDefault="008941E9">
      <w:pPr>
        <w:spacing w:line="360" w:lineRule="auto"/>
        <w:ind w:firstLineChars="200" w:firstLine="480"/>
        <w:rPr>
          <w:sz w:val="24"/>
          <w:szCs w:val="24"/>
        </w:rPr>
      </w:pPr>
      <w:r w:rsidRPr="006E10CB">
        <w:rPr>
          <w:sz w:val="24"/>
          <w:szCs w:val="24"/>
        </w:rPr>
        <w:t>14.</w:t>
      </w:r>
      <w:r w:rsidRPr="006E10CB">
        <w:rPr>
          <w:rFonts w:hint="eastAsia"/>
          <w:sz w:val="24"/>
          <w:szCs w:val="24"/>
        </w:rPr>
        <w:t>根据权利要求</w:t>
      </w:r>
      <w:r w:rsidRPr="006E10CB">
        <w:rPr>
          <w:sz w:val="24"/>
          <w:szCs w:val="24"/>
        </w:rPr>
        <w:t>13</w:t>
      </w:r>
      <w:r w:rsidRPr="006E10CB">
        <w:rPr>
          <w:rFonts w:hint="eastAsia"/>
          <w:sz w:val="24"/>
          <w:szCs w:val="24"/>
        </w:rPr>
        <w:t>所述的</w:t>
      </w:r>
      <w:r w:rsidR="00412535" w:rsidRPr="006E10CB">
        <w:rPr>
          <w:rFonts w:hint="eastAsia"/>
          <w:sz w:val="24"/>
          <w:szCs w:val="24"/>
        </w:rPr>
        <w:t>电子脱扣器</w:t>
      </w:r>
      <w:r w:rsidRPr="006E10CB">
        <w:rPr>
          <w:rFonts w:hint="eastAsia"/>
          <w:sz w:val="24"/>
          <w:szCs w:val="24"/>
        </w:rPr>
        <w:t>，其特征在于，所述</w:t>
      </w:r>
      <w:r w:rsidR="00DD5463" w:rsidRPr="006E10CB">
        <w:rPr>
          <w:rFonts w:hint="eastAsia"/>
          <w:sz w:val="24"/>
          <w:szCs w:val="24"/>
        </w:rPr>
        <w:t>脱扣器本体上设置有</w:t>
      </w:r>
      <w:ins w:id="148" w:author="Xue, Hua (T IP CN 3)" w:date="2021-05-26T18:02:00Z">
        <w:r w:rsidR="00CB101B">
          <w:rPr>
            <w:rFonts w:hint="eastAsia"/>
            <w:sz w:val="24"/>
            <w:szCs w:val="24"/>
          </w:rPr>
          <w:t>一个</w:t>
        </w:r>
      </w:ins>
      <w:r w:rsidR="000547B6" w:rsidRPr="006E10CB">
        <w:rPr>
          <w:rFonts w:hint="eastAsia"/>
          <w:sz w:val="24"/>
          <w:szCs w:val="24"/>
        </w:rPr>
        <w:t>安装框（</w:t>
      </w:r>
      <w:r w:rsidR="000547B6" w:rsidRPr="006E10CB">
        <w:rPr>
          <w:rFonts w:hint="eastAsia"/>
          <w:sz w:val="24"/>
          <w:szCs w:val="24"/>
        </w:rPr>
        <w:t>14</w:t>
      </w:r>
      <w:r w:rsidR="000547B6" w:rsidRPr="006E10CB">
        <w:rPr>
          <w:rFonts w:hint="eastAsia"/>
          <w:sz w:val="24"/>
          <w:szCs w:val="24"/>
        </w:rPr>
        <w:t>）</w:t>
      </w:r>
      <w:r w:rsidR="00DD5463" w:rsidRPr="006E10CB">
        <w:rPr>
          <w:rFonts w:hint="eastAsia"/>
          <w:sz w:val="24"/>
          <w:szCs w:val="24"/>
        </w:rPr>
        <w:t>，</w:t>
      </w:r>
      <w:del w:id="149" w:author="Xue, Hua (T IP CN 3)" w:date="2021-05-26T18:02:00Z">
        <w:r w:rsidR="00DD5463" w:rsidRPr="006E10CB" w:rsidDel="00CB101B">
          <w:rPr>
            <w:rFonts w:hint="eastAsia"/>
            <w:sz w:val="24"/>
            <w:szCs w:val="24"/>
          </w:rPr>
          <w:delText>所述</w:delText>
        </w:r>
        <w:r w:rsidR="000547B6" w:rsidRPr="006E10CB" w:rsidDel="00CB101B">
          <w:rPr>
            <w:rFonts w:hint="eastAsia"/>
            <w:sz w:val="24"/>
            <w:szCs w:val="24"/>
          </w:rPr>
          <w:delText>安装框（</w:delText>
        </w:r>
        <w:r w:rsidR="000547B6" w:rsidRPr="006E10CB" w:rsidDel="00CB101B">
          <w:rPr>
            <w:rFonts w:hint="eastAsia"/>
            <w:sz w:val="24"/>
            <w:szCs w:val="24"/>
          </w:rPr>
          <w:delText>14</w:delText>
        </w:r>
        <w:r w:rsidR="000547B6" w:rsidRPr="006E10CB" w:rsidDel="00CB101B">
          <w:rPr>
            <w:rFonts w:hint="eastAsia"/>
            <w:sz w:val="24"/>
            <w:szCs w:val="24"/>
          </w:rPr>
          <w:delText>）</w:delText>
        </w:r>
      </w:del>
      <w:ins w:id="150" w:author="Xue, Hua (T IP CN 3)" w:date="2021-05-26T18:02:00Z">
        <w:r w:rsidR="00CB101B">
          <w:rPr>
            <w:rFonts w:hint="eastAsia"/>
            <w:sz w:val="24"/>
            <w:szCs w:val="24"/>
          </w:rPr>
          <w:t>其</w:t>
        </w:r>
      </w:ins>
      <w:r w:rsidR="00AF7C83" w:rsidRPr="006E10CB">
        <w:rPr>
          <w:rFonts w:hint="eastAsia"/>
          <w:sz w:val="24"/>
          <w:szCs w:val="24"/>
        </w:rPr>
        <w:t>固定连接在所述脱扣器本体上，所述</w:t>
      </w:r>
      <w:r w:rsidR="000547B6" w:rsidRPr="006E10CB">
        <w:rPr>
          <w:rFonts w:hint="eastAsia"/>
          <w:sz w:val="24"/>
          <w:szCs w:val="24"/>
        </w:rPr>
        <w:t>安装框（</w:t>
      </w:r>
      <w:r w:rsidR="000547B6" w:rsidRPr="006E10CB">
        <w:rPr>
          <w:rFonts w:hint="eastAsia"/>
          <w:sz w:val="24"/>
          <w:szCs w:val="24"/>
        </w:rPr>
        <w:t>14</w:t>
      </w:r>
      <w:r w:rsidR="000547B6" w:rsidRPr="006E10CB">
        <w:rPr>
          <w:rFonts w:hint="eastAsia"/>
          <w:sz w:val="24"/>
          <w:szCs w:val="24"/>
        </w:rPr>
        <w:t>）</w:t>
      </w:r>
      <w:r w:rsidR="00AF7C83" w:rsidRPr="006E10CB">
        <w:rPr>
          <w:rFonts w:hint="eastAsia"/>
          <w:sz w:val="24"/>
          <w:szCs w:val="24"/>
        </w:rPr>
        <w:t>具有用于放置所述显示装置的放置槽</w:t>
      </w:r>
      <w:r w:rsidR="001B4C76" w:rsidRPr="006E10CB">
        <w:rPr>
          <w:rFonts w:hint="eastAsia"/>
          <w:sz w:val="24"/>
          <w:szCs w:val="24"/>
        </w:rPr>
        <w:t>。</w:t>
      </w:r>
    </w:p>
    <w:p w14:paraId="6D2FA28F" w14:textId="77777777" w:rsidR="009E5B9D" w:rsidRPr="006E10CB" w:rsidRDefault="009E5B9D">
      <w:pPr>
        <w:spacing w:line="360" w:lineRule="auto"/>
        <w:ind w:firstLineChars="200" w:firstLine="480"/>
        <w:rPr>
          <w:sz w:val="24"/>
          <w:szCs w:val="24"/>
        </w:rPr>
        <w:sectPr w:rsidR="009E5B9D" w:rsidRPr="006E10CB">
          <w:footerReference w:type="default" r:id="rId19"/>
          <w:pgSz w:w="11906" w:h="16838"/>
          <w:pgMar w:top="1134" w:right="1134" w:bottom="1134" w:left="1418" w:header="567" w:footer="567" w:gutter="0"/>
          <w:pgNumType w:start="1"/>
          <w:cols w:space="720"/>
          <w:docGrid w:type="lines" w:linePitch="312"/>
        </w:sectPr>
      </w:pPr>
    </w:p>
    <w:p w14:paraId="577C2861" w14:textId="77777777" w:rsidR="009E5B9D" w:rsidRPr="006E10CB" w:rsidRDefault="004C3838">
      <w:pPr>
        <w:pStyle w:val="aa"/>
        <w:pBdr>
          <w:bottom w:val="single" w:sz="4" w:space="1" w:color="auto"/>
        </w:pBdr>
        <w:spacing w:line="360" w:lineRule="auto"/>
      </w:pPr>
      <w:r w:rsidRPr="006E10CB">
        <w:rPr>
          <w:b/>
          <w:spacing w:val="90"/>
          <w:sz w:val="36"/>
        </w:rPr>
        <w:lastRenderedPageBreak/>
        <w:t>说明书</w:t>
      </w:r>
    </w:p>
    <w:p w14:paraId="512608C0" w14:textId="74C53B8A" w:rsidR="009E5B9D" w:rsidRPr="006E10CB" w:rsidRDefault="00EB6932">
      <w:pPr>
        <w:spacing w:line="360" w:lineRule="auto"/>
        <w:jc w:val="center"/>
        <w:rPr>
          <w:b/>
          <w:sz w:val="28"/>
        </w:rPr>
      </w:pPr>
      <w:ins w:id="151" w:author="Xue, Hua (T IP CN 3)" w:date="2021-05-26T18:17:00Z">
        <w:r w:rsidRPr="00EB6932">
          <w:rPr>
            <w:rFonts w:hint="eastAsia"/>
            <w:b/>
            <w:sz w:val="28"/>
            <w:rPrChange w:id="152" w:author="Xue, Hua (T IP CN 3)" w:date="2021-05-26T18:18:00Z">
              <w:rPr>
                <w:rFonts w:hint="eastAsia"/>
                <w:sz w:val="24"/>
                <w:szCs w:val="24"/>
              </w:rPr>
            </w:rPrChange>
          </w:rPr>
          <w:t>用于</w:t>
        </w:r>
      </w:ins>
      <w:r w:rsidR="00E255BF" w:rsidRPr="006E10CB">
        <w:rPr>
          <w:rFonts w:hint="eastAsia"/>
          <w:b/>
          <w:sz w:val="28"/>
        </w:rPr>
        <w:t>电子脱扣器的显示</w:t>
      </w:r>
      <w:r w:rsidR="001B1643" w:rsidRPr="006E10CB">
        <w:rPr>
          <w:rFonts w:hint="eastAsia"/>
          <w:b/>
          <w:sz w:val="28"/>
        </w:rPr>
        <w:t>装置及</w:t>
      </w:r>
      <w:ins w:id="153" w:author="Xue, Hua (T IP CN 3)" w:date="2021-05-26T18:17:00Z">
        <w:r>
          <w:rPr>
            <w:rFonts w:hint="eastAsia"/>
            <w:b/>
            <w:sz w:val="28"/>
          </w:rPr>
          <w:t>具有其的</w:t>
        </w:r>
      </w:ins>
      <w:r w:rsidR="001B1643" w:rsidRPr="006E10CB">
        <w:rPr>
          <w:rFonts w:hint="eastAsia"/>
          <w:b/>
          <w:sz w:val="28"/>
        </w:rPr>
        <w:t>电子脱扣器</w:t>
      </w:r>
    </w:p>
    <w:p w14:paraId="3B2A7CBA" w14:textId="77777777" w:rsidR="009E5B9D" w:rsidRPr="006E10CB" w:rsidRDefault="009E5B9D">
      <w:pPr>
        <w:spacing w:line="360" w:lineRule="auto"/>
        <w:jc w:val="center"/>
        <w:rPr>
          <w:b/>
          <w:sz w:val="28"/>
        </w:rPr>
      </w:pPr>
    </w:p>
    <w:p w14:paraId="67FFB047" w14:textId="77777777" w:rsidR="009E5B9D" w:rsidRPr="006E10CB" w:rsidRDefault="004C3838">
      <w:pPr>
        <w:adjustRightInd w:val="0"/>
        <w:snapToGrid w:val="0"/>
        <w:spacing w:line="360" w:lineRule="auto"/>
        <w:rPr>
          <w:rFonts w:eastAsia="黑体"/>
          <w:sz w:val="24"/>
          <w:szCs w:val="24"/>
        </w:rPr>
      </w:pPr>
      <w:r w:rsidRPr="006E10CB">
        <w:rPr>
          <w:rFonts w:eastAsia="黑体"/>
          <w:sz w:val="24"/>
          <w:szCs w:val="24"/>
        </w:rPr>
        <w:t>技术领域</w:t>
      </w:r>
    </w:p>
    <w:p w14:paraId="571A8349" w14:textId="5AE55911" w:rsidR="009E5B9D" w:rsidRPr="006E10CB" w:rsidRDefault="004C3838" w:rsidP="00D1419A">
      <w:pPr>
        <w:spacing w:line="360" w:lineRule="auto"/>
        <w:ind w:firstLineChars="177" w:firstLine="425"/>
        <w:textAlignment w:val="baseline"/>
        <w:rPr>
          <w:sz w:val="24"/>
          <w:szCs w:val="24"/>
        </w:rPr>
      </w:pPr>
      <w:r w:rsidRPr="006E10CB">
        <w:rPr>
          <w:sz w:val="24"/>
          <w:szCs w:val="24"/>
        </w:rPr>
        <w:t>本申请实施例涉及</w:t>
      </w:r>
      <w:r w:rsidR="00B7624A" w:rsidRPr="006E10CB">
        <w:rPr>
          <w:sz w:val="24"/>
          <w:szCs w:val="24"/>
        </w:rPr>
        <w:t>电气设备</w:t>
      </w:r>
      <w:r w:rsidRPr="006E10CB">
        <w:rPr>
          <w:sz w:val="24"/>
          <w:szCs w:val="24"/>
        </w:rPr>
        <w:t>领域</w:t>
      </w:r>
      <w:r w:rsidRPr="006E10CB">
        <w:rPr>
          <w:rFonts w:hint="eastAsia"/>
          <w:sz w:val="24"/>
          <w:szCs w:val="24"/>
        </w:rPr>
        <w:t>，尤其涉及一种</w:t>
      </w:r>
      <w:ins w:id="154" w:author="HSHONOR15" w:date="2021-05-26T23:57:00Z">
        <w:r w:rsidR="00242A32">
          <w:rPr>
            <w:rFonts w:hint="eastAsia"/>
            <w:sz w:val="24"/>
            <w:szCs w:val="24"/>
          </w:rPr>
          <w:t>用于</w:t>
        </w:r>
      </w:ins>
      <w:r w:rsidR="00EA63D8" w:rsidRPr="006E10CB">
        <w:rPr>
          <w:rFonts w:hint="eastAsia"/>
          <w:sz w:val="24"/>
          <w:szCs w:val="24"/>
        </w:rPr>
        <w:t>电子脱扣器的显示装置及</w:t>
      </w:r>
      <w:ins w:id="155" w:author="HSHONOR15" w:date="2021-05-26T23:57:00Z">
        <w:r w:rsidR="00242A32">
          <w:rPr>
            <w:rFonts w:hint="eastAsia"/>
            <w:sz w:val="24"/>
            <w:szCs w:val="24"/>
          </w:rPr>
          <w:t>具有其的</w:t>
        </w:r>
      </w:ins>
      <w:r w:rsidR="00EA63D8" w:rsidRPr="006E10CB">
        <w:rPr>
          <w:rFonts w:hint="eastAsia"/>
          <w:sz w:val="24"/>
          <w:szCs w:val="24"/>
        </w:rPr>
        <w:t>电子脱扣器</w:t>
      </w:r>
      <w:r w:rsidRPr="006E10CB">
        <w:rPr>
          <w:rFonts w:hint="eastAsia"/>
          <w:sz w:val="24"/>
          <w:szCs w:val="24"/>
        </w:rPr>
        <w:t>。</w:t>
      </w:r>
    </w:p>
    <w:p w14:paraId="2F2B6C26" w14:textId="77777777" w:rsidR="009E5B9D" w:rsidRPr="006E10CB" w:rsidRDefault="009E5B9D">
      <w:pPr>
        <w:spacing w:line="360" w:lineRule="auto"/>
        <w:ind w:firstLineChars="200" w:firstLine="480"/>
        <w:rPr>
          <w:sz w:val="24"/>
          <w:szCs w:val="24"/>
        </w:rPr>
      </w:pPr>
    </w:p>
    <w:p w14:paraId="2FE0C579" w14:textId="77777777" w:rsidR="009E5B9D" w:rsidRPr="006E10CB" w:rsidRDefault="004C3838">
      <w:pPr>
        <w:adjustRightInd w:val="0"/>
        <w:snapToGrid w:val="0"/>
        <w:spacing w:line="360" w:lineRule="auto"/>
        <w:rPr>
          <w:rFonts w:eastAsia="黑体"/>
          <w:sz w:val="24"/>
          <w:szCs w:val="24"/>
        </w:rPr>
      </w:pPr>
      <w:r w:rsidRPr="006E10CB">
        <w:rPr>
          <w:rFonts w:eastAsia="黑体"/>
          <w:sz w:val="24"/>
          <w:szCs w:val="24"/>
        </w:rPr>
        <w:t>背景技术</w:t>
      </w:r>
    </w:p>
    <w:p w14:paraId="6A4C5095" w14:textId="0B6ACDFD" w:rsidR="00D12665" w:rsidRPr="006E10CB" w:rsidRDefault="00950AA6" w:rsidP="00693A63">
      <w:pPr>
        <w:spacing w:line="360" w:lineRule="auto"/>
        <w:ind w:firstLineChars="177" w:firstLine="425"/>
        <w:textAlignment w:val="baseline"/>
        <w:rPr>
          <w:sz w:val="24"/>
          <w:szCs w:val="24"/>
        </w:rPr>
      </w:pPr>
      <w:r w:rsidRPr="006E10CB">
        <w:rPr>
          <w:rFonts w:hint="eastAsia"/>
          <w:sz w:val="24"/>
          <w:szCs w:val="24"/>
        </w:rPr>
        <w:t>现有的电子脱扣器</w:t>
      </w:r>
      <w:r w:rsidR="00D12665" w:rsidRPr="006E10CB">
        <w:rPr>
          <w:rFonts w:hint="eastAsia"/>
          <w:sz w:val="24"/>
          <w:szCs w:val="24"/>
        </w:rPr>
        <w:t>上通常集成有显示装置，以供使用者通过显示装置</w:t>
      </w:r>
      <w:r w:rsidR="00571327" w:rsidRPr="006E10CB">
        <w:rPr>
          <w:rFonts w:hint="eastAsia"/>
          <w:sz w:val="24"/>
          <w:szCs w:val="24"/>
        </w:rPr>
        <w:t>显示电子脱扣器</w:t>
      </w:r>
      <w:r w:rsidR="00C251FF" w:rsidRPr="006E10CB">
        <w:rPr>
          <w:rFonts w:hint="eastAsia"/>
          <w:sz w:val="24"/>
          <w:szCs w:val="24"/>
        </w:rPr>
        <w:t>检测的多种测试数据和其他操作功能。</w:t>
      </w:r>
      <w:r w:rsidR="00DA38B1" w:rsidRPr="006E10CB">
        <w:rPr>
          <w:rFonts w:hint="eastAsia"/>
          <w:sz w:val="24"/>
          <w:szCs w:val="24"/>
        </w:rPr>
        <w:t>电子脱扣器通过螺钉等紧固件固定在断路器上时，</w:t>
      </w:r>
      <w:r w:rsidR="00834C4D" w:rsidRPr="006E10CB">
        <w:rPr>
          <w:rFonts w:hint="eastAsia"/>
          <w:sz w:val="24"/>
          <w:szCs w:val="24"/>
        </w:rPr>
        <w:t>显示装置</w:t>
      </w:r>
      <w:r w:rsidR="000B785E" w:rsidRPr="006E10CB">
        <w:rPr>
          <w:rFonts w:hint="eastAsia"/>
          <w:sz w:val="24"/>
          <w:szCs w:val="24"/>
        </w:rPr>
        <w:t>被隐藏在断路器所在的控制柜的柜门内，</w:t>
      </w:r>
      <w:r w:rsidR="00A835EE" w:rsidRPr="006E10CB">
        <w:rPr>
          <w:rFonts w:hint="eastAsia"/>
          <w:sz w:val="24"/>
          <w:szCs w:val="24"/>
        </w:rPr>
        <w:t>导致需要读取测试数据或者操作电子脱扣器时需要打开柜门，使得操作不便</w:t>
      </w:r>
      <w:r w:rsidR="00EA63D8" w:rsidRPr="006E10CB">
        <w:rPr>
          <w:rFonts w:hint="eastAsia"/>
          <w:sz w:val="24"/>
          <w:szCs w:val="24"/>
        </w:rPr>
        <w:t>。</w:t>
      </w:r>
    </w:p>
    <w:p w14:paraId="4F3DDA17" w14:textId="77777777" w:rsidR="00B1599D" w:rsidRPr="006E10CB" w:rsidRDefault="00B1599D" w:rsidP="00693A63">
      <w:pPr>
        <w:spacing w:line="360" w:lineRule="auto"/>
        <w:ind w:firstLineChars="177" w:firstLine="425"/>
        <w:textAlignment w:val="baseline"/>
        <w:rPr>
          <w:sz w:val="24"/>
          <w:szCs w:val="24"/>
        </w:rPr>
      </w:pPr>
    </w:p>
    <w:p w14:paraId="0FD71F99" w14:textId="77777777" w:rsidR="009E5B9D" w:rsidRPr="006E10CB" w:rsidRDefault="00953707">
      <w:pPr>
        <w:adjustRightInd w:val="0"/>
        <w:snapToGrid w:val="0"/>
        <w:spacing w:line="360" w:lineRule="auto"/>
        <w:rPr>
          <w:sz w:val="24"/>
          <w:szCs w:val="24"/>
          <w:u w:val="single"/>
        </w:rPr>
      </w:pPr>
      <w:r w:rsidRPr="006E10CB">
        <w:rPr>
          <w:rFonts w:eastAsia="黑体" w:hint="eastAsia"/>
          <w:sz w:val="24"/>
          <w:szCs w:val="24"/>
        </w:rPr>
        <w:t>实用新型</w:t>
      </w:r>
      <w:r w:rsidR="004C3838" w:rsidRPr="006E10CB">
        <w:rPr>
          <w:rFonts w:eastAsia="黑体"/>
          <w:sz w:val="24"/>
          <w:szCs w:val="24"/>
        </w:rPr>
        <w:t>内容</w:t>
      </w:r>
    </w:p>
    <w:p w14:paraId="4AE3F3F1" w14:textId="09917DE4" w:rsidR="009E5B9D" w:rsidRPr="006E10CB" w:rsidRDefault="004C3838" w:rsidP="00D1419A">
      <w:pPr>
        <w:spacing w:line="360" w:lineRule="auto"/>
        <w:ind w:firstLineChars="177" w:firstLine="425"/>
        <w:textAlignment w:val="baseline"/>
        <w:rPr>
          <w:sz w:val="24"/>
          <w:szCs w:val="24"/>
        </w:rPr>
      </w:pPr>
      <w:r w:rsidRPr="006E10CB">
        <w:rPr>
          <w:rFonts w:hint="eastAsia"/>
          <w:sz w:val="24"/>
          <w:szCs w:val="24"/>
        </w:rPr>
        <w:t>为了解决上述问题，本申请实施</w:t>
      </w:r>
      <w:proofErr w:type="gramStart"/>
      <w:r w:rsidRPr="006E10CB">
        <w:rPr>
          <w:rFonts w:hint="eastAsia"/>
          <w:sz w:val="24"/>
          <w:szCs w:val="24"/>
        </w:rPr>
        <w:t>例提供</w:t>
      </w:r>
      <w:proofErr w:type="gramEnd"/>
      <w:r w:rsidRPr="006E10CB">
        <w:rPr>
          <w:rFonts w:hint="eastAsia"/>
          <w:sz w:val="24"/>
          <w:szCs w:val="24"/>
        </w:rPr>
        <w:t>了一种</w:t>
      </w:r>
      <w:ins w:id="156" w:author="HSHONOR15" w:date="2021-05-26T23:57:00Z">
        <w:r w:rsidR="00242A32">
          <w:rPr>
            <w:rFonts w:hint="eastAsia"/>
            <w:sz w:val="24"/>
            <w:szCs w:val="24"/>
          </w:rPr>
          <w:t>用于</w:t>
        </w:r>
      </w:ins>
      <w:r w:rsidR="00EA63D8" w:rsidRPr="006E10CB">
        <w:rPr>
          <w:rFonts w:hint="eastAsia"/>
          <w:sz w:val="24"/>
          <w:szCs w:val="24"/>
        </w:rPr>
        <w:t>电子脱扣器的显示装置及</w:t>
      </w:r>
      <w:ins w:id="157" w:author="HSHONOR15" w:date="2021-05-26T23:57:00Z">
        <w:r w:rsidR="00242A32">
          <w:rPr>
            <w:rFonts w:hint="eastAsia"/>
            <w:sz w:val="24"/>
            <w:szCs w:val="24"/>
          </w:rPr>
          <w:t>具有其的</w:t>
        </w:r>
      </w:ins>
      <w:r w:rsidR="00EA63D8" w:rsidRPr="006E10CB">
        <w:rPr>
          <w:rFonts w:hint="eastAsia"/>
          <w:sz w:val="24"/>
          <w:szCs w:val="24"/>
        </w:rPr>
        <w:t>电子脱扣器</w:t>
      </w:r>
      <w:r w:rsidRPr="006E10CB">
        <w:rPr>
          <w:rFonts w:hint="eastAsia"/>
          <w:sz w:val="24"/>
          <w:szCs w:val="24"/>
        </w:rPr>
        <w:t>，以至少部分地解决上述问题。</w:t>
      </w:r>
    </w:p>
    <w:p w14:paraId="0D413EE0" w14:textId="609AC5FE" w:rsidR="00146525" w:rsidRPr="006E10CB" w:rsidRDefault="004C3838" w:rsidP="00146525">
      <w:pPr>
        <w:spacing w:line="360" w:lineRule="auto"/>
        <w:ind w:firstLineChars="177" w:firstLine="425"/>
        <w:textAlignment w:val="baseline"/>
        <w:rPr>
          <w:sz w:val="24"/>
          <w:szCs w:val="24"/>
        </w:rPr>
      </w:pPr>
      <w:r w:rsidRPr="006E10CB">
        <w:rPr>
          <w:rFonts w:hint="eastAsia"/>
          <w:sz w:val="24"/>
          <w:szCs w:val="24"/>
        </w:rPr>
        <w:t>根据本申请实施例的第一方面，提供了一种</w:t>
      </w:r>
      <w:ins w:id="158" w:author="HSHONOR15" w:date="2021-05-26T23:57:00Z">
        <w:r w:rsidR="00242A32">
          <w:rPr>
            <w:rFonts w:hint="eastAsia"/>
            <w:sz w:val="24"/>
            <w:szCs w:val="24"/>
          </w:rPr>
          <w:t>用于</w:t>
        </w:r>
      </w:ins>
      <w:r w:rsidR="00146525" w:rsidRPr="006E10CB">
        <w:rPr>
          <w:rFonts w:hint="eastAsia"/>
          <w:sz w:val="24"/>
          <w:szCs w:val="24"/>
        </w:rPr>
        <w:t>电子脱扣器的显示装置，显示装置</w:t>
      </w:r>
      <w:del w:id="159" w:author="HSHONOR15" w:date="2021-05-26T23:57:00Z">
        <w:r w:rsidR="00146525" w:rsidRPr="006E10CB" w:rsidDel="00242A32">
          <w:rPr>
            <w:rFonts w:hint="eastAsia"/>
            <w:sz w:val="24"/>
            <w:szCs w:val="24"/>
          </w:rPr>
          <w:delText>用于与</w:delText>
        </w:r>
      </w:del>
      <w:ins w:id="160" w:author="HSHONOR15" w:date="2021-05-26T23:57:00Z">
        <w:r w:rsidR="00242A32">
          <w:rPr>
            <w:rFonts w:hint="eastAsia"/>
            <w:sz w:val="24"/>
            <w:szCs w:val="24"/>
          </w:rPr>
          <w:t>可拆卸地连接于</w:t>
        </w:r>
      </w:ins>
      <w:r w:rsidR="00146525" w:rsidRPr="006E10CB">
        <w:rPr>
          <w:rFonts w:hint="eastAsia"/>
          <w:sz w:val="24"/>
          <w:szCs w:val="24"/>
        </w:rPr>
        <w:t>电子脱扣器</w:t>
      </w:r>
      <w:del w:id="161" w:author="HSHONOR15" w:date="2021-05-26T23:57:00Z">
        <w:r w:rsidR="00146525" w:rsidRPr="006E10CB" w:rsidDel="00242A32">
          <w:rPr>
            <w:rFonts w:hint="eastAsia"/>
            <w:sz w:val="24"/>
            <w:szCs w:val="24"/>
          </w:rPr>
          <w:delText>可拆卸地连接</w:delText>
        </w:r>
      </w:del>
      <w:r w:rsidR="00146525" w:rsidRPr="006E10CB">
        <w:rPr>
          <w:rFonts w:hint="eastAsia"/>
          <w:sz w:val="24"/>
          <w:szCs w:val="24"/>
        </w:rPr>
        <w:t>，显示装置包括：</w:t>
      </w:r>
      <w:ins w:id="162" w:author="HSHONOR15" w:date="2021-05-26T23:57:00Z">
        <w:r w:rsidR="00242A32">
          <w:rPr>
            <w:rFonts w:hint="eastAsia"/>
            <w:sz w:val="24"/>
            <w:szCs w:val="24"/>
          </w:rPr>
          <w:t>一个</w:t>
        </w:r>
      </w:ins>
      <w:r w:rsidR="00146525" w:rsidRPr="006E10CB">
        <w:rPr>
          <w:rFonts w:hint="eastAsia"/>
          <w:sz w:val="24"/>
          <w:szCs w:val="24"/>
        </w:rPr>
        <w:t>显示主体，</w:t>
      </w:r>
      <w:del w:id="163" w:author="HSHONOR15" w:date="2021-05-26T23:57:00Z">
        <w:r w:rsidR="00146525" w:rsidRPr="006E10CB" w:rsidDel="00242A32">
          <w:rPr>
            <w:rFonts w:hint="eastAsia"/>
            <w:sz w:val="24"/>
            <w:szCs w:val="24"/>
          </w:rPr>
          <w:delText>显示主体</w:delText>
        </w:r>
      </w:del>
      <w:ins w:id="164" w:author="HSHONOR15" w:date="2021-05-26T23:58:00Z">
        <w:r w:rsidR="00242A32">
          <w:rPr>
            <w:rFonts w:hint="eastAsia"/>
            <w:sz w:val="24"/>
            <w:szCs w:val="24"/>
          </w:rPr>
          <w:t>其</w:t>
        </w:r>
      </w:ins>
      <w:r w:rsidR="00146525" w:rsidRPr="006E10CB">
        <w:rPr>
          <w:rFonts w:hint="eastAsia"/>
          <w:sz w:val="24"/>
          <w:szCs w:val="24"/>
        </w:rPr>
        <w:t>上设置有</w:t>
      </w:r>
      <w:ins w:id="165" w:author="HSHONOR15" w:date="2021-05-26T23:58:00Z">
        <w:r w:rsidR="006E29E6">
          <w:rPr>
            <w:rFonts w:hint="eastAsia"/>
            <w:sz w:val="24"/>
            <w:szCs w:val="24"/>
          </w:rPr>
          <w:t>一个</w:t>
        </w:r>
      </w:ins>
      <w:r w:rsidR="00146525" w:rsidRPr="006E10CB">
        <w:rPr>
          <w:rFonts w:hint="eastAsia"/>
          <w:sz w:val="24"/>
          <w:szCs w:val="24"/>
        </w:rPr>
        <w:t>安装孔和</w:t>
      </w:r>
      <w:ins w:id="166" w:author="HSHONOR15" w:date="2021-05-26T23:58:00Z">
        <w:r w:rsidR="006E29E6">
          <w:rPr>
            <w:rFonts w:hint="eastAsia"/>
            <w:sz w:val="24"/>
            <w:szCs w:val="24"/>
          </w:rPr>
          <w:t>一个</w:t>
        </w:r>
      </w:ins>
      <w:r w:rsidR="00146525" w:rsidRPr="006E10CB">
        <w:rPr>
          <w:rFonts w:hint="eastAsia"/>
          <w:sz w:val="24"/>
          <w:szCs w:val="24"/>
        </w:rPr>
        <w:t>第一限位结构；</w:t>
      </w:r>
      <w:ins w:id="167" w:author="HSHONOR15" w:date="2021-05-26T23:58:00Z">
        <w:r w:rsidR="006E29E6">
          <w:rPr>
            <w:rFonts w:hint="eastAsia"/>
            <w:sz w:val="24"/>
            <w:szCs w:val="24"/>
          </w:rPr>
          <w:t>和一个</w:t>
        </w:r>
      </w:ins>
      <w:r w:rsidR="00146525" w:rsidRPr="006E10CB">
        <w:rPr>
          <w:rFonts w:hint="eastAsia"/>
          <w:sz w:val="24"/>
          <w:szCs w:val="24"/>
        </w:rPr>
        <w:t>紧固插销，</w:t>
      </w:r>
      <w:del w:id="168" w:author="HSHONOR15" w:date="2021-05-26T23:58:00Z">
        <w:r w:rsidR="00146525" w:rsidRPr="006E10CB" w:rsidDel="006E29E6">
          <w:rPr>
            <w:rFonts w:hint="eastAsia"/>
            <w:sz w:val="24"/>
            <w:szCs w:val="24"/>
          </w:rPr>
          <w:delText>紧固插销</w:delText>
        </w:r>
      </w:del>
      <w:ins w:id="169" w:author="HSHONOR15" w:date="2021-05-26T23:58:00Z">
        <w:r w:rsidR="006E29E6">
          <w:rPr>
            <w:rFonts w:hint="eastAsia"/>
            <w:sz w:val="24"/>
            <w:szCs w:val="24"/>
          </w:rPr>
          <w:t>其</w:t>
        </w:r>
      </w:ins>
      <w:r w:rsidR="00146525" w:rsidRPr="006E10CB">
        <w:rPr>
          <w:rFonts w:hint="eastAsia"/>
          <w:sz w:val="24"/>
          <w:szCs w:val="24"/>
        </w:rPr>
        <w:t>包括</w:t>
      </w:r>
      <w:ins w:id="170" w:author="HSHONOR15" w:date="2021-05-26T23:58:00Z">
        <w:r w:rsidR="006E29E6">
          <w:rPr>
            <w:rFonts w:hint="eastAsia"/>
            <w:sz w:val="24"/>
            <w:szCs w:val="24"/>
          </w:rPr>
          <w:t>一个</w:t>
        </w:r>
      </w:ins>
      <w:r w:rsidR="00146525" w:rsidRPr="006E10CB">
        <w:rPr>
          <w:rFonts w:hint="eastAsia"/>
          <w:sz w:val="24"/>
          <w:szCs w:val="24"/>
        </w:rPr>
        <w:t>插销主体和</w:t>
      </w:r>
      <w:ins w:id="171" w:author="HSHONOR15" w:date="2021-05-26T23:58:00Z">
        <w:r w:rsidR="006E29E6">
          <w:rPr>
            <w:rFonts w:hint="eastAsia"/>
            <w:sz w:val="24"/>
            <w:szCs w:val="24"/>
          </w:rPr>
          <w:t>一个</w:t>
        </w:r>
      </w:ins>
      <w:r w:rsidR="00146525" w:rsidRPr="006E10CB">
        <w:rPr>
          <w:rFonts w:hint="eastAsia"/>
          <w:sz w:val="24"/>
          <w:szCs w:val="24"/>
        </w:rPr>
        <w:t>第二限位结构，第二限位结构连接在插销主体上，且第二限位结构的延伸方向垂直于插销主体的轴线，插销主体绕轴线可转动地设置在安装孔内，第一限位结构与插销主体配合，以阻止插销主体转动，从而将第二限位结构</w:t>
      </w:r>
      <w:del w:id="172" w:author="HSHONOR15" w:date="2021-05-26T23:59:00Z">
        <w:r w:rsidR="00146525" w:rsidRPr="006E10CB" w:rsidDel="006E29E6">
          <w:rPr>
            <w:rFonts w:hint="eastAsia"/>
            <w:sz w:val="24"/>
            <w:szCs w:val="24"/>
          </w:rPr>
          <w:delText>限位</w:delText>
        </w:r>
      </w:del>
      <w:ins w:id="173" w:author="HSHONOR15" w:date="2021-05-26T23:59:00Z">
        <w:r w:rsidR="006E29E6">
          <w:rPr>
            <w:rFonts w:hint="eastAsia"/>
            <w:sz w:val="24"/>
            <w:szCs w:val="24"/>
          </w:rPr>
          <w:t>限定</w:t>
        </w:r>
      </w:ins>
      <w:r w:rsidR="00146525" w:rsidRPr="006E10CB">
        <w:rPr>
          <w:rFonts w:hint="eastAsia"/>
          <w:sz w:val="24"/>
          <w:szCs w:val="24"/>
        </w:rPr>
        <w:t>在</w:t>
      </w:r>
      <w:ins w:id="174" w:author="HSHONOR15" w:date="2021-05-26T23:59:00Z">
        <w:r w:rsidR="00F16D1D">
          <w:rPr>
            <w:rFonts w:hint="eastAsia"/>
            <w:sz w:val="24"/>
            <w:szCs w:val="24"/>
          </w:rPr>
          <w:t>一个</w:t>
        </w:r>
      </w:ins>
      <w:r w:rsidR="00146525" w:rsidRPr="006E10CB">
        <w:rPr>
          <w:rFonts w:hint="eastAsia"/>
          <w:sz w:val="24"/>
          <w:szCs w:val="24"/>
        </w:rPr>
        <w:t>解锁位置或</w:t>
      </w:r>
      <w:ins w:id="175" w:author="HSHONOR15" w:date="2021-05-26T23:59:00Z">
        <w:r w:rsidR="00F16D1D">
          <w:rPr>
            <w:rFonts w:hint="eastAsia"/>
            <w:sz w:val="24"/>
            <w:szCs w:val="24"/>
          </w:rPr>
          <w:t>一个</w:t>
        </w:r>
      </w:ins>
      <w:r w:rsidR="00146525" w:rsidRPr="006E10CB">
        <w:rPr>
          <w:rFonts w:hint="eastAsia"/>
          <w:sz w:val="24"/>
          <w:szCs w:val="24"/>
        </w:rPr>
        <w:t>锁定位置；第二限位结构处于锁定位置时，第二限位结构嵌入电子脱扣器内，以将显示装置固定在电子脱扣器上</w:t>
      </w:r>
      <w:del w:id="176" w:author="HSHONOR15" w:date="2021-05-26T23:59:00Z">
        <w:r w:rsidR="00146525" w:rsidRPr="006E10CB" w:rsidDel="00F16D1D">
          <w:rPr>
            <w:rFonts w:hint="eastAsia"/>
            <w:sz w:val="24"/>
            <w:szCs w:val="24"/>
          </w:rPr>
          <w:delText>，</w:delText>
        </w:r>
      </w:del>
      <w:ins w:id="177" w:author="HSHONOR15" w:date="2021-05-26T23:59:00Z">
        <w:r w:rsidR="00F16D1D">
          <w:rPr>
            <w:rFonts w:hint="eastAsia"/>
            <w:sz w:val="24"/>
            <w:szCs w:val="24"/>
          </w:rPr>
          <w:t>；</w:t>
        </w:r>
      </w:ins>
      <w:r w:rsidR="00146525" w:rsidRPr="006E10CB">
        <w:rPr>
          <w:rFonts w:hint="eastAsia"/>
          <w:sz w:val="24"/>
          <w:szCs w:val="24"/>
        </w:rPr>
        <w:t>或者，第二限位结构处于解锁位置时，显示装置能够与电子脱扣器分离。</w:t>
      </w:r>
    </w:p>
    <w:p w14:paraId="1B15BC8B" w14:textId="74AEE86F" w:rsidR="00146525" w:rsidRPr="006E10CB" w:rsidRDefault="00146525" w:rsidP="00146525">
      <w:pPr>
        <w:spacing w:line="360" w:lineRule="auto"/>
        <w:ind w:firstLineChars="177" w:firstLine="425"/>
        <w:textAlignment w:val="baseline"/>
        <w:rPr>
          <w:sz w:val="24"/>
          <w:szCs w:val="24"/>
        </w:rPr>
      </w:pPr>
      <w:r w:rsidRPr="006E10CB">
        <w:rPr>
          <w:rFonts w:hint="eastAsia"/>
          <w:sz w:val="24"/>
          <w:szCs w:val="24"/>
        </w:rPr>
        <w:t>可选地，插销主体上设置有</w:t>
      </w:r>
      <w:ins w:id="178" w:author="HSHONOR15" w:date="2021-05-26T23:59:00Z">
        <w:r w:rsidR="00F16D1D">
          <w:rPr>
            <w:rFonts w:hint="eastAsia"/>
            <w:sz w:val="24"/>
            <w:szCs w:val="24"/>
          </w:rPr>
          <w:t>一个锁定槽和一个解锁槽，以</w:t>
        </w:r>
      </w:ins>
      <w:r w:rsidRPr="006E10CB">
        <w:rPr>
          <w:rFonts w:hint="eastAsia"/>
          <w:sz w:val="24"/>
          <w:szCs w:val="24"/>
        </w:rPr>
        <w:t>用于</w:t>
      </w:r>
      <w:ins w:id="179" w:author="HSHONOR15" w:date="2021-05-26T23:59:00Z">
        <w:r w:rsidR="00F16D1D">
          <w:rPr>
            <w:rFonts w:hint="eastAsia"/>
            <w:sz w:val="24"/>
            <w:szCs w:val="24"/>
          </w:rPr>
          <w:t>配合</w:t>
        </w:r>
      </w:ins>
      <w:del w:id="180" w:author="HSHONOR15" w:date="2021-05-26T23:59:00Z">
        <w:r w:rsidRPr="006E10CB" w:rsidDel="00F16D1D">
          <w:rPr>
            <w:rFonts w:hint="eastAsia"/>
            <w:sz w:val="24"/>
            <w:szCs w:val="24"/>
          </w:rPr>
          <w:delText>与</w:delText>
        </w:r>
      </w:del>
      <w:r w:rsidRPr="006E10CB">
        <w:rPr>
          <w:rFonts w:hint="eastAsia"/>
          <w:sz w:val="24"/>
          <w:szCs w:val="24"/>
        </w:rPr>
        <w:t>第一限位结构配合</w:t>
      </w:r>
      <w:del w:id="181" w:author="HSHONOR15" w:date="2021-05-26T23:59:00Z">
        <w:r w:rsidRPr="006E10CB" w:rsidDel="00F16D1D">
          <w:rPr>
            <w:rFonts w:hint="eastAsia"/>
            <w:sz w:val="24"/>
            <w:szCs w:val="24"/>
          </w:rPr>
          <w:delText>的锁定槽和解锁槽</w:delText>
        </w:r>
      </w:del>
      <w:r w:rsidRPr="006E10CB">
        <w:rPr>
          <w:rFonts w:hint="eastAsia"/>
          <w:sz w:val="24"/>
          <w:szCs w:val="24"/>
        </w:rPr>
        <w:t>，</w:t>
      </w:r>
      <w:ins w:id="182" w:author="HSHONOR15" w:date="2021-05-26T23:59:00Z">
        <w:r w:rsidR="00F16D1D">
          <w:rPr>
            <w:rFonts w:hint="eastAsia"/>
            <w:sz w:val="24"/>
            <w:szCs w:val="24"/>
          </w:rPr>
          <w:t>其中，</w:t>
        </w:r>
      </w:ins>
      <w:r w:rsidRPr="006E10CB">
        <w:rPr>
          <w:rFonts w:hint="eastAsia"/>
          <w:sz w:val="24"/>
          <w:szCs w:val="24"/>
        </w:rPr>
        <w:t>插销主体转动到锁定槽与第一限位结构配合时，第二限位结构被限位在锁定位置</w:t>
      </w:r>
      <w:del w:id="183" w:author="HSHONOR15" w:date="2021-05-26T23:59:00Z">
        <w:r w:rsidRPr="006E10CB" w:rsidDel="00F16D1D">
          <w:rPr>
            <w:rFonts w:hint="eastAsia"/>
            <w:sz w:val="24"/>
            <w:szCs w:val="24"/>
          </w:rPr>
          <w:delText>，</w:delText>
        </w:r>
      </w:del>
      <w:ins w:id="184" w:author="HSHONOR15" w:date="2021-05-26T23:59:00Z">
        <w:r w:rsidR="00F16D1D">
          <w:rPr>
            <w:rFonts w:hint="eastAsia"/>
            <w:sz w:val="24"/>
            <w:szCs w:val="24"/>
          </w:rPr>
          <w:t>；</w:t>
        </w:r>
      </w:ins>
      <w:r w:rsidRPr="006E10CB">
        <w:rPr>
          <w:rFonts w:hint="eastAsia"/>
          <w:sz w:val="24"/>
          <w:szCs w:val="24"/>
        </w:rPr>
        <w:t>插销主体转动到解锁槽与第一限位结构配合时，第二限位结构被限位在解锁位置。</w:t>
      </w:r>
    </w:p>
    <w:p w14:paraId="2BEED792" w14:textId="3318D184" w:rsidR="00146525" w:rsidRPr="006E10CB" w:rsidRDefault="00146525" w:rsidP="00146525">
      <w:pPr>
        <w:spacing w:line="360" w:lineRule="auto"/>
        <w:ind w:firstLineChars="177" w:firstLine="425"/>
        <w:textAlignment w:val="baseline"/>
        <w:rPr>
          <w:sz w:val="24"/>
          <w:szCs w:val="24"/>
        </w:rPr>
      </w:pPr>
      <w:r w:rsidRPr="006E10CB">
        <w:rPr>
          <w:rFonts w:hint="eastAsia"/>
          <w:sz w:val="24"/>
          <w:szCs w:val="24"/>
        </w:rPr>
        <w:t>可选地，第一限位结构包括</w:t>
      </w:r>
      <w:ins w:id="185" w:author="HSHONOR15" w:date="2021-05-27T00:00:00Z">
        <w:r w:rsidR="00F16D1D">
          <w:rPr>
            <w:rFonts w:hint="eastAsia"/>
            <w:sz w:val="24"/>
            <w:szCs w:val="24"/>
          </w:rPr>
          <w:t>一个限位支撑臂</w:t>
        </w:r>
        <w:r w:rsidR="006F6866">
          <w:rPr>
            <w:rFonts w:hint="eastAsia"/>
            <w:sz w:val="24"/>
            <w:szCs w:val="24"/>
          </w:rPr>
          <w:t>，其</w:t>
        </w:r>
      </w:ins>
      <w:r w:rsidRPr="006E10CB">
        <w:rPr>
          <w:rFonts w:hint="eastAsia"/>
          <w:sz w:val="24"/>
          <w:szCs w:val="24"/>
        </w:rPr>
        <w:t>设置于显示主体</w:t>
      </w:r>
      <w:ins w:id="186" w:author="HSHONOR15" w:date="2021-05-27T00:00:00Z">
        <w:r w:rsidR="006F6866">
          <w:rPr>
            <w:rFonts w:hint="eastAsia"/>
            <w:sz w:val="24"/>
            <w:szCs w:val="24"/>
          </w:rPr>
          <w:t>；以及</w:t>
        </w:r>
      </w:ins>
      <w:del w:id="187" w:author="HSHONOR15" w:date="2021-05-27T00:00:00Z">
        <w:r w:rsidRPr="006E10CB" w:rsidDel="006F6866">
          <w:rPr>
            <w:rFonts w:hint="eastAsia"/>
            <w:sz w:val="24"/>
            <w:szCs w:val="24"/>
          </w:rPr>
          <w:delText>的限位支撑臂</w:delText>
        </w:r>
        <w:r w:rsidRPr="006E10CB" w:rsidDel="006F6866">
          <w:rPr>
            <w:rFonts w:hint="eastAsia"/>
            <w:sz w:val="24"/>
            <w:szCs w:val="24"/>
          </w:rPr>
          <w:lastRenderedPageBreak/>
          <w:delText>和</w:delText>
        </w:r>
      </w:del>
      <w:ins w:id="188" w:author="HSHONOR15" w:date="2021-05-27T00:00:00Z">
        <w:r w:rsidR="006F6866">
          <w:rPr>
            <w:rFonts w:hint="eastAsia"/>
            <w:sz w:val="24"/>
            <w:szCs w:val="24"/>
          </w:rPr>
          <w:t>一个限位凸起，其</w:t>
        </w:r>
      </w:ins>
      <w:r w:rsidRPr="006E10CB">
        <w:rPr>
          <w:rFonts w:hint="eastAsia"/>
          <w:sz w:val="24"/>
          <w:szCs w:val="24"/>
        </w:rPr>
        <w:t>设置于限位支撑臂上</w:t>
      </w:r>
      <w:del w:id="189" w:author="HSHONOR15" w:date="2021-05-27T00:00:00Z">
        <w:r w:rsidRPr="006E10CB" w:rsidDel="006F6866">
          <w:rPr>
            <w:rFonts w:hint="eastAsia"/>
            <w:sz w:val="24"/>
            <w:szCs w:val="24"/>
          </w:rPr>
          <w:delText>的限位凸起</w:delText>
        </w:r>
      </w:del>
      <w:r w:rsidRPr="006E10CB">
        <w:rPr>
          <w:rFonts w:hint="eastAsia"/>
          <w:sz w:val="24"/>
          <w:szCs w:val="24"/>
        </w:rPr>
        <w:t>，限位凸起朝向安装孔的中心凸出。</w:t>
      </w:r>
    </w:p>
    <w:p w14:paraId="04D0C2ED" w14:textId="7B8BF26B" w:rsidR="00146525" w:rsidRPr="006E10CB" w:rsidRDefault="00146525" w:rsidP="00146525">
      <w:pPr>
        <w:spacing w:line="360" w:lineRule="auto"/>
        <w:ind w:firstLineChars="177" w:firstLine="425"/>
        <w:textAlignment w:val="baseline"/>
        <w:rPr>
          <w:sz w:val="24"/>
          <w:szCs w:val="24"/>
        </w:rPr>
      </w:pPr>
      <w:r w:rsidRPr="006E10CB">
        <w:rPr>
          <w:rFonts w:hint="eastAsia"/>
          <w:sz w:val="24"/>
          <w:szCs w:val="24"/>
        </w:rPr>
        <w:t>可选地，第一限位结构包括</w:t>
      </w:r>
      <w:ins w:id="190" w:author="HSHONOR15" w:date="2021-05-27T00:00:00Z">
        <w:r w:rsidR="006F6866">
          <w:rPr>
            <w:rFonts w:hint="eastAsia"/>
            <w:sz w:val="24"/>
            <w:szCs w:val="24"/>
          </w:rPr>
          <w:t>一个</w:t>
        </w:r>
      </w:ins>
      <w:r w:rsidRPr="006E10CB">
        <w:rPr>
          <w:rFonts w:hint="eastAsia"/>
          <w:sz w:val="24"/>
          <w:szCs w:val="24"/>
        </w:rPr>
        <w:t>第一弹性件</w:t>
      </w:r>
      <w:ins w:id="191" w:author="HSHONOR15" w:date="2021-05-27T00:01:00Z">
        <w:r w:rsidR="006F6866">
          <w:rPr>
            <w:rFonts w:hint="eastAsia"/>
            <w:sz w:val="24"/>
            <w:szCs w:val="24"/>
          </w:rPr>
          <w:t>，</w:t>
        </w:r>
      </w:ins>
      <w:del w:id="192" w:author="HSHONOR15" w:date="2021-05-27T00:01:00Z">
        <w:r w:rsidRPr="006E10CB" w:rsidDel="006F6866">
          <w:rPr>
            <w:rFonts w:hint="eastAsia"/>
            <w:sz w:val="24"/>
            <w:szCs w:val="24"/>
          </w:rPr>
          <w:delText>和限位套，第一弹性件的</w:delText>
        </w:r>
      </w:del>
      <w:ins w:id="193" w:author="HSHONOR15" w:date="2021-05-27T00:01:00Z">
        <w:r w:rsidR="006F6866">
          <w:rPr>
            <w:rFonts w:hint="eastAsia"/>
            <w:sz w:val="24"/>
            <w:szCs w:val="24"/>
          </w:rPr>
          <w:t>其</w:t>
        </w:r>
      </w:ins>
      <w:r w:rsidRPr="006E10CB">
        <w:rPr>
          <w:rFonts w:hint="eastAsia"/>
          <w:sz w:val="24"/>
          <w:szCs w:val="24"/>
        </w:rPr>
        <w:t>第一端固定于显示主体，且第一弹性件的伸缩方向垂直于插销主体的轴线</w:t>
      </w:r>
      <w:ins w:id="194" w:author="HSHONOR15" w:date="2021-05-27T00:01:00Z">
        <w:r w:rsidR="00DE0B4D">
          <w:rPr>
            <w:rFonts w:hint="eastAsia"/>
            <w:sz w:val="24"/>
            <w:szCs w:val="24"/>
          </w:rPr>
          <w:t>；以及</w:t>
        </w:r>
      </w:ins>
      <w:del w:id="195" w:author="HSHONOR15" w:date="2021-05-27T00:01:00Z">
        <w:r w:rsidRPr="006E10CB" w:rsidDel="00DE0B4D">
          <w:rPr>
            <w:rFonts w:hint="eastAsia"/>
            <w:sz w:val="24"/>
            <w:szCs w:val="24"/>
          </w:rPr>
          <w:delText>，</w:delText>
        </w:r>
      </w:del>
      <w:ins w:id="196" w:author="HSHONOR15" w:date="2021-05-27T00:01:00Z">
        <w:r w:rsidR="00DE0B4D">
          <w:rPr>
            <w:rFonts w:hint="eastAsia"/>
            <w:sz w:val="24"/>
            <w:szCs w:val="24"/>
          </w:rPr>
          <w:t>一个</w:t>
        </w:r>
      </w:ins>
      <w:r w:rsidRPr="006E10CB">
        <w:rPr>
          <w:rFonts w:hint="eastAsia"/>
          <w:sz w:val="24"/>
          <w:szCs w:val="24"/>
        </w:rPr>
        <w:t>限位套</w:t>
      </w:r>
      <w:ins w:id="197" w:author="HSHONOR15" w:date="2021-05-27T00:01:00Z">
        <w:r w:rsidR="00DE0B4D">
          <w:rPr>
            <w:rFonts w:hint="eastAsia"/>
            <w:sz w:val="24"/>
            <w:szCs w:val="24"/>
          </w:rPr>
          <w:t>，其</w:t>
        </w:r>
      </w:ins>
      <w:r w:rsidRPr="006E10CB">
        <w:rPr>
          <w:rFonts w:hint="eastAsia"/>
          <w:sz w:val="24"/>
          <w:szCs w:val="24"/>
        </w:rPr>
        <w:t>连接在第一弹性件的第二端，并与插销主体配合。</w:t>
      </w:r>
    </w:p>
    <w:p w14:paraId="57D2AB21" w14:textId="211318F7" w:rsidR="00146525" w:rsidRPr="006E10CB" w:rsidRDefault="00146525" w:rsidP="00146525">
      <w:pPr>
        <w:spacing w:line="360" w:lineRule="auto"/>
        <w:ind w:firstLineChars="177" w:firstLine="425"/>
        <w:textAlignment w:val="baseline"/>
        <w:rPr>
          <w:sz w:val="24"/>
          <w:szCs w:val="24"/>
        </w:rPr>
      </w:pPr>
      <w:r w:rsidRPr="006E10CB">
        <w:rPr>
          <w:rFonts w:hint="eastAsia"/>
          <w:sz w:val="24"/>
          <w:szCs w:val="24"/>
        </w:rPr>
        <w:t>可选地，第一限位结构包括</w:t>
      </w:r>
      <w:ins w:id="198" w:author="HSHONOR15" w:date="2021-05-27T00:00:00Z">
        <w:r w:rsidR="006F6866">
          <w:rPr>
            <w:rFonts w:hint="eastAsia"/>
            <w:sz w:val="24"/>
            <w:szCs w:val="24"/>
          </w:rPr>
          <w:t>一个</w:t>
        </w:r>
      </w:ins>
      <w:r w:rsidRPr="006E10CB">
        <w:rPr>
          <w:rFonts w:hint="eastAsia"/>
          <w:sz w:val="24"/>
          <w:szCs w:val="24"/>
        </w:rPr>
        <w:t>第二弹性件，</w:t>
      </w:r>
      <w:del w:id="199" w:author="HSHONOR15" w:date="2021-05-27T00:01:00Z">
        <w:r w:rsidRPr="006E10CB" w:rsidDel="00DE0B4D">
          <w:rPr>
            <w:rFonts w:hint="eastAsia"/>
            <w:sz w:val="24"/>
            <w:szCs w:val="24"/>
          </w:rPr>
          <w:delText>第二弹性件</w:delText>
        </w:r>
      </w:del>
      <w:ins w:id="200" w:author="HSHONOR15" w:date="2021-05-27T00:01:00Z">
        <w:r w:rsidR="00DE0B4D">
          <w:rPr>
            <w:rFonts w:hint="eastAsia"/>
            <w:sz w:val="24"/>
            <w:szCs w:val="24"/>
          </w:rPr>
          <w:t>其</w:t>
        </w:r>
      </w:ins>
      <w:r w:rsidRPr="006E10CB">
        <w:rPr>
          <w:rFonts w:hint="eastAsia"/>
          <w:sz w:val="24"/>
          <w:szCs w:val="24"/>
        </w:rPr>
        <w:t>设置于显示主体和插销主体之间，第二弹性件的伸缩方向垂直于插销主体的轴线。</w:t>
      </w:r>
    </w:p>
    <w:p w14:paraId="47FBF132" w14:textId="6EA62DF8" w:rsidR="00146525" w:rsidRPr="006E10CB" w:rsidRDefault="00146525" w:rsidP="00146525">
      <w:pPr>
        <w:spacing w:line="360" w:lineRule="auto"/>
        <w:ind w:firstLineChars="177" w:firstLine="425"/>
        <w:textAlignment w:val="baseline"/>
        <w:rPr>
          <w:sz w:val="24"/>
          <w:szCs w:val="24"/>
        </w:rPr>
      </w:pPr>
      <w:r w:rsidRPr="006E10CB">
        <w:rPr>
          <w:rFonts w:hint="eastAsia"/>
          <w:sz w:val="24"/>
          <w:szCs w:val="24"/>
        </w:rPr>
        <w:t>可选地，显示主体包括</w:t>
      </w:r>
      <w:ins w:id="201" w:author="HSHONOR15" w:date="2021-05-27T00:01:00Z">
        <w:r w:rsidR="00DE0B4D">
          <w:rPr>
            <w:rFonts w:hint="eastAsia"/>
            <w:sz w:val="24"/>
            <w:szCs w:val="24"/>
          </w:rPr>
          <w:t>彼此互连</w:t>
        </w:r>
      </w:ins>
      <w:del w:id="202" w:author="HSHONOR15" w:date="2021-05-27T00:02:00Z">
        <w:r w:rsidRPr="006E10CB" w:rsidDel="00DE0B4D">
          <w:rPr>
            <w:rFonts w:hint="eastAsia"/>
            <w:sz w:val="24"/>
            <w:szCs w:val="24"/>
          </w:rPr>
          <w:delText>相互连接</w:delText>
        </w:r>
      </w:del>
      <w:r w:rsidRPr="006E10CB">
        <w:rPr>
          <w:rFonts w:hint="eastAsia"/>
          <w:sz w:val="24"/>
          <w:szCs w:val="24"/>
        </w:rPr>
        <w:t>的</w:t>
      </w:r>
      <w:ins w:id="203" w:author="HSHONOR15" w:date="2021-05-27T00:02:00Z">
        <w:r w:rsidR="00DE0B4D">
          <w:rPr>
            <w:rFonts w:hint="eastAsia"/>
            <w:sz w:val="24"/>
            <w:szCs w:val="24"/>
          </w:rPr>
          <w:t>一个</w:t>
        </w:r>
      </w:ins>
      <w:r w:rsidRPr="006E10CB">
        <w:rPr>
          <w:rFonts w:hint="eastAsia"/>
          <w:sz w:val="24"/>
          <w:szCs w:val="24"/>
        </w:rPr>
        <w:t>上盖和</w:t>
      </w:r>
      <w:ins w:id="204" w:author="HSHONOR15" w:date="2021-05-27T00:02:00Z">
        <w:r w:rsidR="00DE0B4D">
          <w:rPr>
            <w:rFonts w:hint="eastAsia"/>
            <w:sz w:val="24"/>
            <w:szCs w:val="24"/>
          </w:rPr>
          <w:t>一个</w:t>
        </w:r>
      </w:ins>
      <w:r w:rsidRPr="006E10CB">
        <w:rPr>
          <w:rFonts w:hint="eastAsia"/>
          <w:sz w:val="24"/>
          <w:szCs w:val="24"/>
        </w:rPr>
        <w:t>底座，安装孔贯穿上盖和底座，插销主体的周壁上设置有向外凸出的</w:t>
      </w:r>
      <w:ins w:id="205" w:author="HSHONOR15" w:date="2021-05-27T00:02:00Z">
        <w:r w:rsidR="00DE0B4D">
          <w:rPr>
            <w:rFonts w:hint="eastAsia"/>
            <w:sz w:val="24"/>
            <w:szCs w:val="24"/>
          </w:rPr>
          <w:t>一个</w:t>
        </w:r>
      </w:ins>
      <w:r w:rsidRPr="006E10CB">
        <w:rPr>
          <w:rFonts w:hint="eastAsia"/>
          <w:sz w:val="24"/>
          <w:szCs w:val="24"/>
        </w:rPr>
        <w:t>第一</w:t>
      </w:r>
      <w:proofErr w:type="gramStart"/>
      <w:r w:rsidRPr="006E10CB">
        <w:rPr>
          <w:rFonts w:hint="eastAsia"/>
          <w:sz w:val="24"/>
          <w:szCs w:val="24"/>
        </w:rPr>
        <w:t>凸</w:t>
      </w:r>
      <w:proofErr w:type="gramEnd"/>
      <w:r w:rsidRPr="006E10CB">
        <w:rPr>
          <w:rFonts w:hint="eastAsia"/>
          <w:sz w:val="24"/>
          <w:szCs w:val="24"/>
        </w:rPr>
        <w:t>台，第一</w:t>
      </w:r>
      <w:proofErr w:type="gramStart"/>
      <w:r w:rsidRPr="006E10CB">
        <w:rPr>
          <w:rFonts w:hint="eastAsia"/>
          <w:sz w:val="24"/>
          <w:szCs w:val="24"/>
        </w:rPr>
        <w:t>凸</w:t>
      </w:r>
      <w:proofErr w:type="gramEnd"/>
      <w:r w:rsidRPr="006E10CB">
        <w:rPr>
          <w:rFonts w:hint="eastAsia"/>
          <w:sz w:val="24"/>
          <w:szCs w:val="24"/>
        </w:rPr>
        <w:t>台沿插销主体的轴线方向上的端面用于与上盖配合，以限制插销主体在轴线方向上的移动。</w:t>
      </w:r>
    </w:p>
    <w:p w14:paraId="2760EDB2" w14:textId="3DC03BD9" w:rsidR="00146525" w:rsidRPr="006E10CB" w:rsidRDefault="00146525" w:rsidP="00146525">
      <w:pPr>
        <w:spacing w:line="360" w:lineRule="auto"/>
        <w:ind w:firstLineChars="177" w:firstLine="425"/>
        <w:textAlignment w:val="baseline"/>
        <w:rPr>
          <w:sz w:val="24"/>
          <w:szCs w:val="24"/>
        </w:rPr>
      </w:pPr>
      <w:r w:rsidRPr="006E10CB">
        <w:rPr>
          <w:rFonts w:hint="eastAsia"/>
          <w:sz w:val="24"/>
          <w:szCs w:val="24"/>
        </w:rPr>
        <w:t>可选地，</w:t>
      </w:r>
      <w:del w:id="206" w:author="HSHONOR15" w:date="2021-05-26T11:27:00Z">
        <w:r w:rsidRPr="006E10CB" w:rsidDel="005D595B">
          <w:rPr>
            <w:rFonts w:hint="eastAsia"/>
            <w:sz w:val="24"/>
            <w:szCs w:val="24"/>
          </w:rPr>
          <w:delText>显示装置还</w:delText>
        </w:r>
      </w:del>
      <w:ins w:id="207" w:author="HSHONOR15" w:date="2021-05-26T11:27:00Z">
        <w:r w:rsidR="005D595B">
          <w:rPr>
            <w:rFonts w:hint="eastAsia"/>
            <w:sz w:val="24"/>
            <w:szCs w:val="24"/>
          </w:rPr>
          <w:t>第一限位结构</w:t>
        </w:r>
      </w:ins>
      <w:r w:rsidRPr="006E10CB">
        <w:rPr>
          <w:rFonts w:hint="eastAsia"/>
          <w:sz w:val="24"/>
          <w:szCs w:val="24"/>
        </w:rPr>
        <w:t>包括</w:t>
      </w:r>
      <w:ins w:id="208" w:author="HSHONOR15" w:date="2021-05-27T00:02:00Z">
        <w:r w:rsidR="00214E47">
          <w:rPr>
            <w:rFonts w:hint="eastAsia"/>
            <w:sz w:val="24"/>
            <w:szCs w:val="24"/>
          </w:rPr>
          <w:t>：一个回复扭簧，</w:t>
        </w:r>
        <w:proofErr w:type="gramStart"/>
        <w:r w:rsidR="00214E47">
          <w:rPr>
            <w:rFonts w:hint="eastAsia"/>
            <w:sz w:val="24"/>
            <w:szCs w:val="24"/>
          </w:rPr>
          <w:t>其</w:t>
        </w:r>
      </w:ins>
      <w:r w:rsidRPr="006E10CB">
        <w:rPr>
          <w:rFonts w:hint="eastAsia"/>
          <w:sz w:val="24"/>
          <w:szCs w:val="24"/>
        </w:rPr>
        <w:t>套设</w:t>
      </w:r>
      <w:proofErr w:type="gramEnd"/>
      <w:del w:id="209" w:author="HSHONOR15" w:date="2021-05-27T00:02:00Z">
        <w:r w:rsidRPr="006E10CB" w:rsidDel="00214E47">
          <w:rPr>
            <w:rFonts w:hint="eastAsia"/>
            <w:sz w:val="24"/>
            <w:szCs w:val="24"/>
          </w:rPr>
          <w:delText>在</w:delText>
        </w:r>
      </w:del>
      <w:ins w:id="210" w:author="HSHONOR15" w:date="2021-05-27T00:02:00Z">
        <w:r w:rsidR="00214E47">
          <w:rPr>
            <w:rFonts w:hint="eastAsia"/>
            <w:sz w:val="24"/>
            <w:szCs w:val="24"/>
          </w:rPr>
          <w:t>于</w:t>
        </w:r>
      </w:ins>
      <w:r w:rsidRPr="006E10CB">
        <w:rPr>
          <w:rFonts w:hint="eastAsia"/>
          <w:sz w:val="24"/>
          <w:szCs w:val="24"/>
        </w:rPr>
        <w:t>插销主体</w:t>
      </w:r>
      <w:del w:id="211" w:author="HSHONOR15" w:date="2021-05-27T00:02:00Z">
        <w:r w:rsidRPr="006E10CB" w:rsidDel="00214E47">
          <w:rPr>
            <w:rFonts w:hint="eastAsia"/>
            <w:sz w:val="24"/>
            <w:szCs w:val="24"/>
          </w:rPr>
          <w:delText>外的</w:delText>
        </w:r>
        <w:r w:rsidR="00AD48B7" w:rsidDel="00214E47">
          <w:rPr>
            <w:rFonts w:hint="eastAsia"/>
            <w:sz w:val="24"/>
            <w:szCs w:val="24"/>
          </w:rPr>
          <w:delText>回复扭簧</w:delText>
        </w:r>
      </w:del>
      <w:ins w:id="212" w:author="HSHONOR15" w:date="2021-05-27T00:02:00Z">
        <w:r w:rsidR="00214E47">
          <w:rPr>
            <w:rFonts w:hint="eastAsia"/>
            <w:sz w:val="24"/>
            <w:szCs w:val="24"/>
          </w:rPr>
          <w:t>的外壁</w:t>
        </w:r>
      </w:ins>
      <w:r w:rsidRPr="006E10CB">
        <w:rPr>
          <w:rFonts w:hint="eastAsia"/>
          <w:sz w:val="24"/>
          <w:szCs w:val="24"/>
        </w:rPr>
        <w:t>，</w:t>
      </w:r>
      <w:r w:rsidR="00AD48B7">
        <w:rPr>
          <w:rFonts w:hint="eastAsia"/>
          <w:sz w:val="24"/>
          <w:szCs w:val="24"/>
        </w:rPr>
        <w:t>回复扭簧</w:t>
      </w:r>
      <w:r w:rsidRPr="006E10CB">
        <w:rPr>
          <w:rFonts w:hint="eastAsia"/>
          <w:sz w:val="24"/>
          <w:szCs w:val="24"/>
        </w:rPr>
        <w:t>的第一端连接在上盖上，</w:t>
      </w:r>
      <w:r w:rsidR="00AD48B7">
        <w:rPr>
          <w:rFonts w:hint="eastAsia"/>
          <w:sz w:val="24"/>
          <w:szCs w:val="24"/>
        </w:rPr>
        <w:t>回复扭簧</w:t>
      </w:r>
      <w:r w:rsidRPr="006E10CB">
        <w:rPr>
          <w:rFonts w:hint="eastAsia"/>
          <w:sz w:val="24"/>
          <w:szCs w:val="24"/>
        </w:rPr>
        <w:t>的第二端连接在插销主体上，且</w:t>
      </w:r>
      <w:r w:rsidR="00AD48B7">
        <w:rPr>
          <w:rFonts w:hint="eastAsia"/>
          <w:sz w:val="24"/>
          <w:szCs w:val="24"/>
        </w:rPr>
        <w:t>回复扭簧</w:t>
      </w:r>
      <w:r w:rsidRPr="006E10CB">
        <w:rPr>
          <w:rFonts w:hint="eastAsia"/>
          <w:sz w:val="24"/>
          <w:szCs w:val="24"/>
        </w:rPr>
        <w:t>用于向插销主体施加使第二限位结构运动到锁定位置的作用力。</w:t>
      </w:r>
    </w:p>
    <w:p w14:paraId="4C8B9A08" w14:textId="26651BEF" w:rsidR="00146525" w:rsidRPr="006E10CB" w:rsidRDefault="00146525" w:rsidP="00146525">
      <w:pPr>
        <w:spacing w:line="360" w:lineRule="auto"/>
        <w:ind w:firstLineChars="177" w:firstLine="425"/>
        <w:textAlignment w:val="baseline"/>
        <w:rPr>
          <w:sz w:val="24"/>
          <w:szCs w:val="24"/>
        </w:rPr>
      </w:pPr>
      <w:r w:rsidRPr="006E10CB">
        <w:rPr>
          <w:rFonts w:hint="eastAsia"/>
          <w:sz w:val="24"/>
          <w:szCs w:val="24"/>
        </w:rPr>
        <w:t>可选地，底座上设置有</w:t>
      </w:r>
      <w:ins w:id="213" w:author="HSHONOR15" w:date="2021-05-27T00:03:00Z">
        <w:r w:rsidR="00214E47">
          <w:rPr>
            <w:rFonts w:hint="eastAsia"/>
            <w:sz w:val="24"/>
            <w:szCs w:val="24"/>
          </w:rPr>
          <w:t>一个</w:t>
        </w:r>
      </w:ins>
      <w:proofErr w:type="gramStart"/>
      <w:r w:rsidRPr="006E10CB">
        <w:rPr>
          <w:rFonts w:hint="eastAsia"/>
          <w:sz w:val="24"/>
          <w:szCs w:val="24"/>
        </w:rPr>
        <w:t>第一止挡凸起</w:t>
      </w:r>
      <w:proofErr w:type="gramEnd"/>
      <w:r w:rsidRPr="006E10CB">
        <w:rPr>
          <w:rFonts w:hint="eastAsia"/>
          <w:sz w:val="24"/>
          <w:szCs w:val="24"/>
        </w:rPr>
        <w:t>，</w:t>
      </w:r>
      <w:proofErr w:type="gramStart"/>
      <w:r w:rsidRPr="006E10CB">
        <w:rPr>
          <w:rFonts w:hint="eastAsia"/>
          <w:sz w:val="24"/>
          <w:szCs w:val="24"/>
        </w:rPr>
        <w:t>第一止挡凸起</w:t>
      </w:r>
      <w:proofErr w:type="gramEnd"/>
      <w:r w:rsidRPr="006E10CB">
        <w:rPr>
          <w:rFonts w:hint="eastAsia"/>
          <w:sz w:val="24"/>
          <w:szCs w:val="24"/>
        </w:rPr>
        <w:t>具有</w:t>
      </w:r>
      <w:ins w:id="214" w:author="HSHONOR15" w:date="2021-05-27T00:03:00Z">
        <w:r w:rsidR="00214E47">
          <w:rPr>
            <w:rFonts w:hint="eastAsia"/>
            <w:sz w:val="24"/>
            <w:szCs w:val="24"/>
          </w:rPr>
          <w:t>一个</w:t>
        </w:r>
      </w:ins>
      <w:r w:rsidRPr="006E10CB">
        <w:rPr>
          <w:rFonts w:hint="eastAsia"/>
          <w:sz w:val="24"/>
          <w:szCs w:val="24"/>
        </w:rPr>
        <w:t>弧形段和</w:t>
      </w:r>
      <w:ins w:id="215" w:author="HSHONOR15" w:date="2021-05-27T00:03:00Z">
        <w:r w:rsidR="00214E47">
          <w:rPr>
            <w:rFonts w:hint="eastAsia"/>
            <w:sz w:val="24"/>
            <w:szCs w:val="24"/>
          </w:rPr>
          <w:t>至少一个</w:t>
        </w:r>
      </w:ins>
      <w:r w:rsidRPr="006E10CB">
        <w:rPr>
          <w:rFonts w:hint="eastAsia"/>
          <w:sz w:val="24"/>
          <w:szCs w:val="24"/>
        </w:rPr>
        <w:t>直线段，弧形段围设在安装孔的外周，且弧形段的第一端和第二</w:t>
      </w:r>
      <w:proofErr w:type="gramStart"/>
      <w:r w:rsidRPr="006E10CB">
        <w:rPr>
          <w:rFonts w:hint="eastAsia"/>
          <w:sz w:val="24"/>
          <w:szCs w:val="24"/>
        </w:rPr>
        <w:t>端分别</w:t>
      </w:r>
      <w:proofErr w:type="gramEnd"/>
      <w:r w:rsidRPr="006E10CB">
        <w:rPr>
          <w:rFonts w:hint="eastAsia"/>
          <w:sz w:val="24"/>
          <w:szCs w:val="24"/>
        </w:rPr>
        <w:t>设置有直线段，第二限位结构处于锁定位置时，第二限位结构与位于弧形段的第一端的直线段接触，第二限位结构处于解锁位置时与位于弧形段的第二端的直线段接触。</w:t>
      </w:r>
    </w:p>
    <w:p w14:paraId="22A112FA" w14:textId="3D9DF58E" w:rsidR="00146525" w:rsidRPr="006E10CB" w:rsidRDefault="00146525" w:rsidP="00146525">
      <w:pPr>
        <w:spacing w:line="360" w:lineRule="auto"/>
        <w:ind w:firstLineChars="177" w:firstLine="425"/>
        <w:textAlignment w:val="baseline"/>
        <w:rPr>
          <w:sz w:val="24"/>
          <w:szCs w:val="24"/>
        </w:rPr>
      </w:pPr>
      <w:r w:rsidRPr="006E10CB">
        <w:rPr>
          <w:rFonts w:hint="eastAsia"/>
          <w:sz w:val="24"/>
          <w:szCs w:val="24"/>
        </w:rPr>
        <w:t>可选地，底座上还设置有</w:t>
      </w:r>
      <w:ins w:id="216" w:author="HSHONOR15" w:date="2021-05-27T00:05:00Z">
        <w:r w:rsidR="00880663">
          <w:rPr>
            <w:rFonts w:hint="eastAsia"/>
            <w:sz w:val="24"/>
            <w:szCs w:val="24"/>
          </w:rPr>
          <w:t>一个</w:t>
        </w:r>
      </w:ins>
      <w:proofErr w:type="gramStart"/>
      <w:r w:rsidRPr="006E10CB">
        <w:rPr>
          <w:rFonts w:hint="eastAsia"/>
          <w:sz w:val="24"/>
          <w:szCs w:val="24"/>
        </w:rPr>
        <w:t>第二止挡凸起</w:t>
      </w:r>
      <w:proofErr w:type="gramEnd"/>
      <w:r w:rsidRPr="006E10CB">
        <w:rPr>
          <w:rFonts w:hint="eastAsia"/>
          <w:sz w:val="24"/>
          <w:szCs w:val="24"/>
        </w:rPr>
        <w:t>，在安装孔的圆周方向，</w:t>
      </w:r>
      <w:proofErr w:type="gramStart"/>
      <w:r w:rsidRPr="006E10CB">
        <w:rPr>
          <w:rFonts w:hint="eastAsia"/>
          <w:sz w:val="24"/>
          <w:szCs w:val="24"/>
        </w:rPr>
        <w:t>第二止挡凸起</w:t>
      </w:r>
      <w:proofErr w:type="gramEnd"/>
      <w:r w:rsidRPr="006E10CB">
        <w:rPr>
          <w:rFonts w:hint="eastAsia"/>
          <w:sz w:val="24"/>
          <w:szCs w:val="24"/>
        </w:rPr>
        <w:t>位于弧形段的第一端的直线段和弧形段的第二端的直线段之间，第二限位结构上设置有用于与</w:t>
      </w:r>
      <w:proofErr w:type="gramStart"/>
      <w:r w:rsidRPr="006E10CB">
        <w:rPr>
          <w:rFonts w:hint="eastAsia"/>
          <w:sz w:val="24"/>
          <w:szCs w:val="24"/>
        </w:rPr>
        <w:t>第二止挡凸起</w:t>
      </w:r>
      <w:proofErr w:type="gramEnd"/>
      <w:r w:rsidRPr="006E10CB">
        <w:rPr>
          <w:rFonts w:hint="eastAsia"/>
          <w:sz w:val="24"/>
          <w:szCs w:val="24"/>
        </w:rPr>
        <w:t>配合的过渡凸起。</w:t>
      </w:r>
    </w:p>
    <w:p w14:paraId="1861D425" w14:textId="7059B67F" w:rsidR="00146525" w:rsidRPr="006E10CB" w:rsidRDefault="00146525" w:rsidP="00146525">
      <w:pPr>
        <w:spacing w:line="360" w:lineRule="auto"/>
        <w:ind w:firstLineChars="177" w:firstLine="425"/>
        <w:textAlignment w:val="baseline"/>
        <w:rPr>
          <w:sz w:val="24"/>
          <w:szCs w:val="24"/>
        </w:rPr>
      </w:pPr>
      <w:r w:rsidRPr="006E10CB">
        <w:rPr>
          <w:rFonts w:hint="eastAsia"/>
          <w:sz w:val="24"/>
          <w:szCs w:val="24"/>
        </w:rPr>
        <w:t>可选地，</w:t>
      </w:r>
      <w:proofErr w:type="gramStart"/>
      <w:r w:rsidRPr="006E10CB">
        <w:rPr>
          <w:rFonts w:hint="eastAsia"/>
          <w:sz w:val="24"/>
          <w:szCs w:val="24"/>
        </w:rPr>
        <w:t>第二止挡凸起</w:t>
      </w:r>
      <w:proofErr w:type="gramEnd"/>
      <w:r w:rsidRPr="006E10CB">
        <w:rPr>
          <w:rFonts w:hint="eastAsia"/>
          <w:sz w:val="24"/>
          <w:szCs w:val="24"/>
        </w:rPr>
        <w:t>为半球体，过渡凸起的横截面形状为半圆形。</w:t>
      </w:r>
    </w:p>
    <w:p w14:paraId="7C144250" w14:textId="50698B9D" w:rsidR="00146525" w:rsidRPr="006E10CB" w:rsidRDefault="00146525" w:rsidP="00146525">
      <w:pPr>
        <w:spacing w:line="360" w:lineRule="auto"/>
        <w:ind w:firstLineChars="177" w:firstLine="425"/>
        <w:textAlignment w:val="baseline"/>
        <w:rPr>
          <w:sz w:val="24"/>
          <w:szCs w:val="24"/>
        </w:rPr>
      </w:pPr>
      <w:r w:rsidRPr="006E10CB">
        <w:rPr>
          <w:rFonts w:hint="eastAsia"/>
          <w:sz w:val="24"/>
          <w:szCs w:val="24"/>
        </w:rPr>
        <w:t>可选地，第二限位结构包括</w:t>
      </w:r>
      <w:ins w:id="217" w:author="HSHONOR15" w:date="2021-05-27T00:05:00Z">
        <w:r w:rsidR="00880663">
          <w:rPr>
            <w:rFonts w:hint="eastAsia"/>
            <w:sz w:val="24"/>
            <w:szCs w:val="24"/>
          </w:rPr>
          <w:t>一个</w:t>
        </w:r>
      </w:ins>
      <w:r w:rsidRPr="006E10CB">
        <w:rPr>
          <w:rFonts w:hint="eastAsia"/>
          <w:sz w:val="24"/>
          <w:szCs w:val="24"/>
        </w:rPr>
        <w:t>第一限位段和</w:t>
      </w:r>
      <w:ins w:id="218" w:author="HSHONOR15" w:date="2021-05-27T00:05:00Z">
        <w:r w:rsidR="00880663">
          <w:rPr>
            <w:rFonts w:hint="eastAsia"/>
            <w:sz w:val="24"/>
            <w:szCs w:val="24"/>
          </w:rPr>
          <w:t>一个</w:t>
        </w:r>
      </w:ins>
      <w:r w:rsidRPr="006E10CB">
        <w:rPr>
          <w:rFonts w:hint="eastAsia"/>
          <w:sz w:val="24"/>
          <w:szCs w:val="24"/>
        </w:rPr>
        <w:t>第二限位段，第一限位段连接在插销主体的第一端，且在第二限位结构的延伸方向上，第一限位段位于第二限位段和插销主体之间，第二限位结构处于锁定位置时，第二限位段转入电子脱扣器内，或者，第二限位结构处于解锁位置时，第二限位段转出电子脱扣器。</w:t>
      </w:r>
    </w:p>
    <w:p w14:paraId="30410414" w14:textId="7C1DF659" w:rsidR="00146525" w:rsidRPr="006E10CB" w:rsidRDefault="00146525" w:rsidP="00146525">
      <w:pPr>
        <w:spacing w:line="360" w:lineRule="auto"/>
        <w:ind w:firstLineChars="177" w:firstLine="425"/>
        <w:textAlignment w:val="baseline"/>
        <w:rPr>
          <w:sz w:val="24"/>
          <w:szCs w:val="24"/>
        </w:rPr>
      </w:pPr>
      <w:r w:rsidRPr="006E10CB">
        <w:rPr>
          <w:rFonts w:hint="eastAsia"/>
          <w:sz w:val="24"/>
          <w:szCs w:val="24"/>
        </w:rPr>
        <w:t>可选地，底座上设置有</w:t>
      </w:r>
      <w:ins w:id="219" w:author="HSHONOR15" w:date="2021-05-27T00:05:00Z">
        <w:r w:rsidR="00880663">
          <w:rPr>
            <w:rFonts w:hint="eastAsia"/>
            <w:sz w:val="24"/>
            <w:szCs w:val="24"/>
          </w:rPr>
          <w:t>一个</w:t>
        </w:r>
      </w:ins>
      <w:r w:rsidRPr="006E10CB">
        <w:rPr>
          <w:rFonts w:hint="eastAsia"/>
          <w:sz w:val="24"/>
          <w:szCs w:val="24"/>
        </w:rPr>
        <w:t>挂钩，挂钩用于与电子脱扣器上的钩槽配合，以使显示主体与电子脱扣器转动连接。</w:t>
      </w:r>
    </w:p>
    <w:p w14:paraId="49464769" w14:textId="43E899F3" w:rsidR="00146525" w:rsidRPr="006E10CB" w:rsidRDefault="00146525" w:rsidP="00146525">
      <w:pPr>
        <w:spacing w:line="360" w:lineRule="auto"/>
        <w:ind w:firstLineChars="177" w:firstLine="425"/>
        <w:textAlignment w:val="baseline"/>
        <w:rPr>
          <w:sz w:val="24"/>
          <w:szCs w:val="24"/>
        </w:rPr>
      </w:pPr>
      <w:r w:rsidRPr="006E10CB">
        <w:rPr>
          <w:rFonts w:hint="eastAsia"/>
          <w:sz w:val="24"/>
          <w:szCs w:val="24"/>
        </w:rPr>
        <w:t>根据本申请的另一方面，提供</w:t>
      </w:r>
      <w:del w:id="220" w:author="HSHONOR15" w:date="2021-05-27T00:05:00Z">
        <w:r w:rsidRPr="006E10CB" w:rsidDel="00880663">
          <w:rPr>
            <w:rFonts w:hint="eastAsia"/>
            <w:sz w:val="24"/>
            <w:szCs w:val="24"/>
          </w:rPr>
          <w:delText>一种</w:delText>
        </w:r>
      </w:del>
      <w:r w:rsidRPr="006E10CB">
        <w:rPr>
          <w:rFonts w:hint="eastAsia"/>
          <w:sz w:val="24"/>
          <w:szCs w:val="24"/>
        </w:rPr>
        <w:t>电子脱扣器，</w:t>
      </w:r>
      <w:del w:id="221" w:author="HSHONOR15" w:date="2021-05-27T00:06:00Z">
        <w:r w:rsidRPr="006E10CB" w:rsidDel="0038086C">
          <w:rPr>
            <w:rFonts w:hint="eastAsia"/>
            <w:sz w:val="24"/>
            <w:szCs w:val="24"/>
          </w:rPr>
          <w:delText>电子脱扣器</w:delText>
        </w:r>
      </w:del>
      <w:ins w:id="222" w:author="HSHONOR15" w:date="2021-05-27T00:06:00Z">
        <w:r w:rsidR="0038086C">
          <w:rPr>
            <w:rFonts w:hint="eastAsia"/>
            <w:sz w:val="24"/>
            <w:szCs w:val="24"/>
          </w:rPr>
          <w:t>其</w:t>
        </w:r>
      </w:ins>
      <w:r w:rsidRPr="006E10CB">
        <w:rPr>
          <w:rFonts w:hint="eastAsia"/>
          <w:sz w:val="24"/>
          <w:szCs w:val="24"/>
        </w:rPr>
        <w:t>包括</w:t>
      </w:r>
      <w:ins w:id="223" w:author="HSHONOR15" w:date="2021-05-27T00:06:00Z">
        <w:r w:rsidR="0038086C">
          <w:rPr>
            <w:rFonts w:hint="eastAsia"/>
            <w:sz w:val="24"/>
            <w:szCs w:val="24"/>
          </w:rPr>
          <w:t>一个</w:t>
        </w:r>
      </w:ins>
      <w:r w:rsidRPr="006E10CB">
        <w:rPr>
          <w:rFonts w:hint="eastAsia"/>
          <w:sz w:val="24"/>
          <w:szCs w:val="24"/>
        </w:rPr>
        <w:t>脱扣器本体和</w:t>
      </w:r>
      <w:ins w:id="224" w:author="HSHONOR15" w:date="2021-05-27T00:06:00Z">
        <w:r w:rsidR="0038086C">
          <w:rPr>
            <w:rFonts w:hint="eastAsia"/>
            <w:sz w:val="24"/>
            <w:szCs w:val="24"/>
          </w:rPr>
          <w:t>一个</w:t>
        </w:r>
      </w:ins>
      <w:r w:rsidRPr="006E10CB">
        <w:rPr>
          <w:rFonts w:hint="eastAsia"/>
          <w:sz w:val="24"/>
          <w:szCs w:val="24"/>
        </w:rPr>
        <w:t>可拆卸地连接在脱扣器本体上的显示装置，显示装置为上述的显示装置，脱扣器本体上设置有</w:t>
      </w:r>
      <w:ins w:id="225" w:author="HSHONOR15" w:date="2021-05-27T00:06:00Z">
        <w:r w:rsidR="0038086C">
          <w:rPr>
            <w:rFonts w:hint="eastAsia"/>
            <w:sz w:val="24"/>
            <w:szCs w:val="24"/>
          </w:rPr>
          <w:t>一个</w:t>
        </w:r>
      </w:ins>
      <w:r w:rsidRPr="006E10CB">
        <w:rPr>
          <w:rFonts w:hint="eastAsia"/>
          <w:sz w:val="24"/>
          <w:szCs w:val="24"/>
        </w:rPr>
        <w:t>容纳孔，显示装置的第二限位结构处于锁定位置时，至少部分第二限位结构穿过容纳</w:t>
      </w:r>
      <w:proofErr w:type="gramStart"/>
      <w:r w:rsidRPr="006E10CB">
        <w:rPr>
          <w:rFonts w:hint="eastAsia"/>
          <w:sz w:val="24"/>
          <w:szCs w:val="24"/>
        </w:rPr>
        <w:t>孔并止挡在</w:t>
      </w:r>
      <w:proofErr w:type="gramEnd"/>
      <w:r w:rsidRPr="006E10CB">
        <w:rPr>
          <w:rFonts w:hint="eastAsia"/>
          <w:sz w:val="24"/>
          <w:szCs w:val="24"/>
        </w:rPr>
        <w:t>脱扣器本体内</w:t>
      </w:r>
      <w:del w:id="226" w:author="HSHONOR15" w:date="2021-05-27T00:06:00Z">
        <w:r w:rsidRPr="006E10CB" w:rsidDel="0038086C">
          <w:rPr>
            <w:rFonts w:hint="eastAsia"/>
            <w:sz w:val="24"/>
            <w:szCs w:val="24"/>
          </w:rPr>
          <w:delText>，</w:delText>
        </w:r>
      </w:del>
      <w:ins w:id="227" w:author="HSHONOR15" w:date="2021-05-27T00:06:00Z">
        <w:r w:rsidR="0038086C">
          <w:rPr>
            <w:rFonts w:hint="eastAsia"/>
            <w:sz w:val="24"/>
            <w:szCs w:val="24"/>
          </w:rPr>
          <w:t>；</w:t>
        </w:r>
      </w:ins>
      <w:r w:rsidRPr="006E10CB">
        <w:rPr>
          <w:rFonts w:hint="eastAsia"/>
          <w:sz w:val="24"/>
          <w:szCs w:val="24"/>
        </w:rPr>
        <w:t>或者，第二限位结构处于解锁位置时，第二限位结构与脱扣器本体分离。</w:t>
      </w:r>
    </w:p>
    <w:p w14:paraId="16EF2701" w14:textId="5211966F" w:rsidR="00941A76" w:rsidRPr="006E10CB" w:rsidRDefault="00146525" w:rsidP="00146525">
      <w:pPr>
        <w:spacing w:line="360" w:lineRule="auto"/>
        <w:ind w:firstLineChars="177" w:firstLine="425"/>
        <w:textAlignment w:val="baseline"/>
        <w:rPr>
          <w:sz w:val="24"/>
          <w:szCs w:val="24"/>
        </w:rPr>
      </w:pPr>
      <w:r w:rsidRPr="006E10CB">
        <w:rPr>
          <w:rFonts w:hint="eastAsia"/>
          <w:sz w:val="24"/>
          <w:szCs w:val="24"/>
        </w:rPr>
        <w:lastRenderedPageBreak/>
        <w:t>可选地，脱扣器本体上设置有</w:t>
      </w:r>
      <w:ins w:id="228" w:author="HSHONOR15" w:date="2021-05-27T00:06:00Z">
        <w:r w:rsidR="0038086C">
          <w:rPr>
            <w:rFonts w:hint="eastAsia"/>
            <w:sz w:val="24"/>
            <w:szCs w:val="24"/>
          </w:rPr>
          <w:t>一个</w:t>
        </w:r>
      </w:ins>
      <w:r w:rsidRPr="006E10CB">
        <w:rPr>
          <w:rFonts w:hint="eastAsia"/>
          <w:sz w:val="24"/>
          <w:szCs w:val="24"/>
        </w:rPr>
        <w:t>安装框，</w:t>
      </w:r>
      <w:del w:id="229" w:author="HSHONOR15" w:date="2021-05-27T00:06:00Z">
        <w:r w:rsidRPr="006E10CB" w:rsidDel="0038086C">
          <w:rPr>
            <w:rFonts w:hint="eastAsia"/>
            <w:sz w:val="24"/>
            <w:szCs w:val="24"/>
          </w:rPr>
          <w:delText>安装框</w:delText>
        </w:r>
      </w:del>
      <w:ins w:id="230" w:author="HSHONOR15" w:date="2021-05-27T00:06:00Z">
        <w:r w:rsidR="0038086C">
          <w:rPr>
            <w:rFonts w:hint="eastAsia"/>
            <w:sz w:val="24"/>
            <w:szCs w:val="24"/>
          </w:rPr>
          <w:t>其</w:t>
        </w:r>
      </w:ins>
      <w:r w:rsidRPr="006E10CB">
        <w:rPr>
          <w:rFonts w:hint="eastAsia"/>
          <w:sz w:val="24"/>
          <w:szCs w:val="24"/>
        </w:rPr>
        <w:t>固定连接在脱扣器本体上，安装框具有用于放置显示装置的放置槽。</w:t>
      </w:r>
    </w:p>
    <w:p w14:paraId="4169A1F2" w14:textId="1E4CA4F2" w:rsidR="00F0121D" w:rsidRPr="006E10CB" w:rsidRDefault="004C3838" w:rsidP="00F0121D">
      <w:pPr>
        <w:spacing w:line="360" w:lineRule="auto"/>
        <w:ind w:firstLineChars="177" w:firstLine="425"/>
        <w:textAlignment w:val="baseline"/>
        <w:rPr>
          <w:sz w:val="24"/>
          <w:szCs w:val="24"/>
        </w:rPr>
      </w:pPr>
      <w:r w:rsidRPr="006E10CB">
        <w:rPr>
          <w:sz w:val="24"/>
          <w:szCs w:val="24"/>
        </w:rPr>
        <w:t>根据本申请实施</w:t>
      </w:r>
      <w:proofErr w:type="gramStart"/>
      <w:r w:rsidRPr="006E10CB">
        <w:rPr>
          <w:sz w:val="24"/>
          <w:szCs w:val="24"/>
        </w:rPr>
        <w:t>例提供</w:t>
      </w:r>
      <w:proofErr w:type="gramEnd"/>
      <w:r w:rsidRPr="006E10CB">
        <w:rPr>
          <w:sz w:val="24"/>
          <w:szCs w:val="24"/>
        </w:rPr>
        <w:t>的</w:t>
      </w:r>
      <w:r w:rsidR="00F0121D" w:rsidRPr="006E10CB">
        <w:rPr>
          <w:rFonts w:hint="eastAsia"/>
          <w:sz w:val="24"/>
          <w:szCs w:val="24"/>
        </w:rPr>
        <w:t>该电子脱扣器的显示装置能够通过紧固插销可拆卸地连接在电子脱扣器上，这样显示装置和电子脱扣器就可以分离设置，在电子脱扣器安装到控制柜内时，显示装置可以独立于电子脱扣器设置在任何适当的位置，从而避免显示装置被隐藏在控制柜的柜门</w:t>
      </w:r>
      <w:proofErr w:type="gramStart"/>
      <w:r w:rsidR="00F0121D" w:rsidRPr="006E10CB">
        <w:rPr>
          <w:rFonts w:hint="eastAsia"/>
          <w:sz w:val="24"/>
          <w:szCs w:val="24"/>
        </w:rPr>
        <w:t>内导致</w:t>
      </w:r>
      <w:proofErr w:type="gramEnd"/>
      <w:r w:rsidR="00F0121D" w:rsidRPr="006E10CB">
        <w:rPr>
          <w:rFonts w:hint="eastAsia"/>
          <w:sz w:val="24"/>
          <w:szCs w:val="24"/>
        </w:rPr>
        <w:t>使用者无法直接查看和操作显示装置，而造成使用不便的问题。</w:t>
      </w:r>
    </w:p>
    <w:p w14:paraId="0C768913" w14:textId="6491BB8B" w:rsidR="00F0121D" w:rsidRPr="006E10CB" w:rsidRDefault="00F0121D" w:rsidP="00F0121D">
      <w:pPr>
        <w:spacing w:line="360" w:lineRule="auto"/>
        <w:ind w:firstLineChars="177" w:firstLine="425"/>
        <w:textAlignment w:val="baseline"/>
        <w:rPr>
          <w:sz w:val="24"/>
          <w:szCs w:val="24"/>
        </w:rPr>
      </w:pPr>
      <w:r w:rsidRPr="006E10CB">
        <w:rPr>
          <w:rFonts w:hint="eastAsia"/>
          <w:sz w:val="24"/>
          <w:szCs w:val="24"/>
        </w:rPr>
        <w:t>在本实施例中，为了保证可独立拆卸的显示装置与电子脱扣器可靠连接，避免在使用过程中由于振动等原因导致显示装置松脱、掉落，显示装置的显示主体通过紧固插销与电子脱扣器连接以形成固定。其中，显示主体的安装</w:t>
      </w:r>
      <w:proofErr w:type="gramStart"/>
      <w:r w:rsidRPr="006E10CB">
        <w:rPr>
          <w:rFonts w:hint="eastAsia"/>
          <w:sz w:val="24"/>
          <w:szCs w:val="24"/>
        </w:rPr>
        <w:t>孔用于</w:t>
      </w:r>
      <w:proofErr w:type="gramEnd"/>
      <w:r w:rsidRPr="006E10CB">
        <w:rPr>
          <w:rFonts w:hint="eastAsia"/>
          <w:sz w:val="24"/>
          <w:szCs w:val="24"/>
        </w:rPr>
        <w:t>容纳紧固插销的插销主体，使插销主体能够在安装孔内转动，但在插销主体的轴线方向上无法从显示主体中脱出。紧固插销的第二限位结构的延伸方向与插销主体的轴线垂直，使得紧固插销形成类似</w:t>
      </w:r>
      <w:r w:rsidRPr="006E10CB">
        <w:rPr>
          <w:rFonts w:hint="eastAsia"/>
          <w:sz w:val="24"/>
          <w:szCs w:val="24"/>
        </w:rPr>
        <w:t>L</w:t>
      </w:r>
      <w:r w:rsidRPr="006E10CB">
        <w:rPr>
          <w:rFonts w:hint="eastAsia"/>
          <w:sz w:val="24"/>
          <w:szCs w:val="24"/>
        </w:rPr>
        <w:t>型的结构，这样当转动插销主体而带动第二限位结构到锁定位置时，第二限位结构嵌入电子脱扣器内，使得显示装置与电子脱扣器固定连接；当转动插销主体而带动第二限位结构到解锁位置时，第二限位结构可以脱出电子脱扣器，从而使得显示装置能够从电子脱扣器上分离。</w:t>
      </w:r>
    </w:p>
    <w:p w14:paraId="30724A37" w14:textId="6410C75D" w:rsidR="00941A76" w:rsidRPr="006E10CB" w:rsidRDefault="00F0121D" w:rsidP="00F0121D">
      <w:pPr>
        <w:spacing w:line="360" w:lineRule="auto"/>
        <w:ind w:firstLineChars="177" w:firstLine="425"/>
        <w:textAlignment w:val="baseline"/>
        <w:rPr>
          <w:sz w:val="24"/>
          <w:szCs w:val="24"/>
        </w:rPr>
      </w:pPr>
      <w:r w:rsidRPr="006E10CB">
        <w:rPr>
          <w:rFonts w:hint="eastAsia"/>
          <w:sz w:val="24"/>
          <w:szCs w:val="24"/>
        </w:rPr>
        <w:t>由于显示主体上设置了能够阻止插销主体转动的第一限位结构，因此保证了在受到振动时插销主体也不会产生转动，避免了振动情况下紧固插销松脱使得显示装置与电子脱扣器分离，提升了显示装置安装的可靠性。</w:t>
      </w:r>
    </w:p>
    <w:p w14:paraId="2B95E8F7" w14:textId="77777777" w:rsidR="009E5B9D" w:rsidRPr="006E10CB" w:rsidRDefault="009E5B9D" w:rsidP="00D1419A">
      <w:pPr>
        <w:spacing w:line="360" w:lineRule="auto"/>
        <w:ind w:firstLineChars="177" w:firstLine="425"/>
        <w:textAlignment w:val="baseline"/>
        <w:rPr>
          <w:sz w:val="24"/>
          <w:szCs w:val="24"/>
        </w:rPr>
      </w:pPr>
    </w:p>
    <w:p w14:paraId="31170790" w14:textId="77777777" w:rsidR="009E5B9D" w:rsidRPr="006E10CB" w:rsidRDefault="004C3838">
      <w:pPr>
        <w:adjustRightInd w:val="0"/>
        <w:snapToGrid w:val="0"/>
        <w:spacing w:line="360" w:lineRule="auto"/>
        <w:rPr>
          <w:sz w:val="24"/>
          <w:szCs w:val="24"/>
          <w:u w:val="single"/>
        </w:rPr>
      </w:pPr>
      <w:r w:rsidRPr="006E10CB">
        <w:rPr>
          <w:rFonts w:eastAsia="黑体"/>
          <w:sz w:val="24"/>
          <w:szCs w:val="24"/>
        </w:rPr>
        <w:t>附图说明</w:t>
      </w:r>
    </w:p>
    <w:p w14:paraId="5B89E781" w14:textId="77777777" w:rsidR="009E5B9D" w:rsidRPr="006E10CB" w:rsidRDefault="004C3838" w:rsidP="00D1419A">
      <w:pPr>
        <w:spacing w:line="360" w:lineRule="auto"/>
        <w:ind w:firstLineChars="177" w:firstLine="425"/>
        <w:textAlignment w:val="baseline"/>
        <w:rPr>
          <w:sz w:val="24"/>
          <w:szCs w:val="24"/>
        </w:rPr>
      </w:pPr>
      <w:r w:rsidRPr="006E10CB">
        <w:rPr>
          <w:sz w:val="24"/>
          <w:szCs w:val="24"/>
        </w:rPr>
        <w:t>以下附图仅旨在于对本申请做示意性说明和解释，并不限定本申请的范围。其中，</w:t>
      </w:r>
    </w:p>
    <w:p w14:paraId="54832D4C" w14:textId="0AB79131" w:rsidR="00604EFB" w:rsidRPr="006E10CB" w:rsidRDefault="004C3838" w:rsidP="00D1419A">
      <w:pPr>
        <w:spacing w:line="360" w:lineRule="auto"/>
        <w:ind w:firstLineChars="177" w:firstLine="425"/>
        <w:textAlignment w:val="baseline"/>
        <w:rPr>
          <w:sz w:val="24"/>
          <w:szCs w:val="24"/>
        </w:rPr>
      </w:pPr>
      <w:r w:rsidRPr="006E10CB">
        <w:rPr>
          <w:rFonts w:hint="eastAsia"/>
          <w:sz w:val="24"/>
          <w:szCs w:val="24"/>
        </w:rPr>
        <w:t>图</w:t>
      </w:r>
      <w:r w:rsidRPr="006E10CB">
        <w:rPr>
          <w:rFonts w:hint="eastAsia"/>
          <w:sz w:val="24"/>
          <w:szCs w:val="24"/>
        </w:rPr>
        <w:t>1</w:t>
      </w:r>
      <w:r w:rsidRPr="006E10CB">
        <w:rPr>
          <w:rFonts w:hint="eastAsia"/>
          <w:sz w:val="24"/>
          <w:szCs w:val="24"/>
        </w:rPr>
        <w:t>示出了根据本申请的实施例的</w:t>
      </w:r>
      <w:r w:rsidR="00034BD7" w:rsidRPr="006E10CB">
        <w:rPr>
          <w:rFonts w:hint="eastAsia"/>
          <w:sz w:val="24"/>
          <w:szCs w:val="24"/>
        </w:rPr>
        <w:t>显示装置的第一视角的立体结构示意图</w:t>
      </w:r>
      <w:r w:rsidR="00604EFB" w:rsidRPr="006E10CB">
        <w:rPr>
          <w:rFonts w:hint="eastAsia"/>
          <w:sz w:val="24"/>
          <w:szCs w:val="24"/>
        </w:rPr>
        <w:t>；</w:t>
      </w:r>
    </w:p>
    <w:p w14:paraId="476D8E48" w14:textId="094F230F" w:rsidR="00604EFB" w:rsidRPr="006E10CB" w:rsidRDefault="00604EFB" w:rsidP="00D1419A">
      <w:pPr>
        <w:spacing w:line="360" w:lineRule="auto"/>
        <w:ind w:firstLineChars="177" w:firstLine="425"/>
        <w:textAlignment w:val="baseline"/>
        <w:rPr>
          <w:sz w:val="24"/>
          <w:szCs w:val="24"/>
        </w:rPr>
      </w:pPr>
      <w:r w:rsidRPr="006E10CB">
        <w:rPr>
          <w:rFonts w:hint="eastAsia"/>
          <w:sz w:val="24"/>
          <w:szCs w:val="24"/>
        </w:rPr>
        <w:t>图</w:t>
      </w:r>
      <w:r w:rsidRPr="006E10CB">
        <w:rPr>
          <w:rFonts w:hint="eastAsia"/>
          <w:sz w:val="24"/>
          <w:szCs w:val="24"/>
        </w:rPr>
        <w:t>2</w:t>
      </w:r>
      <w:r w:rsidRPr="006E10CB">
        <w:rPr>
          <w:rFonts w:hint="eastAsia"/>
          <w:sz w:val="24"/>
          <w:szCs w:val="24"/>
        </w:rPr>
        <w:t>示出了根据本申请的实施例的</w:t>
      </w:r>
      <w:r w:rsidR="00034BD7" w:rsidRPr="006E10CB">
        <w:rPr>
          <w:rFonts w:hint="eastAsia"/>
          <w:sz w:val="24"/>
          <w:szCs w:val="24"/>
        </w:rPr>
        <w:t>显示装置的第二视角的立体结构示意图</w:t>
      </w:r>
      <w:r w:rsidRPr="006E10CB">
        <w:rPr>
          <w:rFonts w:hint="eastAsia"/>
          <w:sz w:val="24"/>
          <w:szCs w:val="24"/>
        </w:rPr>
        <w:t>；</w:t>
      </w:r>
    </w:p>
    <w:p w14:paraId="50F8398C" w14:textId="4725950F" w:rsidR="009E5B9D" w:rsidRPr="006E10CB" w:rsidRDefault="00604EFB" w:rsidP="00D1419A">
      <w:pPr>
        <w:spacing w:line="360" w:lineRule="auto"/>
        <w:ind w:firstLineChars="177" w:firstLine="425"/>
        <w:textAlignment w:val="baseline"/>
        <w:rPr>
          <w:sz w:val="24"/>
          <w:szCs w:val="24"/>
        </w:rPr>
      </w:pPr>
      <w:r w:rsidRPr="006E10CB">
        <w:rPr>
          <w:rFonts w:hint="eastAsia"/>
          <w:sz w:val="24"/>
          <w:szCs w:val="24"/>
        </w:rPr>
        <w:t>图</w:t>
      </w:r>
      <w:r w:rsidRPr="006E10CB">
        <w:rPr>
          <w:rFonts w:hint="eastAsia"/>
          <w:sz w:val="24"/>
          <w:szCs w:val="24"/>
        </w:rPr>
        <w:t>3</w:t>
      </w:r>
      <w:r w:rsidRPr="006E10CB">
        <w:rPr>
          <w:rFonts w:hint="eastAsia"/>
          <w:sz w:val="24"/>
          <w:szCs w:val="24"/>
        </w:rPr>
        <w:t>示出了</w:t>
      </w:r>
      <w:r w:rsidR="00034BD7" w:rsidRPr="006E10CB">
        <w:rPr>
          <w:rFonts w:hint="eastAsia"/>
          <w:sz w:val="24"/>
          <w:szCs w:val="24"/>
        </w:rPr>
        <w:t>图</w:t>
      </w:r>
      <w:r w:rsidR="00034BD7" w:rsidRPr="006E10CB">
        <w:rPr>
          <w:rFonts w:hint="eastAsia"/>
          <w:sz w:val="24"/>
          <w:szCs w:val="24"/>
        </w:rPr>
        <w:t>2</w:t>
      </w:r>
      <w:r w:rsidR="00034BD7" w:rsidRPr="006E10CB">
        <w:rPr>
          <w:rFonts w:hint="eastAsia"/>
          <w:sz w:val="24"/>
          <w:szCs w:val="24"/>
        </w:rPr>
        <w:t>中</w:t>
      </w:r>
      <w:r w:rsidR="00034BD7" w:rsidRPr="006E10CB">
        <w:rPr>
          <w:rFonts w:hint="eastAsia"/>
          <w:sz w:val="24"/>
          <w:szCs w:val="24"/>
        </w:rPr>
        <w:t>I</w:t>
      </w:r>
      <w:r w:rsidR="00034BD7" w:rsidRPr="006E10CB">
        <w:rPr>
          <w:rFonts w:hint="eastAsia"/>
          <w:sz w:val="24"/>
          <w:szCs w:val="24"/>
        </w:rPr>
        <w:t>处的局部放大图</w:t>
      </w:r>
      <w:r w:rsidR="004C3838" w:rsidRPr="006E10CB">
        <w:rPr>
          <w:rFonts w:hint="eastAsia"/>
          <w:sz w:val="24"/>
          <w:szCs w:val="24"/>
        </w:rPr>
        <w:t>；</w:t>
      </w:r>
    </w:p>
    <w:p w14:paraId="5DC47E15" w14:textId="7650DD95" w:rsidR="00604EFB" w:rsidRPr="006E10CB" w:rsidRDefault="00604EFB" w:rsidP="00D1419A">
      <w:pPr>
        <w:spacing w:line="360" w:lineRule="auto"/>
        <w:ind w:firstLineChars="177" w:firstLine="425"/>
        <w:textAlignment w:val="baseline"/>
        <w:rPr>
          <w:sz w:val="24"/>
          <w:szCs w:val="24"/>
        </w:rPr>
      </w:pPr>
      <w:r w:rsidRPr="006E10CB">
        <w:rPr>
          <w:rFonts w:hint="eastAsia"/>
          <w:sz w:val="24"/>
          <w:szCs w:val="24"/>
        </w:rPr>
        <w:t>图</w:t>
      </w:r>
      <w:r w:rsidRPr="006E10CB">
        <w:rPr>
          <w:rFonts w:hint="eastAsia"/>
          <w:sz w:val="24"/>
          <w:szCs w:val="24"/>
        </w:rPr>
        <w:t>4</w:t>
      </w:r>
      <w:r w:rsidRPr="006E10CB">
        <w:rPr>
          <w:rFonts w:hint="eastAsia"/>
          <w:sz w:val="24"/>
          <w:szCs w:val="24"/>
        </w:rPr>
        <w:t>示出了根据本申请的实施例的</w:t>
      </w:r>
      <w:r w:rsidR="00A74926" w:rsidRPr="006E10CB">
        <w:rPr>
          <w:rFonts w:hint="eastAsia"/>
          <w:sz w:val="24"/>
          <w:szCs w:val="24"/>
        </w:rPr>
        <w:t>显示装置的上盖的立体结构示意图</w:t>
      </w:r>
      <w:r w:rsidRPr="006E10CB">
        <w:rPr>
          <w:rFonts w:hint="eastAsia"/>
          <w:sz w:val="24"/>
          <w:szCs w:val="24"/>
        </w:rPr>
        <w:t>；</w:t>
      </w:r>
    </w:p>
    <w:p w14:paraId="5625DDBE" w14:textId="130AFDA4" w:rsidR="00604EFB" w:rsidRPr="006E10CB" w:rsidRDefault="00604EFB" w:rsidP="00D1419A">
      <w:pPr>
        <w:spacing w:line="360" w:lineRule="auto"/>
        <w:ind w:firstLineChars="177" w:firstLine="425"/>
        <w:textAlignment w:val="baseline"/>
        <w:rPr>
          <w:sz w:val="24"/>
          <w:szCs w:val="24"/>
        </w:rPr>
      </w:pPr>
      <w:r w:rsidRPr="006E10CB">
        <w:rPr>
          <w:rFonts w:hint="eastAsia"/>
          <w:sz w:val="24"/>
          <w:szCs w:val="24"/>
        </w:rPr>
        <w:t>图</w:t>
      </w:r>
      <w:r w:rsidRPr="006E10CB">
        <w:rPr>
          <w:rFonts w:hint="eastAsia"/>
          <w:sz w:val="24"/>
          <w:szCs w:val="24"/>
        </w:rPr>
        <w:t>5</w:t>
      </w:r>
      <w:r w:rsidRPr="006E10CB">
        <w:rPr>
          <w:rFonts w:hint="eastAsia"/>
          <w:sz w:val="24"/>
          <w:szCs w:val="24"/>
        </w:rPr>
        <w:t>示出了</w:t>
      </w:r>
      <w:r w:rsidR="00A74926" w:rsidRPr="006E10CB">
        <w:rPr>
          <w:rFonts w:hint="eastAsia"/>
          <w:sz w:val="24"/>
          <w:szCs w:val="24"/>
        </w:rPr>
        <w:t>图</w:t>
      </w:r>
      <w:r w:rsidR="00A74926" w:rsidRPr="006E10CB">
        <w:rPr>
          <w:rFonts w:hint="eastAsia"/>
          <w:sz w:val="24"/>
          <w:szCs w:val="24"/>
        </w:rPr>
        <w:t>4</w:t>
      </w:r>
      <w:r w:rsidR="00A74926" w:rsidRPr="006E10CB">
        <w:rPr>
          <w:rFonts w:hint="eastAsia"/>
          <w:sz w:val="24"/>
          <w:szCs w:val="24"/>
        </w:rPr>
        <w:t>中</w:t>
      </w:r>
      <w:r w:rsidR="00A74926" w:rsidRPr="006E10CB">
        <w:rPr>
          <w:rFonts w:hint="eastAsia"/>
          <w:sz w:val="24"/>
          <w:szCs w:val="24"/>
        </w:rPr>
        <w:t>II</w:t>
      </w:r>
      <w:r w:rsidR="00A74926" w:rsidRPr="006E10CB">
        <w:rPr>
          <w:rFonts w:hint="eastAsia"/>
          <w:sz w:val="24"/>
          <w:szCs w:val="24"/>
        </w:rPr>
        <w:t>处的局部放大图</w:t>
      </w:r>
      <w:r w:rsidRPr="006E10CB">
        <w:rPr>
          <w:rFonts w:hint="eastAsia"/>
          <w:sz w:val="24"/>
          <w:szCs w:val="24"/>
        </w:rPr>
        <w:t>；</w:t>
      </w:r>
    </w:p>
    <w:p w14:paraId="05B8B45E" w14:textId="54CF4C46" w:rsidR="00604EFB" w:rsidRPr="006E10CB" w:rsidRDefault="00604EFB" w:rsidP="00D1419A">
      <w:pPr>
        <w:spacing w:line="360" w:lineRule="auto"/>
        <w:ind w:firstLineChars="177" w:firstLine="425"/>
        <w:textAlignment w:val="baseline"/>
        <w:rPr>
          <w:sz w:val="24"/>
          <w:szCs w:val="24"/>
        </w:rPr>
      </w:pPr>
      <w:r w:rsidRPr="006E10CB">
        <w:rPr>
          <w:rFonts w:hint="eastAsia"/>
          <w:sz w:val="24"/>
          <w:szCs w:val="24"/>
        </w:rPr>
        <w:t>图</w:t>
      </w:r>
      <w:r w:rsidRPr="006E10CB">
        <w:rPr>
          <w:rFonts w:hint="eastAsia"/>
          <w:sz w:val="24"/>
          <w:szCs w:val="24"/>
        </w:rPr>
        <w:t>6</w:t>
      </w:r>
      <w:r w:rsidRPr="006E10CB">
        <w:rPr>
          <w:rFonts w:hint="eastAsia"/>
          <w:sz w:val="24"/>
          <w:szCs w:val="24"/>
        </w:rPr>
        <w:t>示出了根据本申请的实施例的</w:t>
      </w:r>
      <w:r w:rsidR="00F72C74" w:rsidRPr="006E10CB">
        <w:rPr>
          <w:rFonts w:hint="eastAsia"/>
          <w:sz w:val="24"/>
          <w:szCs w:val="24"/>
        </w:rPr>
        <w:t>显示装置的一种第一限位结构的示意图</w:t>
      </w:r>
      <w:r w:rsidRPr="006E10CB">
        <w:rPr>
          <w:rFonts w:hint="eastAsia"/>
          <w:sz w:val="24"/>
          <w:szCs w:val="24"/>
        </w:rPr>
        <w:t>；</w:t>
      </w:r>
    </w:p>
    <w:p w14:paraId="19EC34AC" w14:textId="3F1B3295" w:rsidR="00604EFB" w:rsidRPr="006E10CB" w:rsidRDefault="00604EFB" w:rsidP="00D1419A">
      <w:pPr>
        <w:spacing w:line="360" w:lineRule="auto"/>
        <w:ind w:firstLineChars="177" w:firstLine="425"/>
        <w:textAlignment w:val="baseline"/>
        <w:rPr>
          <w:sz w:val="24"/>
          <w:szCs w:val="24"/>
        </w:rPr>
      </w:pPr>
      <w:r w:rsidRPr="006E10CB">
        <w:rPr>
          <w:rFonts w:hint="eastAsia"/>
          <w:sz w:val="24"/>
          <w:szCs w:val="24"/>
        </w:rPr>
        <w:t>图</w:t>
      </w:r>
      <w:r w:rsidRPr="006E10CB">
        <w:rPr>
          <w:rFonts w:hint="eastAsia"/>
          <w:sz w:val="24"/>
          <w:szCs w:val="24"/>
        </w:rPr>
        <w:t>7</w:t>
      </w:r>
      <w:r w:rsidRPr="006E10CB">
        <w:rPr>
          <w:rFonts w:hint="eastAsia"/>
          <w:sz w:val="24"/>
          <w:szCs w:val="24"/>
        </w:rPr>
        <w:t>示出了根据本申请的实施例的</w:t>
      </w:r>
      <w:r w:rsidR="00F72C74" w:rsidRPr="006E10CB">
        <w:rPr>
          <w:rFonts w:hint="eastAsia"/>
          <w:sz w:val="24"/>
          <w:szCs w:val="24"/>
        </w:rPr>
        <w:t>显示装置的另一种第一限位结构的示意图</w:t>
      </w:r>
      <w:r w:rsidRPr="006E10CB">
        <w:rPr>
          <w:rFonts w:hint="eastAsia"/>
          <w:sz w:val="24"/>
          <w:szCs w:val="24"/>
        </w:rPr>
        <w:t>；</w:t>
      </w:r>
    </w:p>
    <w:p w14:paraId="15AD58A5" w14:textId="1FF0FF7D" w:rsidR="00604EFB" w:rsidRPr="006E10CB" w:rsidRDefault="00604EFB" w:rsidP="00D1419A">
      <w:pPr>
        <w:spacing w:line="360" w:lineRule="auto"/>
        <w:ind w:firstLineChars="177" w:firstLine="425"/>
        <w:textAlignment w:val="baseline"/>
        <w:rPr>
          <w:sz w:val="24"/>
          <w:szCs w:val="24"/>
        </w:rPr>
      </w:pPr>
      <w:r w:rsidRPr="006E10CB">
        <w:rPr>
          <w:rFonts w:hint="eastAsia"/>
          <w:sz w:val="24"/>
          <w:szCs w:val="24"/>
        </w:rPr>
        <w:t>图</w:t>
      </w:r>
      <w:r w:rsidRPr="006E10CB">
        <w:rPr>
          <w:rFonts w:hint="eastAsia"/>
          <w:sz w:val="24"/>
          <w:szCs w:val="24"/>
        </w:rPr>
        <w:t>8</w:t>
      </w:r>
      <w:r w:rsidRPr="006E10CB">
        <w:rPr>
          <w:rFonts w:hint="eastAsia"/>
          <w:sz w:val="24"/>
          <w:szCs w:val="24"/>
        </w:rPr>
        <w:t>示出了根据本申请的实施例的</w:t>
      </w:r>
      <w:r w:rsidR="00F72C74" w:rsidRPr="006E10CB">
        <w:rPr>
          <w:rFonts w:hint="eastAsia"/>
          <w:sz w:val="24"/>
          <w:szCs w:val="24"/>
        </w:rPr>
        <w:t>显示装置的第一限位结构和</w:t>
      </w:r>
      <w:r w:rsidR="00B54182" w:rsidRPr="006E10CB">
        <w:rPr>
          <w:rFonts w:hint="eastAsia"/>
          <w:sz w:val="24"/>
          <w:szCs w:val="24"/>
        </w:rPr>
        <w:t>紧固插销配合的示意图</w:t>
      </w:r>
      <w:r w:rsidRPr="006E10CB">
        <w:rPr>
          <w:rFonts w:hint="eastAsia"/>
          <w:sz w:val="24"/>
          <w:szCs w:val="24"/>
        </w:rPr>
        <w:t>；</w:t>
      </w:r>
    </w:p>
    <w:p w14:paraId="362E6139" w14:textId="652917F1" w:rsidR="00604EFB" w:rsidRPr="006E10CB" w:rsidRDefault="00604EFB" w:rsidP="00D1419A">
      <w:pPr>
        <w:spacing w:line="360" w:lineRule="auto"/>
        <w:ind w:firstLineChars="177" w:firstLine="425"/>
        <w:textAlignment w:val="baseline"/>
        <w:rPr>
          <w:sz w:val="24"/>
          <w:szCs w:val="24"/>
        </w:rPr>
      </w:pPr>
      <w:r w:rsidRPr="006E10CB">
        <w:rPr>
          <w:rFonts w:hint="eastAsia"/>
          <w:sz w:val="24"/>
          <w:szCs w:val="24"/>
        </w:rPr>
        <w:t>图</w:t>
      </w:r>
      <w:r w:rsidRPr="006E10CB">
        <w:rPr>
          <w:rFonts w:hint="eastAsia"/>
          <w:sz w:val="24"/>
          <w:szCs w:val="24"/>
        </w:rPr>
        <w:t>9</w:t>
      </w:r>
      <w:r w:rsidRPr="006E10CB">
        <w:rPr>
          <w:rFonts w:hint="eastAsia"/>
          <w:sz w:val="24"/>
          <w:szCs w:val="24"/>
        </w:rPr>
        <w:t>示出了根据本申请的实施例的</w:t>
      </w:r>
      <w:r w:rsidR="00B54182" w:rsidRPr="006E10CB">
        <w:rPr>
          <w:rFonts w:hint="eastAsia"/>
          <w:sz w:val="24"/>
          <w:szCs w:val="24"/>
        </w:rPr>
        <w:t>显示装置的紧固插销的俯视结构示意图</w:t>
      </w:r>
      <w:r w:rsidRPr="006E10CB">
        <w:rPr>
          <w:rFonts w:hint="eastAsia"/>
          <w:sz w:val="24"/>
          <w:szCs w:val="24"/>
        </w:rPr>
        <w:t>；</w:t>
      </w:r>
    </w:p>
    <w:p w14:paraId="2C5492C9" w14:textId="74885695" w:rsidR="00604EFB" w:rsidRPr="006E10CB" w:rsidRDefault="00604EFB" w:rsidP="00D1419A">
      <w:pPr>
        <w:spacing w:line="360" w:lineRule="auto"/>
        <w:ind w:firstLineChars="177" w:firstLine="425"/>
        <w:textAlignment w:val="baseline"/>
        <w:rPr>
          <w:sz w:val="24"/>
          <w:szCs w:val="24"/>
        </w:rPr>
      </w:pPr>
      <w:r w:rsidRPr="006E10CB">
        <w:rPr>
          <w:rFonts w:hint="eastAsia"/>
          <w:sz w:val="24"/>
          <w:szCs w:val="24"/>
        </w:rPr>
        <w:t>图</w:t>
      </w:r>
      <w:r w:rsidRPr="006E10CB">
        <w:rPr>
          <w:rFonts w:hint="eastAsia"/>
          <w:sz w:val="24"/>
          <w:szCs w:val="24"/>
        </w:rPr>
        <w:t>10</w:t>
      </w:r>
      <w:r w:rsidRPr="006E10CB">
        <w:rPr>
          <w:rFonts w:hint="eastAsia"/>
          <w:sz w:val="24"/>
          <w:szCs w:val="24"/>
        </w:rPr>
        <w:t>示出了根据本申请的实施例的</w:t>
      </w:r>
      <w:r w:rsidR="00B54182" w:rsidRPr="006E10CB">
        <w:rPr>
          <w:rFonts w:hint="eastAsia"/>
          <w:sz w:val="24"/>
          <w:szCs w:val="24"/>
        </w:rPr>
        <w:t>显示装置的紧固插销的侧视结构示意图</w:t>
      </w:r>
      <w:r w:rsidRPr="006E10CB">
        <w:rPr>
          <w:rFonts w:hint="eastAsia"/>
          <w:sz w:val="24"/>
          <w:szCs w:val="24"/>
        </w:rPr>
        <w:t>；</w:t>
      </w:r>
    </w:p>
    <w:p w14:paraId="43900302" w14:textId="2D6E90C2" w:rsidR="00604EFB" w:rsidRPr="006E10CB" w:rsidRDefault="00604EFB" w:rsidP="00D1419A">
      <w:pPr>
        <w:spacing w:line="360" w:lineRule="auto"/>
        <w:ind w:firstLineChars="177" w:firstLine="425"/>
        <w:textAlignment w:val="baseline"/>
        <w:rPr>
          <w:sz w:val="24"/>
          <w:szCs w:val="24"/>
        </w:rPr>
      </w:pPr>
      <w:r w:rsidRPr="006E10CB">
        <w:rPr>
          <w:rFonts w:hint="eastAsia"/>
          <w:sz w:val="24"/>
          <w:szCs w:val="24"/>
        </w:rPr>
        <w:t>图</w:t>
      </w:r>
      <w:r w:rsidRPr="006E10CB">
        <w:rPr>
          <w:rFonts w:hint="eastAsia"/>
          <w:sz w:val="24"/>
          <w:szCs w:val="24"/>
        </w:rPr>
        <w:t>11</w:t>
      </w:r>
      <w:r w:rsidRPr="006E10CB">
        <w:rPr>
          <w:rFonts w:hint="eastAsia"/>
          <w:sz w:val="24"/>
          <w:szCs w:val="24"/>
        </w:rPr>
        <w:t>示出了根据本申请的实施例的</w:t>
      </w:r>
      <w:r w:rsidR="00B54182" w:rsidRPr="006E10CB">
        <w:rPr>
          <w:rFonts w:hint="eastAsia"/>
          <w:sz w:val="24"/>
          <w:szCs w:val="24"/>
        </w:rPr>
        <w:t>显示装置的紧固插销的第一视角的立体结构示意</w:t>
      </w:r>
      <w:r w:rsidR="00B54182" w:rsidRPr="006E10CB">
        <w:rPr>
          <w:rFonts w:hint="eastAsia"/>
          <w:sz w:val="24"/>
          <w:szCs w:val="24"/>
        </w:rPr>
        <w:lastRenderedPageBreak/>
        <w:t>图</w:t>
      </w:r>
      <w:r w:rsidRPr="006E10CB">
        <w:rPr>
          <w:rFonts w:hint="eastAsia"/>
          <w:sz w:val="24"/>
          <w:szCs w:val="24"/>
        </w:rPr>
        <w:t>；</w:t>
      </w:r>
    </w:p>
    <w:p w14:paraId="582B0688" w14:textId="6214174A" w:rsidR="00B54182" w:rsidRDefault="00604EFB" w:rsidP="00D1419A">
      <w:pPr>
        <w:spacing w:line="360" w:lineRule="auto"/>
        <w:ind w:firstLineChars="177" w:firstLine="425"/>
        <w:textAlignment w:val="baseline"/>
        <w:rPr>
          <w:sz w:val="24"/>
          <w:szCs w:val="24"/>
        </w:rPr>
      </w:pPr>
      <w:r w:rsidRPr="006E10CB">
        <w:rPr>
          <w:rFonts w:hint="eastAsia"/>
          <w:sz w:val="24"/>
          <w:szCs w:val="24"/>
        </w:rPr>
        <w:t>图</w:t>
      </w:r>
      <w:r w:rsidRPr="006E10CB">
        <w:rPr>
          <w:rFonts w:hint="eastAsia"/>
          <w:sz w:val="24"/>
          <w:szCs w:val="24"/>
        </w:rPr>
        <w:t>12</w:t>
      </w:r>
      <w:r w:rsidRPr="006E10CB">
        <w:rPr>
          <w:rFonts w:hint="eastAsia"/>
          <w:sz w:val="24"/>
          <w:szCs w:val="24"/>
        </w:rPr>
        <w:t>示出了根据本申请的实施例的</w:t>
      </w:r>
      <w:r w:rsidR="00B54182" w:rsidRPr="006E10CB">
        <w:rPr>
          <w:rFonts w:hint="eastAsia"/>
          <w:sz w:val="24"/>
          <w:szCs w:val="24"/>
        </w:rPr>
        <w:t>显示装置的紧固插销的第二视角的立体结构示意图；</w:t>
      </w:r>
    </w:p>
    <w:p w14:paraId="37CE5623" w14:textId="306EABE0" w:rsidR="006F3785" w:rsidRDefault="006F3785" w:rsidP="00D1419A">
      <w:pPr>
        <w:spacing w:line="360" w:lineRule="auto"/>
        <w:ind w:firstLineChars="177" w:firstLine="425"/>
        <w:textAlignment w:val="baseline"/>
        <w:rPr>
          <w:sz w:val="24"/>
          <w:szCs w:val="24"/>
        </w:rPr>
      </w:pPr>
      <w:r>
        <w:rPr>
          <w:rFonts w:hint="eastAsia"/>
          <w:sz w:val="24"/>
          <w:szCs w:val="24"/>
        </w:rPr>
        <w:t>图</w:t>
      </w:r>
      <w:r>
        <w:rPr>
          <w:rFonts w:hint="eastAsia"/>
          <w:sz w:val="24"/>
          <w:szCs w:val="24"/>
        </w:rPr>
        <w:t>1</w:t>
      </w:r>
      <w:r>
        <w:rPr>
          <w:sz w:val="24"/>
          <w:szCs w:val="24"/>
        </w:rPr>
        <w:t>3</w:t>
      </w:r>
      <w:r>
        <w:rPr>
          <w:rFonts w:hint="eastAsia"/>
          <w:sz w:val="24"/>
          <w:szCs w:val="24"/>
        </w:rPr>
        <w:t>示出了根据本申请的实施例的</w:t>
      </w:r>
      <w:r w:rsidR="00BE73ED">
        <w:rPr>
          <w:rFonts w:hint="eastAsia"/>
          <w:sz w:val="24"/>
          <w:szCs w:val="24"/>
        </w:rPr>
        <w:t>带有回复扭簧的显示装置的紧固插销处的局部放大图；</w:t>
      </w:r>
    </w:p>
    <w:p w14:paraId="20C46B92" w14:textId="1D127DC9" w:rsidR="00BE73ED" w:rsidRPr="006E10CB" w:rsidRDefault="00BE73ED" w:rsidP="00D1419A">
      <w:pPr>
        <w:spacing w:line="360" w:lineRule="auto"/>
        <w:ind w:firstLineChars="177" w:firstLine="425"/>
        <w:textAlignment w:val="baseline"/>
        <w:rPr>
          <w:sz w:val="24"/>
          <w:szCs w:val="24"/>
        </w:rPr>
      </w:pPr>
      <w:r>
        <w:rPr>
          <w:rFonts w:hint="eastAsia"/>
          <w:sz w:val="24"/>
          <w:szCs w:val="24"/>
        </w:rPr>
        <w:t>图</w:t>
      </w:r>
      <w:r>
        <w:rPr>
          <w:rFonts w:hint="eastAsia"/>
          <w:sz w:val="24"/>
          <w:szCs w:val="24"/>
        </w:rPr>
        <w:t>1</w:t>
      </w:r>
      <w:r>
        <w:rPr>
          <w:sz w:val="24"/>
          <w:szCs w:val="24"/>
        </w:rPr>
        <w:t>4</w:t>
      </w:r>
      <w:r>
        <w:rPr>
          <w:rFonts w:hint="eastAsia"/>
          <w:sz w:val="24"/>
          <w:szCs w:val="24"/>
        </w:rPr>
        <w:t>示出了根据本申请的实施例的与回复扭簧配合的紧固插销的立体结构示意图；</w:t>
      </w:r>
    </w:p>
    <w:p w14:paraId="411842B4" w14:textId="2E0B08E9" w:rsidR="00BB409E" w:rsidRPr="006E10CB" w:rsidRDefault="00B54182" w:rsidP="00D1419A">
      <w:pPr>
        <w:spacing w:line="360" w:lineRule="auto"/>
        <w:ind w:firstLineChars="177" w:firstLine="425"/>
        <w:textAlignment w:val="baseline"/>
        <w:rPr>
          <w:sz w:val="24"/>
          <w:szCs w:val="24"/>
        </w:rPr>
      </w:pPr>
      <w:r w:rsidRPr="006E10CB">
        <w:rPr>
          <w:rFonts w:hint="eastAsia"/>
          <w:sz w:val="24"/>
          <w:szCs w:val="24"/>
        </w:rPr>
        <w:t>图</w:t>
      </w:r>
      <w:r w:rsidR="00BE73ED" w:rsidRPr="006E10CB">
        <w:rPr>
          <w:rFonts w:hint="eastAsia"/>
          <w:sz w:val="24"/>
          <w:szCs w:val="24"/>
        </w:rPr>
        <w:t>1</w:t>
      </w:r>
      <w:r w:rsidR="00BE73ED">
        <w:rPr>
          <w:sz w:val="24"/>
          <w:szCs w:val="24"/>
        </w:rPr>
        <w:t>5</w:t>
      </w:r>
      <w:r w:rsidRPr="006E10CB">
        <w:rPr>
          <w:rFonts w:hint="eastAsia"/>
          <w:sz w:val="24"/>
          <w:szCs w:val="24"/>
        </w:rPr>
        <w:t>示出了根据本申请的实施例的显示装置的底座的</w:t>
      </w:r>
      <w:r w:rsidR="00BB409E" w:rsidRPr="006E10CB">
        <w:rPr>
          <w:rFonts w:hint="eastAsia"/>
          <w:sz w:val="24"/>
          <w:szCs w:val="24"/>
        </w:rPr>
        <w:t>立体结构示意图；</w:t>
      </w:r>
    </w:p>
    <w:p w14:paraId="6B28E6F2" w14:textId="52B90A08" w:rsidR="00721753" w:rsidRPr="006E10CB" w:rsidRDefault="00BB409E" w:rsidP="00D1419A">
      <w:pPr>
        <w:spacing w:line="360" w:lineRule="auto"/>
        <w:ind w:firstLineChars="177" w:firstLine="425"/>
        <w:textAlignment w:val="baseline"/>
        <w:rPr>
          <w:sz w:val="24"/>
          <w:szCs w:val="24"/>
        </w:rPr>
      </w:pPr>
      <w:r w:rsidRPr="006E10CB">
        <w:rPr>
          <w:rFonts w:hint="eastAsia"/>
          <w:sz w:val="24"/>
          <w:szCs w:val="24"/>
        </w:rPr>
        <w:t>图</w:t>
      </w:r>
      <w:r w:rsidR="00BE73ED" w:rsidRPr="006E10CB">
        <w:rPr>
          <w:rFonts w:hint="eastAsia"/>
          <w:sz w:val="24"/>
          <w:szCs w:val="24"/>
        </w:rPr>
        <w:t>1</w:t>
      </w:r>
      <w:r w:rsidR="00BE73ED">
        <w:rPr>
          <w:sz w:val="24"/>
          <w:szCs w:val="24"/>
        </w:rPr>
        <w:t>6</w:t>
      </w:r>
      <w:r w:rsidRPr="006E10CB">
        <w:rPr>
          <w:rFonts w:hint="eastAsia"/>
          <w:sz w:val="24"/>
          <w:szCs w:val="24"/>
        </w:rPr>
        <w:t>示出了根据本申请的实施例的显示装置与电子脱扣器配合</w:t>
      </w:r>
      <w:r w:rsidR="00721753" w:rsidRPr="006E10CB">
        <w:rPr>
          <w:rFonts w:hint="eastAsia"/>
          <w:sz w:val="24"/>
          <w:szCs w:val="24"/>
        </w:rPr>
        <w:t>时紧固插销处的剖视立体结构示意图；</w:t>
      </w:r>
    </w:p>
    <w:p w14:paraId="020BAD92" w14:textId="0E70FC20" w:rsidR="00721753" w:rsidRPr="006E10CB" w:rsidRDefault="00721753" w:rsidP="00D1419A">
      <w:pPr>
        <w:spacing w:line="360" w:lineRule="auto"/>
        <w:ind w:firstLineChars="177" w:firstLine="425"/>
        <w:textAlignment w:val="baseline"/>
        <w:rPr>
          <w:sz w:val="24"/>
          <w:szCs w:val="24"/>
        </w:rPr>
      </w:pPr>
      <w:r w:rsidRPr="006E10CB">
        <w:rPr>
          <w:rFonts w:hint="eastAsia"/>
          <w:sz w:val="24"/>
          <w:szCs w:val="24"/>
        </w:rPr>
        <w:t>图</w:t>
      </w:r>
      <w:r w:rsidR="00BE73ED" w:rsidRPr="006E10CB">
        <w:rPr>
          <w:rFonts w:hint="eastAsia"/>
          <w:sz w:val="24"/>
          <w:szCs w:val="24"/>
        </w:rPr>
        <w:t>1</w:t>
      </w:r>
      <w:r w:rsidR="00BE73ED">
        <w:rPr>
          <w:sz w:val="24"/>
          <w:szCs w:val="24"/>
        </w:rPr>
        <w:t>7</w:t>
      </w:r>
      <w:r w:rsidRPr="006E10CB">
        <w:rPr>
          <w:rFonts w:hint="eastAsia"/>
          <w:sz w:val="24"/>
          <w:szCs w:val="24"/>
        </w:rPr>
        <w:t>示出了根据本申请的实施例的电子脱扣器的仰视结构示意图；</w:t>
      </w:r>
    </w:p>
    <w:p w14:paraId="10BFC99C" w14:textId="1A8B2024" w:rsidR="00B13F36" w:rsidRPr="006E10CB" w:rsidRDefault="00721753" w:rsidP="00D1419A">
      <w:pPr>
        <w:spacing w:line="360" w:lineRule="auto"/>
        <w:ind w:firstLineChars="177" w:firstLine="425"/>
        <w:textAlignment w:val="baseline"/>
        <w:rPr>
          <w:sz w:val="24"/>
          <w:szCs w:val="24"/>
        </w:rPr>
      </w:pPr>
      <w:r w:rsidRPr="006E10CB">
        <w:rPr>
          <w:rFonts w:hint="eastAsia"/>
          <w:sz w:val="24"/>
          <w:szCs w:val="24"/>
        </w:rPr>
        <w:t>图</w:t>
      </w:r>
      <w:r w:rsidR="00BE73ED" w:rsidRPr="006E10CB">
        <w:rPr>
          <w:sz w:val="24"/>
          <w:szCs w:val="24"/>
        </w:rPr>
        <w:t>1</w:t>
      </w:r>
      <w:r w:rsidR="00BE73ED">
        <w:rPr>
          <w:sz w:val="24"/>
          <w:szCs w:val="24"/>
        </w:rPr>
        <w:t>8</w:t>
      </w:r>
      <w:r w:rsidRPr="006E10CB">
        <w:rPr>
          <w:rFonts w:hint="eastAsia"/>
          <w:sz w:val="24"/>
          <w:szCs w:val="24"/>
        </w:rPr>
        <w:t>示出了图</w:t>
      </w:r>
      <w:r w:rsidR="00BE73ED">
        <w:rPr>
          <w:sz w:val="24"/>
          <w:szCs w:val="24"/>
        </w:rPr>
        <w:t>17</w:t>
      </w:r>
      <w:r w:rsidR="00B13F36" w:rsidRPr="006E10CB">
        <w:rPr>
          <w:rFonts w:hint="eastAsia"/>
          <w:sz w:val="24"/>
          <w:szCs w:val="24"/>
        </w:rPr>
        <w:t>中</w:t>
      </w:r>
      <w:r w:rsidR="00B13F36" w:rsidRPr="006E10CB">
        <w:rPr>
          <w:rFonts w:hint="eastAsia"/>
          <w:sz w:val="24"/>
          <w:szCs w:val="24"/>
        </w:rPr>
        <w:t>III</w:t>
      </w:r>
      <w:r w:rsidR="00B13F36" w:rsidRPr="006E10CB">
        <w:rPr>
          <w:rFonts w:hint="eastAsia"/>
          <w:sz w:val="24"/>
          <w:szCs w:val="24"/>
        </w:rPr>
        <w:t>处的剖视结构示意图；</w:t>
      </w:r>
    </w:p>
    <w:p w14:paraId="3DD141AF" w14:textId="0FF57C2E" w:rsidR="00B13F36" w:rsidRPr="006E10CB" w:rsidRDefault="00B13F36" w:rsidP="00D1419A">
      <w:pPr>
        <w:spacing w:line="360" w:lineRule="auto"/>
        <w:ind w:firstLineChars="177" w:firstLine="425"/>
        <w:textAlignment w:val="baseline"/>
        <w:rPr>
          <w:sz w:val="24"/>
          <w:szCs w:val="24"/>
        </w:rPr>
      </w:pPr>
      <w:r w:rsidRPr="006E10CB">
        <w:rPr>
          <w:rFonts w:hint="eastAsia"/>
          <w:sz w:val="24"/>
          <w:szCs w:val="24"/>
        </w:rPr>
        <w:t>图</w:t>
      </w:r>
      <w:r w:rsidR="00BE73ED" w:rsidRPr="006E10CB">
        <w:rPr>
          <w:rFonts w:hint="eastAsia"/>
          <w:sz w:val="24"/>
          <w:szCs w:val="24"/>
        </w:rPr>
        <w:t>1</w:t>
      </w:r>
      <w:r w:rsidR="00BE73ED">
        <w:rPr>
          <w:sz w:val="24"/>
          <w:szCs w:val="24"/>
        </w:rPr>
        <w:t>9</w:t>
      </w:r>
      <w:r w:rsidRPr="006E10CB">
        <w:rPr>
          <w:rFonts w:hint="eastAsia"/>
          <w:sz w:val="24"/>
          <w:szCs w:val="24"/>
        </w:rPr>
        <w:t>示出了电子脱扣器的壳体的立体结构示意图；</w:t>
      </w:r>
    </w:p>
    <w:p w14:paraId="06D04357" w14:textId="24CCD76D" w:rsidR="009E5B9D" w:rsidRPr="006E10CB" w:rsidRDefault="00B13F36" w:rsidP="00D1419A">
      <w:pPr>
        <w:spacing w:line="360" w:lineRule="auto"/>
        <w:ind w:firstLineChars="177" w:firstLine="425"/>
        <w:textAlignment w:val="baseline"/>
        <w:rPr>
          <w:sz w:val="24"/>
          <w:szCs w:val="24"/>
        </w:rPr>
      </w:pPr>
      <w:r w:rsidRPr="006E10CB">
        <w:rPr>
          <w:rFonts w:hint="eastAsia"/>
          <w:sz w:val="24"/>
          <w:szCs w:val="24"/>
        </w:rPr>
        <w:t>图</w:t>
      </w:r>
      <w:r w:rsidR="00BE73ED">
        <w:rPr>
          <w:sz w:val="24"/>
          <w:szCs w:val="24"/>
        </w:rPr>
        <w:t>20</w:t>
      </w:r>
      <w:r w:rsidRPr="006E10CB">
        <w:rPr>
          <w:rFonts w:hint="eastAsia"/>
          <w:sz w:val="24"/>
          <w:szCs w:val="24"/>
        </w:rPr>
        <w:t>示出了电子脱扣器与安装</w:t>
      </w:r>
      <w:proofErr w:type="gramStart"/>
      <w:r w:rsidRPr="006E10CB">
        <w:rPr>
          <w:rFonts w:hint="eastAsia"/>
          <w:sz w:val="24"/>
          <w:szCs w:val="24"/>
        </w:rPr>
        <w:t>框配合</w:t>
      </w:r>
      <w:proofErr w:type="gramEnd"/>
      <w:r w:rsidRPr="006E10CB">
        <w:rPr>
          <w:rFonts w:hint="eastAsia"/>
          <w:sz w:val="24"/>
          <w:szCs w:val="24"/>
        </w:rPr>
        <w:t>的立体结构示意图</w:t>
      </w:r>
      <w:r w:rsidR="00941A76" w:rsidRPr="006E10CB">
        <w:rPr>
          <w:rFonts w:hint="eastAsia"/>
          <w:sz w:val="24"/>
          <w:szCs w:val="24"/>
        </w:rPr>
        <w:t>。</w:t>
      </w:r>
    </w:p>
    <w:p w14:paraId="7EB40B63" w14:textId="77777777" w:rsidR="009E5B9D" w:rsidRPr="006E10CB" w:rsidRDefault="004C3838" w:rsidP="00D1419A">
      <w:pPr>
        <w:spacing w:line="360" w:lineRule="auto"/>
        <w:ind w:firstLineChars="177" w:firstLine="425"/>
        <w:textAlignment w:val="baseline"/>
        <w:rPr>
          <w:sz w:val="24"/>
          <w:szCs w:val="24"/>
        </w:rPr>
      </w:pPr>
      <w:r w:rsidRPr="006E10CB">
        <w:rPr>
          <w:rFonts w:hint="eastAsia"/>
          <w:sz w:val="24"/>
          <w:szCs w:val="24"/>
        </w:rPr>
        <w:t>附图标记说明：</w:t>
      </w:r>
    </w:p>
    <w:p w14:paraId="5C25CA4D" w14:textId="38BC69A0" w:rsidR="00117F14" w:rsidRPr="006E10CB" w:rsidRDefault="006D3E03" w:rsidP="00A254C3">
      <w:pPr>
        <w:spacing w:line="360" w:lineRule="auto"/>
        <w:ind w:firstLineChars="177" w:firstLine="425"/>
        <w:textAlignment w:val="baseline"/>
        <w:rPr>
          <w:sz w:val="24"/>
          <w:szCs w:val="24"/>
        </w:rPr>
      </w:pPr>
      <w:r w:rsidRPr="006E10CB">
        <w:rPr>
          <w:rFonts w:hint="eastAsia"/>
          <w:sz w:val="24"/>
          <w:szCs w:val="24"/>
        </w:rPr>
        <w:t>1</w:t>
      </w:r>
      <w:r w:rsidRPr="006E10CB">
        <w:rPr>
          <w:sz w:val="24"/>
          <w:szCs w:val="24"/>
        </w:rPr>
        <w:t>0</w:t>
      </w:r>
      <w:r w:rsidRPr="006E10CB">
        <w:rPr>
          <w:rFonts w:hint="eastAsia"/>
          <w:sz w:val="24"/>
          <w:szCs w:val="24"/>
        </w:rPr>
        <w:t>、电子脱扣器；</w:t>
      </w:r>
      <w:r w:rsidRPr="006E10CB">
        <w:rPr>
          <w:rFonts w:hint="eastAsia"/>
          <w:sz w:val="24"/>
          <w:szCs w:val="24"/>
        </w:rPr>
        <w:t>1</w:t>
      </w:r>
      <w:r w:rsidRPr="006E10CB">
        <w:rPr>
          <w:sz w:val="24"/>
          <w:szCs w:val="24"/>
        </w:rPr>
        <w:t>1</w:t>
      </w:r>
      <w:r w:rsidRPr="006E10CB">
        <w:rPr>
          <w:rFonts w:hint="eastAsia"/>
          <w:sz w:val="24"/>
          <w:szCs w:val="24"/>
        </w:rPr>
        <w:t>、</w:t>
      </w:r>
      <w:r w:rsidR="0042377F" w:rsidRPr="006E10CB">
        <w:rPr>
          <w:rFonts w:hint="eastAsia"/>
          <w:sz w:val="24"/>
          <w:szCs w:val="24"/>
        </w:rPr>
        <w:t>钩</w:t>
      </w:r>
      <w:r w:rsidRPr="006E10CB">
        <w:rPr>
          <w:rFonts w:hint="eastAsia"/>
          <w:sz w:val="24"/>
          <w:szCs w:val="24"/>
        </w:rPr>
        <w:t>槽；</w:t>
      </w:r>
      <w:r w:rsidRPr="006E10CB">
        <w:rPr>
          <w:rFonts w:hint="eastAsia"/>
          <w:sz w:val="24"/>
          <w:szCs w:val="24"/>
        </w:rPr>
        <w:t>1</w:t>
      </w:r>
      <w:r w:rsidRPr="006E10CB">
        <w:rPr>
          <w:sz w:val="24"/>
          <w:szCs w:val="24"/>
        </w:rPr>
        <w:t>2</w:t>
      </w:r>
      <w:r w:rsidRPr="006E10CB">
        <w:rPr>
          <w:rFonts w:hint="eastAsia"/>
          <w:sz w:val="24"/>
          <w:szCs w:val="24"/>
        </w:rPr>
        <w:t>、容纳孔；</w:t>
      </w:r>
      <w:r w:rsidRPr="006E10CB">
        <w:rPr>
          <w:rFonts w:hint="eastAsia"/>
          <w:sz w:val="24"/>
          <w:szCs w:val="24"/>
        </w:rPr>
        <w:t>1</w:t>
      </w:r>
      <w:r w:rsidRPr="006E10CB">
        <w:rPr>
          <w:sz w:val="24"/>
          <w:szCs w:val="24"/>
        </w:rPr>
        <w:t>4</w:t>
      </w:r>
      <w:r w:rsidRPr="006E10CB">
        <w:rPr>
          <w:rFonts w:hint="eastAsia"/>
          <w:sz w:val="24"/>
          <w:szCs w:val="24"/>
        </w:rPr>
        <w:t>、安装框；</w:t>
      </w:r>
      <w:r w:rsidRPr="006E10CB">
        <w:rPr>
          <w:rFonts w:hint="eastAsia"/>
          <w:sz w:val="24"/>
          <w:szCs w:val="24"/>
        </w:rPr>
        <w:t>1</w:t>
      </w:r>
      <w:r w:rsidRPr="006E10CB">
        <w:rPr>
          <w:sz w:val="24"/>
          <w:szCs w:val="24"/>
        </w:rPr>
        <w:t>41</w:t>
      </w:r>
      <w:r w:rsidRPr="006E10CB">
        <w:rPr>
          <w:rFonts w:hint="eastAsia"/>
          <w:sz w:val="24"/>
          <w:szCs w:val="24"/>
        </w:rPr>
        <w:t>、长夹子孔；</w:t>
      </w:r>
      <w:r w:rsidRPr="006E10CB">
        <w:rPr>
          <w:rFonts w:hint="eastAsia"/>
          <w:sz w:val="24"/>
          <w:szCs w:val="24"/>
        </w:rPr>
        <w:t>1</w:t>
      </w:r>
      <w:r w:rsidRPr="006E10CB">
        <w:rPr>
          <w:sz w:val="24"/>
          <w:szCs w:val="24"/>
        </w:rPr>
        <w:t>42</w:t>
      </w:r>
      <w:r w:rsidRPr="006E10CB">
        <w:rPr>
          <w:rFonts w:hint="eastAsia"/>
          <w:sz w:val="24"/>
          <w:szCs w:val="24"/>
        </w:rPr>
        <w:t>、短夹子孔；</w:t>
      </w:r>
      <w:r w:rsidRPr="006E10CB">
        <w:rPr>
          <w:rFonts w:hint="eastAsia"/>
          <w:sz w:val="24"/>
          <w:szCs w:val="24"/>
        </w:rPr>
        <w:t>1</w:t>
      </w:r>
      <w:r w:rsidRPr="006E10CB">
        <w:rPr>
          <w:sz w:val="24"/>
          <w:szCs w:val="24"/>
        </w:rPr>
        <w:t>5</w:t>
      </w:r>
      <w:r w:rsidRPr="006E10CB">
        <w:rPr>
          <w:rFonts w:hint="eastAsia"/>
          <w:sz w:val="24"/>
          <w:szCs w:val="24"/>
        </w:rPr>
        <w:t>、配合孔；</w:t>
      </w:r>
      <w:r w:rsidR="00E66565" w:rsidRPr="006E10CB">
        <w:rPr>
          <w:rFonts w:hint="eastAsia"/>
          <w:sz w:val="24"/>
          <w:szCs w:val="24"/>
        </w:rPr>
        <w:t>2</w:t>
      </w:r>
      <w:r w:rsidR="00E66565" w:rsidRPr="006E10CB">
        <w:rPr>
          <w:sz w:val="24"/>
          <w:szCs w:val="24"/>
        </w:rPr>
        <w:t>0</w:t>
      </w:r>
      <w:r w:rsidR="00E66565" w:rsidRPr="006E10CB">
        <w:rPr>
          <w:rFonts w:hint="eastAsia"/>
          <w:sz w:val="24"/>
          <w:szCs w:val="24"/>
        </w:rPr>
        <w:t>、显示主体；</w:t>
      </w:r>
      <w:r w:rsidR="003A7974" w:rsidRPr="006E10CB">
        <w:rPr>
          <w:sz w:val="24"/>
          <w:szCs w:val="24"/>
        </w:rPr>
        <w:t>21</w:t>
      </w:r>
      <w:r w:rsidR="003A7974" w:rsidRPr="006E10CB">
        <w:rPr>
          <w:rFonts w:hint="eastAsia"/>
          <w:sz w:val="24"/>
          <w:szCs w:val="24"/>
        </w:rPr>
        <w:t>、上盖；</w:t>
      </w:r>
      <w:r w:rsidR="003A7974" w:rsidRPr="006E10CB">
        <w:rPr>
          <w:rFonts w:hint="eastAsia"/>
          <w:sz w:val="24"/>
          <w:szCs w:val="24"/>
        </w:rPr>
        <w:t>2</w:t>
      </w:r>
      <w:r w:rsidR="003A7974" w:rsidRPr="006E10CB">
        <w:rPr>
          <w:sz w:val="24"/>
          <w:szCs w:val="24"/>
        </w:rPr>
        <w:t>11</w:t>
      </w:r>
      <w:r w:rsidR="003A7974" w:rsidRPr="006E10CB">
        <w:rPr>
          <w:rFonts w:hint="eastAsia"/>
          <w:sz w:val="24"/>
          <w:szCs w:val="24"/>
        </w:rPr>
        <w:t>、安装孔；</w:t>
      </w:r>
      <w:r w:rsidR="003A7974" w:rsidRPr="006E10CB">
        <w:rPr>
          <w:rFonts w:hint="eastAsia"/>
          <w:sz w:val="24"/>
          <w:szCs w:val="24"/>
        </w:rPr>
        <w:t>2</w:t>
      </w:r>
      <w:r w:rsidR="003A7974" w:rsidRPr="006E10CB">
        <w:rPr>
          <w:sz w:val="24"/>
          <w:szCs w:val="24"/>
        </w:rPr>
        <w:t>12</w:t>
      </w:r>
      <w:r w:rsidR="003A7974" w:rsidRPr="006E10CB">
        <w:rPr>
          <w:rFonts w:hint="eastAsia"/>
          <w:sz w:val="24"/>
          <w:szCs w:val="24"/>
        </w:rPr>
        <w:t>、第一限位结构；</w:t>
      </w:r>
      <w:r w:rsidR="003A7974" w:rsidRPr="006E10CB">
        <w:rPr>
          <w:rFonts w:hint="eastAsia"/>
          <w:sz w:val="24"/>
          <w:szCs w:val="24"/>
        </w:rPr>
        <w:t>2</w:t>
      </w:r>
      <w:r w:rsidR="003A7974" w:rsidRPr="006E10CB">
        <w:rPr>
          <w:sz w:val="24"/>
          <w:szCs w:val="24"/>
        </w:rPr>
        <w:t>12</w:t>
      </w:r>
      <w:r w:rsidR="003A7974" w:rsidRPr="006E10CB">
        <w:rPr>
          <w:rFonts w:hint="eastAsia"/>
          <w:sz w:val="24"/>
          <w:szCs w:val="24"/>
        </w:rPr>
        <w:t>a</w:t>
      </w:r>
      <w:r w:rsidR="0042377F" w:rsidRPr="006E10CB">
        <w:rPr>
          <w:rFonts w:hint="eastAsia"/>
          <w:sz w:val="24"/>
          <w:szCs w:val="24"/>
        </w:rPr>
        <w:t>、</w:t>
      </w:r>
      <w:r w:rsidR="003A7974" w:rsidRPr="006E10CB">
        <w:rPr>
          <w:rFonts w:hint="eastAsia"/>
          <w:sz w:val="24"/>
          <w:szCs w:val="24"/>
        </w:rPr>
        <w:t>限位支撑臂；</w:t>
      </w:r>
      <w:r w:rsidR="003A7974" w:rsidRPr="006E10CB">
        <w:rPr>
          <w:rFonts w:hint="eastAsia"/>
          <w:sz w:val="24"/>
          <w:szCs w:val="24"/>
        </w:rPr>
        <w:t>2</w:t>
      </w:r>
      <w:r w:rsidR="003A7974" w:rsidRPr="006E10CB">
        <w:rPr>
          <w:sz w:val="24"/>
          <w:szCs w:val="24"/>
        </w:rPr>
        <w:t>12</w:t>
      </w:r>
      <w:r w:rsidR="003A7974" w:rsidRPr="006E10CB">
        <w:rPr>
          <w:rFonts w:hint="eastAsia"/>
          <w:sz w:val="24"/>
          <w:szCs w:val="24"/>
        </w:rPr>
        <w:t>b</w:t>
      </w:r>
      <w:r w:rsidR="003A7974" w:rsidRPr="006E10CB">
        <w:rPr>
          <w:rFonts w:hint="eastAsia"/>
          <w:sz w:val="24"/>
          <w:szCs w:val="24"/>
        </w:rPr>
        <w:t>、限位凸起；</w:t>
      </w:r>
      <w:r w:rsidR="003A7974" w:rsidRPr="006E10CB">
        <w:rPr>
          <w:sz w:val="24"/>
          <w:szCs w:val="24"/>
        </w:rPr>
        <w:t>212</w:t>
      </w:r>
      <w:r w:rsidR="003A7974" w:rsidRPr="006E10CB">
        <w:rPr>
          <w:rFonts w:hint="eastAsia"/>
          <w:sz w:val="24"/>
          <w:szCs w:val="24"/>
        </w:rPr>
        <w:t>c</w:t>
      </w:r>
      <w:r w:rsidR="003A7974" w:rsidRPr="006E10CB">
        <w:rPr>
          <w:rFonts w:hint="eastAsia"/>
          <w:sz w:val="24"/>
          <w:szCs w:val="24"/>
        </w:rPr>
        <w:t>、第一弹性件；</w:t>
      </w:r>
      <w:r w:rsidR="003A7974" w:rsidRPr="006E10CB">
        <w:rPr>
          <w:rFonts w:hint="eastAsia"/>
          <w:sz w:val="24"/>
          <w:szCs w:val="24"/>
        </w:rPr>
        <w:t>2</w:t>
      </w:r>
      <w:r w:rsidR="003A7974" w:rsidRPr="006E10CB">
        <w:rPr>
          <w:sz w:val="24"/>
          <w:szCs w:val="24"/>
        </w:rPr>
        <w:t>12</w:t>
      </w:r>
      <w:r w:rsidR="003A7974" w:rsidRPr="006E10CB">
        <w:rPr>
          <w:rFonts w:hint="eastAsia"/>
          <w:sz w:val="24"/>
          <w:szCs w:val="24"/>
        </w:rPr>
        <w:t>d</w:t>
      </w:r>
      <w:r w:rsidR="003A7974" w:rsidRPr="006E10CB">
        <w:rPr>
          <w:rFonts w:hint="eastAsia"/>
          <w:sz w:val="24"/>
          <w:szCs w:val="24"/>
        </w:rPr>
        <w:t>、限位套；</w:t>
      </w:r>
      <w:r w:rsidR="003A7974" w:rsidRPr="006E10CB">
        <w:rPr>
          <w:rFonts w:hint="eastAsia"/>
          <w:sz w:val="24"/>
          <w:szCs w:val="24"/>
        </w:rPr>
        <w:t>2</w:t>
      </w:r>
      <w:r w:rsidR="003A7974" w:rsidRPr="006E10CB">
        <w:rPr>
          <w:sz w:val="24"/>
          <w:szCs w:val="24"/>
        </w:rPr>
        <w:t>12</w:t>
      </w:r>
      <w:r w:rsidR="003A7974" w:rsidRPr="006E10CB">
        <w:rPr>
          <w:rFonts w:hint="eastAsia"/>
          <w:sz w:val="24"/>
          <w:szCs w:val="24"/>
        </w:rPr>
        <w:t>e</w:t>
      </w:r>
      <w:r w:rsidR="003A7974" w:rsidRPr="006E10CB">
        <w:rPr>
          <w:rFonts w:hint="eastAsia"/>
          <w:sz w:val="24"/>
          <w:szCs w:val="24"/>
        </w:rPr>
        <w:t>、第二弹性件；</w:t>
      </w:r>
      <w:r w:rsidR="003A7974" w:rsidRPr="006E10CB">
        <w:rPr>
          <w:rFonts w:hint="eastAsia"/>
          <w:sz w:val="24"/>
          <w:szCs w:val="24"/>
        </w:rPr>
        <w:t>2</w:t>
      </w:r>
      <w:r w:rsidR="003A7974" w:rsidRPr="006E10CB">
        <w:rPr>
          <w:sz w:val="24"/>
          <w:szCs w:val="24"/>
        </w:rPr>
        <w:t>2</w:t>
      </w:r>
      <w:r w:rsidR="003A7974" w:rsidRPr="006E10CB">
        <w:rPr>
          <w:rFonts w:hint="eastAsia"/>
          <w:sz w:val="24"/>
          <w:szCs w:val="24"/>
        </w:rPr>
        <w:t>、底座；</w:t>
      </w:r>
      <w:r w:rsidR="003A7974" w:rsidRPr="006E10CB">
        <w:rPr>
          <w:rFonts w:hint="eastAsia"/>
          <w:sz w:val="24"/>
          <w:szCs w:val="24"/>
        </w:rPr>
        <w:t>2</w:t>
      </w:r>
      <w:r w:rsidR="003A7974" w:rsidRPr="006E10CB">
        <w:rPr>
          <w:sz w:val="24"/>
          <w:szCs w:val="24"/>
        </w:rPr>
        <w:t>21</w:t>
      </w:r>
      <w:r w:rsidR="003A7974" w:rsidRPr="006E10CB">
        <w:rPr>
          <w:rFonts w:hint="eastAsia"/>
          <w:sz w:val="24"/>
          <w:szCs w:val="24"/>
        </w:rPr>
        <w:t>、弧形段；</w:t>
      </w:r>
      <w:r w:rsidR="003A7974" w:rsidRPr="006E10CB">
        <w:rPr>
          <w:rFonts w:hint="eastAsia"/>
          <w:sz w:val="24"/>
          <w:szCs w:val="24"/>
        </w:rPr>
        <w:t>2</w:t>
      </w:r>
      <w:r w:rsidR="003A7974" w:rsidRPr="006E10CB">
        <w:rPr>
          <w:sz w:val="24"/>
          <w:szCs w:val="24"/>
        </w:rPr>
        <w:t>22</w:t>
      </w:r>
      <w:ins w:id="231" w:author="HSHONOR15" w:date="2021-05-27T07:00:00Z">
        <w:r w:rsidR="00183252">
          <w:rPr>
            <w:rFonts w:hint="eastAsia"/>
            <w:sz w:val="24"/>
            <w:szCs w:val="24"/>
          </w:rPr>
          <w:t>a</w:t>
        </w:r>
        <w:r w:rsidR="00183252">
          <w:rPr>
            <w:rFonts w:hint="eastAsia"/>
            <w:sz w:val="24"/>
            <w:szCs w:val="24"/>
          </w:rPr>
          <w:t>、</w:t>
        </w:r>
        <w:r w:rsidR="00183252">
          <w:rPr>
            <w:rFonts w:hint="eastAsia"/>
            <w:sz w:val="24"/>
            <w:szCs w:val="24"/>
          </w:rPr>
          <w:t>2</w:t>
        </w:r>
        <w:r w:rsidR="00183252">
          <w:rPr>
            <w:sz w:val="24"/>
            <w:szCs w:val="24"/>
          </w:rPr>
          <w:t>22</w:t>
        </w:r>
        <w:r w:rsidR="00183252">
          <w:rPr>
            <w:rFonts w:hint="eastAsia"/>
            <w:sz w:val="24"/>
            <w:szCs w:val="24"/>
          </w:rPr>
          <w:t>b</w:t>
        </w:r>
      </w:ins>
      <w:r w:rsidR="003A7974" w:rsidRPr="006E10CB">
        <w:rPr>
          <w:rFonts w:hint="eastAsia"/>
          <w:sz w:val="24"/>
          <w:szCs w:val="24"/>
        </w:rPr>
        <w:t>、直线段；</w:t>
      </w:r>
      <w:r w:rsidR="00B47B79" w:rsidRPr="006E10CB">
        <w:rPr>
          <w:rFonts w:hint="eastAsia"/>
          <w:sz w:val="24"/>
          <w:szCs w:val="24"/>
        </w:rPr>
        <w:t>2</w:t>
      </w:r>
      <w:r w:rsidR="00B47B79" w:rsidRPr="006E10CB">
        <w:rPr>
          <w:sz w:val="24"/>
          <w:szCs w:val="24"/>
        </w:rPr>
        <w:t>23</w:t>
      </w:r>
      <w:r w:rsidR="00B47B79" w:rsidRPr="006E10CB">
        <w:rPr>
          <w:rFonts w:hint="eastAsia"/>
          <w:sz w:val="24"/>
          <w:szCs w:val="24"/>
        </w:rPr>
        <w:t>、</w:t>
      </w:r>
      <w:r w:rsidRPr="006E10CB">
        <w:rPr>
          <w:rFonts w:hint="eastAsia"/>
          <w:sz w:val="24"/>
          <w:szCs w:val="24"/>
        </w:rPr>
        <w:t>定位柱</w:t>
      </w:r>
      <w:r w:rsidR="00B47B79" w:rsidRPr="006E10CB">
        <w:rPr>
          <w:rFonts w:hint="eastAsia"/>
          <w:sz w:val="24"/>
          <w:szCs w:val="24"/>
        </w:rPr>
        <w:t>；</w:t>
      </w:r>
      <w:r w:rsidR="003A7974" w:rsidRPr="006E10CB">
        <w:rPr>
          <w:rFonts w:hint="eastAsia"/>
          <w:sz w:val="24"/>
          <w:szCs w:val="24"/>
        </w:rPr>
        <w:t>2</w:t>
      </w:r>
      <w:r w:rsidR="003A7974" w:rsidRPr="006E10CB">
        <w:rPr>
          <w:sz w:val="24"/>
          <w:szCs w:val="24"/>
        </w:rPr>
        <w:t>3</w:t>
      </w:r>
      <w:r w:rsidR="003A7974" w:rsidRPr="006E10CB">
        <w:rPr>
          <w:rFonts w:hint="eastAsia"/>
          <w:sz w:val="24"/>
          <w:szCs w:val="24"/>
        </w:rPr>
        <w:t>、</w:t>
      </w:r>
      <w:proofErr w:type="gramStart"/>
      <w:r w:rsidR="003A7974" w:rsidRPr="006E10CB">
        <w:rPr>
          <w:rFonts w:hint="eastAsia"/>
          <w:sz w:val="24"/>
          <w:szCs w:val="24"/>
        </w:rPr>
        <w:t>第二止挡凸起</w:t>
      </w:r>
      <w:proofErr w:type="gramEnd"/>
      <w:r w:rsidR="003A7974" w:rsidRPr="006E10CB">
        <w:rPr>
          <w:rFonts w:hint="eastAsia"/>
          <w:sz w:val="24"/>
          <w:szCs w:val="24"/>
        </w:rPr>
        <w:t>；</w:t>
      </w:r>
      <w:r w:rsidRPr="006E10CB">
        <w:rPr>
          <w:sz w:val="24"/>
          <w:szCs w:val="24"/>
        </w:rPr>
        <w:t>24</w:t>
      </w:r>
      <w:r w:rsidRPr="006E10CB">
        <w:rPr>
          <w:rFonts w:hint="eastAsia"/>
          <w:sz w:val="24"/>
          <w:szCs w:val="24"/>
        </w:rPr>
        <w:t>、挂钩；</w:t>
      </w:r>
      <w:r w:rsidR="00E66565" w:rsidRPr="006E10CB">
        <w:rPr>
          <w:rFonts w:hint="eastAsia"/>
          <w:sz w:val="24"/>
          <w:szCs w:val="24"/>
        </w:rPr>
        <w:t>3</w:t>
      </w:r>
      <w:r w:rsidR="00E66565" w:rsidRPr="006E10CB">
        <w:rPr>
          <w:sz w:val="24"/>
          <w:szCs w:val="24"/>
        </w:rPr>
        <w:t>0</w:t>
      </w:r>
      <w:r w:rsidR="00E66565" w:rsidRPr="006E10CB">
        <w:rPr>
          <w:rFonts w:hint="eastAsia"/>
          <w:sz w:val="24"/>
          <w:szCs w:val="24"/>
        </w:rPr>
        <w:t>、紧固插销；</w:t>
      </w:r>
      <w:r w:rsidR="003A7974" w:rsidRPr="006E10CB">
        <w:rPr>
          <w:rFonts w:hint="eastAsia"/>
          <w:sz w:val="24"/>
          <w:szCs w:val="24"/>
        </w:rPr>
        <w:t>3</w:t>
      </w:r>
      <w:r w:rsidR="003A7974" w:rsidRPr="006E10CB">
        <w:rPr>
          <w:sz w:val="24"/>
          <w:szCs w:val="24"/>
        </w:rPr>
        <w:t>1</w:t>
      </w:r>
      <w:r w:rsidR="003A7974" w:rsidRPr="006E10CB">
        <w:rPr>
          <w:rFonts w:hint="eastAsia"/>
          <w:sz w:val="24"/>
          <w:szCs w:val="24"/>
        </w:rPr>
        <w:t>、插销主体；</w:t>
      </w:r>
      <w:r w:rsidR="003A7974" w:rsidRPr="006E10CB">
        <w:rPr>
          <w:rFonts w:hint="eastAsia"/>
          <w:sz w:val="24"/>
          <w:szCs w:val="24"/>
        </w:rPr>
        <w:t>31</w:t>
      </w:r>
      <w:r w:rsidR="003A7974" w:rsidRPr="006E10CB">
        <w:rPr>
          <w:sz w:val="24"/>
          <w:szCs w:val="24"/>
        </w:rPr>
        <w:t>1</w:t>
      </w:r>
      <w:r w:rsidR="003A7974" w:rsidRPr="006E10CB">
        <w:rPr>
          <w:rFonts w:hint="eastAsia"/>
          <w:sz w:val="24"/>
          <w:szCs w:val="24"/>
        </w:rPr>
        <w:t>、锁定槽；</w:t>
      </w:r>
      <w:r w:rsidR="003A7974" w:rsidRPr="006E10CB">
        <w:rPr>
          <w:rFonts w:hint="eastAsia"/>
          <w:sz w:val="24"/>
          <w:szCs w:val="24"/>
        </w:rPr>
        <w:t>3</w:t>
      </w:r>
      <w:r w:rsidR="003A7974" w:rsidRPr="006E10CB">
        <w:rPr>
          <w:sz w:val="24"/>
          <w:szCs w:val="24"/>
        </w:rPr>
        <w:t>12</w:t>
      </w:r>
      <w:r w:rsidR="003A7974" w:rsidRPr="006E10CB">
        <w:rPr>
          <w:rFonts w:hint="eastAsia"/>
          <w:sz w:val="24"/>
          <w:szCs w:val="24"/>
        </w:rPr>
        <w:t>、解锁槽；</w:t>
      </w:r>
      <w:r w:rsidR="00B47B79" w:rsidRPr="006E10CB">
        <w:rPr>
          <w:rFonts w:hint="eastAsia"/>
          <w:sz w:val="24"/>
          <w:szCs w:val="24"/>
        </w:rPr>
        <w:t>3</w:t>
      </w:r>
      <w:r w:rsidR="00B47B79" w:rsidRPr="006E10CB">
        <w:rPr>
          <w:sz w:val="24"/>
          <w:szCs w:val="24"/>
        </w:rPr>
        <w:t>13</w:t>
      </w:r>
      <w:r w:rsidR="00B47B79" w:rsidRPr="006E10CB">
        <w:rPr>
          <w:rFonts w:hint="eastAsia"/>
          <w:sz w:val="24"/>
          <w:szCs w:val="24"/>
        </w:rPr>
        <w:t>、第一</w:t>
      </w:r>
      <w:proofErr w:type="gramStart"/>
      <w:r w:rsidR="00B47B79" w:rsidRPr="006E10CB">
        <w:rPr>
          <w:rFonts w:hint="eastAsia"/>
          <w:sz w:val="24"/>
          <w:szCs w:val="24"/>
        </w:rPr>
        <w:t>凸</w:t>
      </w:r>
      <w:proofErr w:type="gramEnd"/>
      <w:r w:rsidR="00B47B79" w:rsidRPr="006E10CB">
        <w:rPr>
          <w:rFonts w:hint="eastAsia"/>
          <w:sz w:val="24"/>
          <w:szCs w:val="24"/>
        </w:rPr>
        <w:t>台；</w:t>
      </w:r>
      <w:r w:rsidR="003A7974" w:rsidRPr="006E10CB">
        <w:rPr>
          <w:rFonts w:hint="eastAsia"/>
          <w:sz w:val="24"/>
          <w:szCs w:val="24"/>
        </w:rPr>
        <w:t>3</w:t>
      </w:r>
      <w:r w:rsidR="003A7974" w:rsidRPr="006E10CB">
        <w:rPr>
          <w:sz w:val="24"/>
          <w:szCs w:val="24"/>
        </w:rPr>
        <w:t>13</w:t>
      </w:r>
      <w:r w:rsidR="003A7974" w:rsidRPr="006E10CB">
        <w:rPr>
          <w:rFonts w:hint="eastAsia"/>
          <w:sz w:val="24"/>
          <w:szCs w:val="24"/>
        </w:rPr>
        <w:t>a</w:t>
      </w:r>
      <w:r w:rsidR="003A7974" w:rsidRPr="006E10CB">
        <w:rPr>
          <w:rFonts w:hint="eastAsia"/>
          <w:sz w:val="24"/>
          <w:szCs w:val="24"/>
        </w:rPr>
        <w:t>、端面；</w:t>
      </w:r>
      <w:r w:rsidR="003A7974" w:rsidRPr="006E10CB">
        <w:rPr>
          <w:rFonts w:hint="eastAsia"/>
          <w:sz w:val="24"/>
          <w:szCs w:val="24"/>
        </w:rPr>
        <w:t>3</w:t>
      </w:r>
      <w:r w:rsidR="003A7974" w:rsidRPr="006E10CB">
        <w:rPr>
          <w:sz w:val="24"/>
          <w:szCs w:val="24"/>
        </w:rPr>
        <w:t>14</w:t>
      </w:r>
      <w:r w:rsidR="003A7974" w:rsidRPr="006E10CB">
        <w:rPr>
          <w:rFonts w:hint="eastAsia"/>
          <w:sz w:val="24"/>
          <w:szCs w:val="24"/>
        </w:rPr>
        <w:t>、</w:t>
      </w:r>
      <w:r w:rsidRPr="006E10CB">
        <w:rPr>
          <w:rFonts w:hint="eastAsia"/>
          <w:sz w:val="24"/>
          <w:szCs w:val="24"/>
        </w:rPr>
        <w:t>操作槽</w:t>
      </w:r>
      <w:r w:rsidR="003A7974" w:rsidRPr="006E10CB">
        <w:rPr>
          <w:rFonts w:hint="eastAsia"/>
          <w:sz w:val="24"/>
          <w:szCs w:val="24"/>
        </w:rPr>
        <w:t>；</w:t>
      </w:r>
      <w:r w:rsidR="00B47B79" w:rsidRPr="006E10CB">
        <w:rPr>
          <w:rFonts w:hint="eastAsia"/>
          <w:sz w:val="24"/>
          <w:szCs w:val="24"/>
        </w:rPr>
        <w:t>3</w:t>
      </w:r>
      <w:r w:rsidR="00B47B79" w:rsidRPr="006E10CB">
        <w:rPr>
          <w:sz w:val="24"/>
          <w:szCs w:val="24"/>
        </w:rPr>
        <w:t>15</w:t>
      </w:r>
      <w:r w:rsidR="00B47B79" w:rsidRPr="006E10CB">
        <w:rPr>
          <w:rFonts w:hint="eastAsia"/>
          <w:sz w:val="24"/>
          <w:szCs w:val="24"/>
        </w:rPr>
        <w:t>、第二</w:t>
      </w:r>
      <w:proofErr w:type="gramStart"/>
      <w:r w:rsidR="00B47B79" w:rsidRPr="006E10CB">
        <w:rPr>
          <w:rFonts w:hint="eastAsia"/>
          <w:sz w:val="24"/>
          <w:szCs w:val="24"/>
        </w:rPr>
        <w:t>凸</w:t>
      </w:r>
      <w:proofErr w:type="gramEnd"/>
      <w:r w:rsidR="00B47B79" w:rsidRPr="006E10CB">
        <w:rPr>
          <w:rFonts w:hint="eastAsia"/>
          <w:sz w:val="24"/>
          <w:szCs w:val="24"/>
        </w:rPr>
        <w:t>台；</w:t>
      </w:r>
      <w:r w:rsidR="00E74D62">
        <w:rPr>
          <w:rFonts w:hint="eastAsia"/>
          <w:sz w:val="24"/>
          <w:szCs w:val="24"/>
        </w:rPr>
        <w:t>3</w:t>
      </w:r>
      <w:r w:rsidR="00E74D62">
        <w:rPr>
          <w:sz w:val="24"/>
          <w:szCs w:val="24"/>
        </w:rPr>
        <w:t>16</w:t>
      </w:r>
      <w:r w:rsidR="00E74D62">
        <w:rPr>
          <w:rFonts w:hint="eastAsia"/>
          <w:sz w:val="24"/>
          <w:szCs w:val="24"/>
        </w:rPr>
        <w:t>、扭簧卡钩；</w:t>
      </w:r>
      <w:r w:rsidR="003A7974" w:rsidRPr="006E10CB">
        <w:rPr>
          <w:rFonts w:hint="eastAsia"/>
          <w:sz w:val="24"/>
          <w:szCs w:val="24"/>
        </w:rPr>
        <w:t>3</w:t>
      </w:r>
      <w:r w:rsidR="003A7974" w:rsidRPr="006E10CB">
        <w:rPr>
          <w:sz w:val="24"/>
          <w:szCs w:val="24"/>
        </w:rPr>
        <w:t>2</w:t>
      </w:r>
      <w:r w:rsidR="003A7974" w:rsidRPr="006E10CB">
        <w:rPr>
          <w:rFonts w:hint="eastAsia"/>
          <w:sz w:val="24"/>
          <w:szCs w:val="24"/>
        </w:rPr>
        <w:t>、第二限位结构；</w:t>
      </w:r>
      <w:r w:rsidR="00B47B79" w:rsidRPr="006E10CB">
        <w:rPr>
          <w:rFonts w:hint="eastAsia"/>
          <w:sz w:val="24"/>
          <w:szCs w:val="24"/>
        </w:rPr>
        <w:t>3</w:t>
      </w:r>
      <w:r w:rsidR="00B47B79" w:rsidRPr="006E10CB">
        <w:rPr>
          <w:sz w:val="24"/>
          <w:szCs w:val="24"/>
        </w:rPr>
        <w:t>21</w:t>
      </w:r>
      <w:r w:rsidR="00B47B79" w:rsidRPr="006E10CB">
        <w:rPr>
          <w:rFonts w:hint="eastAsia"/>
          <w:sz w:val="24"/>
          <w:szCs w:val="24"/>
        </w:rPr>
        <w:t>、第一限位段；</w:t>
      </w:r>
      <w:r w:rsidR="00B47B79" w:rsidRPr="006E10CB">
        <w:rPr>
          <w:rFonts w:hint="eastAsia"/>
          <w:sz w:val="24"/>
          <w:szCs w:val="24"/>
        </w:rPr>
        <w:t>3</w:t>
      </w:r>
      <w:r w:rsidR="00B47B79" w:rsidRPr="006E10CB">
        <w:rPr>
          <w:sz w:val="24"/>
          <w:szCs w:val="24"/>
        </w:rPr>
        <w:t>21</w:t>
      </w:r>
      <w:r w:rsidR="00B47B79" w:rsidRPr="006E10CB">
        <w:rPr>
          <w:rFonts w:hint="eastAsia"/>
          <w:sz w:val="24"/>
          <w:szCs w:val="24"/>
        </w:rPr>
        <w:t>a</w:t>
      </w:r>
      <w:r w:rsidR="00B47B79" w:rsidRPr="006E10CB">
        <w:rPr>
          <w:rFonts w:hint="eastAsia"/>
          <w:sz w:val="24"/>
          <w:szCs w:val="24"/>
        </w:rPr>
        <w:t>、过渡凸起；</w:t>
      </w:r>
      <w:r w:rsidR="00B47B79" w:rsidRPr="006E10CB">
        <w:rPr>
          <w:rFonts w:hint="eastAsia"/>
          <w:sz w:val="24"/>
          <w:szCs w:val="24"/>
        </w:rPr>
        <w:t>3</w:t>
      </w:r>
      <w:r w:rsidR="00B47B79" w:rsidRPr="006E10CB">
        <w:rPr>
          <w:sz w:val="24"/>
          <w:szCs w:val="24"/>
        </w:rPr>
        <w:t>22</w:t>
      </w:r>
      <w:r w:rsidR="00B47B79" w:rsidRPr="006E10CB">
        <w:rPr>
          <w:rFonts w:hint="eastAsia"/>
          <w:sz w:val="24"/>
          <w:szCs w:val="24"/>
        </w:rPr>
        <w:t>、第二限位段；</w:t>
      </w:r>
      <w:r w:rsidR="00E66565" w:rsidRPr="006E10CB">
        <w:rPr>
          <w:rFonts w:hint="eastAsia"/>
          <w:sz w:val="24"/>
          <w:szCs w:val="24"/>
        </w:rPr>
        <w:t>4</w:t>
      </w:r>
      <w:r w:rsidR="00E66565" w:rsidRPr="006E10CB">
        <w:rPr>
          <w:sz w:val="24"/>
          <w:szCs w:val="24"/>
        </w:rPr>
        <w:t>0</w:t>
      </w:r>
      <w:r w:rsidR="00E66565" w:rsidRPr="006E10CB">
        <w:rPr>
          <w:rFonts w:hint="eastAsia"/>
          <w:sz w:val="24"/>
          <w:szCs w:val="24"/>
        </w:rPr>
        <w:t>、线缆</w:t>
      </w:r>
      <w:r w:rsidR="00BE73ED">
        <w:rPr>
          <w:rFonts w:hint="eastAsia"/>
          <w:sz w:val="24"/>
          <w:szCs w:val="24"/>
        </w:rPr>
        <w:t>；</w:t>
      </w:r>
      <w:r w:rsidR="00BE73ED">
        <w:rPr>
          <w:rFonts w:hint="eastAsia"/>
          <w:sz w:val="24"/>
          <w:szCs w:val="24"/>
        </w:rPr>
        <w:t>5</w:t>
      </w:r>
      <w:r w:rsidR="00BE73ED">
        <w:rPr>
          <w:sz w:val="24"/>
          <w:szCs w:val="24"/>
        </w:rPr>
        <w:t>0</w:t>
      </w:r>
      <w:r w:rsidR="00BE73ED">
        <w:rPr>
          <w:rFonts w:hint="eastAsia"/>
          <w:sz w:val="24"/>
          <w:szCs w:val="24"/>
        </w:rPr>
        <w:t>、回复扭簧</w:t>
      </w:r>
      <w:r w:rsidRPr="006E10CB">
        <w:rPr>
          <w:rFonts w:hint="eastAsia"/>
          <w:sz w:val="24"/>
          <w:szCs w:val="24"/>
        </w:rPr>
        <w:t>。</w:t>
      </w:r>
    </w:p>
    <w:p w14:paraId="65E37224" w14:textId="77777777" w:rsidR="00B1599D" w:rsidRPr="006E10CB" w:rsidRDefault="00B1599D" w:rsidP="00A254C3">
      <w:pPr>
        <w:spacing w:line="360" w:lineRule="auto"/>
        <w:ind w:firstLineChars="177" w:firstLine="425"/>
        <w:textAlignment w:val="baseline"/>
        <w:rPr>
          <w:sz w:val="24"/>
          <w:szCs w:val="24"/>
        </w:rPr>
      </w:pPr>
    </w:p>
    <w:p w14:paraId="30CED732" w14:textId="77777777" w:rsidR="009E5B9D" w:rsidRPr="006E10CB" w:rsidRDefault="004C3838">
      <w:pPr>
        <w:adjustRightInd w:val="0"/>
        <w:snapToGrid w:val="0"/>
        <w:spacing w:line="360" w:lineRule="auto"/>
        <w:rPr>
          <w:sz w:val="24"/>
          <w:szCs w:val="24"/>
          <w:u w:val="single"/>
        </w:rPr>
      </w:pPr>
      <w:r w:rsidRPr="006E10CB">
        <w:rPr>
          <w:rFonts w:eastAsia="黑体"/>
          <w:sz w:val="24"/>
          <w:szCs w:val="24"/>
        </w:rPr>
        <w:t>具体实施方式</w:t>
      </w:r>
    </w:p>
    <w:p w14:paraId="0A22703C" w14:textId="77777777" w:rsidR="009E5B9D" w:rsidRPr="006E10CB" w:rsidRDefault="004C3838" w:rsidP="00D1419A">
      <w:pPr>
        <w:spacing w:line="360" w:lineRule="auto"/>
        <w:ind w:firstLineChars="177" w:firstLine="425"/>
        <w:textAlignment w:val="baseline"/>
        <w:rPr>
          <w:sz w:val="24"/>
          <w:szCs w:val="24"/>
        </w:rPr>
      </w:pPr>
      <w:r w:rsidRPr="006E10CB">
        <w:rPr>
          <w:sz w:val="24"/>
          <w:szCs w:val="24"/>
        </w:rPr>
        <w:t>为了对本申请实施例的技术特征、目的和效果有更加清楚的理解，现对照附图说明本申请实施例的具体实施方式。</w:t>
      </w:r>
    </w:p>
    <w:p w14:paraId="1B1479C7" w14:textId="76781CB3" w:rsidR="00B17ECF" w:rsidRPr="006E10CB" w:rsidRDefault="004C3838" w:rsidP="00B17ECF">
      <w:pPr>
        <w:spacing w:line="360" w:lineRule="auto"/>
        <w:ind w:firstLineChars="177" w:firstLine="425"/>
        <w:textAlignment w:val="baseline"/>
        <w:rPr>
          <w:sz w:val="24"/>
          <w:szCs w:val="24"/>
        </w:rPr>
      </w:pPr>
      <w:r w:rsidRPr="006E10CB">
        <w:rPr>
          <w:rFonts w:hint="eastAsia"/>
          <w:sz w:val="24"/>
          <w:szCs w:val="24"/>
        </w:rPr>
        <w:t>参照图</w:t>
      </w:r>
      <w:r w:rsidRPr="006E10CB">
        <w:rPr>
          <w:rFonts w:hint="eastAsia"/>
          <w:sz w:val="24"/>
          <w:szCs w:val="24"/>
        </w:rPr>
        <w:t>1-</w:t>
      </w:r>
      <w:r w:rsidRPr="006E10CB">
        <w:rPr>
          <w:rFonts w:hint="eastAsia"/>
          <w:sz w:val="24"/>
          <w:szCs w:val="24"/>
        </w:rPr>
        <w:t>图</w:t>
      </w:r>
      <w:r w:rsidR="006F3785">
        <w:rPr>
          <w:sz w:val="24"/>
          <w:szCs w:val="24"/>
        </w:rPr>
        <w:t>20</w:t>
      </w:r>
      <w:r w:rsidR="00E66F47" w:rsidRPr="006E10CB">
        <w:rPr>
          <w:rFonts w:hint="eastAsia"/>
          <w:sz w:val="24"/>
          <w:szCs w:val="24"/>
        </w:rPr>
        <w:t>所示</w:t>
      </w:r>
      <w:r w:rsidRPr="006E10CB">
        <w:rPr>
          <w:rFonts w:hint="eastAsia"/>
          <w:sz w:val="24"/>
          <w:szCs w:val="24"/>
        </w:rPr>
        <w:t>，本申请实施</w:t>
      </w:r>
      <w:proofErr w:type="gramStart"/>
      <w:r w:rsidRPr="006E10CB">
        <w:rPr>
          <w:rFonts w:hint="eastAsia"/>
          <w:sz w:val="24"/>
          <w:szCs w:val="24"/>
        </w:rPr>
        <w:t>例提供</w:t>
      </w:r>
      <w:proofErr w:type="gramEnd"/>
      <w:ins w:id="232" w:author="HSHONOR15" w:date="2021-05-27T00:07:00Z">
        <w:r w:rsidR="0038086C">
          <w:rPr>
            <w:rFonts w:hint="eastAsia"/>
            <w:sz w:val="24"/>
            <w:szCs w:val="24"/>
          </w:rPr>
          <w:t>的用于</w:t>
        </w:r>
      </w:ins>
      <w:del w:id="233" w:author="HSHONOR15" w:date="2021-05-27T00:07:00Z">
        <w:r w:rsidRPr="006E10CB" w:rsidDel="0038086C">
          <w:rPr>
            <w:rFonts w:hint="eastAsia"/>
            <w:sz w:val="24"/>
            <w:szCs w:val="24"/>
          </w:rPr>
          <w:delText>一种</w:delText>
        </w:r>
      </w:del>
      <w:r w:rsidR="00B17ECF" w:rsidRPr="006E10CB">
        <w:rPr>
          <w:rFonts w:hint="eastAsia"/>
          <w:sz w:val="24"/>
          <w:szCs w:val="24"/>
        </w:rPr>
        <w:t>电子脱扣器的显示装置，显示装置</w:t>
      </w:r>
      <w:del w:id="234" w:author="HSHONOR15" w:date="2021-05-27T00:07:00Z">
        <w:r w:rsidR="00B17ECF" w:rsidRPr="006E10CB" w:rsidDel="0038086C">
          <w:rPr>
            <w:rFonts w:hint="eastAsia"/>
            <w:sz w:val="24"/>
            <w:szCs w:val="24"/>
          </w:rPr>
          <w:delText>用于与</w:delText>
        </w:r>
      </w:del>
      <w:ins w:id="235" w:author="HSHONOR15" w:date="2021-05-27T00:07:00Z">
        <w:r w:rsidR="0038086C">
          <w:rPr>
            <w:rFonts w:hint="eastAsia"/>
            <w:sz w:val="24"/>
            <w:szCs w:val="24"/>
          </w:rPr>
          <w:t>可拆卸地连接于</w:t>
        </w:r>
      </w:ins>
      <w:r w:rsidR="00B17ECF" w:rsidRPr="006E10CB">
        <w:rPr>
          <w:rFonts w:hint="eastAsia"/>
          <w:sz w:val="24"/>
          <w:szCs w:val="24"/>
        </w:rPr>
        <w:t>电子脱扣器</w:t>
      </w:r>
      <w:r w:rsidR="00B17ECF" w:rsidRPr="006E10CB">
        <w:rPr>
          <w:rFonts w:hint="eastAsia"/>
          <w:sz w:val="24"/>
          <w:szCs w:val="24"/>
        </w:rPr>
        <w:t>10</w:t>
      </w:r>
      <w:del w:id="236" w:author="HSHONOR15" w:date="2021-05-27T00:07:00Z">
        <w:r w:rsidR="00B17ECF" w:rsidRPr="006E10CB" w:rsidDel="0038086C">
          <w:rPr>
            <w:rFonts w:hint="eastAsia"/>
            <w:sz w:val="24"/>
            <w:szCs w:val="24"/>
          </w:rPr>
          <w:delText>可拆卸地连接</w:delText>
        </w:r>
      </w:del>
      <w:r w:rsidR="00B17ECF" w:rsidRPr="006E10CB">
        <w:rPr>
          <w:rFonts w:hint="eastAsia"/>
          <w:sz w:val="24"/>
          <w:szCs w:val="24"/>
        </w:rPr>
        <w:t>，显示装置包括</w:t>
      </w:r>
      <w:ins w:id="237" w:author="HSHONOR15" w:date="2021-05-27T00:07:00Z">
        <w:r w:rsidR="0038086C">
          <w:rPr>
            <w:rFonts w:hint="eastAsia"/>
            <w:sz w:val="24"/>
            <w:szCs w:val="24"/>
          </w:rPr>
          <w:t>一个</w:t>
        </w:r>
      </w:ins>
      <w:r w:rsidR="00B17ECF" w:rsidRPr="006E10CB">
        <w:rPr>
          <w:rFonts w:hint="eastAsia"/>
          <w:sz w:val="24"/>
          <w:szCs w:val="24"/>
        </w:rPr>
        <w:t>显示主体</w:t>
      </w:r>
      <w:r w:rsidR="00B17ECF" w:rsidRPr="006E10CB">
        <w:rPr>
          <w:rFonts w:hint="eastAsia"/>
          <w:sz w:val="24"/>
          <w:szCs w:val="24"/>
        </w:rPr>
        <w:t>20</w:t>
      </w:r>
      <w:r w:rsidR="00B17ECF" w:rsidRPr="006E10CB">
        <w:rPr>
          <w:rFonts w:hint="eastAsia"/>
          <w:sz w:val="24"/>
          <w:szCs w:val="24"/>
        </w:rPr>
        <w:t>和</w:t>
      </w:r>
      <w:ins w:id="238" w:author="HSHONOR15" w:date="2021-05-27T00:07:00Z">
        <w:r w:rsidR="0038086C">
          <w:rPr>
            <w:rFonts w:hint="eastAsia"/>
            <w:sz w:val="24"/>
            <w:szCs w:val="24"/>
          </w:rPr>
          <w:t>一个</w:t>
        </w:r>
      </w:ins>
      <w:r w:rsidR="00B17ECF" w:rsidRPr="006E10CB">
        <w:rPr>
          <w:rFonts w:hint="eastAsia"/>
          <w:sz w:val="24"/>
          <w:szCs w:val="24"/>
        </w:rPr>
        <w:t>紧固插销</w:t>
      </w:r>
      <w:r w:rsidR="00B17ECF" w:rsidRPr="006E10CB">
        <w:rPr>
          <w:rFonts w:hint="eastAsia"/>
          <w:sz w:val="24"/>
          <w:szCs w:val="24"/>
        </w:rPr>
        <w:t>30</w:t>
      </w:r>
      <w:r w:rsidR="00B17ECF" w:rsidRPr="006E10CB">
        <w:rPr>
          <w:rFonts w:hint="eastAsia"/>
          <w:sz w:val="24"/>
          <w:szCs w:val="24"/>
        </w:rPr>
        <w:t>，显示主体</w:t>
      </w:r>
      <w:r w:rsidR="00B17ECF" w:rsidRPr="006E10CB">
        <w:rPr>
          <w:rFonts w:hint="eastAsia"/>
          <w:sz w:val="24"/>
          <w:szCs w:val="24"/>
        </w:rPr>
        <w:t>20</w:t>
      </w:r>
      <w:r w:rsidR="00B17ECF" w:rsidRPr="006E10CB">
        <w:rPr>
          <w:rFonts w:hint="eastAsia"/>
          <w:sz w:val="24"/>
          <w:szCs w:val="24"/>
        </w:rPr>
        <w:t>上设置有</w:t>
      </w:r>
      <w:ins w:id="239" w:author="HSHONOR15" w:date="2021-05-27T00:07:00Z">
        <w:r w:rsidR="0038086C">
          <w:rPr>
            <w:rFonts w:hint="eastAsia"/>
            <w:sz w:val="24"/>
            <w:szCs w:val="24"/>
          </w:rPr>
          <w:t>一个</w:t>
        </w:r>
      </w:ins>
      <w:r w:rsidR="00B17ECF" w:rsidRPr="006E10CB">
        <w:rPr>
          <w:rFonts w:hint="eastAsia"/>
          <w:sz w:val="24"/>
          <w:szCs w:val="24"/>
        </w:rPr>
        <w:t>安装孔</w:t>
      </w:r>
      <w:r w:rsidR="00B17ECF" w:rsidRPr="006E10CB">
        <w:rPr>
          <w:rFonts w:hint="eastAsia"/>
          <w:sz w:val="24"/>
          <w:szCs w:val="24"/>
        </w:rPr>
        <w:t>211</w:t>
      </w:r>
      <w:r w:rsidR="00B17ECF" w:rsidRPr="006E10CB">
        <w:rPr>
          <w:rFonts w:hint="eastAsia"/>
          <w:sz w:val="24"/>
          <w:szCs w:val="24"/>
        </w:rPr>
        <w:t>和</w:t>
      </w:r>
      <w:ins w:id="240" w:author="HSHONOR15" w:date="2021-05-27T00:07:00Z">
        <w:r w:rsidR="0038086C">
          <w:rPr>
            <w:rFonts w:hint="eastAsia"/>
            <w:sz w:val="24"/>
            <w:szCs w:val="24"/>
          </w:rPr>
          <w:t>一个</w:t>
        </w:r>
      </w:ins>
      <w:r w:rsidR="00B17ECF" w:rsidRPr="006E10CB">
        <w:rPr>
          <w:rFonts w:hint="eastAsia"/>
          <w:sz w:val="24"/>
          <w:szCs w:val="24"/>
        </w:rPr>
        <w:t>第一限位结构</w:t>
      </w:r>
      <w:r w:rsidR="00B17ECF" w:rsidRPr="006E10CB">
        <w:rPr>
          <w:rFonts w:hint="eastAsia"/>
          <w:sz w:val="24"/>
          <w:szCs w:val="24"/>
        </w:rPr>
        <w:t>212</w:t>
      </w:r>
      <w:r w:rsidR="00B17ECF" w:rsidRPr="006E10CB">
        <w:rPr>
          <w:rFonts w:hint="eastAsia"/>
          <w:sz w:val="24"/>
          <w:szCs w:val="24"/>
        </w:rPr>
        <w:t>；紧固插销</w:t>
      </w:r>
      <w:r w:rsidR="00B17ECF" w:rsidRPr="006E10CB">
        <w:rPr>
          <w:rFonts w:hint="eastAsia"/>
          <w:sz w:val="24"/>
          <w:szCs w:val="24"/>
        </w:rPr>
        <w:t>30</w:t>
      </w:r>
      <w:r w:rsidR="00B17ECF" w:rsidRPr="006E10CB">
        <w:rPr>
          <w:rFonts w:hint="eastAsia"/>
          <w:sz w:val="24"/>
          <w:szCs w:val="24"/>
        </w:rPr>
        <w:t>包括</w:t>
      </w:r>
      <w:ins w:id="241" w:author="HSHONOR15" w:date="2021-05-27T00:07:00Z">
        <w:r w:rsidR="0038086C">
          <w:rPr>
            <w:rFonts w:hint="eastAsia"/>
            <w:sz w:val="24"/>
            <w:szCs w:val="24"/>
          </w:rPr>
          <w:t>一个</w:t>
        </w:r>
      </w:ins>
      <w:r w:rsidR="00B17ECF" w:rsidRPr="006E10CB">
        <w:rPr>
          <w:rFonts w:hint="eastAsia"/>
          <w:sz w:val="24"/>
          <w:szCs w:val="24"/>
        </w:rPr>
        <w:t>插销主体</w:t>
      </w:r>
      <w:r w:rsidR="00B17ECF" w:rsidRPr="006E10CB">
        <w:rPr>
          <w:rFonts w:hint="eastAsia"/>
          <w:sz w:val="24"/>
          <w:szCs w:val="24"/>
        </w:rPr>
        <w:t>31</w:t>
      </w:r>
      <w:r w:rsidR="00B17ECF" w:rsidRPr="006E10CB">
        <w:rPr>
          <w:rFonts w:hint="eastAsia"/>
          <w:sz w:val="24"/>
          <w:szCs w:val="24"/>
        </w:rPr>
        <w:t>和</w:t>
      </w:r>
      <w:ins w:id="242" w:author="HSHONOR15" w:date="2021-05-27T00:07:00Z">
        <w:r w:rsidR="0038086C">
          <w:rPr>
            <w:rFonts w:hint="eastAsia"/>
            <w:sz w:val="24"/>
            <w:szCs w:val="24"/>
          </w:rPr>
          <w:t>一个</w:t>
        </w:r>
      </w:ins>
      <w:r w:rsidR="00B17ECF" w:rsidRPr="006E10CB">
        <w:rPr>
          <w:rFonts w:hint="eastAsia"/>
          <w:sz w:val="24"/>
          <w:szCs w:val="24"/>
        </w:rPr>
        <w:t>第二限位结构</w:t>
      </w:r>
      <w:r w:rsidR="00B17ECF" w:rsidRPr="006E10CB">
        <w:rPr>
          <w:rFonts w:hint="eastAsia"/>
          <w:sz w:val="24"/>
          <w:szCs w:val="24"/>
        </w:rPr>
        <w:t>32</w:t>
      </w:r>
      <w:r w:rsidR="00B17ECF" w:rsidRPr="006E10CB">
        <w:rPr>
          <w:rFonts w:hint="eastAsia"/>
          <w:sz w:val="24"/>
          <w:szCs w:val="24"/>
        </w:rPr>
        <w:t>，第二限位结构</w:t>
      </w:r>
      <w:r w:rsidR="00B17ECF" w:rsidRPr="006E10CB">
        <w:rPr>
          <w:rFonts w:hint="eastAsia"/>
          <w:sz w:val="24"/>
          <w:szCs w:val="24"/>
        </w:rPr>
        <w:t>32</w:t>
      </w:r>
      <w:r w:rsidR="00B17ECF" w:rsidRPr="006E10CB">
        <w:rPr>
          <w:rFonts w:hint="eastAsia"/>
          <w:sz w:val="24"/>
          <w:szCs w:val="24"/>
        </w:rPr>
        <w:t>连接在插销主体</w:t>
      </w:r>
      <w:r w:rsidR="00B17ECF" w:rsidRPr="006E10CB">
        <w:rPr>
          <w:rFonts w:hint="eastAsia"/>
          <w:sz w:val="24"/>
          <w:szCs w:val="24"/>
        </w:rPr>
        <w:t>31</w:t>
      </w:r>
      <w:r w:rsidR="00B17ECF" w:rsidRPr="006E10CB">
        <w:rPr>
          <w:rFonts w:hint="eastAsia"/>
          <w:sz w:val="24"/>
          <w:szCs w:val="24"/>
        </w:rPr>
        <w:t>上，且第二限位结构</w:t>
      </w:r>
      <w:r w:rsidR="00B17ECF" w:rsidRPr="006E10CB">
        <w:rPr>
          <w:rFonts w:hint="eastAsia"/>
          <w:sz w:val="24"/>
          <w:szCs w:val="24"/>
        </w:rPr>
        <w:t>32</w:t>
      </w:r>
      <w:r w:rsidR="00B17ECF" w:rsidRPr="006E10CB">
        <w:rPr>
          <w:rFonts w:hint="eastAsia"/>
          <w:sz w:val="24"/>
          <w:szCs w:val="24"/>
        </w:rPr>
        <w:t>的延伸方向垂直于插销主体</w:t>
      </w:r>
      <w:r w:rsidR="00B17ECF" w:rsidRPr="006E10CB">
        <w:rPr>
          <w:rFonts w:hint="eastAsia"/>
          <w:sz w:val="24"/>
          <w:szCs w:val="24"/>
        </w:rPr>
        <w:t>31</w:t>
      </w:r>
      <w:r w:rsidR="00B17ECF" w:rsidRPr="006E10CB">
        <w:rPr>
          <w:rFonts w:hint="eastAsia"/>
          <w:sz w:val="24"/>
          <w:szCs w:val="24"/>
        </w:rPr>
        <w:t>的轴线，插销主体</w:t>
      </w:r>
      <w:r w:rsidR="00B17ECF" w:rsidRPr="006E10CB">
        <w:rPr>
          <w:rFonts w:hint="eastAsia"/>
          <w:sz w:val="24"/>
          <w:szCs w:val="24"/>
        </w:rPr>
        <w:t>31</w:t>
      </w:r>
      <w:r w:rsidR="00B17ECF" w:rsidRPr="006E10CB">
        <w:rPr>
          <w:rFonts w:hint="eastAsia"/>
          <w:sz w:val="24"/>
          <w:szCs w:val="24"/>
        </w:rPr>
        <w:t>绕轴线可转动地设置在安装孔</w:t>
      </w:r>
      <w:r w:rsidR="00B17ECF" w:rsidRPr="006E10CB">
        <w:rPr>
          <w:rFonts w:hint="eastAsia"/>
          <w:sz w:val="24"/>
          <w:szCs w:val="24"/>
        </w:rPr>
        <w:t>211</w:t>
      </w:r>
      <w:r w:rsidR="00B17ECF" w:rsidRPr="006E10CB">
        <w:rPr>
          <w:rFonts w:hint="eastAsia"/>
          <w:sz w:val="24"/>
          <w:szCs w:val="24"/>
        </w:rPr>
        <w:t>内，第一限位结构</w:t>
      </w:r>
      <w:r w:rsidR="00B17ECF" w:rsidRPr="006E10CB">
        <w:rPr>
          <w:rFonts w:hint="eastAsia"/>
          <w:sz w:val="24"/>
          <w:szCs w:val="24"/>
        </w:rPr>
        <w:t>212</w:t>
      </w:r>
      <w:r w:rsidR="00B17ECF" w:rsidRPr="006E10CB">
        <w:rPr>
          <w:rFonts w:hint="eastAsia"/>
          <w:sz w:val="24"/>
          <w:szCs w:val="24"/>
        </w:rPr>
        <w:t>与插销主体</w:t>
      </w:r>
      <w:r w:rsidR="00B17ECF" w:rsidRPr="006E10CB">
        <w:rPr>
          <w:rFonts w:hint="eastAsia"/>
          <w:sz w:val="24"/>
          <w:szCs w:val="24"/>
        </w:rPr>
        <w:t>31</w:t>
      </w:r>
      <w:r w:rsidR="00B17ECF" w:rsidRPr="006E10CB">
        <w:rPr>
          <w:rFonts w:hint="eastAsia"/>
          <w:sz w:val="24"/>
          <w:szCs w:val="24"/>
        </w:rPr>
        <w:t>配合，</w:t>
      </w:r>
      <w:r w:rsidR="00173860" w:rsidRPr="006E10CB">
        <w:rPr>
          <w:rFonts w:hint="eastAsia"/>
          <w:sz w:val="24"/>
          <w:szCs w:val="24"/>
        </w:rPr>
        <w:t>以阻止</w:t>
      </w:r>
      <w:r w:rsidR="005A7B74" w:rsidRPr="006E10CB">
        <w:rPr>
          <w:rFonts w:hint="eastAsia"/>
          <w:sz w:val="24"/>
          <w:szCs w:val="24"/>
        </w:rPr>
        <w:t>插销主体</w:t>
      </w:r>
      <w:r w:rsidR="005A7B74" w:rsidRPr="006E10CB">
        <w:rPr>
          <w:rFonts w:hint="eastAsia"/>
          <w:sz w:val="24"/>
          <w:szCs w:val="24"/>
        </w:rPr>
        <w:t>31</w:t>
      </w:r>
      <w:r w:rsidR="00173860" w:rsidRPr="006E10CB">
        <w:rPr>
          <w:rFonts w:hint="eastAsia"/>
          <w:sz w:val="24"/>
          <w:szCs w:val="24"/>
        </w:rPr>
        <w:t>转</w:t>
      </w:r>
      <w:r w:rsidR="00173860" w:rsidRPr="006E10CB">
        <w:rPr>
          <w:rFonts w:hint="eastAsia"/>
          <w:sz w:val="24"/>
          <w:szCs w:val="24"/>
        </w:rPr>
        <w:lastRenderedPageBreak/>
        <w:t>动，从而</w:t>
      </w:r>
      <w:r w:rsidR="00B17ECF" w:rsidRPr="006E10CB">
        <w:rPr>
          <w:rFonts w:hint="eastAsia"/>
          <w:sz w:val="24"/>
          <w:szCs w:val="24"/>
        </w:rPr>
        <w:t>将第二限位结构</w:t>
      </w:r>
      <w:r w:rsidR="00B17ECF" w:rsidRPr="006E10CB">
        <w:rPr>
          <w:rFonts w:hint="eastAsia"/>
          <w:sz w:val="24"/>
          <w:szCs w:val="24"/>
        </w:rPr>
        <w:t>32</w:t>
      </w:r>
      <w:r w:rsidR="00B17ECF" w:rsidRPr="006E10CB">
        <w:rPr>
          <w:rFonts w:hint="eastAsia"/>
          <w:sz w:val="24"/>
          <w:szCs w:val="24"/>
        </w:rPr>
        <w:t>限</w:t>
      </w:r>
      <w:del w:id="243" w:author="HSHONOR15" w:date="2021-05-27T00:07:00Z">
        <w:r w:rsidR="00B17ECF" w:rsidRPr="006E10CB" w:rsidDel="005B6993">
          <w:rPr>
            <w:rFonts w:hint="eastAsia"/>
            <w:sz w:val="24"/>
            <w:szCs w:val="24"/>
          </w:rPr>
          <w:delText>位</w:delText>
        </w:r>
      </w:del>
      <w:ins w:id="244" w:author="HSHONOR15" w:date="2021-05-27T00:07:00Z">
        <w:r w:rsidR="005B6993">
          <w:rPr>
            <w:rFonts w:hint="eastAsia"/>
            <w:sz w:val="24"/>
            <w:szCs w:val="24"/>
          </w:rPr>
          <w:t>定</w:t>
        </w:r>
      </w:ins>
      <w:r w:rsidR="00B17ECF" w:rsidRPr="006E10CB">
        <w:rPr>
          <w:rFonts w:hint="eastAsia"/>
          <w:sz w:val="24"/>
          <w:szCs w:val="24"/>
        </w:rPr>
        <w:t>在</w:t>
      </w:r>
      <w:ins w:id="245" w:author="HSHONOR15" w:date="2021-05-27T00:07:00Z">
        <w:r w:rsidR="005B6993">
          <w:rPr>
            <w:rFonts w:hint="eastAsia"/>
            <w:sz w:val="24"/>
            <w:szCs w:val="24"/>
          </w:rPr>
          <w:t>一个</w:t>
        </w:r>
      </w:ins>
      <w:r w:rsidR="00B17ECF" w:rsidRPr="006E10CB">
        <w:rPr>
          <w:rFonts w:hint="eastAsia"/>
          <w:sz w:val="24"/>
          <w:szCs w:val="24"/>
        </w:rPr>
        <w:t>解锁位置或</w:t>
      </w:r>
      <w:ins w:id="246" w:author="HSHONOR15" w:date="2021-05-27T00:07:00Z">
        <w:r w:rsidR="005B6993">
          <w:rPr>
            <w:rFonts w:hint="eastAsia"/>
            <w:sz w:val="24"/>
            <w:szCs w:val="24"/>
          </w:rPr>
          <w:t>一个</w:t>
        </w:r>
      </w:ins>
      <w:r w:rsidR="00B17ECF" w:rsidRPr="006E10CB">
        <w:rPr>
          <w:rFonts w:hint="eastAsia"/>
          <w:sz w:val="24"/>
          <w:szCs w:val="24"/>
        </w:rPr>
        <w:t>锁定位置；第二限位结构</w:t>
      </w:r>
      <w:r w:rsidR="00B17ECF" w:rsidRPr="006E10CB">
        <w:rPr>
          <w:rFonts w:hint="eastAsia"/>
          <w:sz w:val="24"/>
          <w:szCs w:val="24"/>
        </w:rPr>
        <w:t>32</w:t>
      </w:r>
      <w:r w:rsidR="00B17ECF" w:rsidRPr="006E10CB">
        <w:rPr>
          <w:rFonts w:hint="eastAsia"/>
          <w:sz w:val="24"/>
          <w:szCs w:val="24"/>
        </w:rPr>
        <w:t>处于锁定位置时，</w:t>
      </w:r>
      <w:r w:rsidR="007E512A" w:rsidRPr="006E10CB">
        <w:rPr>
          <w:rFonts w:hint="eastAsia"/>
          <w:sz w:val="24"/>
          <w:szCs w:val="24"/>
        </w:rPr>
        <w:t>第二限位结构</w:t>
      </w:r>
      <w:r w:rsidR="007E512A" w:rsidRPr="006E10CB">
        <w:rPr>
          <w:rFonts w:hint="eastAsia"/>
          <w:sz w:val="24"/>
          <w:szCs w:val="24"/>
        </w:rPr>
        <w:t>32</w:t>
      </w:r>
      <w:r w:rsidR="007E512A" w:rsidRPr="006E10CB">
        <w:rPr>
          <w:rFonts w:hint="eastAsia"/>
          <w:sz w:val="24"/>
          <w:szCs w:val="24"/>
        </w:rPr>
        <w:t>嵌入电子脱扣器</w:t>
      </w:r>
      <w:r w:rsidR="007E512A" w:rsidRPr="006E10CB">
        <w:rPr>
          <w:rFonts w:hint="eastAsia"/>
          <w:sz w:val="24"/>
          <w:szCs w:val="24"/>
        </w:rPr>
        <w:t>10</w:t>
      </w:r>
      <w:r w:rsidR="007E512A" w:rsidRPr="006E10CB">
        <w:rPr>
          <w:rFonts w:hint="eastAsia"/>
          <w:sz w:val="24"/>
          <w:szCs w:val="24"/>
        </w:rPr>
        <w:t>内</w:t>
      </w:r>
      <w:r w:rsidR="00B17ECF" w:rsidRPr="006E10CB">
        <w:rPr>
          <w:rFonts w:hint="eastAsia"/>
          <w:sz w:val="24"/>
          <w:szCs w:val="24"/>
        </w:rPr>
        <w:t>，以将显示装置固定在电子脱扣器</w:t>
      </w:r>
      <w:r w:rsidR="00B17ECF" w:rsidRPr="006E10CB">
        <w:rPr>
          <w:rFonts w:hint="eastAsia"/>
          <w:sz w:val="24"/>
          <w:szCs w:val="24"/>
        </w:rPr>
        <w:t>10</w:t>
      </w:r>
      <w:r w:rsidR="00B17ECF" w:rsidRPr="006E10CB">
        <w:rPr>
          <w:rFonts w:hint="eastAsia"/>
          <w:sz w:val="24"/>
          <w:szCs w:val="24"/>
        </w:rPr>
        <w:t>上</w:t>
      </w:r>
      <w:del w:id="247" w:author="HSHONOR15" w:date="2021-05-27T00:11:00Z">
        <w:r w:rsidR="00B17ECF" w:rsidRPr="006E10CB" w:rsidDel="008D70F9">
          <w:rPr>
            <w:rFonts w:hint="eastAsia"/>
            <w:sz w:val="24"/>
            <w:szCs w:val="24"/>
          </w:rPr>
          <w:delText>，</w:delText>
        </w:r>
      </w:del>
      <w:ins w:id="248" w:author="HSHONOR15" w:date="2021-05-27T00:11:00Z">
        <w:r w:rsidR="008D70F9">
          <w:rPr>
            <w:rFonts w:hint="eastAsia"/>
            <w:sz w:val="24"/>
            <w:szCs w:val="24"/>
          </w:rPr>
          <w:t>；</w:t>
        </w:r>
      </w:ins>
      <w:r w:rsidR="00B17ECF" w:rsidRPr="006E10CB">
        <w:rPr>
          <w:rFonts w:hint="eastAsia"/>
          <w:sz w:val="24"/>
          <w:szCs w:val="24"/>
        </w:rPr>
        <w:t>或者，第二限位结构</w:t>
      </w:r>
      <w:r w:rsidR="00B17ECF" w:rsidRPr="006E10CB">
        <w:rPr>
          <w:rFonts w:hint="eastAsia"/>
          <w:sz w:val="24"/>
          <w:szCs w:val="24"/>
        </w:rPr>
        <w:t>32</w:t>
      </w:r>
      <w:r w:rsidR="00B17ECF" w:rsidRPr="006E10CB">
        <w:rPr>
          <w:rFonts w:hint="eastAsia"/>
          <w:sz w:val="24"/>
          <w:szCs w:val="24"/>
        </w:rPr>
        <w:t>处于解锁位置时，显示装置能够与电子脱扣器</w:t>
      </w:r>
      <w:r w:rsidR="00B17ECF" w:rsidRPr="006E10CB">
        <w:rPr>
          <w:rFonts w:hint="eastAsia"/>
          <w:sz w:val="24"/>
          <w:szCs w:val="24"/>
        </w:rPr>
        <w:t>10</w:t>
      </w:r>
      <w:r w:rsidR="00B17ECF" w:rsidRPr="006E10CB">
        <w:rPr>
          <w:rFonts w:hint="eastAsia"/>
          <w:sz w:val="24"/>
          <w:szCs w:val="24"/>
        </w:rPr>
        <w:t>分离。</w:t>
      </w:r>
    </w:p>
    <w:p w14:paraId="2AD455AC" w14:textId="438C06D2" w:rsidR="00B17ECF" w:rsidRPr="006E10CB" w:rsidRDefault="00BB462A" w:rsidP="00B17ECF">
      <w:pPr>
        <w:spacing w:line="360" w:lineRule="auto"/>
        <w:ind w:firstLineChars="177" w:firstLine="425"/>
        <w:textAlignment w:val="baseline"/>
        <w:rPr>
          <w:sz w:val="24"/>
          <w:szCs w:val="24"/>
        </w:rPr>
      </w:pPr>
      <w:r w:rsidRPr="006E10CB">
        <w:rPr>
          <w:rFonts w:hint="eastAsia"/>
          <w:sz w:val="24"/>
          <w:szCs w:val="24"/>
        </w:rPr>
        <w:t>该电子脱扣器的显示装置能够通过紧固插销</w:t>
      </w:r>
      <w:r w:rsidRPr="006E10CB">
        <w:rPr>
          <w:rFonts w:hint="eastAsia"/>
          <w:sz w:val="24"/>
          <w:szCs w:val="24"/>
        </w:rPr>
        <w:t>3</w:t>
      </w:r>
      <w:r w:rsidRPr="006E10CB">
        <w:rPr>
          <w:sz w:val="24"/>
          <w:szCs w:val="24"/>
        </w:rPr>
        <w:t>0</w:t>
      </w:r>
      <w:r w:rsidRPr="006E10CB">
        <w:rPr>
          <w:rFonts w:hint="eastAsia"/>
          <w:sz w:val="24"/>
          <w:szCs w:val="24"/>
        </w:rPr>
        <w:t>可拆卸地连接在电子脱扣器</w:t>
      </w:r>
      <w:r w:rsidRPr="006E10CB">
        <w:rPr>
          <w:rFonts w:hint="eastAsia"/>
          <w:sz w:val="24"/>
          <w:szCs w:val="24"/>
        </w:rPr>
        <w:t>1</w:t>
      </w:r>
      <w:r w:rsidRPr="006E10CB">
        <w:rPr>
          <w:sz w:val="24"/>
          <w:szCs w:val="24"/>
        </w:rPr>
        <w:t>0</w:t>
      </w:r>
      <w:r w:rsidRPr="006E10CB">
        <w:rPr>
          <w:rFonts w:hint="eastAsia"/>
          <w:sz w:val="24"/>
          <w:szCs w:val="24"/>
        </w:rPr>
        <w:t>上，</w:t>
      </w:r>
      <w:r w:rsidR="004B0E26" w:rsidRPr="006E10CB">
        <w:rPr>
          <w:rFonts w:hint="eastAsia"/>
          <w:sz w:val="24"/>
          <w:szCs w:val="24"/>
        </w:rPr>
        <w:t>这样显示装置和电子脱扣器</w:t>
      </w:r>
      <w:r w:rsidR="004B0E26" w:rsidRPr="006E10CB">
        <w:rPr>
          <w:rFonts w:hint="eastAsia"/>
          <w:sz w:val="24"/>
          <w:szCs w:val="24"/>
        </w:rPr>
        <w:t>1</w:t>
      </w:r>
      <w:r w:rsidR="004B0E26" w:rsidRPr="006E10CB">
        <w:rPr>
          <w:sz w:val="24"/>
          <w:szCs w:val="24"/>
        </w:rPr>
        <w:t>0</w:t>
      </w:r>
      <w:r w:rsidR="004B0E26" w:rsidRPr="006E10CB">
        <w:rPr>
          <w:rFonts w:hint="eastAsia"/>
          <w:sz w:val="24"/>
          <w:szCs w:val="24"/>
        </w:rPr>
        <w:t>就可以分离设置，在电子脱扣器</w:t>
      </w:r>
      <w:r w:rsidR="004B0E26" w:rsidRPr="006E10CB">
        <w:rPr>
          <w:rFonts w:hint="eastAsia"/>
          <w:sz w:val="24"/>
          <w:szCs w:val="24"/>
        </w:rPr>
        <w:t>1</w:t>
      </w:r>
      <w:r w:rsidR="004B0E26" w:rsidRPr="006E10CB">
        <w:rPr>
          <w:sz w:val="24"/>
          <w:szCs w:val="24"/>
        </w:rPr>
        <w:t>0</w:t>
      </w:r>
      <w:r w:rsidR="004B0E26" w:rsidRPr="006E10CB">
        <w:rPr>
          <w:rFonts w:hint="eastAsia"/>
          <w:sz w:val="24"/>
          <w:szCs w:val="24"/>
        </w:rPr>
        <w:t>安装到控制柜内时</w:t>
      </w:r>
      <w:r w:rsidR="007608F6" w:rsidRPr="006E10CB">
        <w:rPr>
          <w:rFonts w:hint="eastAsia"/>
          <w:sz w:val="24"/>
          <w:szCs w:val="24"/>
        </w:rPr>
        <w:t>，</w:t>
      </w:r>
      <w:r w:rsidR="004B0E26" w:rsidRPr="006E10CB">
        <w:rPr>
          <w:rFonts w:hint="eastAsia"/>
          <w:sz w:val="24"/>
          <w:szCs w:val="24"/>
        </w:rPr>
        <w:t>显示装置</w:t>
      </w:r>
      <w:r w:rsidR="007608F6" w:rsidRPr="006E10CB">
        <w:rPr>
          <w:rFonts w:hint="eastAsia"/>
          <w:sz w:val="24"/>
          <w:szCs w:val="24"/>
        </w:rPr>
        <w:t>可以独立于电子脱扣器</w:t>
      </w:r>
      <w:r w:rsidR="007608F6" w:rsidRPr="006E10CB">
        <w:rPr>
          <w:rFonts w:hint="eastAsia"/>
          <w:sz w:val="24"/>
          <w:szCs w:val="24"/>
        </w:rPr>
        <w:t>1</w:t>
      </w:r>
      <w:r w:rsidR="007608F6" w:rsidRPr="006E10CB">
        <w:rPr>
          <w:sz w:val="24"/>
          <w:szCs w:val="24"/>
        </w:rPr>
        <w:t>0</w:t>
      </w:r>
      <w:r w:rsidR="007608F6" w:rsidRPr="006E10CB">
        <w:rPr>
          <w:rFonts w:hint="eastAsia"/>
          <w:sz w:val="24"/>
          <w:szCs w:val="24"/>
        </w:rPr>
        <w:t>设置在任何适当的位置，从而避免显示装置</w:t>
      </w:r>
      <w:r w:rsidR="004B0E26" w:rsidRPr="006E10CB">
        <w:rPr>
          <w:rFonts w:hint="eastAsia"/>
          <w:sz w:val="24"/>
          <w:szCs w:val="24"/>
        </w:rPr>
        <w:t>被隐藏在控制柜的柜门</w:t>
      </w:r>
      <w:proofErr w:type="gramStart"/>
      <w:r w:rsidR="004B0E26" w:rsidRPr="006E10CB">
        <w:rPr>
          <w:rFonts w:hint="eastAsia"/>
          <w:sz w:val="24"/>
          <w:szCs w:val="24"/>
        </w:rPr>
        <w:t>内</w:t>
      </w:r>
      <w:r w:rsidR="00881BD0" w:rsidRPr="006E10CB">
        <w:rPr>
          <w:rFonts w:hint="eastAsia"/>
          <w:sz w:val="24"/>
          <w:szCs w:val="24"/>
        </w:rPr>
        <w:t>导致</w:t>
      </w:r>
      <w:proofErr w:type="gramEnd"/>
      <w:r w:rsidR="007608F6" w:rsidRPr="006E10CB">
        <w:rPr>
          <w:rFonts w:hint="eastAsia"/>
          <w:sz w:val="24"/>
          <w:szCs w:val="24"/>
        </w:rPr>
        <w:t>使用者</w:t>
      </w:r>
      <w:r w:rsidR="00836D31" w:rsidRPr="006E10CB">
        <w:rPr>
          <w:rFonts w:hint="eastAsia"/>
          <w:sz w:val="24"/>
          <w:szCs w:val="24"/>
        </w:rPr>
        <w:t>无法直接查看和操作显示装置，而造成使用不便的问题。</w:t>
      </w:r>
    </w:p>
    <w:p w14:paraId="6DEE7530" w14:textId="7436E2F6" w:rsidR="00836D31" w:rsidRPr="006E10CB" w:rsidRDefault="00836D31" w:rsidP="00B17ECF">
      <w:pPr>
        <w:spacing w:line="360" w:lineRule="auto"/>
        <w:ind w:firstLineChars="177" w:firstLine="425"/>
        <w:textAlignment w:val="baseline"/>
        <w:rPr>
          <w:sz w:val="24"/>
          <w:szCs w:val="24"/>
        </w:rPr>
      </w:pPr>
      <w:r w:rsidRPr="006E10CB">
        <w:rPr>
          <w:rFonts w:hint="eastAsia"/>
          <w:sz w:val="24"/>
          <w:szCs w:val="24"/>
        </w:rPr>
        <w:t>在本实施例中，为了保证可独立拆卸的显示装置与电子脱扣器</w:t>
      </w:r>
      <w:r w:rsidRPr="006E10CB">
        <w:rPr>
          <w:rFonts w:hint="eastAsia"/>
          <w:sz w:val="24"/>
          <w:szCs w:val="24"/>
        </w:rPr>
        <w:t>1</w:t>
      </w:r>
      <w:r w:rsidRPr="006E10CB">
        <w:rPr>
          <w:sz w:val="24"/>
          <w:szCs w:val="24"/>
        </w:rPr>
        <w:t>0</w:t>
      </w:r>
      <w:r w:rsidRPr="006E10CB">
        <w:rPr>
          <w:rFonts w:hint="eastAsia"/>
          <w:sz w:val="24"/>
          <w:szCs w:val="24"/>
        </w:rPr>
        <w:t>可靠连接，</w:t>
      </w:r>
      <w:r w:rsidR="00433056" w:rsidRPr="006E10CB">
        <w:rPr>
          <w:rFonts w:hint="eastAsia"/>
          <w:sz w:val="24"/>
          <w:szCs w:val="24"/>
        </w:rPr>
        <w:t>避免在使用过程中由于振动等原因导致显示装置松脱、掉落，显示装置的显示主体</w:t>
      </w:r>
      <w:r w:rsidR="00433056" w:rsidRPr="006E10CB">
        <w:rPr>
          <w:rFonts w:hint="eastAsia"/>
          <w:sz w:val="24"/>
          <w:szCs w:val="24"/>
        </w:rPr>
        <w:t>2</w:t>
      </w:r>
      <w:r w:rsidR="00433056" w:rsidRPr="006E10CB">
        <w:rPr>
          <w:sz w:val="24"/>
          <w:szCs w:val="24"/>
        </w:rPr>
        <w:t>0</w:t>
      </w:r>
      <w:r w:rsidR="00433056" w:rsidRPr="006E10CB">
        <w:rPr>
          <w:rFonts w:hint="eastAsia"/>
          <w:sz w:val="24"/>
          <w:szCs w:val="24"/>
        </w:rPr>
        <w:t>通过紧固插销</w:t>
      </w:r>
      <w:r w:rsidR="00433056" w:rsidRPr="006E10CB">
        <w:rPr>
          <w:rFonts w:hint="eastAsia"/>
          <w:sz w:val="24"/>
          <w:szCs w:val="24"/>
        </w:rPr>
        <w:t>3</w:t>
      </w:r>
      <w:r w:rsidR="00433056" w:rsidRPr="006E10CB">
        <w:rPr>
          <w:sz w:val="24"/>
          <w:szCs w:val="24"/>
        </w:rPr>
        <w:t>0</w:t>
      </w:r>
      <w:r w:rsidR="00433056" w:rsidRPr="006E10CB">
        <w:rPr>
          <w:rFonts w:hint="eastAsia"/>
          <w:sz w:val="24"/>
          <w:szCs w:val="24"/>
        </w:rPr>
        <w:t>与电子脱扣器</w:t>
      </w:r>
      <w:r w:rsidR="00433056" w:rsidRPr="006E10CB">
        <w:rPr>
          <w:rFonts w:hint="eastAsia"/>
          <w:sz w:val="24"/>
          <w:szCs w:val="24"/>
        </w:rPr>
        <w:t>1</w:t>
      </w:r>
      <w:r w:rsidR="00433056" w:rsidRPr="006E10CB">
        <w:rPr>
          <w:sz w:val="24"/>
          <w:szCs w:val="24"/>
        </w:rPr>
        <w:t>0</w:t>
      </w:r>
      <w:r w:rsidR="00433056" w:rsidRPr="006E10CB">
        <w:rPr>
          <w:rFonts w:hint="eastAsia"/>
          <w:sz w:val="24"/>
          <w:szCs w:val="24"/>
        </w:rPr>
        <w:t>连接以形成固定。</w:t>
      </w:r>
      <w:r w:rsidR="002C3E3D" w:rsidRPr="006E10CB">
        <w:rPr>
          <w:rFonts w:hint="eastAsia"/>
          <w:sz w:val="24"/>
          <w:szCs w:val="24"/>
        </w:rPr>
        <w:t>其中，显示主体</w:t>
      </w:r>
      <w:r w:rsidR="002C3E3D" w:rsidRPr="006E10CB">
        <w:rPr>
          <w:rFonts w:hint="eastAsia"/>
          <w:sz w:val="24"/>
          <w:szCs w:val="24"/>
        </w:rPr>
        <w:t>2</w:t>
      </w:r>
      <w:r w:rsidR="002C3E3D" w:rsidRPr="006E10CB">
        <w:rPr>
          <w:sz w:val="24"/>
          <w:szCs w:val="24"/>
        </w:rPr>
        <w:t>0</w:t>
      </w:r>
      <w:r w:rsidR="002C3E3D" w:rsidRPr="006E10CB">
        <w:rPr>
          <w:rFonts w:hint="eastAsia"/>
          <w:sz w:val="24"/>
          <w:szCs w:val="24"/>
        </w:rPr>
        <w:t>的安装孔</w:t>
      </w:r>
      <w:r w:rsidR="002C3E3D" w:rsidRPr="006E10CB">
        <w:rPr>
          <w:rFonts w:hint="eastAsia"/>
          <w:sz w:val="24"/>
          <w:szCs w:val="24"/>
        </w:rPr>
        <w:t>2</w:t>
      </w:r>
      <w:r w:rsidR="002C3E3D" w:rsidRPr="006E10CB">
        <w:rPr>
          <w:sz w:val="24"/>
          <w:szCs w:val="24"/>
        </w:rPr>
        <w:t>11</w:t>
      </w:r>
      <w:r w:rsidR="002C3E3D" w:rsidRPr="006E10CB">
        <w:rPr>
          <w:rFonts w:hint="eastAsia"/>
          <w:sz w:val="24"/>
          <w:szCs w:val="24"/>
        </w:rPr>
        <w:t>用于容纳</w:t>
      </w:r>
      <w:r w:rsidR="0014476B" w:rsidRPr="006E10CB">
        <w:rPr>
          <w:rFonts w:hint="eastAsia"/>
          <w:sz w:val="24"/>
          <w:szCs w:val="24"/>
        </w:rPr>
        <w:t>紧固插销</w:t>
      </w:r>
      <w:r w:rsidR="0014476B" w:rsidRPr="006E10CB">
        <w:rPr>
          <w:rFonts w:hint="eastAsia"/>
          <w:sz w:val="24"/>
          <w:szCs w:val="24"/>
        </w:rPr>
        <w:t>3</w:t>
      </w:r>
      <w:r w:rsidR="0014476B" w:rsidRPr="006E10CB">
        <w:rPr>
          <w:sz w:val="24"/>
          <w:szCs w:val="24"/>
        </w:rPr>
        <w:t>0</w:t>
      </w:r>
      <w:r w:rsidR="0014476B" w:rsidRPr="006E10CB">
        <w:rPr>
          <w:rFonts w:hint="eastAsia"/>
          <w:sz w:val="24"/>
          <w:szCs w:val="24"/>
        </w:rPr>
        <w:t>的插销主体</w:t>
      </w:r>
      <w:r w:rsidR="0014476B" w:rsidRPr="006E10CB">
        <w:rPr>
          <w:rFonts w:hint="eastAsia"/>
          <w:sz w:val="24"/>
          <w:szCs w:val="24"/>
        </w:rPr>
        <w:t>3</w:t>
      </w:r>
      <w:r w:rsidR="0014476B" w:rsidRPr="006E10CB">
        <w:rPr>
          <w:sz w:val="24"/>
          <w:szCs w:val="24"/>
        </w:rPr>
        <w:t>1</w:t>
      </w:r>
      <w:r w:rsidR="0014476B" w:rsidRPr="006E10CB">
        <w:rPr>
          <w:rFonts w:hint="eastAsia"/>
          <w:sz w:val="24"/>
          <w:szCs w:val="24"/>
        </w:rPr>
        <w:t>，使插销主体</w:t>
      </w:r>
      <w:r w:rsidR="0014476B" w:rsidRPr="006E10CB">
        <w:rPr>
          <w:rFonts w:hint="eastAsia"/>
          <w:sz w:val="24"/>
          <w:szCs w:val="24"/>
        </w:rPr>
        <w:t>3</w:t>
      </w:r>
      <w:r w:rsidR="0014476B" w:rsidRPr="006E10CB">
        <w:rPr>
          <w:sz w:val="24"/>
          <w:szCs w:val="24"/>
        </w:rPr>
        <w:t>1</w:t>
      </w:r>
      <w:r w:rsidR="0014476B" w:rsidRPr="006E10CB">
        <w:rPr>
          <w:rFonts w:hint="eastAsia"/>
          <w:sz w:val="24"/>
          <w:szCs w:val="24"/>
        </w:rPr>
        <w:t>能够在安装孔</w:t>
      </w:r>
      <w:r w:rsidR="0014476B" w:rsidRPr="006E10CB">
        <w:rPr>
          <w:sz w:val="24"/>
          <w:szCs w:val="24"/>
        </w:rPr>
        <w:t>211</w:t>
      </w:r>
      <w:r w:rsidR="0014476B" w:rsidRPr="006E10CB">
        <w:rPr>
          <w:rFonts w:hint="eastAsia"/>
          <w:sz w:val="24"/>
          <w:szCs w:val="24"/>
        </w:rPr>
        <w:t>内转动，但在插销主体</w:t>
      </w:r>
      <w:r w:rsidR="0014476B" w:rsidRPr="006E10CB">
        <w:rPr>
          <w:rFonts w:hint="eastAsia"/>
          <w:sz w:val="24"/>
          <w:szCs w:val="24"/>
        </w:rPr>
        <w:t>3</w:t>
      </w:r>
      <w:r w:rsidR="0014476B" w:rsidRPr="006E10CB">
        <w:rPr>
          <w:sz w:val="24"/>
          <w:szCs w:val="24"/>
        </w:rPr>
        <w:t>1</w:t>
      </w:r>
      <w:r w:rsidR="0014476B" w:rsidRPr="006E10CB">
        <w:rPr>
          <w:rFonts w:hint="eastAsia"/>
          <w:sz w:val="24"/>
          <w:szCs w:val="24"/>
        </w:rPr>
        <w:t>的轴线方向上无法从显示</w:t>
      </w:r>
      <w:r w:rsidR="00933B85" w:rsidRPr="006E10CB">
        <w:rPr>
          <w:rFonts w:hint="eastAsia"/>
          <w:sz w:val="24"/>
          <w:szCs w:val="24"/>
        </w:rPr>
        <w:t>主体</w:t>
      </w:r>
      <w:r w:rsidR="00933B85" w:rsidRPr="006E10CB">
        <w:rPr>
          <w:rFonts w:hint="eastAsia"/>
          <w:sz w:val="24"/>
          <w:szCs w:val="24"/>
        </w:rPr>
        <w:t>2</w:t>
      </w:r>
      <w:r w:rsidR="00933B85" w:rsidRPr="006E10CB">
        <w:rPr>
          <w:sz w:val="24"/>
          <w:szCs w:val="24"/>
        </w:rPr>
        <w:t>0</w:t>
      </w:r>
      <w:r w:rsidR="00933B85" w:rsidRPr="006E10CB">
        <w:rPr>
          <w:rFonts w:hint="eastAsia"/>
          <w:sz w:val="24"/>
          <w:szCs w:val="24"/>
        </w:rPr>
        <w:t>中脱出。紧固插销</w:t>
      </w:r>
      <w:r w:rsidR="00933B85" w:rsidRPr="006E10CB">
        <w:rPr>
          <w:rFonts w:hint="eastAsia"/>
          <w:sz w:val="24"/>
          <w:szCs w:val="24"/>
        </w:rPr>
        <w:t>3</w:t>
      </w:r>
      <w:r w:rsidR="00933B85" w:rsidRPr="006E10CB">
        <w:rPr>
          <w:sz w:val="24"/>
          <w:szCs w:val="24"/>
        </w:rPr>
        <w:t>0</w:t>
      </w:r>
      <w:r w:rsidR="00933B85" w:rsidRPr="006E10CB">
        <w:rPr>
          <w:rFonts w:hint="eastAsia"/>
          <w:sz w:val="24"/>
          <w:szCs w:val="24"/>
        </w:rPr>
        <w:t>的第二限位结构</w:t>
      </w:r>
      <w:r w:rsidR="00933B85" w:rsidRPr="006E10CB">
        <w:rPr>
          <w:rFonts w:hint="eastAsia"/>
          <w:sz w:val="24"/>
          <w:szCs w:val="24"/>
        </w:rPr>
        <w:t>3</w:t>
      </w:r>
      <w:r w:rsidR="00933B85" w:rsidRPr="006E10CB">
        <w:rPr>
          <w:sz w:val="24"/>
          <w:szCs w:val="24"/>
        </w:rPr>
        <w:t>2</w:t>
      </w:r>
      <w:r w:rsidR="00933B85" w:rsidRPr="006E10CB">
        <w:rPr>
          <w:rFonts w:hint="eastAsia"/>
          <w:sz w:val="24"/>
          <w:szCs w:val="24"/>
        </w:rPr>
        <w:t>的延伸方向与插销主体</w:t>
      </w:r>
      <w:r w:rsidR="00933B85" w:rsidRPr="006E10CB">
        <w:rPr>
          <w:rFonts w:hint="eastAsia"/>
          <w:sz w:val="24"/>
          <w:szCs w:val="24"/>
        </w:rPr>
        <w:t>3</w:t>
      </w:r>
      <w:r w:rsidR="00933B85" w:rsidRPr="006E10CB">
        <w:rPr>
          <w:sz w:val="24"/>
          <w:szCs w:val="24"/>
        </w:rPr>
        <w:t>1</w:t>
      </w:r>
      <w:r w:rsidR="00933B85" w:rsidRPr="006E10CB">
        <w:rPr>
          <w:rFonts w:hint="eastAsia"/>
          <w:sz w:val="24"/>
          <w:szCs w:val="24"/>
        </w:rPr>
        <w:t>的轴线垂直，</w:t>
      </w:r>
      <w:r w:rsidR="000F64B7" w:rsidRPr="006E10CB">
        <w:rPr>
          <w:rFonts w:hint="eastAsia"/>
          <w:sz w:val="24"/>
          <w:szCs w:val="24"/>
        </w:rPr>
        <w:t>使得紧固插销</w:t>
      </w:r>
      <w:r w:rsidR="000F64B7" w:rsidRPr="006E10CB">
        <w:rPr>
          <w:rFonts w:hint="eastAsia"/>
          <w:sz w:val="24"/>
          <w:szCs w:val="24"/>
        </w:rPr>
        <w:t>3</w:t>
      </w:r>
      <w:r w:rsidR="000F64B7" w:rsidRPr="006E10CB">
        <w:rPr>
          <w:sz w:val="24"/>
          <w:szCs w:val="24"/>
        </w:rPr>
        <w:t>0</w:t>
      </w:r>
      <w:r w:rsidR="000F64B7" w:rsidRPr="006E10CB">
        <w:rPr>
          <w:rFonts w:hint="eastAsia"/>
          <w:sz w:val="24"/>
          <w:szCs w:val="24"/>
        </w:rPr>
        <w:t>形成类似</w:t>
      </w:r>
      <w:r w:rsidR="000F64B7" w:rsidRPr="006E10CB">
        <w:rPr>
          <w:rFonts w:hint="eastAsia"/>
          <w:sz w:val="24"/>
          <w:szCs w:val="24"/>
        </w:rPr>
        <w:t>L</w:t>
      </w:r>
      <w:r w:rsidR="000F64B7" w:rsidRPr="006E10CB">
        <w:rPr>
          <w:rFonts w:hint="eastAsia"/>
          <w:sz w:val="24"/>
          <w:szCs w:val="24"/>
        </w:rPr>
        <w:t>型的结构，</w:t>
      </w:r>
      <w:r w:rsidR="006D3A9D" w:rsidRPr="006E10CB">
        <w:rPr>
          <w:rFonts w:hint="eastAsia"/>
          <w:sz w:val="24"/>
          <w:szCs w:val="24"/>
        </w:rPr>
        <w:t>这样当</w:t>
      </w:r>
      <w:r w:rsidR="00343D03" w:rsidRPr="006E10CB">
        <w:rPr>
          <w:rFonts w:hint="eastAsia"/>
          <w:sz w:val="24"/>
          <w:szCs w:val="24"/>
        </w:rPr>
        <w:t>转动插销主体</w:t>
      </w:r>
      <w:r w:rsidR="00343D03" w:rsidRPr="006E10CB">
        <w:rPr>
          <w:rFonts w:hint="eastAsia"/>
          <w:sz w:val="24"/>
          <w:szCs w:val="24"/>
        </w:rPr>
        <w:t>3</w:t>
      </w:r>
      <w:r w:rsidR="00343D03" w:rsidRPr="006E10CB">
        <w:rPr>
          <w:sz w:val="24"/>
          <w:szCs w:val="24"/>
        </w:rPr>
        <w:t>1</w:t>
      </w:r>
      <w:r w:rsidR="00343D03" w:rsidRPr="006E10CB">
        <w:rPr>
          <w:rFonts w:hint="eastAsia"/>
          <w:sz w:val="24"/>
          <w:szCs w:val="24"/>
        </w:rPr>
        <w:t>而带动</w:t>
      </w:r>
      <w:r w:rsidR="006D3A9D" w:rsidRPr="006E10CB">
        <w:rPr>
          <w:rFonts w:hint="eastAsia"/>
          <w:sz w:val="24"/>
          <w:szCs w:val="24"/>
        </w:rPr>
        <w:t>第二限位结构</w:t>
      </w:r>
      <w:r w:rsidR="006D3A9D" w:rsidRPr="006E10CB">
        <w:rPr>
          <w:rFonts w:hint="eastAsia"/>
          <w:sz w:val="24"/>
          <w:szCs w:val="24"/>
        </w:rPr>
        <w:t>3</w:t>
      </w:r>
      <w:r w:rsidR="006D3A9D" w:rsidRPr="006E10CB">
        <w:rPr>
          <w:sz w:val="24"/>
          <w:szCs w:val="24"/>
        </w:rPr>
        <w:t>2</w:t>
      </w:r>
      <w:r w:rsidR="00F315D8" w:rsidRPr="006E10CB">
        <w:rPr>
          <w:rFonts w:hint="eastAsia"/>
          <w:sz w:val="24"/>
          <w:szCs w:val="24"/>
        </w:rPr>
        <w:t>到锁定位置时，第二限位结构</w:t>
      </w:r>
      <w:r w:rsidR="00F315D8" w:rsidRPr="006E10CB">
        <w:rPr>
          <w:rFonts w:hint="eastAsia"/>
          <w:sz w:val="24"/>
          <w:szCs w:val="24"/>
        </w:rPr>
        <w:t>3</w:t>
      </w:r>
      <w:r w:rsidR="00F315D8" w:rsidRPr="006E10CB">
        <w:rPr>
          <w:sz w:val="24"/>
          <w:szCs w:val="24"/>
        </w:rPr>
        <w:t>2</w:t>
      </w:r>
      <w:r w:rsidR="007E512A" w:rsidRPr="006E10CB">
        <w:rPr>
          <w:rFonts w:hint="eastAsia"/>
          <w:sz w:val="24"/>
          <w:szCs w:val="24"/>
        </w:rPr>
        <w:t>嵌入</w:t>
      </w:r>
      <w:r w:rsidR="00173860" w:rsidRPr="006E10CB">
        <w:rPr>
          <w:rFonts w:hint="eastAsia"/>
          <w:sz w:val="24"/>
          <w:szCs w:val="24"/>
        </w:rPr>
        <w:t>电子脱扣器</w:t>
      </w:r>
      <w:r w:rsidR="00173860" w:rsidRPr="006E10CB">
        <w:rPr>
          <w:rFonts w:hint="eastAsia"/>
          <w:sz w:val="24"/>
          <w:szCs w:val="24"/>
        </w:rPr>
        <w:t>1</w:t>
      </w:r>
      <w:r w:rsidR="00173860" w:rsidRPr="006E10CB">
        <w:rPr>
          <w:sz w:val="24"/>
          <w:szCs w:val="24"/>
        </w:rPr>
        <w:t>0</w:t>
      </w:r>
      <w:r w:rsidR="00173860" w:rsidRPr="006E10CB">
        <w:rPr>
          <w:rFonts w:hint="eastAsia"/>
          <w:sz w:val="24"/>
          <w:szCs w:val="24"/>
        </w:rPr>
        <w:t>内</w:t>
      </w:r>
      <w:r w:rsidR="00F315D8" w:rsidRPr="006E10CB">
        <w:rPr>
          <w:rFonts w:hint="eastAsia"/>
          <w:sz w:val="24"/>
          <w:szCs w:val="24"/>
        </w:rPr>
        <w:t>，</w:t>
      </w:r>
      <w:r w:rsidR="00173860" w:rsidRPr="006E10CB">
        <w:rPr>
          <w:rFonts w:hint="eastAsia"/>
          <w:sz w:val="24"/>
          <w:szCs w:val="24"/>
        </w:rPr>
        <w:t>使得显示装置与电子脱扣器</w:t>
      </w:r>
      <w:r w:rsidR="00173860" w:rsidRPr="006E10CB">
        <w:rPr>
          <w:rFonts w:hint="eastAsia"/>
          <w:sz w:val="24"/>
          <w:szCs w:val="24"/>
        </w:rPr>
        <w:t>1</w:t>
      </w:r>
      <w:r w:rsidR="00173860" w:rsidRPr="006E10CB">
        <w:rPr>
          <w:sz w:val="24"/>
          <w:szCs w:val="24"/>
        </w:rPr>
        <w:t>0</w:t>
      </w:r>
      <w:r w:rsidR="00173860" w:rsidRPr="006E10CB">
        <w:rPr>
          <w:rFonts w:hint="eastAsia"/>
          <w:sz w:val="24"/>
          <w:szCs w:val="24"/>
        </w:rPr>
        <w:t>固定连接</w:t>
      </w:r>
      <w:r w:rsidR="007E512A" w:rsidRPr="006E10CB">
        <w:rPr>
          <w:rFonts w:hint="eastAsia"/>
          <w:sz w:val="24"/>
          <w:szCs w:val="24"/>
        </w:rPr>
        <w:t>；当</w:t>
      </w:r>
      <w:r w:rsidR="00343D03" w:rsidRPr="006E10CB">
        <w:rPr>
          <w:rFonts w:hint="eastAsia"/>
          <w:sz w:val="24"/>
          <w:szCs w:val="24"/>
        </w:rPr>
        <w:t>转动插销主体</w:t>
      </w:r>
      <w:r w:rsidR="00343D03" w:rsidRPr="006E10CB">
        <w:rPr>
          <w:rFonts w:hint="eastAsia"/>
          <w:sz w:val="24"/>
          <w:szCs w:val="24"/>
        </w:rPr>
        <w:t>3</w:t>
      </w:r>
      <w:r w:rsidR="00343D03" w:rsidRPr="006E10CB">
        <w:rPr>
          <w:sz w:val="24"/>
          <w:szCs w:val="24"/>
        </w:rPr>
        <w:t>1</w:t>
      </w:r>
      <w:r w:rsidR="00343D03" w:rsidRPr="006E10CB">
        <w:rPr>
          <w:rFonts w:hint="eastAsia"/>
          <w:sz w:val="24"/>
          <w:szCs w:val="24"/>
        </w:rPr>
        <w:t>而带动</w:t>
      </w:r>
      <w:r w:rsidR="00AD624B" w:rsidRPr="006E10CB">
        <w:rPr>
          <w:rFonts w:hint="eastAsia"/>
          <w:sz w:val="24"/>
          <w:szCs w:val="24"/>
        </w:rPr>
        <w:t>第二限位结构</w:t>
      </w:r>
      <w:r w:rsidR="00AD624B" w:rsidRPr="006E10CB">
        <w:rPr>
          <w:rFonts w:hint="eastAsia"/>
          <w:sz w:val="24"/>
          <w:szCs w:val="24"/>
        </w:rPr>
        <w:t>3</w:t>
      </w:r>
      <w:r w:rsidR="00AD624B" w:rsidRPr="006E10CB">
        <w:rPr>
          <w:sz w:val="24"/>
          <w:szCs w:val="24"/>
        </w:rPr>
        <w:t>2</w:t>
      </w:r>
      <w:r w:rsidR="00AD624B" w:rsidRPr="006E10CB">
        <w:rPr>
          <w:rFonts w:hint="eastAsia"/>
          <w:sz w:val="24"/>
          <w:szCs w:val="24"/>
        </w:rPr>
        <w:t>到解锁位置时，第二限位结构</w:t>
      </w:r>
      <w:r w:rsidR="00AD624B" w:rsidRPr="006E10CB">
        <w:rPr>
          <w:rFonts w:hint="eastAsia"/>
          <w:sz w:val="24"/>
          <w:szCs w:val="24"/>
        </w:rPr>
        <w:t>3</w:t>
      </w:r>
      <w:r w:rsidR="00AD624B" w:rsidRPr="006E10CB">
        <w:rPr>
          <w:sz w:val="24"/>
          <w:szCs w:val="24"/>
        </w:rPr>
        <w:t>2</w:t>
      </w:r>
      <w:r w:rsidR="00AD624B" w:rsidRPr="006E10CB">
        <w:rPr>
          <w:rFonts w:hint="eastAsia"/>
          <w:sz w:val="24"/>
          <w:szCs w:val="24"/>
        </w:rPr>
        <w:t>可以脱出电子脱扣器</w:t>
      </w:r>
      <w:r w:rsidR="00AD624B" w:rsidRPr="006E10CB">
        <w:rPr>
          <w:rFonts w:hint="eastAsia"/>
          <w:sz w:val="24"/>
          <w:szCs w:val="24"/>
        </w:rPr>
        <w:t>1</w:t>
      </w:r>
      <w:r w:rsidR="00AD624B" w:rsidRPr="006E10CB">
        <w:rPr>
          <w:sz w:val="24"/>
          <w:szCs w:val="24"/>
        </w:rPr>
        <w:t>0</w:t>
      </w:r>
      <w:r w:rsidR="00AD624B" w:rsidRPr="006E10CB">
        <w:rPr>
          <w:rFonts w:hint="eastAsia"/>
          <w:sz w:val="24"/>
          <w:szCs w:val="24"/>
        </w:rPr>
        <w:t>，从而使得显示装置能够从电子脱扣器</w:t>
      </w:r>
      <w:r w:rsidR="00AD624B" w:rsidRPr="006E10CB">
        <w:rPr>
          <w:rFonts w:hint="eastAsia"/>
          <w:sz w:val="24"/>
          <w:szCs w:val="24"/>
        </w:rPr>
        <w:t>1</w:t>
      </w:r>
      <w:r w:rsidR="00AD624B" w:rsidRPr="006E10CB">
        <w:rPr>
          <w:sz w:val="24"/>
          <w:szCs w:val="24"/>
        </w:rPr>
        <w:t>0</w:t>
      </w:r>
      <w:r w:rsidR="00AD624B" w:rsidRPr="006E10CB">
        <w:rPr>
          <w:rFonts w:hint="eastAsia"/>
          <w:sz w:val="24"/>
          <w:szCs w:val="24"/>
        </w:rPr>
        <w:t>上分离。</w:t>
      </w:r>
    </w:p>
    <w:p w14:paraId="0D8E46EE" w14:textId="5088ADC0" w:rsidR="00AD624B" w:rsidRPr="006E10CB" w:rsidRDefault="00AD624B" w:rsidP="00B17ECF">
      <w:pPr>
        <w:spacing w:line="360" w:lineRule="auto"/>
        <w:ind w:firstLineChars="177" w:firstLine="425"/>
        <w:textAlignment w:val="baseline"/>
        <w:rPr>
          <w:sz w:val="24"/>
          <w:szCs w:val="24"/>
        </w:rPr>
      </w:pPr>
      <w:r w:rsidRPr="006E10CB">
        <w:rPr>
          <w:rFonts w:hint="eastAsia"/>
          <w:sz w:val="24"/>
          <w:szCs w:val="24"/>
        </w:rPr>
        <w:t>由于显示主体</w:t>
      </w:r>
      <w:r w:rsidRPr="006E10CB">
        <w:rPr>
          <w:sz w:val="24"/>
          <w:szCs w:val="24"/>
        </w:rPr>
        <w:t>20</w:t>
      </w:r>
      <w:r w:rsidRPr="006E10CB">
        <w:rPr>
          <w:rFonts w:hint="eastAsia"/>
          <w:sz w:val="24"/>
          <w:szCs w:val="24"/>
        </w:rPr>
        <w:t>上设置了能够阻止</w:t>
      </w:r>
      <w:r w:rsidR="00ED2864" w:rsidRPr="006E10CB">
        <w:rPr>
          <w:rFonts w:hint="eastAsia"/>
          <w:sz w:val="24"/>
          <w:szCs w:val="24"/>
        </w:rPr>
        <w:t>插销主体</w:t>
      </w:r>
      <w:r w:rsidR="00ED2864" w:rsidRPr="006E10CB">
        <w:rPr>
          <w:rFonts w:hint="eastAsia"/>
          <w:sz w:val="24"/>
          <w:szCs w:val="24"/>
        </w:rPr>
        <w:t>3</w:t>
      </w:r>
      <w:r w:rsidR="00ED2864" w:rsidRPr="006E10CB">
        <w:rPr>
          <w:sz w:val="24"/>
          <w:szCs w:val="24"/>
        </w:rPr>
        <w:t>1</w:t>
      </w:r>
      <w:r w:rsidR="00ED2864" w:rsidRPr="006E10CB">
        <w:rPr>
          <w:rFonts w:hint="eastAsia"/>
          <w:sz w:val="24"/>
          <w:szCs w:val="24"/>
        </w:rPr>
        <w:t>转动的第一限位结构</w:t>
      </w:r>
      <w:r w:rsidR="00ED2864" w:rsidRPr="006E10CB">
        <w:rPr>
          <w:rFonts w:hint="eastAsia"/>
          <w:sz w:val="24"/>
          <w:szCs w:val="24"/>
        </w:rPr>
        <w:t>2</w:t>
      </w:r>
      <w:r w:rsidR="00ED2864" w:rsidRPr="006E10CB">
        <w:rPr>
          <w:sz w:val="24"/>
          <w:szCs w:val="24"/>
        </w:rPr>
        <w:t>12</w:t>
      </w:r>
      <w:r w:rsidR="00ED2864" w:rsidRPr="006E10CB">
        <w:rPr>
          <w:rFonts w:hint="eastAsia"/>
          <w:sz w:val="24"/>
          <w:szCs w:val="24"/>
        </w:rPr>
        <w:t>，因此保证了</w:t>
      </w:r>
      <w:r w:rsidR="00675F8B" w:rsidRPr="006E10CB">
        <w:rPr>
          <w:rFonts w:hint="eastAsia"/>
          <w:sz w:val="24"/>
          <w:szCs w:val="24"/>
        </w:rPr>
        <w:t>在受到</w:t>
      </w:r>
      <w:r w:rsidR="00ED2864" w:rsidRPr="006E10CB">
        <w:rPr>
          <w:rFonts w:hint="eastAsia"/>
          <w:sz w:val="24"/>
          <w:szCs w:val="24"/>
        </w:rPr>
        <w:t>振动</w:t>
      </w:r>
      <w:r w:rsidR="00675F8B" w:rsidRPr="006E10CB">
        <w:rPr>
          <w:rFonts w:hint="eastAsia"/>
          <w:sz w:val="24"/>
          <w:szCs w:val="24"/>
        </w:rPr>
        <w:t>时</w:t>
      </w:r>
      <w:r w:rsidR="00ED2864" w:rsidRPr="006E10CB">
        <w:rPr>
          <w:rFonts w:hint="eastAsia"/>
          <w:sz w:val="24"/>
          <w:szCs w:val="24"/>
        </w:rPr>
        <w:t>插销</w:t>
      </w:r>
      <w:r w:rsidR="00675F8B" w:rsidRPr="006E10CB">
        <w:rPr>
          <w:rFonts w:hint="eastAsia"/>
          <w:sz w:val="24"/>
          <w:szCs w:val="24"/>
        </w:rPr>
        <w:t>主体</w:t>
      </w:r>
      <w:r w:rsidR="00675F8B" w:rsidRPr="006E10CB">
        <w:rPr>
          <w:rFonts w:hint="eastAsia"/>
          <w:sz w:val="24"/>
          <w:szCs w:val="24"/>
        </w:rPr>
        <w:t>3</w:t>
      </w:r>
      <w:r w:rsidR="00675F8B" w:rsidRPr="006E10CB">
        <w:rPr>
          <w:sz w:val="24"/>
          <w:szCs w:val="24"/>
        </w:rPr>
        <w:t>1</w:t>
      </w:r>
      <w:r w:rsidR="00675F8B" w:rsidRPr="006E10CB">
        <w:rPr>
          <w:rFonts w:hint="eastAsia"/>
          <w:sz w:val="24"/>
          <w:szCs w:val="24"/>
        </w:rPr>
        <w:t>也不会产生转动，</w:t>
      </w:r>
      <w:r w:rsidR="00842F7F" w:rsidRPr="006E10CB">
        <w:rPr>
          <w:rFonts w:hint="eastAsia"/>
          <w:sz w:val="24"/>
          <w:szCs w:val="24"/>
        </w:rPr>
        <w:t>避免了振动情况下紧固插销</w:t>
      </w:r>
      <w:r w:rsidR="00842F7F" w:rsidRPr="006E10CB">
        <w:rPr>
          <w:rFonts w:hint="eastAsia"/>
          <w:sz w:val="24"/>
          <w:szCs w:val="24"/>
        </w:rPr>
        <w:t>3</w:t>
      </w:r>
      <w:r w:rsidR="00842F7F" w:rsidRPr="006E10CB">
        <w:rPr>
          <w:sz w:val="24"/>
          <w:szCs w:val="24"/>
        </w:rPr>
        <w:t>0</w:t>
      </w:r>
      <w:r w:rsidR="00842F7F" w:rsidRPr="006E10CB">
        <w:rPr>
          <w:rFonts w:hint="eastAsia"/>
          <w:sz w:val="24"/>
          <w:szCs w:val="24"/>
        </w:rPr>
        <w:t>松脱使得显示装置与电子脱扣器</w:t>
      </w:r>
      <w:r w:rsidR="00842F7F" w:rsidRPr="006E10CB">
        <w:rPr>
          <w:rFonts w:hint="eastAsia"/>
          <w:sz w:val="24"/>
          <w:szCs w:val="24"/>
        </w:rPr>
        <w:t>1</w:t>
      </w:r>
      <w:r w:rsidR="00842F7F" w:rsidRPr="006E10CB">
        <w:rPr>
          <w:sz w:val="24"/>
          <w:szCs w:val="24"/>
        </w:rPr>
        <w:t>0</w:t>
      </w:r>
      <w:r w:rsidR="00842F7F" w:rsidRPr="006E10CB">
        <w:rPr>
          <w:rFonts w:hint="eastAsia"/>
          <w:sz w:val="24"/>
          <w:szCs w:val="24"/>
        </w:rPr>
        <w:t>分离，</w:t>
      </w:r>
      <w:r w:rsidR="0018490A" w:rsidRPr="006E10CB">
        <w:rPr>
          <w:rFonts w:hint="eastAsia"/>
          <w:sz w:val="24"/>
          <w:szCs w:val="24"/>
        </w:rPr>
        <w:t>提升了显示装置安装的可靠</w:t>
      </w:r>
      <w:r w:rsidR="00C10418" w:rsidRPr="006E10CB">
        <w:rPr>
          <w:rFonts w:hint="eastAsia"/>
          <w:sz w:val="24"/>
          <w:szCs w:val="24"/>
        </w:rPr>
        <w:t>性。</w:t>
      </w:r>
    </w:p>
    <w:p w14:paraId="08230AFA" w14:textId="2BD88CF6" w:rsidR="00EC38A8" w:rsidRPr="006E10CB" w:rsidRDefault="0083572A" w:rsidP="00B17ECF">
      <w:pPr>
        <w:spacing w:line="360" w:lineRule="auto"/>
        <w:ind w:firstLineChars="177" w:firstLine="425"/>
        <w:textAlignment w:val="baseline"/>
        <w:rPr>
          <w:sz w:val="24"/>
          <w:szCs w:val="24"/>
        </w:rPr>
      </w:pPr>
      <w:r w:rsidRPr="006E10CB">
        <w:rPr>
          <w:rFonts w:hint="eastAsia"/>
          <w:sz w:val="24"/>
          <w:szCs w:val="24"/>
        </w:rPr>
        <w:t>下面结合</w:t>
      </w:r>
      <w:r w:rsidR="0008745F" w:rsidRPr="006E10CB">
        <w:rPr>
          <w:rFonts w:hint="eastAsia"/>
          <w:sz w:val="24"/>
          <w:szCs w:val="24"/>
        </w:rPr>
        <w:t>附图</w:t>
      </w:r>
      <w:r w:rsidR="004C31FD" w:rsidRPr="006E10CB">
        <w:rPr>
          <w:rFonts w:hint="eastAsia"/>
          <w:sz w:val="24"/>
          <w:szCs w:val="24"/>
        </w:rPr>
        <w:t>对显示装置的结构进行详细说明如下：</w:t>
      </w:r>
    </w:p>
    <w:p w14:paraId="732750DF" w14:textId="3145137B" w:rsidR="00A92849" w:rsidRPr="006E10CB" w:rsidRDefault="000A1190" w:rsidP="00B17ECF">
      <w:pPr>
        <w:spacing w:line="360" w:lineRule="auto"/>
        <w:ind w:firstLineChars="177" w:firstLine="425"/>
        <w:textAlignment w:val="baseline"/>
        <w:rPr>
          <w:sz w:val="24"/>
          <w:szCs w:val="24"/>
        </w:rPr>
      </w:pPr>
      <w:r w:rsidRPr="006E10CB">
        <w:rPr>
          <w:rFonts w:hint="eastAsia"/>
          <w:sz w:val="24"/>
          <w:szCs w:val="24"/>
        </w:rPr>
        <w:t>为了便于理解，先对</w:t>
      </w:r>
      <w:r w:rsidR="00A92849" w:rsidRPr="006E10CB">
        <w:rPr>
          <w:rFonts w:hint="eastAsia"/>
          <w:sz w:val="24"/>
          <w:szCs w:val="24"/>
        </w:rPr>
        <w:t>显示主体</w:t>
      </w:r>
      <w:r w:rsidR="00A92849" w:rsidRPr="006E10CB">
        <w:rPr>
          <w:rFonts w:hint="eastAsia"/>
          <w:sz w:val="24"/>
          <w:szCs w:val="24"/>
        </w:rPr>
        <w:t>2</w:t>
      </w:r>
      <w:r w:rsidR="00A92849" w:rsidRPr="006E10CB">
        <w:rPr>
          <w:sz w:val="24"/>
          <w:szCs w:val="24"/>
        </w:rPr>
        <w:t>0</w:t>
      </w:r>
      <w:r w:rsidR="00A92849" w:rsidRPr="006E10CB">
        <w:rPr>
          <w:rFonts w:hint="eastAsia"/>
          <w:sz w:val="24"/>
          <w:szCs w:val="24"/>
        </w:rPr>
        <w:t>进行说明。如图</w:t>
      </w:r>
      <w:r w:rsidR="009B5E18" w:rsidRPr="006E10CB">
        <w:rPr>
          <w:rFonts w:hint="eastAsia"/>
          <w:sz w:val="24"/>
          <w:szCs w:val="24"/>
        </w:rPr>
        <w:t>1</w:t>
      </w:r>
      <w:r w:rsidR="009B5E18" w:rsidRPr="006E10CB">
        <w:rPr>
          <w:rFonts w:hint="eastAsia"/>
          <w:sz w:val="24"/>
          <w:szCs w:val="24"/>
        </w:rPr>
        <w:t>到图</w:t>
      </w:r>
      <w:r w:rsidR="009B5E18" w:rsidRPr="006E10CB">
        <w:rPr>
          <w:rFonts w:hint="eastAsia"/>
          <w:sz w:val="24"/>
          <w:szCs w:val="24"/>
        </w:rPr>
        <w:t>3</w:t>
      </w:r>
      <w:r w:rsidR="009B5E18" w:rsidRPr="006E10CB">
        <w:rPr>
          <w:rFonts w:hint="eastAsia"/>
          <w:sz w:val="24"/>
          <w:szCs w:val="24"/>
        </w:rPr>
        <w:t>所示，显示主体</w:t>
      </w:r>
      <w:r w:rsidR="009B5E18" w:rsidRPr="006E10CB">
        <w:rPr>
          <w:rFonts w:hint="eastAsia"/>
          <w:sz w:val="24"/>
          <w:szCs w:val="24"/>
        </w:rPr>
        <w:t>2</w:t>
      </w:r>
      <w:r w:rsidR="009B5E18" w:rsidRPr="006E10CB">
        <w:rPr>
          <w:sz w:val="24"/>
          <w:szCs w:val="24"/>
        </w:rPr>
        <w:t>0</w:t>
      </w:r>
      <w:r w:rsidR="009B5E18" w:rsidRPr="006E10CB">
        <w:rPr>
          <w:rFonts w:hint="eastAsia"/>
          <w:sz w:val="24"/>
          <w:szCs w:val="24"/>
        </w:rPr>
        <w:t>包括</w:t>
      </w:r>
      <w:del w:id="249" w:author="HSHONOR15" w:date="2021-05-27T00:12:00Z">
        <w:r w:rsidR="009B5E18" w:rsidRPr="006E10CB" w:rsidDel="008D70F9">
          <w:rPr>
            <w:rFonts w:hint="eastAsia"/>
            <w:sz w:val="24"/>
            <w:szCs w:val="24"/>
          </w:rPr>
          <w:delText>相互连接</w:delText>
        </w:r>
      </w:del>
      <w:ins w:id="250" w:author="HSHONOR15" w:date="2021-05-27T00:12:00Z">
        <w:r w:rsidR="008D70F9">
          <w:rPr>
            <w:rFonts w:hint="eastAsia"/>
            <w:sz w:val="24"/>
            <w:szCs w:val="24"/>
          </w:rPr>
          <w:t>彼此互连</w:t>
        </w:r>
      </w:ins>
      <w:r w:rsidR="009B5E18" w:rsidRPr="006E10CB">
        <w:rPr>
          <w:rFonts w:hint="eastAsia"/>
          <w:sz w:val="24"/>
          <w:szCs w:val="24"/>
        </w:rPr>
        <w:t>的</w:t>
      </w:r>
      <w:ins w:id="251" w:author="HSHONOR15" w:date="2021-05-27T00:12:00Z">
        <w:r w:rsidR="008D70F9">
          <w:rPr>
            <w:rFonts w:hint="eastAsia"/>
            <w:sz w:val="24"/>
            <w:szCs w:val="24"/>
          </w:rPr>
          <w:t>一个</w:t>
        </w:r>
      </w:ins>
      <w:r w:rsidR="009B5E18" w:rsidRPr="006E10CB">
        <w:rPr>
          <w:rFonts w:hint="eastAsia"/>
          <w:sz w:val="24"/>
          <w:szCs w:val="24"/>
        </w:rPr>
        <w:t>上盖</w:t>
      </w:r>
      <w:r w:rsidR="009B5E18" w:rsidRPr="006E10CB">
        <w:rPr>
          <w:rFonts w:hint="eastAsia"/>
          <w:sz w:val="24"/>
          <w:szCs w:val="24"/>
        </w:rPr>
        <w:t>21</w:t>
      </w:r>
      <w:r w:rsidR="009B5E18" w:rsidRPr="006E10CB">
        <w:rPr>
          <w:rFonts w:hint="eastAsia"/>
          <w:sz w:val="24"/>
          <w:szCs w:val="24"/>
        </w:rPr>
        <w:t>和</w:t>
      </w:r>
      <w:ins w:id="252" w:author="HSHONOR15" w:date="2021-05-27T00:12:00Z">
        <w:r w:rsidR="008D70F9">
          <w:rPr>
            <w:rFonts w:hint="eastAsia"/>
            <w:sz w:val="24"/>
            <w:szCs w:val="24"/>
          </w:rPr>
          <w:t>一个</w:t>
        </w:r>
      </w:ins>
      <w:r w:rsidR="009B5E18" w:rsidRPr="006E10CB">
        <w:rPr>
          <w:rFonts w:hint="eastAsia"/>
          <w:sz w:val="24"/>
          <w:szCs w:val="24"/>
        </w:rPr>
        <w:t>底座</w:t>
      </w:r>
      <w:r w:rsidR="009B5E18" w:rsidRPr="006E10CB">
        <w:rPr>
          <w:rFonts w:hint="eastAsia"/>
          <w:sz w:val="24"/>
          <w:szCs w:val="24"/>
        </w:rPr>
        <w:t>22</w:t>
      </w:r>
      <w:r w:rsidR="009B5E18" w:rsidRPr="006E10CB">
        <w:rPr>
          <w:rFonts w:hint="eastAsia"/>
          <w:sz w:val="24"/>
          <w:szCs w:val="24"/>
        </w:rPr>
        <w:t>，安装孔</w:t>
      </w:r>
      <w:r w:rsidR="009B5E18" w:rsidRPr="006E10CB">
        <w:rPr>
          <w:rFonts w:hint="eastAsia"/>
          <w:sz w:val="24"/>
          <w:szCs w:val="24"/>
        </w:rPr>
        <w:t>211</w:t>
      </w:r>
      <w:r w:rsidR="009B5E18" w:rsidRPr="006E10CB">
        <w:rPr>
          <w:rFonts w:hint="eastAsia"/>
          <w:sz w:val="24"/>
          <w:szCs w:val="24"/>
        </w:rPr>
        <w:t>贯穿上盖</w:t>
      </w:r>
      <w:r w:rsidR="009B5E18" w:rsidRPr="006E10CB">
        <w:rPr>
          <w:rFonts w:hint="eastAsia"/>
          <w:sz w:val="24"/>
          <w:szCs w:val="24"/>
        </w:rPr>
        <w:t>21</w:t>
      </w:r>
      <w:r w:rsidR="009B5E18" w:rsidRPr="006E10CB">
        <w:rPr>
          <w:rFonts w:hint="eastAsia"/>
          <w:sz w:val="24"/>
          <w:szCs w:val="24"/>
        </w:rPr>
        <w:t>和底座</w:t>
      </w:r>
      <w:r w:rsidR="009B5E18" w:rsidRPr="006E10CB">
        <w:rPr>
          <w:rFonts w:hint="eastAsia"/>
          <w:sz w:val="24"/>
          <w:szCs w:val="24"/>
        </w:rPr>
        <w:t>22</w:t>
      </w:r>
      <w:r w:rsidR="009B5E18" w:rsidRPr="006E10CB">
        <w:rPr>
          <w:rFonts w:hint="eastAsia"/>
          <w:sz w:val="24"/>
          <w:szCs w:val="24"/>
        </w:rPr>
        <w:t>。</w:t>
      </w:r>
    </w:p>
    <w:p w14:paraId="2EB281D3" w14:textId="77777777" w:rsidR="00A56376" w:rsidRPr="006E10CB" w:rsidRDefault="003E489D" w:rsidP="00B17ECF">
      <w:pPr>
        <w:spacing w:line="360" w:lineRule="auto"/>
        <w:ind w:firstLineChars="177" w:firstLine="425"/>
        <w:textAlignment w:val="baseline"/>
        <w:rPr>
          <w:sz w:val="24"/>
          <w:szCs w:val="24"/>
        </w:rPr>
      </w:pPr>
      <w:r w:rsidRPr="006E10CB">
        <w:rPr>
          <w:rFonts w:hint="eastAsia"/>
          <w:sz w:val="24"/>
          <w:szCs w:val="24"/>
        </w:rPr>
        <w:t>如图</w:t>
      </w:r>
      <w:r w:rsidRPr="006E10CB">
        <w:rPr>
          <w:rFonts w:hint="eastAsia"/>
          <w:sz w:val="24"/>
          <w:szCs w:val="24"/>
        </w:rPr>
        <w:t>4</w:t>
      </w:r>
      <w:r w:rsidRPr="006E10CB">
        <w:rPr>
          <w:rFonts w:hint="eastAsia"/>
          <w:sz w:val="24"/>
          <w:szCs w:val="24"/>
        </w:rPr>
        <w:t>和图</w:t>
      </w:r>
      <w:r w:rsidRPr="006E10CB">
        <w:rPr>
          <w:rFonts w:hint="eastAsia"/>
          <w:sz w:val="24"/>
          <w:szCs w:val="24"/>
        </w:rPr>
        <w:t>5</w:t>
      </w:r>
      <w:r w:rsidRPr="006E10CB">
        <w:rPr>
          <w:rFonts w:hint="eastAsia"/>
          <w:sz w:val="24"/>
          <w:szCs w:val="24"/>
        </w:rPr>
        <w:t>所示，在上盖</w:t>
      </w:r>
      <w:r w:rsidRPr="006E10CB">
        <w:rPr>
          <w:rFonts w:hint="eastAsia"/>
          <w:sz w:val="24"/>
          <w:szCs w:val="24"/>
        </w:rPr>
        <w:t>2</w:t>
      </w:r>
      <w:r w:rsidRPr="006E10CB">
        <w:rPr>
          <w:sz w:val="24"/>
          <w:szCs w:val="24"/>
        </w:rPr>
        <w:t>1</w:t>
      </w:r>
      <w:r w:rsidRPr="006E10CB">
        <w:rPr>
          <w:rFonts w:hint="eastAsia"/>
          <w:sz w:val="24"/>
          <w:szCs w:val="24"/>
        </w:rPr>
        <w:t>上设置有用于阻止插销主体</w:t>
      </w:r>
      <w:r w:rsidRPr="006E10CB">
        <w:rPr>
          <w:rFonts w:hint="eastAsia"/>
          <w:sz w:val="24"/>
          <w:szCs w:val="24"/>
        </w:rPr>
        <w:t>3</w:t>
      </w:r>
      <w:r w:rsidRPr="006E10CB">
        <w:rPr>
          <w:sz w:val="24"/>
          <w:szCs w:val="24"/>
        </w:rPr>
        <w:t>1</w:t>
      </w:r>
      <w:r w:rsidRPr="006E10CB">
        <w:rPr>
          <w:rFonts w:hint="eastAsia"/>
          <w:sz w:val="24"/>
          <w:szCs w:val="24"/>
        </w:rPr>
        <w:t>转动的第一限位结构</w:t>
      </w:r>
      <w:r w:rsidRPr="006E10CB">
        <w:rPr>
          <w:rFonts w:hint="eastAsia"/>
          <w:sz w:val="24"/>
          <w:szCs w:val="24"/>
        </w:rPr>
        <w:t>2</w:t>
      </w:r>
      <w:r w:rsidRPr="006E10CB">
        <w:rPr>
          <w:sz w:val="24"/>
          <w:szCs w:val="24"/>
        </w:rPr>
        <w:t>12</w:t>
      </w:r>
      <w:r w:rsidRPr="006E10CB">
        <w:rPr>
          <w:rFonts w:hint="eastAsia"/>
          <w:sz w:val="24"/>
          <w:szCs w:val="24"/>
        </w:rPr>
        <w:t>。</w:t>
      </w:r>
    </w:p>
    <w:p w14:paraId="1BF0DF46" w14:textId="77777777" w:rsidR="00E31267" w:rsidRPr="006E10CB" w:rsidRDefault="00A56376" w:rsidP="00B17ECF">
      <w:pPr>
        <w:spacing w:line="360" w:lineRule="auto"/>
        <w:ind w:firstLineChars="177" w:firstLine="425"/>
        <w:textAlignment w:val="baseline"/>
        <w:rPr>
          <w:sz w:val="24"/>
          <w:szCs w:val="24"/>
        </w:rPr>
      </w:pPr>
      <w:r w:rsidRPr="006E10CB">
        <w:rPr>
          <w:rFonts w:hint="eastAsia"/>
          <w:sz w:val="24"/>
          <w:szCs w:val="24"/>
        </w:rPr>
        <w:t>第一限位结构</w:t>
      </w:r>
      <w:r w:rsidRPr="006E10CB">
        <w:rPr>
          <w:rFonts w:hint="eastAsia"/>
          <w:sz w:val="24"/>
          <w:szCs w:val="24"/>
        </w:rPr>
        <w:t>2</w:t>
      </w:r>
      <w:r w:rsidRPr="006E10CB">
        <w:rPr>
          <w:sz w:val="24"/>
          <w:szCs w:val="24"/>
        </w:rPr>
        <w:t>12</w:t>
      </w:r>
      <w:r w:rsidRPr="006E10CB">
        <w:rPr>
          <w:rFonts w:hint="eastAsia"/>
          <w:sz w:val="24"/>
          <w:szCs w:val="24"/>
        </w:rPr>
        <w:t>可以是任何适当的结构，只要能够对插销主体</w:t>
      </w:r>
      <w:r w:rsidRPr="006E10CB">
        <w:rPr>
          <w:rFonts w:hint="eastAsia"/>
          <w:sz w:val="24"/>
          <w:szCs w:val="24"/>
        </w:rPr>
        <w:t>3</w:t>
      </w:r>
      <w:r w:rsidRPr="006E10CB">
        <w:rPr>
          <w:sz w:val="24"/>
          <w:szCs w:val="24"/>
        </w:rPr>
        <w:t>1</w:t>
      </w:r>
      <w:r w:rsidRPr="006E10CB">
        <w:rPr>
          <w:rFonts w:hint="eastAsia"/>
          <w:sz w:val="24"/>
          <w:szCs w:val="24"/>
        </w:rPr>
        <w:t>进行限位即可。</w:t>
      </w:r>
    </w:p>
    <w:p w14:paraId="7D9F6BDC" w14:textId="214A4A38" w:rsidR="00A92849" w:rsidRPr="006E10CB" w:rsidRDefault="00A56376" w:rsidP="00B17ECF">
      <w:pPr>
        <w:spacing w:line="360" w:lineRule="auto"/>
        <w:ind w:firstLineChars="177" w:firstLine="425"/>
        <w:textAlignment w:val="baseline"/>
        <w:rPr>
          <w:sz w:val="24"/>
          <w:szCs w:val="24"/>
        </w:rPr>
      </w:pPr>
      <w:r w:rsidRPr="006E10CB">
        <w:rPr>
          <w:rFonts w:hint="eastAsia"/>
          <w:sz w:val="24"/>
          <w:szCs w:val="24"/>
        </w:rPr>
        <w:t>例如，在第一种示例种，第一限位结构</w:t>
      </w:r>
      <w:r w:rsidRPr="006E10CB">
        <w:rPr>
          <w:rFonts w:hint="eastAsia"/>
          <w:sz w:val="24"/>
          <w:szCs w:val="24"/>
        </w:rPr>
        <w:t>212</w:t>
      </w:r>
      <w:r w:rsidRPr="006E10CB">
        <w:rPr>
          <w:rFonts w:hint="eastAsia"/>
          <w:sz w:val="24"/>
          <w:szCs w:val="24"/>
        </w:rPr>
        <w:t>包括</w:t>
      </w:r>
      <w:ins w:id="253" w:author="HSHONOR15" w:date="2021-05-27T00:13:00Z">
        <w:r w:rsidR="00FE09D1">
          <w:rPr>
            <w:rFonts w:hint="eastAsia"/>
            <w:sz w:val="24"/>
            <w:szCs w:val="24"/>
          </w:rPr>
          <w:t>一个</w:t>
        </w:r>
        <w:r w:rsidR="00FE09D1" w:rsidRPr="006E10CB">
          <w:rPr>
            <w:rFonts w:hint="eastAsia"/>
            <w:sz w:val="24"/>
            <w:szCs w:val="24"/>
          </w:rPr>
          <w:t>限位支撑臂</w:t>
        </w:r>
        <w:r w:rsidR="00FE09D1" w:rsidRPr="006E10CB">
          <w:rPr>
            <w:rFonts w:hint="eastAsia"/>
            <w:sz w:val="24"/>
            <w:szCs w:val="24"/>
          </w:rPr>
          <w:t>212a</w:t>
        </w:r>
        <w:r w:rsidR="00FE09D1">
          <w:rPr>
            <w:rFonts w:hint="eastAsia"/>
            <w:sz w:val="24"/>
            <w:szCs w:val="24"/>
          </w:rPr>
          <w:t>和一个</w:t>
        </w:r>
        <w:r w:rsidR="00FE09D1" w:rsidRPr="006E10CB">
          <w:rPr>
            <w:rFonts w:hint="eastAsia"/>
            <w:sz w:val="24"/>
            <w:szCs w:val="24"/>
          </w:rPr>
          <w:t>限位凸起</w:t>
        </w:r>
        <w:r w:rsidR="00FE09D1" w:rsidRPr="006E10CB">
          <w:rPr>
            <w:rFonts w:hint="eastAsia"/>
            <w:sz w:val="24"/>
            <w:szCs w:val="24"/>
          </w:rPr>
          <w:t>212b</w:t>
        </w:r>
        <w:r w:rsidR="00FE09D1">
          <w:rPr>
            <w:rFonts w:hint="eastAsia"/>
            <w:sz w:val="24"/>
            <w:szCs w:val="24"/>
          </w:rPr>
          <w:t>，限位支撑臂</w:t>
        </w:r>
        <w:r w:rsidR="00FE09D1">
          <w:rPr>
            <w:rFonts w:hint="eastAsia"/>
            <w:sz w:val="24"/>
            <w:szCs w:val="24"/>
          </w:rPr>
          <w:t>2</w:t>
        </w:r>
        <w:r w:rsidR="00FE09D1">
          <w:rPr>
            <w:sz w:val="24"/>
            <w:szCs w:val="24"/>
          </w:rPr>
          <w:t>12</w:t>
        </w:r>
        <w:r w:rsidR="00FE09D1">
          <w:rPr>
            <w:rFonts w:hint="eastAsia"/>
            <w:sz w:val="24"/>
            <w:szCs w:val="24"/>
          </w:rPr>
          <w:t>a</w:t>
        </w:r>
      </w:ins>
      <w:r w:rsidRPr="006E10CB">
        <w:rPr>
          <w:rFonts w:hint="eastAsia"/>
          <w:sz w:val="24"/>
          <w:szCs w:val="24"/>
        </w:rPr>
        <w:t>设置于显示主体</w:t>
      </w:r>
      <w:r w:rsidRPr="006E10CB">
        <w:rPr>
          <w:rFonts w:hint="eastAsia"/>
          <w:sz w:val="24"/>
          <w:szCs w:val="24"/>
        </w:rPr>
        <w:t>20</w:t>
      </w:r>
      <w:ins w:id="254" w:author="HSHONOR15" w:date="2021-05-27T00:13:00Z">
        <w:r w:rsidR="00FE09D1">
          <w:rPr>
            <w:rFonts w:hint="eastAsia"/>
            <w:sz w:val="24"/>
            <w:szCs w:val="24"/>
          </w:rPr>
          <w:t>，</w:t>
        </w:r>
      </w:ins>
      <w:del w:id="255" w:author="HSHONOR15" w:date="2021-05-27T00:13:00Z">
        <w:r w:rsidRPr="006E10CB" w:rsidDel="00FE09D1">
          <w:rPr>
            <w:rFonts w:hint="eastAsia"/>
            <w:sz w:val="24"/>
            <w:szCs w:val="24"/>
          </w:rPr>
          <w:delText>的限位支撑臂</w:delText>
        </w:r>
        <w:r w:rsidRPr="006E10CB" w:rsidDel="00FE09D1">
          <w:rPr>
            <w:rFonts w:hint="eastAsia"/>
            <w:sz w:val="24"/>
            <w:szCs w:val="24"/>
          </w:rPr>
          <w:delText>212a</w:delText>
        </w:r>
        <w:r w:rsidRPr="006E10CB" w:rsidDel="00FE09D1">
          <w:rPr>
            <w:rFonts w:hint="eastAsia"/>
            <w:sz w:val="24"/>
            <w:szCs w:val="24"/>
          </w:rPr>
          <w:delText>和</w:delText>
        </w:r>
      </w:del>
      <w:ins w:id="256" w:author="HSHONOR15" w:date="2021-05-27T00:13:00Z">
        <w:r w:rsidR="00FE09D1" w:rsidRPr="006E10CB">
          <w:rPr>
            <w:rFonts w:hint="eastAsia"/>
            <w:sz w:val="24"/>
            <w:szCs w:val="24"/>
          </w:rPr>
          <w:t>限位凸起</w:t>
        </w:r>
        <w:r w:rsidR="00FE09D1" w:rsidRPr="006E10CB">
          <w:rPr>
            <w:rFonts w:hint="eastAsia"/>
            <w:sz w:val="24"/>
            <w:szCs w:val="24"/>
          </w:rPr>
          <w:t>212b</w:t>
        </w:r>
      </w:ins>
      <w:r w:rsidRPr="006E10CB">
        <w:rPr>
          <w:rFonts w:hint="eastAsia"/>
          <w:sz w:val="24"/>
          <w:szCs w:val="24"/>
        </w:rPr>
        <w:t>设置于限位支撑臂</w:t>
      </w:r>
      <w:r w:rsidRPr="006E10CB">
        <w:rPr>
          <w:rFonts w:hint="eastAsia"/>
          <w:sz w:val="24"/>
          <w:szCs w:val="24"/>
        </w:rPr>
        <w:t>212a</w:t>
      </w:r>
      <w:r w:rsidRPr="006E10CB">
        <w:rPr>
          <w:rFonts w:hint="eastAsia"/>
          <w:sz w:val="24"/>
          <w:szCs w:val="24"/>
        </w:rPr>
        <w:t>上</w:t>
      </w:r>
      <w:del w:id="257" w:author="HSHONOR15" w:date="2021-05-27T00:13:00Z">
        <w:r w:rsidRPr="006E10CB" w:rsidDel="00FE09D1">
          <w:rPr>
            <w:rFonts w:hint="eastAsia"/>
            <w:sz w:val="24"/>
            <w:szCs w:val="24"/>
          </w:rPr>
          <w:delText>的限位凸起</w:delText>
        </w:r>
        <w:r w:rsidRPr="006E10CB" w:rsidDel="00FE09D1">
          <w:rPr>
            <w:rFonts w:hint="eastAsia"/>
            <w:sz w:val="24"/>
            <w:szCs w:val="24"/>
          </w:rPr>
          <w:delText>212b</w:delText>
        </w:r>
      </w:del>
      <w:r w:rsidRPr="006E10CB">
        <w:rPr>
          <w:rFonts w:hint="eastAsia"/>
          <w:sz w:val="24"/>
          <w:szCs w:val="24"/>
        </w:rPr>
        <w:t>，限位凸起</w:t>
      </w:r>
      <w:r w:rsidRPr="006E10CB">
        <w:rPr>
          <w:rFonts w:hint="eastAsia"/>
          <w:sz w:val="24"/>
          <w:szCs w:val="24"/>
        </w:rPr>
        <w:t>212b</w:t>
      </w:r>
      <w:r w:rsidRPr="006E10CB">
        <w:rPr>
          <w:rFonts w:hint="eastAsia"/>
          <w:sz w:val="24"/>
          <w:szCs w:val="24"/>
        </w:rPr>
        <w:t>朝向安装孔</w:t>
      </w:r>
      <w:r w:rsidRPr="006E10CB">
        <w:rPr>
          <w:rFonts w:hint="eastAsia"/>
          <w:sz w:val="24"/>
          <w:szCs w:val="24"/>
        </w:rPr>
        <w:t>211</w:t>
      </w:r>
      <w:r w:rsidRPr="006E10CB">
        <w:rPr>
          <w:rFonts w:hint="eastAsia"/>
          <w:sz w:val="24"/>
          <w:szCs w:val="24"/>
        </w:rPr>
        <w:t>的中心凸出。</w:t>
      </w:r>
    </w:p>
    <w:p w14:paraId="01D30E31" w14:textId="3247B3EB" w:rsidR="00E31267" w:rsidRPr="006E10CB" w:rsidRDefault="00E31267" w:rsidP="00B17ECF">
      <w:pPr>
        <w:spacing w:line="360" w:lineRule="auto"/>
        <w:ind w:firstLineChars="177" w:firstLine="425"/>
        <w:textAlignment w:val="baseline"/>
        <w:rPr>
          <w:sz w:val="24"/>
          <w:szCs w:val="24"/>
        </w:rPr>
      </w:pPr>
      <w:r w:rsidRPr="006E10CB">
        <w:rPr>
          <w:rFonts w:hint="eastAsia"/>
          <w:sz w:val="24"/>
          <w:szCs w:val="24"/>
        </w:rPr>
        <w:t>如图</w:t>
      </w:r>
      <w:r w:rsidRPr="006E10CB">
        <w:rPr>
          <w:rFonts w:hint="eastAsia"/>
          <w:sz w:val="24"/>
          <w:szCs w:val="24"/>
        </w:rPr>
        <w:t>5</w:t>
      </w:r>
      <w:r w:rsidRPr="006E10CB">
        <w:rPr>
          <w:rFonts w:hint="eastAsia"/>
          <w:sz w:val="24"/>
          <w:szCs w:val="24"/>
        </w:rPr>
        <w:t>所示，限位支撑臂</w:t>
      </w:r>
      <w:r w:rsidRPr="006E10CB">
        <w:rPr>
          <w:rFonts w:hint="eastAsia"/>
          <w:sz w:val="24"/>
          <w:szCs w:val="24"/>
        </w:rPr>
        <w:t>2</w:t>
      </w:r>
      <w:r w:rsidRPr="006E10CB">
        <w:rPr>
          <w:sz w:val="24"/>
          <w:szCs w:val="24"/>
        </w:rPr>
        <w:t>12</w:t>
      </w:r>
      <w:r w:rsidRPr="006E10CB">
        <w:rPr>
          <w:rFonts w:hint="eastAsia"/>
          <w:sz w:val="24"/>
          <w:szCs w:val="24"/>
        </w:rPr>
        <w:t>a</w:t>
      </w:r>
      <w:r w:rsidRPr="006E10CB">
        <w:rPr>
          <w:rFonts w:hint="eastAsia"/>
          <w:sz w:val="24"/>
          <w:szCs w:val="24"/>
        </w:rPr>
        <w:t>可以是由上盖</w:t>
      </w:r>
      <w:r w:rsidRPr="006E10CB">
        <w:rPr>
          <w:rFonts w:hint="eastAsia"/>
          <w:sz w:val="24"/>
          <w:szCs w:val="24"/>
        </w:rPr>
        <w:t>2</w:t>
      </w:r>
      <w:r w:rsidRPr="006E10CB">
        <w:rPr>
          <w:sz w:val="24"/>
          <w:szCs w:val="24"/>
        </w:rPr>
        <w:t>1</w:t>
      </w:r>
      <w:r w:rsidRPr="006E10CB">
        <w:rPr>
          <w:rFonts w:hint="eastAsia"/>
          <w:sz w:val="24"/>
          <w:szCs w:val="24"/>
        </w:rPr>
        <w:t>向下延伸的悬臂结构，且其横截面形状为弧形，这使得其具有一定的形变能力，</w:t>
      </w:r>
      <w:r w:rsidR="00C53022" w:rsidRPr="006E10CB">
        <w:rPr>
          <w:rFonts w:hint="eastAsia"/>
          <w:sz w:val="24"/>
          <w:szCs w:val="24"/>
        </w:rPr>
        <w:t>可以在外力作用下产生形变。限位凸起</w:t>
      </w:r>
      <w:r w:rsidR="00C53022" w:rsidRPr="006E10CB">
        <w:rPr>
          <w:rFonts w:hint="eastAsia"/>
          <w:sz w:val="24"/>
          <w:szCs w:val="24"/>
        </w:rPr>
        <w:t>2</w:t>
      </w:r>
      <w:r w:rsidR="00C53022" w:rsidRPr="006E10CB">
        <w:rPr>
          <w:sz w:val="24"/>
          <w:szCs w:val="24"/>
        </w:rPr>
        <w:t>12</w:t>
      </w:r>
      <w:r w:rsidR="00C53022" w:rsidRPr="006E10CB">
        <w:rPr>
          <w:rFonts w:hint="eastAsia"/>
          <w:sz w:val="24"/>
          <w:szCs w:val="24"/>
        </w:rPr>
        <w:t>b</w:t>
      </w:r>
      <w:r w:rsidR="00C53022" w:rsidRPr="006E10CB">
        <w:rPr>
          <w:rFonts w:hint="eastAsia"/>
          <w:sz w:val="24"/>
          <w:szCs w:val="24"/>
        </w:rPr>
        <w:t>位于限位支撑臂</w:t>
      </w:r>
      <w:r w:rsidR="00C53022" w:rsidRPr="006E10CB">
        <w:rPr>
          <w:rFonts w:hint="eastAsia"/>
          <w:sz w:val="24"/>
          <w:szCs w:val="24"/>
        </w:rPr>
        <w:t>2</w:t>
      </w:r>
      <w:r w:rsidR="00C53022" w:rsidRPr="006E10CB">
        <w:rPr>
          <w:sz w:val="24"/>
          <w:szCs w:val="24"/>
        </w:rPr>
        <w:t>12</w:t>
      </w:r>
      <w:r w:rsidR="00C53022" w:rsidRPr="006E10CB">
        <w:rPr>
          <w:rFonts w:hint="eastAsia"/>
          <w:sz w:val="24"/>
          <w:szCs w:val="24"/>
        </w:rPr>
        <w:t>a</w:t>
      </w:r>
      <w:r w:rsidR="00C53022" w:rsidRPr="006E10CB">
        <w:rPr>
          <w:rFonts w:hint="eastAsia"/>
          <w:sz w:val="24"/>
          <w:szCs w:val="24"/>
        </w:rPr>
        <w:t>的朝向安装孔</w:t>
      </w:r>
      <w:r w:rsidR="00C53022" w:rsidRPr="006E10CB">
        <w:rPr>
          <w:rFonts w:hint="eastAsia"/>
          <w:sz w:val="24"/>
          <w:szCs w:val="24"/>
        </w:rPr>
        <w:t>2</w:t>
      </w:r>
      <w:r w:rsidR="00C53022" w:rsidRPr="006E10CB">
        <w:rPr>
          <w:sz w:val="24"/>
          <w:szCs w:val="24"/>
        </w:rPr>
        <w:t>11</w:t>
      </w:r>
      <w:r w:rsidR="00C53022" w:rsidRPr="006E10CB">
        <w:rPr>
          <w:rFonts w:hint="eastAsia"/>
          <w:sz w:val="24"/>
          <w:szCs w:val="24"/>
        </w:rPr>
        <w:t>的一侧，且朝向安装孔</w:t>
      </w:r>
      <w:r w:rsidR="00C53022" w:rsidRPr="006E10CB">
        <w:rPr>
          <w:rFonts w:hint="eastAsia"/>
          <w:sz w:val="24"/>
          <w:szCs w:val="24"/>
        </w:rPr>
        <w:t>2</w:t>
      </w:r>
      <w:r w:rsidR="00C53022" w:rsidRPr="006E10CB">
        <w:rPr>
          <w:sz w:val="24"/>
          <w:szCs w:val="24"/>
        </w:rPr>
        <w:t>11</w:t>
      </w:r>
      <w:r w:rsidR="00C53022" w:rsidRPr="006E10CB">
        <w:rPr>
          <w:rFonts w:hint="eastAsia"/>
          <w:sz w:val="24"/>
          <w:szCs w:val="24"/>
        </w:rPr>
        <w:t>凸出，这样限位凸起</w:t>
      </w:r>
      <w:r w:rsidR="00C53022" w:rsidRPr="006E10CB">
        <w:rPr>
          <w:rFonts w:hint="eastAsia"/>
          <w:sz w:val="24"/>
          <w:szCs w:val="24"/>
        </w:rPr>
        <w:t>2</w:t>
      </w:r>
      <w:r w:rsidR="00C53022" w:rsidRPr="006E10CB">
        <w:rPr>
          <w:sz w:val="24"/>
          <w:szCs w:val="24"/>
        </w:rPr>
        <w:t>12</w:t>
      </w:r>
      <w:r w:rsidR="00C53022" w:rsidRPr="006E10CB">
        <w:rPr>
          <w:rFonts w:hint="eastAsia"/>
          <w:sz w:val="24"/>
          <w:szCs w:val="24"/>
        </w:rPr>
        <w:t>b</w:t>
      </w:r>
      <w:r w:rsidR="00C53022" w:rsidRPr="006E10CB">
        <w:rPr>
          <w:rFonts w:hint="eastAsia"/>
          <w:sz w:val="24"/>
          <w:szCs w:val="24"/>
        </w:rPr>
        <w:lastRenderedPageBreak/>
        <w:t>可以与</w:t>
      </w:r>
      <w:r w:rsidR="00CD4810" w:rsidRPr="006E10CB">
        <w:rPr>
          <w:rFonts w:hint="eastAsia"/>
          <w:sz w:val="24"/>
          <w:szCs w:val="24"/>
        </w:rPr>
        <w:t>插销主体</w:t>
      </w:r>
      <w:r w:rsidR="00CD4810" w:rsidRPr="006E10CB">
        <w:rPr>
          <w:rFonts w:hint="eastAsia"/>
          <w:sz w:val="24"/>
          <w:szCs w:val="24"/>
        </w:rPr>
        <w:t>3</w:t>
      </w:r>
      <w:r w:rsidR="00CD4810" w:rsidRPr="006E10CB">
        <w:rPr>
          <w:sz w:val="24"/>
          <w:szCs w:val="24"/>
        </w:rPr>
        <w:t>1</w:t>
      </w:r>
      <w:r w:rsidR="00CD4810" w:rsidRPr="006E10CB">
        <w:rPr>
          <w:rFonts w:hint="eastAsia"/>
          <w:sz w:val="24"/>
          <w:szCs w:val="24"/>
        </w:rPr>
        <w:t>配合，以阻止其转动。</w:t>
      </w:r>
    </w:p>
    <w:p w14:paraId="03CE0256" w14:textId="6870458C" w:rsidR="00CD4810" w:rsidRPr="006E10CB" w:rsidRDefault="00CD4810" w:rsidP="00B17ECF">
      <w:pPr>
        <w:spacing w:line="360" w:lineRule="auto"/>
        <w:ind w:firstLineChars="177" w:firstLine="425"/>
        <w:textAlignment w:val="baseline"/>
        <w:rPr>
          <w:sz w:val="24"/>
          <w:szCs w:val="24"/>
        </w:rPr>
      </w:pPr>
      <w:r w:rsidRPr="006E10CB">
        <w:rPr>
          <w:rFonts w:hint="eastAsia"/>
          <w:sz w:val="24"/>
          <w:szCs w:val="24"/>
        </w:rPr>
        <w:t>优选地，限位凸起</w:t>
      </w:r>
      <w:r w:rsidRPr="006E10CB">
        <w:rPr>
          <w:rFonts w:hint="eastAsia"/>
          <w:sz w:val="24"/>
          <w:szCs w:val="24"/>
        </w:rPr>
        <w:t>2</w:t>
      </w:r>
      <w:r w:rsidRPr="006E10CB">
        <w:rPr>
          <w:sz w:val="24"/>
          <w:szCs w:val="24"/>
        </w:rPr>
        <w:t>12</w:t>
      </w:r>
      <w:r w:rsidRPr="006E10CB">
        <w:rPr>
          <w:rFonts w:hint="eastAsia"/>
          <w:sz w:val="24"/>
          <w:szCs w:val="24"/>
        </w:rPr>
        <w:t>b</w:t>
      </w:r>
      <w:r w:rsidRPr="006E10CB">
        <w:rPr>
          <w:rFonts w:hint="eastAsia"/>
          <w:sz w:val="24"/>
          <w:szCs w:val="24"/>
        </w:rPr>
        <w:t>的横截面形状为三角形或半球形等。</w:t>
      </w:r>
    </w:p>
    <w:p w14:paraId="481F7E3C" w14:textId="34E40DCA" w:rsidR="00E86E94" w:rsidRPr="006E10CB" w:rsidRDefault="00E86E94" w:rsidP="00E86E94">
      <w:pPr>
        <w:spacing w:line="360" w:lineRule="auto"/>
        <w:ind w:firstLineChars="177" w:firstLine="425"/>
        <w:textAlignment w:val="baseline"/>
        <w:rPr>
          <w:sz w:val="24"/>
          <w:szCs w:val="24"/>
        </w:rPr>
      </w:pPr>
      <w:r w:rsidRPr="006E10CB">
        <w:rPr>
          <w:rFonts w:hint="eastAsia"/>
          <w:sz w:val="24"/>
          <w:szCs w:val="24"/>
        </w:rPr>
        <w:t>如图</w:t>
      </w:r>
      <w:r w:rsidRPr="006E10CB">
        <w:rPr>
          <w:rFonts w:hint="eastAsia"/>
          <w:sz w:val="24"/>
          <w:szCs w:val="24"/>
        </w:rPr>
        <w:t>6</w:t>
      </w:r>
      <w:r w:rsidRPr="006E10CB">
        <w:rPr>
          <w:rFonts w:hint="eastAsia"/>
          <w:sz w:val="24"/>
          <w:szCs w:val="24"/>
        </w:rPr>
        <w:t>所示，在第二种示例种，第一限位结构</w:t>
      </w:r>
      <w:r w:rsidRPr="006E10CB">
        <w:rPr>
          <w:rFonts w:hint="eastAsia"/>
          <w:sz w:val="24"/>
          <w:szCs w:val="24"/>
        </w:rPr>
        <w:t>212</w:t>
      </w:r>
      <w:r w:rsidRPr="006E10CB">
        <w:rPr>
          <w:rFonts w:hint="eastAsia"/>
          <w:sz w:val="24"/>
          <w:szCs w:val="24"/>
        </w:rPr>
        <w:t>包括</w:t>
      </w:r>
      <w:ins w:id="258" w:author="HSHONOR15" w:date="2021-05-27T00:17:00Z">
        <w:r w:rsidR="00EA79E1">
          <w:rPr>
            <w:rFonts w:hint="eastAsia"/>
            <w:sz w:val="24"/>
            <w:szCs w:val="24"/>
          </w:rPr>
          <w:t>一个</w:t>
        </w:r>
      </w:ins>
      <w:r w:rsidRPr="006E10CB">
        <w:rPr>
          <w:rFonts w:hint="eastAsia"/>
          <w:sz w:val="24"/>
          <w:szCs w:val="24"/>
        </w:rPr>
        <w:t>第一弹性件</w:t>
      </w:r>
      <w:r w:rsidRPr="006E10CB">
        <w:rPr>
          <w:rFonts w:hint="eastAsia"/>
          <w:sz w:val="24"/>
          <w:szCs w:val="24"/>
        </w:rPr>
        <w:t>212c</w:t>
      </w:r>
      <w:r w:rsidRPr="006E10CB">
        <w:rPr>
          <w:rFonts w:hint="eastAsia"/>
          <w:sz w:val="24"/>
          <w:szCs w:val="24"/>
        </w:rPr>
        <w:t>和</w:t>
      </w:r>
      <w:ins w:id="259" w:author="HSHONOR15" w:date="2021-05-27T00:17:00Z">
        <w:r w:rsidR="00EA79E1">
          <w:rPr>
            <w:rFonts w:hint="eastAsia"/>
            <w:sz w:val="24"/>
            <w:szCs w:val="24"/>
          </w:rPr>
          <w:t>一个</w:t>
        </w:r>
      </w:ins>
      <w:r w:rsidRPr="006E10CB">
        <w:rPr>
          <w:rFonts w:hint="eastAsia"/>
          <w:sz w:val="24"/>
          <w:szCs w:val="24"/>
        </w:rPr>
        <w:t>限位套</w:t>
      </w:r>
      <w:r w:rsidRPr="006E10CB">
        <w:rPr>
          <w:rFonts w:hint="eastAsia"/>
          <w:sz w:val="24"/>
          <w:szCs w:val="24"/>
        </w:rPr>
        <w:t>212d</w:t>
      </w:r>
      <w:r w:rsidRPr="006E10CB">
        <w:rPr>
          <w:rFonts w:hint="eastAsia"/>
          <w:sz w:val="24"/>
          <w:szCs w:val="24"/>
        </w:rPr>
        <w:t>，第一弹性件</w:t>
      </w:r>
      <w:r w:rsidRPr="006E10CB">
        <w:rPr>
          <w:rFonts w:hint="eastAsia"/>
          <w:sz w:val="24"/>
          <w:szCs w:val="24"/>
        </w:rPr>
        <w:t>212c</w:t>
      </w:r>
      <w:r w:rsidRPr="006E10CB">
        <w:rPr>
          <w:rFonts w:hint="eastAsia"/>
          <w:sz w:val="24"/>
          <w:szCs w:val="24"/>
        </w:rPr>
        <w:t>的第一端固定于显示主体</w:t>
      </w:r>
      <w:r w:rsidRPr="006E10CB">
        <w:rPr>
          <w:rFonts w:hint="eastAsia"/>
          <w:sz w:val="24"/>
          <w:szCs w:val="24"/>
        </w:rPr>
        <w:t>20</w:t>
      </w:r>
      <w:r w:rsidRPr="006E10CB">
        <w:rPr>
          <w:rFonts w:hint="eastAsia"/>
          <w:sz w:val="24"/>
          <w:szCs w:val="24"/>
        </w:rPr>
        <w:t>，且第一弹性件</w:t>
      </w:r>
      <w:r w:rsidRPr="006E10CB">
        <w:rPr>
          <w:rFonts w:hint="eastAsia"/>
          <w:sz w:val="24"/>
          <w:szCs w:val="24"/>
        </w:rPr>
        <w:t>212c</w:t>
      </w:r>
      <w:r w:rsidRPr="006E10CB">
        <w:rPr>
          <w:rFonts w:hint="eastAsia"/>
          <w:sz w:val="24"/>
          <w:szCs w:val="24"/>
        </w:rPr>
        <w:t>的伸缩方向垂直于插销主体</w:t>
      </w:r>
      <w:r w:rsidRPr="006E10CB">
        <w:rPr>
          <w:rFonts w:hint="eastAsia"/>
          <w:sz w:val="24"/>
          <w:szCs w:val="24"/>
        </w:rPr>
        <w:t>31</w:t>
      </w:r>
      <w:r w:rsidRPr="006E10CB">
        <w:rPr>
          <w:rFonts w:hint="eastAsia"/>
          <w:sz w:val="24"/>
          <w:szCs w:val="24"/>
        </w:rPr>
        <w:t>的轴线，限位套</w:t>
      </w:r>
      <w:r w:rsidRPr="006E10CB">
        <w:rPr>
          <w:rFonts w:hint="eastAsia"/>
          <w:sz w:val="24"/>
          <w:szCs w:val="24"/>
        </w:rPr>
        <w:t>212d</w:t>
      </w:r>
      <w:r w:rsidRPr="006E10CB">
        <w:rPr>
          <w:rFonts w:hint="eastAsia"/>
          <w:sz w:val="24"/>
          <w:szCs w:val="24"/>
        </w:rPr>
        <w:t>连接在第一弹性件</w:t>
      </w:r>
      <w:r w:rsidRPr="006E10CB">
        <w:rPr>
          <w:rFonts w:hint="eastAsia"/>
          <w:sz w:val="24"/>
          <w:szCs w:val="24"/>
        </w:rPr>
        <w:t>212c</w:t>
      </w:r>
      <w:r w:rsidRPr="006E10CB">
        <w:rPr>
          <w:rFonts w:hint="eastAsia"/>
          <w:sz w:val="24"/>
          <w:szCs w:val="24"/>
        </w:rPr>
        <w:t>的第二端，并与插销主体</w:t>
      </w:r>
      <w:r w:rsidRPr="006E10CB">
        <w:rPr>
          <w:rFonts w:hint="eastAsia"/>
          <w:sz w:val="24"/>
          <w:szCs w:val="24"/>
        </w:rPr>
        <w:t>31</w:t>
      </w:r>
      <w:r w:rsidRPr="006E10CB">
        <w:rPr>
          <w:rFonts w:hint="eastAsia"/>
          <w:sz w:val="24"/>
          <w:szCs w:val="24"/>
        </w:rPr>
        <w:t>配合。</w:t>
      </w:r>
    </w:p>
    <w:p w14:paraId="2D446AF5" w14:textId="2ABDCD0D" w:rsidR="00496DCC" w:rsidRPr="006E10CB" w:rsidRDefault="00496DCC" w:rsidP="00E86E94">
      <w:pPr>
        <w:spacing w:line="360" w:lineRule="auto"/>
        <w:ind w:firstLineChars="177" w:firstLine="425"/>
        <w:textAlignment w:val="baseline"/>
        <w:rPr>
          <w:sz w:val="24"/>
          <w:szCs w:val="24"/>
        </w:rPr>
      </w:pPr>
      <w:r w:rsidRPr="006E10CB">
        <w:rPr>
          <w:rFonts w:hint="eastAsia"/>
          <w:sz w:val="24"/>
          <w:szCs w:val="24"/>
        </w:rPr>
        <w:t>其中，第一弹性件</w:t>
      </w:r>
      <w:r w:rsidRPr="006E10CB">
        <w:rPr>
          <w:rFonts w:hint="eastAsia"/>
          <w:sz w:val="24"/>
          <w:szCs w:val="24"/>
        </w:rPr>
        <w:t>2</w:t>
      </w:r>
      <w:r w:rsidRPr="006E10CB">
        <w:rPr>
          <w:sz w:val="24"/>
          <w:szCs w:val="24"/>
        </w:rPr>
        <w:t>12</w:t>
      </w:r>
      <w:r w:rsidRPr="006E10CB">
        <w:rPr>
          <w:rFonts w:hint="eastAsia"/>
          <w:sz w:val="24"/>
          <w:szCs w:val="24"/>
        </w:rPr>
        <w:t>c</w:t>
      </w:r>
      <w:r w:rsidRPr="006E10CB">
        <w:rPr>
          <w:rFonts w:hint="eastAsia"/>
          <w:sz w:val="24"/>
          <w:szCs w:val="24"/>
        </w:rPr>
        <w:t>用于向限位套</w:t>
      </w:r>
      <w:r w:rsidRPr="006E10CB">
        <w:rPr>
          <w:rFonts w:hint="eastAsia"/>
          <w:sz w:val="24"/>
          <w:szCs w:val="24"/>
        </w:rPr>
        <w:t>2</w:t>
      </w:r>
      <w:r w:rsidRPr="006E10CB">
        <w:rPr>
          <w:sz w:val="24"/>
          <w:szCs w:val="24"/>
        </w:rPr>
        <w:t>12</w:t>
      </w:r>
      <w:r w:rsidRPr="006E10CB">
        <w:rPr>
          <w:rFonts w:hint="eastAsia"/>
          <w:sz w:val="24"/>
          <w:szCs w:val="24"/>
        </w:rPr>
        <w:t>d</w:t>
      </w:r>
      <w:r w:rsidRPr="006E10CB">
        <w:rPr>
          <w:rFonts w:hint="eastAsia"/>
          <w:sz w:val="24"/>
          <w:szCs w:val="24"/>
        </w:rPr>
        <w:t>施加抵紧力</w:t>
      </w:r>
      <w:r w:rsidR="0065639A" w:rsidRPr="006E10CB">
        <w:rPr>
          <w:rFonts w:hint="eastAsia"/>
          <w:sz w:val="24"/>
          <w:szCs w:val="24"/>
        </w:rPr>
        <w:t>，限位套</w:t>
      </w:r>
      <w:r w:rsidR="0065639A" w:rsidRPr="006E10CB">
        <w:rPr>
          <w:rFonts w:hint="eastAsia"/>
          <w:sz w:val="24"/>
          <w:szCs w:val="24"/>
        </w:rPr>
        <w:t>2</w:t>
      </w:r>
      <w:r w:rsidR="0065639A" w:rsidRPr="006E10CB">
        <w:rPr>
          <w:sz w:val="24"/>
          <w:szCs w:val="24"/>
        </w:rPr>
        <w:t>12</w:t>
      </w:r>
      <w:r w:rsidR="0065639A" w:rsidRPr="006E10CB">
        <w:rPr>
          <w:rFonts w:hint="eastAsia"/>
          <w:sz w:val="24"/>
          <w:szCs w:val="24"/>
        </w:rPr>
        <w:t>d</w:t>
      </w:r>
      <w:r w:rsidR="0065639A" w:rsidRPr="006E10CB">
        <w:rPr>
          <w:rFonts w:hint="eastAsia"/>
          <w:sz w:val="24"/>
          <w:szCs w:val="24"/>
        </w:rPr>
        <w:t>用于与插销主体</w:t>
      </w:r>
      <w:r w:rsidR="0065639A" w:rsidRPr="006E10CB">
        <w:rPr>
          <w:rFonts w:hint="eastAsia"/>
          <w:sz w:val="24"/>
          <w:szCs w:val="24"/>
        </w:rPr>
        <w:t>3</w:t>
      </w:r>
      <w:r w:rsidR="0065639A" w:rsidRPr="006E10CB">
        <w:rPr>
          <w:sz w:val="24"/>
          <w:szCs w:val="24"/>
        </w:rPr>
        <w:t>1</w:t>
      </w:r>
      <w:r w:rsidR="0065639A" w:rsidRPr="006E10CB">
        <w:rPr>
          <w:rFonts w:hint="eastAsia"/>
          <w:sz w:val="24"/>
          <w:szCs w:val="24"/>
        </w:rPr>
        <w:t>接触，从而实现对插销主体</w:t>
      </w:r>
      <w:r w:rsidR="0065639A" w:rsidRPr="006E10CB">
        <w:rPr>
          <w:rFonts w:hint="eastAsia"/>
          <w:sz w:val="24"/>
          <w:szCs w:val="24"/>
        </w:rPr>
        <w:t>3</w:t>
      </w:r>
      <w:r w:rsidR="0065639A" w:rsidRPr="006E10CB">
        <w:rPr>
          <w:sz w:val="24"/>
          <w:szCs w:val="24"/>
        </w:rPr>
        <w:t>1</w:t>
      </w:r>
      <w:r w:rsidR="0065639A" w:rsidRPr="006E10CB">
        <w:rPr>
          <w:rFonts w:hint="eastAsia"/>
          <w:sz w:val="24"/>
          <w:szCs w:val="24"/>
        </w:rPr>
        <w:t>的限制。第一弹性件</w:t>
      </w:r>
      <w:r w:rsidR="0065639A" w:rsidRPr="006E10CB">
        <w:rPr>
          <w:rFonts w:hint="eastAsia"/>
          <w:sz w:val="24"/>
          <w:szCs w:val="24"/>
        </w:rPr>
        <w:t>2</w:t>
      </w:r>
      <w:r w:rsidR="0065639A" w:rsidRPr="006E10CB">
        <w:rPr>
          <w:sz w:val="24"/>
          <w:szCs w:val="24"/>
        </w:rPr>
        <w:t>12</w:t>
      </w:r>
      <w:r w:rsidR="0065639A" w:rsidRPr="006E10CB">
        <w:rPr>
          <w:rFonts w:hint="eastAsia"/>
          <w:sz w:val="24"/>
          <w:szCs w:val="24"/>
        </w:rPr>
        <w:t>c</w:t>
      </w:r>
      <w:r w:rsidR="0065639A" w:rsidRPr="006E10CB">
        <w:rPr>
          <w:rFonts w:hint="eastAsia"/>
          <w:sz w:val="24"/>
          <w:szCs w:val="24"/>
        </w:rPr>
        <w:t>可以是弹簧等，其可以设置在上盖</w:t>
      </w:r>
      <w:r w:rsidR="0065639A" w:rsidRPr="006E10CB">
        <w:rPr>
          <w:rFonts w:hint="eastAsia"/>
          <w:sz w:val="24"/>
          <w:szCs w:val="24"/>
        </w:rPr>
        <w:t>2</w:t>
      </w:r>
      <w:r w:rsidR="0065639A" w:rsidRPr="006E10CB">
        <w:rPr>
          <w:sz w:val="24"/>
          <w:szCs w:val="24"/>
        </w:rPr>
        <w:t>1</w:t>
      </w:r>
      <w:r w:rsidR="0065639A" w:rsidRPr="006E10CB">
        <w:rPr>
          <w:rFonts w:hint="eastAsia"/>
          <w:sz w:val="24"/>
          <w:szCs w:val="24"/>
        </w:rPr>
        <w:t>或底座</w:t>
      </w:r>
      <w:r w:rsidR="0065639A" w:rsidRPr="006E10CB">
        <w:rPr>
          <w:rFonts w:hint="eastAsia"/>
          <w:sz w:val="24"/>
          <w:szCs w:val="24"/>
        </w:rPr>
        <w:t>2</w:t>
      </w:r>
      <w:r w:rsidR="0065639A" w:rsidRPr="006E10CB">
        <w:rPr>
          <w:sz w:val="24"/>
          <w:szCs w:val="24"/>
        </w:rPr>
        <w:t>2</w:t>
      </w:r>
      <w:r w:rsidR="0065639A" w:rsidRPr="006E10CB">
        <w:rPr>
          <w:rFonts w:hint="eastAsia"/>
          <w:sz w:val="24"/>
          <w:szCs w:val="24"/>
        </w:rPr>
        <w:t>上。</w:t>
      </w:r>
    </w:p>
    <w:p w14:paraId="3629065E" w14:textId="2BF1BE60" w:rsidR="00CD4810" w:rsidRPr="006E10CB" w:rsidRDefault="0065639A" w:rsidP="00E86E94">
      <w:pPr>
        <w:spacing w:line="360" w:lineRule="auto"/>
        <w:ind w:firstLineChars="177" w:firstLine="425"/>
        <w:textAlignment w:val="baseline"/>
        <w:rPr>
          <w:sz w:val="24"/>
          <w:szCs w:val="24"/>
        </w:rPr>
      </w:pPr>
      <w:r w:rsidRPr="006E10CB">
        <w:rPr>
          <w:rFonts w:hint="eastAsia"/>
          <w:sz w:val="24"/>
          <w:szCs w:val="24"/>
        </w:rPr>
        <w:t>或者，如图</w:t>
      </w:r>
      <w:r w:rsidRPr="006E10CB">
        <w:rPr>
          <w:rFonts w:hint="eastAsia"/>
          <w:sz w:val="24"/>
          <w:szCs w:val="24"/>
        </w:rPr>
        <w:t>7</w:t>
      </w:r>
      <w:r w:rsidRPr="006E10CB">
        <w:rPr>
          <w:rFonts w:hint="eastAsia"/>
          <w:sz w:val="24"/>
          <w:szCs w:val="24"/>
        </w:rPr>
        <w:t>所示，在</w:t>
      </w:r>
      <w:r w:rsidR="00F95EEE" w:rsidRPr="006E10CB">
        <w:rPr>
          <w:rFonts w:hint="eastAsia"/>
          <w:sz w:val="24"/>
          <w:szCs w:val="24"/>
        </w:rPr>
        <w:t>第三种示例种</w:t>
      </w:r>
      <w:r w:rsidR="00E86E94" w:rsidRPr="006E10CB">
        <w:rPr>
          <w:rFonts w:hint="eastAsia"/>
          <w:sz w:val="24"/>
          <w:szCs w:val="24"/>
        </w:rPr>
        <w:t>，第一限位结构</w:t>
      </w:r>
      <w:r w:rsidR="00E86E94" w:rsidRPr="006E10CB">
        <w:rPr>
          <w:rFonts w:hint="eastAsia"/>
          <w:sz w:val="24"/>
          <w:szCs w:val="24"/>
        </w:rPr>
        <w:t>212</w:t>
      </w:r>
      <w:r w:rsidR="00E86E94" w:rsidRPr="006E10CB">
        <w:rPr>
          <w:rFonts w:hint="eastAsia"/>
          <w:sz w:val="24"/>
          <w:szCs w:val="24"/>
        </w:rPr>
        <w:t>包括</w:t>
      </w:r>
      <w:ins w:id="260" w:author="HSHONOR15" w:date="2021-05-27T00:17:00Z">
        <w:r w:rsidR="00EA79E1">
          <w:rPr>
            <w:rFonts w:hint="eastAsia"/>
            <w:sz w:val="24"/>
            <w:szCs w:val="24"/>
          </w:rPr>
          <w:t>一个</w:t>
        </w:r>
      </w:ins>
      <w:r w:rsidR="00E86E94" w:rsidRPr="006E10CB">
        <w:rPr>
          <w:rFonts w:hint="eastAsia"/>
          <w:sz w:val="24"/>
          <w:szCs w:val="24"/>
        </w:rPr>
        <w:t>第二弹性件</w:t>
      </w:r>
      <w:r w:rsidR="00E86E94" w:rsidRPr="006E10CB">
        <w:rPr>
          <w:rFonts w:hint="eastAsia"/>
          <w:sz w:val="24"/>
          <w:szCs w:val="24"/>
        </w:rPr>
        <w:t>212e</w:t>
      </w:r>
      <w:r w:rsidR="00E86E94" w:rsidRPr="006E10CB">
        <w:rPr>
          <w:rFonts w:hint="eastAsia"/>
          <w:sz w:val="24"/>
          <w:szCs w:val="24"/>
        </w:rPr>
        <w:t>，第二弹性件</w:t>
      </w:r>
      <w:r w:rsidR="00E86E94" w:rsidRPr="006E10CB">
        <w:rPr>
          <w:rFonts w:hint="eastAsia"/>
          <w:sz w:val="24"/>
          <w:szCs w:val="24"/>
        </w:rPr>
        <w:t>212e</w:t>
      </w:r>
      <w:r w:rsidR="00E86E94" w:rsidRPr="006E10CB">
        <w:rPr>
          <w:rFonts w:hint="eastAsia"/>
          <w:sz w:val="24"/>
          <w:szCs w:val="24"/>
        </w:rPr>
        <w:t>设置于显示主体</w:t>
      </w:r>
      <w:r w:rsidR="00E86E94" w:rsidRPr="006E10CB">
        <w:rPr>
          <w:rFonts w:hint="eastAsia"/>
          <w:sz w:val="24"/>
          <w:szCs w:val="24"/>
        </w:rPr>
        <w:t>20</w:t>
      </w:r>
      <w:r w:rsidR="00E86E94" w:rsidRPr="006E10CB">
        <w:rPr>
          <w:rFonts w:hint="eastAsia"/>
          <w:sz w:val="24"/>
          <w:szCs w:val="24"/>
        </w:rPr>
        <w:t>和插销主体</w:t>
      </w:r>
      <w:r w:rsidR="00E86E94" w:rsidRPr="006E10CB">
        <w:rPr>
          <w:rFonts w:hint="eastAsia"/>
          <w:sz w:val="24"/>
          <w:szCs w:val="24"/>
        </w:rPr>
        <w:t>31</w:t>
      </w:r>
      <w:r w:rsidR="00E86E94" w:rsidRPr="006E10CB">
        <w:rPr>
          <w:rFonts w:hint="eastAsia"/>
          <w:sz w:val="24"/>
          <w:szCs w:val="24"/>
        </w:rPr>
        <w:t>之间，第二弹性件</w:t>
      </w:r>
      <w:r w:rsidR="00E86E94" w:rsidRPr="006E10CB">
        <w:rPr>
          <w:rFonts w:hint="eastAsia"/>
          <w:sz w:val="24"/>
          <w:szCs w:val="24"/>
        </w:rPr>
        <w:t>212e</w:t>
      </w:r>
      <w:r w:rsidR="00E86E94" w:rsidRPr="006E10CB">
        <w:rPr>
          <w:rFonts w:hint="eastAsia"/>
          <w:sz w:val="24"/>
          <w:szCs w:val="24"/>
        </w:rPr>
        <w:t>的伸缩方向垂直于插销主体</w:t>
      </w:r>
      <w:r w:rsidR="00E86E94" w:rsidRPr="006E10CB">
        <w:rPr>
          <w:rFonts w:hint="eastAsia"/>
          <w:sz w:val="24"/>
          <w:szCs w:val="24"/>
        </w:rPr>
        <w:t>31</w:t>
      </w:r>
      <w:r w:rsidR="00E86E94" w:rsidRPr="006E10CB">
        <w:rPr>
          <w:rFonts w:hint="eastAsia"/>
          <w:sz w:val="24"/>
          <w:szCs w:val="24"/>
        </w:rPr>
        <w:t>的轴线。</w:t>
      </w:r>
    </w:p>
    <w:p w14:paraId="285C3494" w14:textId="0BEC331E" w:rsidR="00E86E94" w:rsidRPr="006E10CB" w:rsidRDefault="00C41BC1" w:rsidP="00E86E94">
      <w:pPr>
        <w:spacing w:line="360" w:lineRule="auto"/>
        <w:ind w:firstLineChars="177" w:firstLine="425"/>
        <w:textAlignment w:val="baseline"/>
        <w:rPr>
          <w:sz w:val="24"/>
          <w:szCs w:val="24"/>
        </w:rPr>
      </w:pPr>
      <w:r w:rsidRPr="006E10CB">
        <w:rPr>
          <w:rFonts w:hint="eastAsia"/>
          <w:sz w:val="24"/>
          <w:szCs w:val="24"/>
        </w:rPr>
        <w:t>在本示例种，第二弹性件</w:t>
      </w:r>
      <w:r w:rsidRPr="006E10CB">
        <w:rPr>
          <w:rFonts w:hint="eastAsia"/>
          <w:sz w:val="24"/>
          <w:szCs w:val="24"/>
        </w:rPr>
        <w:t>2</w:t>
      </w:r>
      <w:r w:rsidRPr="006E10CB">
        <w:rPr>
          <w:sz w:val="24"/>
          <w:szCs w:val="24"/>
        </w:rPr>
        <w:t>12</w:t>
      </w:r>
      <w:r w:rsidRPr="006E10CB">
        <w:rPr>
          <w:rFonts w:hint="eastAsia"/>
          <w:sz w:val="24"/>
          <w:szCs w:val="24"/>
        </w:rPr>
        <w:t>e</w:t>
      </w:r>
      <w:r w:rsidRPr="006E10CB">
        <w:rPr>
          <w:rFonts w:hint="eastAsia"/>
          <w:sz w:val="24"/>
          <w:szCs w:val="24"/>
        </w:rPr>
        <w:t>可以与插销主体</w:t>
      </w:r>
      <w:r w:rsidRPr="006E10CB">
        <w:rPr>
          <w:rFonts w:hint="eastAsia"/>
          <w:sz w:val="24"/>
          <w:szCs w:val="24"/>
        </w:rPr>
        <w:t>3</w:t>
      </w:r>
      <w:r w:rsidRPr="006E10CB">
        <w:rPr>
          <w:sz w:val="24"/>
          <w:szCs w:val="24"/>
        </w:rPr>
        <w:t>1</w:t>
      </w:r>
      <w:r w:rsidRPr="006E10CB">
        <w:rPr>
          <w:rFonts w:hint="eastAsia"/>
          <w:sz w:val="24"/>
          <w:szCs w:val="24"/>
        </w:rPr>
        <w:t>抵紧，以阻止其转动。第二弹性件</w:t>
      </w:r>
      <w:r w:rsidRPr="006E10CB">
        <w:rPr>
          <w:rFonts w:hint="eastAsia"/>
          <w:sz w:val="24"/>
          <w:szCs w:val="24"/>
        </w:rPr>
        <w:t>2</w:t>
      </w:r>
      <w:r w:rsidRPr="006E10CB">
        <w:rPr>
          <w:sz w:val="24"/>
          <w:szCs w:val="24"/>
        </w:rPr>
        <w:t>12</w:t>
      </w:r>
      <w:r w:rsidRPr="006E10CB">
        <w:rPr>
          <w:rFonts w:hint="eastAsia"/>
          <w:sz w:val="24"/>
          <w:szCs w:val="24"/>
        </w:rPr>
        <w:t>e</w:t>
      </w:r>
      <w:r w:rsidRPr="006E10CB">
        <w:rPr>
          <w:rFonts w:hint="eastAsia"/>
          <w:sz w:val="24"/>
          <w:szCs w:val="24"/>
        </w:rPr>
        <w:t>可以包括簧片部分和抵紧头部分，抵紧头部分用于与插销主体</w:t>
      </w:r>
      <w:r w:rsidRPr="006E10CB">
        <w:rPr>
          <w:rFonts w:hint="eastAsia"/>
          <w:sz w:val="24"/>
          <w:szCs w:val="24"/>
        </w:rPr>
        <w:t>3</w:t>
      </w:r>
      <w:r w:rsidRPr="006E10CB">
        <w:rPr>
          <w:sz w:val="24"/>
          <w:szCs w:val="24"/>
        </w:rPr>
        <w:t>1</w:t>
      </w:r>
      <w:r w:rsidRPr="006E10CB">
        <w:rPr>
          <w:rFonts w:hint="eastAsia"/>
          <w:sz w:val="24"/>
          <w:szCs w:val="24"/>
        </w:rPr>
        <w:t>接触，簧片部分可以是矩形簧片，通过簧片部分的</w:t>
      </w:r>
      <w:proofErr w:type="gramStart"/>
      <w:r w:rsidRPr="006E10CB">
        <w:rPr>
          <w:rFonts w:hint="eastAsia"/>
          <w:sz w:val="24"/>
          <w:szCs w:val="24"/>
        </w:rPr>
        <w:t>变形向抵紧</w:t>
      </w:r>
      <w:proofErr w:type="gramEnd"/>
      <w:r w:rsidRPr="006E10CB">
        <w:rPr>
          <w:rFonts w:hint="eastAsia"/>
          <w:sz w:val="24"/>
          <w:szCs w:val="24"/>
        </w:rPr>
        <w:t>头部分施加使其与插销主体</w:t>
      </w:r>
      <w:r w:rsidRPr="006E10CB">
        <w:rPr>
          <w:rFonts w:hint="eastAsia"/>
          <w:sz w:val="24"/>
          <w:szCs w:val="24"/>
        </w:rPr>
        <w:t>3</w:t>
      </w:r>
      <w:r w:rsidRPr="006E10CB">
        <w:rPr>
          <w:sz w:val="24"/>
          <w:szCs w:val="24"/>
        </w:rPr>
        <w:t>1</w:t>
      </w:r>
      <w:r w:rsidRPr="006E10CB">
        <w:rPr>
          <w:rFonts w:hint="eastAsia"/>
          <w:sz w:val="24"/>
          <w:szCs w:val="24"/>
        </w:rPr>
        <w:t>抵紧的作用力。</w:t>
      </w:r>
    </w:p>
    <w:p w14:paraId="3663257E" w14:textId="25B643D5" w:rsidR="00E86E94" w:rsidRPr="006E10CB" w:rsidRDefault="00E8693B" w:rsidP="00E86E94">
      <w:pPr>
        <w:spacing w:line="360" w:lineRule="auto"/>
        <w:ind w:firstLineChars="177" w:firstLine="425"/>
        <w:textAlignment w:val="baseline"/>
        <w:rPr>
          <w:sz w:val="24"/>
          <w:szCs w:val="24"/>
        </w:rPr>
      </w:pPr>
      <w:r w:rsidRPr="006E10CB">
        <w:rPr>
          <w:rFonts w:hint="eastAsia"/>
          <w:sz w:val="24"/>
          <w:szCs w:val="24"/>
        </w:rPr>
        <w:t>为了进一步提升对插销主体</w:t>
      </w:r>
      <w:r w:rsidRPr="006E10CB">
        <w:rPr>
          <w:rFonts w:hint="eastAsia"/>
          <w:sz w:val="24"/>
          <w:szCs w:val="24"/>
        </w:rPr>
        <w:t>3</w:t>
      </w:r>
      <w:r w:rsidRPr="006E10CB">
        <w:rPr>
          <w:sz w:val="24"/>
          <w:szCs w:val="24"/>
        </w:rPr>
        <w:t>1</w:t>
      </w:r>
      <w:r w:rsidRPr="006E10CB">
        <w:rPr>
          <w:rFonts w:hint="eastAsia"/>
          <w:sz w:val="24"/>
          <w:szCs w:val="24"/>
        </w:rPr>
        <w:t>转动限制的可靠性，在插销主体</w:t>
      </w:r>
      <w:r w:rsidRPr="006E10CB">
        <w:rPr>
          <w:rFonts w:hint="eastAsia"/>
          <w:sz w:val="24"/>
          <w:szCs w:val="24"/>
        </w:rPr>
        <w:t>3</w:t>
      </w:r>
      <w:r w:rsidRPr="006E10CB">
        <w:rPr>
          <w:sz w:val="24"/>
          <w:szCs w:val="24"/>
        </w:rPr>
        <w:t>1</w:t>
      </w:r>
      <w:r w:rsidRPr="006E10CB">
        <w:rPr>
          <w:rFonts w:hint="eastAsia"/>
          <w:sz w:val="24"/>
          <w:szCs w:val="24"/>
        </w:rPr>
        <w:t>上可以设置凹槽与</w:t>
      </w:r>
      <w:r w:rsidR="00DF12DA" w:rsidRPr="006E10CB">
        <w:rPr>
          <w:rFonts w:hint="eastAsia"/>
          <w:sz w:val="24"/>
          <w:szCs w:val="24"/>
        </w:rPr>
        <w:t>第一限位结构</w:t>
      </w:r>
      <w:r w:rsidR="00DF12DA" w:rsidRPr="006E10CB">
        <w:rPr>
          <w:rFonts w:hint="eastAsia"/>
          <w:sz w:val="24"/>
          <w:szCs w:val="24"/>
        </w:rPr>
        <w:t>2</w:t>
      </w:r>
      <w:r w:rsidR="00DF12DA" w:rsidRPr="006E10CB">
        <w:rPr>
          <w:sz w:val="24"/>
          <w:szCs w:val="24"/>
        </w:rPr>
        <w:t>12</w:t>
      </w:r>
      <w:r w:rsidR="00DF12DA" w:rsidRPr="006E10CB">
        <w:rPr>
          <w:rFonts w:hint="eastAsia"/>
          <w:sz w:val="24"/>
          <w:szCs w:val="24"/>
        </w:rPr>
        <w:t>配合，这样有效增加转动时的阻力，从而防止插销主体</w:t>
      </w:r>
      <w:r w:rsidR="00DF12DA" w:rsidRPr="006E10CB">
        <w:rPr>
          <w:rFonts w:hint="eastAsia"/>
          <w:sz w:val="24"/>
          <w:szCs w:val="24"/>
        </w:rPr>
        <w:t>3</w:t>
      </w:r>
      <w:r w:rsidR="00DF12DA" w:rsidRPr="006E10CB">
        <w:rPr>
          <w:sz w:val="24"/>
          <w:szCs w:val="24"/>
        </w:rPr>
        <w:t>1</w:t>
      </w:r>
      <w:r w:rsidR="00DF12DA" w:rsidRPr="006E10CB">
        <w:rPr>
          <w:rFonts w:hint="eastAsia"/>
          <w:sz w:val="24"/>
          <w:szCs w:val="24"/>
        </w:rPr>
        <w:t>受到振动时产生转动，使第二限位结构</w:t>
      </w:r>
      <w:r w:rsidR="00DF12DA" w:rsidRPr="006E10CB">
        <w:rPr>
          <w:rFonts w:hint="eastAsia"/>
          <w:sz w:val="24"/>
          <w:szCs w:val="24"/>
        </w:rPr>
        <w:t>3</w:t>
      </w:r>
      <w:r w:rsidR="00DF12DA" w:rsidRPr="006E10CB">
        <w:rPr>
          <w:sz w:val="24"/>
          <w:szCs w:val="24"/>
        </w:rPr>
        <w:t>2</w:t>
      </w:r>
      <w:r w:rsidR="00DF12DA" w:rsidRPr="006E10CB">
        <w:rPr>
          <w:rFonts w:hint="eastAsia"/>
          <w:sz w:val="24"/>
          <w:szCs w:val="24"/>
        </w:rPr>
        <w:t>可靠地保持在锁定位置或解锁位置。</w:t>
      </w:r>
    </w:p>
    <w:p w14:paraId="5C54FCE6" w14:textId="0EF7D837" w:rsidR="00DF12DA" w:rsidRPr="006E10CB" w:rsidRDefault="00DF12DA" w:rsidP="00E86E94">
      <w:pPr>
        <w:spacing w:line="360" w:lineRule="auto"/>
        <w:ind w:firstLineChars="177" w:firstLine="425"/>
        <w:textAlignment w:val="baseline"/>
        <w:rPr>
          <w:sz w:val="24"/>
          <w:szCs w:val="24"/>
        </w:rPr>
      </w:pPr>
      <w:r w:rsidRPr="006E10CB">
        <w:rPr>
          <w:rFonts w:hint="eastAsia"/>
          <w:sz w:val="24"/>
          <w:szCs w:val="24"/>
        </w:rPr>
        <w:t>当然，在其他实施例中，</w:t>
      </w:r>
      <w:r w:rsidR="005576F4" w:rsidRPr="006E10CB">
        <w:rPr>
          <w:rFonts w:hint="eastAsia"/>
          <w:sz w:val="24"/>
          <w:szCs w:val="24"/>
        </w:rPr>
        <w:t>插销主体</w:t>
      </w:r>
      <w:r w:rsidR="005576F4" w:rsidRPr="006E10CB">
        <w:rPr>
          <w:rFonts w:hint="eastAsia"/>
          <w:sz w:val="24"/>
          <w:szCs w:val="24"/>
        </w:rPr>
        <w:t>3</w:t>
      </w:r>
      <w:r w:rsidR="005576F4" w:rsidRPr="006E10CB">
        <w:rPr>
          <w:sz w:val="24"/>
          <w:szCs w:val="24"/>
        </w:rPr>
        <w:t>1</w:t>
      </w:r>
      <w:r w:rsidR="005576F4" w:rsidRPr="006E10CB">
        <w:rPr>
          <w:rFonts w:hint="eastAsia"/>
          <w:sz w:val="24"/>
          <w:szCs w:val="24"/>
        </w:rPr>
        <w:t>可以不设置凹槽，而使第一限位结构</w:t>
      </w:r>
      <w:r w:rsidR="005576F4" w:rsidRPr="006E10CB">
        <w:rPr>
          <w:rFonts w:hint="eastAsia"/>
          <w:sz w:val="24"/>
          <w:szCs w:val="24"/>
        </w:rPr>
        <w:t>2</w:t>
      </w:r>
      <w:r w:rsidR="005576F4" w:rsidRPr="006E10CB">
        <w:rPr>
          <w:sz w:val="24"/>
          <w:szCs w:val="24"/>
        </w:rPr>
        <w:t>12</w:t>
      </w:r>
      <w:r w:rsidR="005576F4" w:rsidRPr="006E10CB">
        <w:rPr>
          <w:rFonts w:hint="eastAsia"/>
          <w:sz w:val="24"/>
          <w:szCs w:val="24"/>
        </w:rPr>
        <w:t>直接与插销主体</w:t>
      </w:r>
      <w:r w:rsidR="005576F4" w:rsidRPr="006E10CB">
        <w:rPr>
          <w:rFonts w:hint="eastAsia"/>
          <w:sz w:val="24"/>
          <w:szCs w:val="24"/>
        </w:rPr>
        <w:t>3</w:t>
      </w:r>
      <w:r w:rsidR="005576F4" w:rsidRPr="006E10CB">
        <w:rPr>
          <w:sz w:val="24"/>
          <w:szCs w:val="24"/>
        </w:rPr>
        <w:t>1</w:t>
      </w:r>
      <w:r w:rsidR="005576F4" w:rsidRPr="006E10CB">
        <w:rPr>
          <w:rFonts w:hint="eastAsia"/>
          <w:sz w:val="24"/>
          <w:szCs w:val="24"/>
        </w:rPr>
        <w:t>的外壁面抵紧。</w:t>
      </w:r>
    </w:p>
    <w:p w14:paraId="552E76A5" w14:textId="322ED7DE" w:rsidR="005576F4" w:rsidRPr="006E10CB" w:rsidRDefault="005576F4" w:rsidP="00E86E94">
      <w:pPr>
        <w:spacing w:line="360" w:lineRule="auto"/>
        <w:ind w:firstLineChars="177" w:firstLine="425"/>
        <w:textAlignment w:val="baseline"/>
        <w:rPr>
          <w:sz w:val="24"/>
          <w:szCs w:val="24"/>
        </w:rPr>
      </w:pPr>
      <w:r w:rsidRPr="006E10CB">
        <w:rPr>
          <w:rFonts w:hint="eastAsia"/>
          <w:sz w:val="24"/>
          <w:szCs w:val="24"/>
        </w:rPr>
        <w:t>如图</w:t>
      </w:r>
      <w:r w:rsidRPr="006E10CB">
        <w:rPr>
          <w:rFonts w:hint="eastAsia"/>
          <w:sz w:val="24"/>
          <w:szCs w:val="24"/>
        </w:rPr>
        <w:t>6</w:t>
      </w:r>
      <w:r w:rsidRPr="006E10CB">
        <w:rPr>
          <w:rFonts w:hint="eastAsia"/>
          <w:sz w:val="24"/>
          <w:szCs w:val="24"/>
        </w:rPr>
        <w:t>到图</w:t>
      </w:r>
      <w:r w:rsidRPr="006E10CB">
        <w:rPr>
          <w:rFonts w:hint="eastAsia"/>
          <w:sz w:val="24"/>
          <w:szCs w:val="24"/>
        </w:rPr>
        <w:t>8</w:t>
      </w:r>
      <w:r w:rsidRPr="006E10CB">
        <w:rPr>
          <w:rFonts w:hint="eastAsia"/>
          <w:sz w:val="24"/>
          <w:szCs w:val="24"/>
        </w:rPr>
        <w:t>所示，</w:t>
      </w:r>
      <w:r w:rsidR="00472767" w:rsidRPr="006E10CB">
        <w:rPr>
          <w:rFonts w:hint="eastAsia"/>
          <w:sz w:val="24"/>
          <w:szCs w:val="24"/>
        </w:rPr>
        <w:t>插销主体</w:t>
      </w:r>
      <w:r w:rsidR="00472767" w:rsidRPr="006E10CB">
        <w:rPr>
          <w:rFonts w:hint="eastAsia"/>
          <w:sz w:val="24"/>
          <w:szCs w:val="24"/>
        </w:rPr>
        <w:t>31</w:t>
      </w:r>
      <w:r w:rsidR="00472767" w:rsidRPr="006E10CB">
        <w:rPr>
          <w:rFonts w:hint="eastAsia"/>
          <w:sz w:val="24"/>
          <w:szCs w:val="24"/>
        </w:rPr>
        <w:t>上设置有用于与第一限位结构</w:t>
      </w:r>
      <w:r w:rsidR="00472767" w:rsidRPr="006E10CB">
        <w:rPr>
          <w:rFonts w:hint="eastAsia"/>
          <w:sz w:val="24"/>
          <w:szCs w:val="24"/>
        </w:rPr>
        <w:t>212</w:t>
      </w:r>
      <w:r w:rsidR="00472767" w:rsidRPr="006E10CB">
        <w:rPr>
          <w:rFonts w:hint="eastAsia"/>
          <w:sz w:val="24"/>
          <w:szCs w:val="24"/>
        </w:rPr>
        <w:t>配合的锁定槽</w:t>
      </w:r>
      <w:r w:rsidR="00472767" w:rsidRPr="006E10CB">
        <w:rPr>
          <w:rFonts w:hint="eastAsia"/>
          <w:sz w:val="24"/>
          <w:szCs w:val="24"/>
        </w:rPr>
        <w:t>311</w:t>
      </w:r>
      <w:r w:rsidR="00472767" w:rsidRPr="006E10CB">
        <w:rPr>
          <w:rFonts w:hint="eastAsia"/>
          <w:sz w:val="24"/>
          <w:szCs w:val="24"/>
        </w:rPr>
        <w:t>和解锁槽</w:t>
      </w:r>
      <w:r w:rsidR="00472767" w:rsidRPr="006E10CB">
        <w:rPr>
          <w:rFonts w:hint="eastAsia"/>
          <w:sz w:val="24"/>
          <w:szCs w:val="24"/>
        </w:rPr>
        <w:t>312</w:t>
      </w:r>
      <w:r w:rsidR="00472767" w:rsidRPr="006E10CB">
        <w:rPr>
          <w:rFonts w:hint="eastAsia"/>
          <w:sz w:val="24"/>
          <w:szCs w:val="24"/>
        </w:rPr>
        <w:t>，插销主体</w:t>
      </w:r>
      <w:r w:rsidR="00472767" w:rsidRPr="006E10CB">
        <w:rPr>
          <w:rFonts w:hint="eastAsia"/>
          <w:sz w:val="24"/>
          <w:szCs w:val="24"/>
        </w:rPr>
        <w:t>31</w:t>
      </w:r>
      <w:r w:rsidR="00472767" w:rsidRPr="006E10CB">
        <w:rPr>
          <w:rFonts w:hint="eastAsia"/>
          <w:sz w:val="24"/>
          <w:szCs w:val="24"/>
        </w:rPr>
        <w:t>转动到锁定槽</w:t>
      </w:r>
      <w:r w:rsidR="00472767" w:rsidRPr="006E10CB">
        <w:rPr>
          <w:rFonts w:hint="eastAsia"/>
          <w:sz w:val="24"/>
          <w:szCs w:val="24"/>
        </w:rPr>
        <w:t>311</w:t>
      </w:r>
      <w:r w:rsidR="00472767" w:rsidRPr="006E10CB">
        <w:rPr>
          <w:rFonts w:hint="eastAsia"/>
          <w:sz w:val="24"/>
          <w:szCs w:val="24"/>
        </w:rPr>
        <w:t>与第一限位结构</w:t>
      </w:r>
      <w:r w:rsidR="00472767" w:rsidRPr="006E10CB">
        <w:rPr>
          <w:rFonts w:hint="eastAsia"/>
          <w:sz w:val="24"/>
          <w:szCs w:val="24"/>
        </w:rPr>
        <w:t>212</w:t>
      </w:r>
      <w:r w:rsidR="00472767" w:rsidRPr="006E10CB">
        <w:rPr>
          <w:rFonts w:hint="eastAsia"/>
          <w:sz w:val="24"/>
          <w:szCs w:val="24"/>
        </w:rPr>
        <w:t>配合时，第二限位结构</w:t>
      </w:r>
      <w:r w:rsidR="00472767" w:rsidRPr="006E10CB">
        <w:rPr>
          <w:rFonts w:hint="eastAsia"/>
          <w:sz w:val="24"/>
          <w:szCs w:val="24"/>
        </w:rPr>
        <w:t>32</w:t>
      </w:r>
      <w:r w:rsidR="00472767" w:rsidRPr="006E10CB">
        <w:rPr>
          <w:rFonts w:hint="eastAsia"/>
          <w:sz w:val="24"/>
          <w:szCs w:val="24"/>
        </w:rPr>
        <w:t>被限位在锁定位置，插销主体</w:t>
      </w:r>
      <w:r w:rsidR="00472767" w:rsidRPr="006E10CB">
        <w:rPr>
          <w:rFonts w:hint="eastAsia"/>
          <w:sz w:val="24"/>
          <w:szCs w:val="24"/>
        </w:rPr>
        <w:t>31</w:t>
      </w:r>
      <w:r w:rsidR="00472767" w:rsidRPr="006E10CB">
        <w:rPr>
          <w:rFonts w:hint="eastAsia"/>
          <w:sz w:val="24"/>
          <w:szCs w:val="24"/>
        </w:rPr>
        <w:t>转动到解锁槽</w:t>
      </w:r>
      <w:r w:rsidR="00472767" w:rsidRPr="006E10CB">
        <w:rPr>
          <w:rFonts w:hint="eastAsia"/>
          <w:sz w:val="24"/>
          <w:szCs w:val="24"/>
        </w:rPr>
        <w:t>312</w:t>
      </w:r>
      <w:r w:rsidR="00472767" w:rsidRPr="006E10CB">
        <w:rPr>
          <w:rFonts w:hint="eastAsia"/>
          <w:sz w:val="24"/>
          <w:szCs w:val="24"/>
        </w:rPr>
        <w:t>与第一限位结构</w:t>
      </w:r>
      <w:r w:rsidR="00472767" w:rsidRPr="006E10CB">
        <w:rPr>
          <w:rFonts w:hint="eastAsia"/>
          <w:sz w:val="24"/>
          <w:szCs w:val="24"/>
        </w:rPr>
        <w:t>212</w:t>
      </w:r>
      <w:r w:rsidR="00472767" w:rsidRPr="006E10CB">
        <w:rPr>
          <w:rFonts w:hint="eastAsia"/>
          <w:sz w:val="24"/>
          <w:szCs w:val="24"/>
        </w:rPr>
        <w:t>配合时，第二限位结构</w:t>
      </w:r>
      <w:r w:rsidR="00472767" w:rsidRPr="006E10CB">
        <w:rPr>
          <w:rFonts w:hint="eastAsia"/>
          <w:sz w:val="24"/>
          <w:szCs w:val="24"/>
        </w:rPr>
        <w:t>32</w:t>
      </w:r>
      <w:r w:rsidR="00472767" w:rsidRPr="006E10CB">
        <w:rPr>
          <w:rFonts w:hint="eastAsia"/>
          <w:sz w:val="24"/>
          <w:szCs w:val="24"/>
        </w:rPr>
        <w:t>被限位在解锁位置。这样通过凹槽与凸起的配合方式可以有效地对插销主体</w:t>
      </w:r>
      <w:r w:rsidR="00472767" w:rsidRPr="006E10CB">
        <w:rPr>
          <w:rFonts w:hint="eastAsia"/>
          <w:sz w:val="24"/>
          <w:szCs w:val="24"/>
        </w:rPr>
        <w:t>3</w:t>
      </w:r>
      <w:r w:rsidR="00472767" w:rsidRPr="006E10CB">
        <w:rPr>
          <w:sz w:val="24"/>
          <w:szCs w:val="24"/>
        </w:rPr>
        <w:t>1</w:t>
      </w:r>
      <w:r w:rsidR="00472767" w:rsidRPr="006E10CB">
        <w:rPr>
          <w:rFonts w:hint="eastAsia"/>
          <w:sz w:val="24"/>
          <w:szCs w:val="24"/>
        </w:rPr>
        <w:t>进行限位，防止其转动，进而保证显示主体</w:t>
      </w:r>
      <w:r w:rsidR="00472767" w:rsidRPr="006E10CB">
        <w:rPr>
          <w:sz w:val="24"/>
          <w:szCs w:val="24"/>
        </w:rPr>
        <w:t>20</w:t>
      </w:r>
      <w:r w:rsidR="00472767" w:rsidRPr="006E10CB">
        <w:rPr>
          <w:rFonts w:hint="eastAsia"/>
          <w:sz w:val="24"/>
          <w:szCs w:val="24"/>
        </w:rPr>
        <w:t>与电子脱扣器</w:t>
      </w:r>
      <w:r w:rsidR="00472767" w:rsidRPr="006E10CB">
        <w:rPr>
          <w:rFonts w:hint="eastAsia"/>
          <w:sz w:val="24"/>
          <w:szCs w:val="24"/>
        </w:rPr>
        <w:t>1</w:t>
      </w:r>
      <w:r w:rsidR="00472767" w:rsidRPr="006E10CB">
        <w:rPr>
          <w:sz w:val="24"/>
          <w:szCs w:val="24"/>
        </w:rPr>
        <w:t>0</w:t>
      </w:r>
      <w:r w:rsidR="00472767" w:rsidRPr="006E10CB">
        <w:rPr>
          <w:rFonts w:hint="eastAsia"/>
          <w:sz w:val="24"/>
          <w:szCs w:val="24"/>
        </w:rPr>
        <w:t>连接的可靠性。</w:t>
      </w:r>
    </w:p>
    <w:p w14:paraId="6A8F9A58" w14:textId="65E41EE8" w:rsidR="000A1190" w:rsidRPr="006E10CB" w:rsidRDefault="00B052E0" w:rsidP="00B052E0">
      <w:pPr>
        <w:spacing w:line="360" w:lineRule="auto"/>
        <w:ind w:firstLineChars="177" w:firstLine="425"/>
        <w:textAlignment w:val="baseline"/>
        <w:rPr>
          <w:sz w:val="24"/>
          <w:szCs w:val="24"/>
        </w:rPr>
      </w:pPr>
      <w:r w:rsidRPr="006E10CB">
        <w:rPr>
          <w:rFonts w:hint="eastAsia"/>
          <w:sz w:val="24"/>
          <w:szCs w:val="24"/>
        </w:rPr>
        <w:t>如图</w:t>
      </w:r>
      <w:r w:rsidRPr="006E10CB">
        <w:rPr>
          <w:rFonts w:hint="eastAsia"/>
          <w:sz w:val="24"/>
          <w:szCs w:val="24"/>
        </w:rPr>
        <w:t>9</w:t>
      </w:r>
      <w:r w:rsidRPr="006E10CB">
        <w:rPr>
          <w:rFonts w:hint="eastAsia"/>
          <w:sz w:val="24"/>
          <w:szCs w:val="24"/>
        </w:rPr>
        <w:t>到图</w:t>
      </w:r>
      <w:r w:rsidRPr="006E10CB">
        <w:rPr>
          <w:rFonts w:hint="eastAsia"/>
          <w:sz w:val="24"/>
          <w:szCs w:val="24"/>
        </w:rPr>
        <w:t>1</w:t>
      </w:r>
      <w:r w:rsidRPr="006E10CB">
        <w:rPr>
          <w:sz w:val="24"/>
          <w:szCs w:val="24"/>
        </w:rPr>
        <w:t>2</w:t>
      </w:r>
      <w:r w:rsidRPr="006E10CB">
        <w:rPr>
          <w:rFonts w:hint="eastAsia"/>
          <w:sz w:val="24"/>
          <w:szCs w:val="24"/>
        </w:rPr>
        <w:t>所示，</w:t>
      </w:r>
      <w:r w:rsidR="0046481A" w:rsidRPr="006E10CB">
        <w:rPr>
          <w:rFonts w:hint="eastAsia"/>
          <w:sz w:val="24"/>
          <w:szCs w:val="24"/>
        </w:rPr>
        <w:t>紧固插销</w:t>
      </w:r>
      <w:r w:rsidR="0046481A" w:rsidRPr="006E10CB">
        <w:rPr>
          <w:rFonts w:hint="eastAsia"/>
          <w:sz w:val="24"/>
          <w:szCs w:val="24"/>
        </w:rPr>
        <w:t>3</w:t>
      </w:r>
      <w:r w:rsidR="0046481A" w:rsidRPr="006E10CB">
        <w:rPr>
          <w:sz w:val="24"/>
          <w:szCs w:val="24"/>
        </w:rPr>
        <w:t>0</w:t>
      </w:r>
      <w:r w:rsidR="0046481A" w:rsidRPr="006E10CB">
        <w:rPr>
          <w:rFonts w:hint="eastAsia"/>
          <w:sz w:val="24"/>
          <w:szCs w:val="24"/>
        </w:rPr>
        <w:t>的插销主体</w:t>
      </w:r>
      <w:r w:rsidR="0046481A" w:rsidRPr="006E10CB">
        <w:rPr>
          <w:rFonts w:hint="eastAsia"/>
          <w:sz w:val="24"/>
          <w:szCs w:val="24"/>
        </w:rPr>
        <w:t>3</w:t>
      </w:r>
      <w:r w:rsidR="0046481A" w:rsidRPr="006E10CB">
        <w:rPr>
          <w:sz w:val="24"/>
          <w:szCs w:val="24"/>
        </w:rPr>
        <w:t>1</w:t>
      </w:r>
      <w:r w:rsidR="0046481A" w:rsidRPr="006E10CB">
        <w:rPr>
          <w:rFonts w:hint="eastAsia"/>
          <w:sz w:val="24"/>
          <w:szCs w:val="24"/>
        </w:rPr>
        <w:t>用于穿入显示主体</w:t>
      </w:r>
      <w:r w:rsidR="0046481A" w:rsidRPr="006E10CB">
        <w:rPr>
          <w:rFonts w:hint="eastAsia"/>
          <w:sz w:val="24"/>
          <w:szCs w:val="24"/>
        </w:rPr>
        <w:t>2</w:t>
      </w:r>
      <w:r w:rsidR="0046481A" w:rsidRPr="006E10CB">
        <w:rPr>
          <w:sz w:val="24"/>
          <w:szCs w:val="24"/>
        </w:rPr>
        <w:t>0</w:t>
      </w:r>
      <w:r w:rsidR="0046481A" w:rsidRPr="006E10CB">
        <w:rPr>
          <w:rFonts w:hint="eastAsia"/>
          <w:sz w:val="24"/>
          <w:szCs w:val="24"/>
        </w:rPr>
        <w:t>的安装孔</w:t>
      </w:r>
      <w:r w:rsidR="0046481A" w:rsidRPr="006E10CB">
        <w:rPr>
          <w:rFonts w:hint="eastAsia"/>
          <w:sz w:val="24"/>
          <w:szCs w:val="24"/>
        </w:rPr>
        <w:t>2</w:t>
      </w:r>
      <w:r w:rsidR="0046481A" w:rsidRPr="006E10CB">
        <w:rPr>
          <w:sz w:val="24"/>
          <w:szCs w:val="24"/>
        </w:rPr>
        <w:t>11</w:t>
      </w:r>
      <w:r w:rsidR="0046481A" w:rsidRPr="006E10CB">
        <w:rPr>
          <w:rFonts w:hint="eastAsia"/>
          <w:sz w:val="24"/>
          <w:szCs w:val="24"/>
        </w:rPr>
        <w:t>内，</w:t>
      </w:r>
      <w:r w:rsidR="00063862" w:rsidRPr="006E10CB">
        <w:rPr>
          <w:rFonts w:hint="eastAsia"/>
          <w:sz w:val="24"/>
          <w:szCs w:val="24"/>
        </w:rPr>
        <w:t>紧固插销</w:t>
      </w:r>
      <w:r w:rsidR="00063862" w:rsidRPr="006E10CB">
        <w:rPr>
          <w:rFonts w:hint="eastAsia"/>
          <w:sz w:val="24"/>
          <w:szCs w:val="24"/>
        </w:rPr>
        <w:t>3</w:t>
      </w:r>
      <w:r w:rsidR="00063862" w:rsidRPr="006E10CB">
        <w:rPr>
          <w:sz w:val="24"/>
          <w:szCs w:val="24"/>
        </w:rPr>
        <w:t>0</w:t>
      </w:r>
      <w:r w:rsidR="00063862" w:rsidRPr="006E10CB">
        <w:rPr>
          <w:rFonts w:hint="eastAsia"/>
          <w:sz w:val="24"/>
          <w:szCs w:val="24"/>
        </w:rPr>
        <w:t>的第一端固定连接有第二限位结构</w:t>
      </w:r>
      <w:r w:rsidR="00063862" w:rsidRPr="006E10CB">
        <w:rPr>
          <w:rFonts w:hint="eastAsia"/>
          <w:sz w:val="24"/>
          <w:szCs w:val="24"/>
        </w:rPr>
        <w:t>32</w:t>
      </w:r>
      <w:r w:rsidR="00063862" w:rsidRPr="006E10CB">
        <w:rPr>
          <w:rFonts w:hint="eastAsia"/>
          <w:sz w:val="24"/>
          <w:szCs w:val="24"/>
        </w:rPr>
        <w:t>，紧固插销</w:t>
      </w:r>
      <w:r w:rsidR="00063862" w:rsidRPr="006E10CB">
        <w:rPr>
          <w:rFonts w:hint="eastAsia"/>
          <w:sz w:val="24"/>
          <w:szCs w:val="24"/>
        </w:rPr>
        <w:t>3</w:t>
      </w:r>
      <w:r w:rsidR="00063862" w:rsidRPr="006E10CB">
        <w:rPr>
          <w:sz w:val="24"/>
          <w:szCs w:val="24"/>
        </w:rPr>
        <w:t>0</w:t>
      </w:r>
      <w:r w:rsidR="00063862" w:rsidRPr="006E10CB">
        <w:rPr>
          <w:rFonts w:hint="eastAsia"/>
          <w:sz w:val="24"/>
          <w:szCs w:val="24"/>
        </w:rPr>
        <w:t>的第二端从</w:t>
      </w:r>
      <w:r w:rsidR="00EE7266" w:rsidRPr="006E10CB">
        <w:rPr>
          <w:rFonts w:hint="eastAsia"/>
          <w:sz w:val="24"/>
          <w:szCs w:val="24"/>
        </w:rPr>
        <w:t>显示主体</w:t>
      </w:r>
      <w:r w:rsidR="00EE7266" w:rsidRPr="006E10CB">
        <w:rPr>
          <w:rFonts w:hint="eastAsia"/>
          <w:sz w:val="24"/>
          <w:szCs w:val="24"/>
        </w:rPr>
        <w:t>2</w:t>
      </w:r>
      <w:r w:rsidR="00EE7266" w:rsidRPr="006E10CB">
        <w:rPr>
          <w:sz w:val="24"/>
          <w:szCs w:val="24"/>
        </w:rPr>
        <w:t>0</w:t>
      </w:r>
      <w:r w:rsidR="00EE7266" w:rsidRPr="006E10CB">
        <w:rPr>
          <w:rFonts w:hint="eastAsia"/>
          <w:sz w:val="24"/>
          <w:szCs w:val="24"/>
        </w:rPr>
        <w:t>的安装孔</w:t>
      </w:r>
      <w:r w:rsidR="00EE7266" w:rsidRPr="006E10CB">
        <w:rPr>
          <w:rFonts w:hint="eastAsia"/>
          <w:sz w:val="24"/>
          <w:szCs w:val="24"/>
        </w:rPr>
        <w:t>2</w:t>
      </w:r>
      <w:r w:rsidR="00EE7266" w:rsidRPr="006E10CB">
        <w:rPr>
          <w:sz w:val="24"/>
          <w:szCs w:val="24"/>
        </w:rPr>
        <w:t>11</w:t>
      </w:r>
      <w:r w:rsidR="00EE7266" w:rsidRPr="006E10CB">
        <w:rPr>
          <w:rFonts w:hint="eastAsia"/>
          <w:sz w:val="24"/>
          <w:szCs w:val="24"/>
        </w:rPr>
        <w:t>露出。</w:t>
      </w:r>
    </w:p>
    <w:p w14:paraId="6A2EDA6A" w14:textId="597AE647" w:rsidR="000A1190" w:rsidRPr="006E10CB" w:rsidRDefault="00EE7266" w:rsidP="00B17ECF">
      <w:pPr>
        <w:spacing w:line="360" w:lineRule="auto"/>
        <w:ind w:firstLineChars="177" w:firstLine="425"/>
        <w:textAlignment w:val="baseline"/>
        <w:rPr>
          <w:sz w:val="24"/>
          <w:szCs w:val="24"/>
        </w:rPr>
      </w:pPr>
      <w:r w:rsidRPr="006E10CB">
        <w:rPr>
          <w:rFonts w:hint="eastAsia"/>
          <w:sz w:val="24"/>
          <w:szCs w:val="24"/>
        </w:rPr>
        <w:t>如图</w:t>
      </w:r>
      <w:r w:rsidR="00B052E0" w:rsidRPr="006E10CB">
        <w:rPr>
          <w:sz w:val="24"/>
          <w:szCs w:val="24"/>
        </w:rPr>
        <w:t>9</w:t>
      </w:r>
      <w:r w:rsidRPr="006E10CB">
        <w:rPr>
          <w:rFonts w:hint="eastAsia"/>
          <w:sz w:val="24"/>
          <w:szCs w:val="24"/>
        </w:rPr>
        <w:t>所示，</w:t>
      </w:r>
      <w:r w:rsidR="00814F81" w:rsidRPr="006E10CB">
        <w:rPr>
          <w:rFonts w:hint="eastAsia"/>
          <w:sz w:val="24"/>
          <w:szCs w:val="24"/>
        </w:rPr>
        <w:t>插销主体</w:t>
      </w:r>
      <w:r w:rsidR="00814F81" w:rsidRPr="006E10CB">
        <w:rPr>
          <w:rFonts w:hint="eastAsia"/>
          <w:sz w:val="24"/>
          <w:szCs w:val="24"/>
        </w:rPr>
        <w:t>3</w:t>
      </w:r>
      <w:r w:rsidR="00814F81" w:rsidRPr="006E10CB">
        <w:rPr>
          <w:sz w:val="24"/>
          <w:szCs w:val="24"/>
        </w:rPr>
        <w:t>1</w:t>
      </w:r>
      <w:r w:rsidR="00814F81" w:rsidRPr="006E10CB">
        <w:rPr>
          <w:rFonts w:hint="eastAsia"/>
          <w:sz w:val="24"/>
          <w:szCs w:val="24"/>
        </w:rPr>
        <w:t>的第二端设置有</w:t>
      </w:r>
      <w:r w:rsidR="00690452" w:rsidRPr="006E10CB">
        <w:rPr>
          <w:rFonts w:hint="eastAsia"/>
          <w:sz w:val="24"/>
          <w:szCs w:val="24"/>
        </w:rPr>
        <w:t>操作槽</w:t>
      </w:r>
      <w:r w:rsidR="00690452" w:rsidRPr="006E10CB">
        <w:rPr>
          <w:rFonts w:hint="eastAsia"/>
          <w:sz w:val="24"/>
          <w:szCs w:val="24"/>
        </w:rPr>
        <w:t>3</w:t>
      </w:r>
      <w:r w:rsidR="00690452" w:rsidRPr="006E10CB">
        <w:rPr>
          <w:sz w:val="24"/>
          <w:szCs w:val="24"/>
        </w:rPr>
        <w:t>14</w:t>
      </w:r>
      <w:r w:rsidR="00690452" w:rsidRPr="006E10CB">
        <w:rPr>
          <w:rFonts w:hint="eastAsia"/>
          <w:sz w:val="24"/>
          <w:szCs w:val="24"/>
        </w:rPr>
        <w:t>，操作槽</w:t>
      </w:r>
      <w:r w:rsidR="00690452" w:rsidRPr="006E10CB">
        <w:rPr>
          <w:rFonts w:hint="eastAsia"/>
          <w:sz w:val="24"/>
          <w:szCs w:val="24"/>
        </w:rPr>
        <w:t>3</w:t>
      </w:r>
      <w:r w:rsidR="00690452" w:rsidRPr="006E10CB">
        <w:rPr>
          <w:sz w:val="24"/>
          <w:szCs w:val="24"/>
        </w:rPr>
        <w:t>14</w:t>
      </w:r>
      <w:r w:rsidR="00DF475A" w:rsidRPr="006E10CB">
        <w:rPr>
          <w:rFonts w:hint="eastAsia"/>
          <w:sz w:val="24"/>
          <w:szCs w:val="24"/>
        </w:rPr>
        <w:t>用于与螺丝刀配合，通过将螺丝刀插入操作槽</w:t>
      </w:r>
      <w:r w:rsidR="00DF475A" w:rsidRPr="006E10CB">
        <w:rPr>
          <w:rFonts w:hint="eastAsia"/>
          <w:sz w:val="24"/>
          <w:szCs w:val="24"/>
        </w:rPr>
        <w:t>3</w:t>
      </w:r>
      <w:r w:rsidR="00DF475A" w:rsidRPr="006E10CB">
        <w:rPr>
          <w:sz w:val="24"/>
          <w:szCs w:val="24"/>
        </w:rPr>
        <w:t>14</w:t>
      </w:r>
      <w:r w:rsidR="00641E0A" w:rsidRPr="006E10CB">
        <w:rPr>
          <w:rFonts w:hint="eastAsia"/>
          <w:sz w:val="24"/>
          <w:szCs w:val="24"/>
        </w:rPr>
        <w:t>内可以转动插销主体</w:t>
      </w:r>
      <w:r w:rsidR="00641E0A" w:rsidRPr="006E10CB">
        <w:rPr>
          <w:rFonts w:hint="eastAsia"/>
          <w:sz w:val="24"/>
          <w:szCs w:val="24"/>
        </w:rPr>
        <w:t>3</w:t>
      </w:r>
      <w:r w:rsidR="00641E0A" w:rsidRPr="006E10CB">
        <w:rPr>
          <w:sz w:val="24"/>
          <w:szCs w:val="24"/>
        </w:rPr>
        <w:t>1</w:t>
      </w:r>
      <w:r w:rsidR="00E6314E" w:rsidRPr="006E10CB">
        <w:rPr>
          <w:rFonts w:hint="eastAsia"/>
          <w:sz w:val="24"/>
          <w:szCs w:val="24"/>
        </w:rPr>
        <w:t>，从而带动第二限位结构</w:t>
      </w:r>
      <w:r w:rsidR="00E6314E" w:rsidRPr="006E10CB">
        <w:rPr>
          <w:rFonts w:hint="eastAsia"/>
          <w:sz w:val="24"/>
          <w:szCs w:val="24"/>
        </w:rPr>
        <w:t>3</w:t>
      </w:r>
      <w:r w:rsidR="00E6314E" w:rsidRPr="006E10CB">
        <w:rPr>
          <w:sz w:val="24"/>
          <w:szCs w:val="24"/>
        </w:rPr>
        <w:t>2</w:t>
      </w:r>
      <w:r w:rsidR="00E6314E" w:rsidRPr="006E10CB">
        <w:rPr>
          <w:rFonts w:hint="eastAsia"/>
          <w:sz w:val="24"/>
          <w:szCs w:val="24"/>
        </w:rPr>
        <w:t>转动到锁定位置或解锁位置。</w:t>
      </w:r>
      <w:r w:rsidR="00C60CA0" w:rsidRPr="006E10CB">
        <w:rPr>
          <w:rFonts w:hint="eastAsia"/>
          <w:sz w:val="24"/>
          <w:szCs w:val="24"/>
        </w:rPr>
        <w:t>该操作槽</w:t>
      </w:r>
      <w:r w:rsidR="00C60CA0" w:rsidRPr="006E10CB">
        <w:rPr>
          <w:rFonts w:hint="eastAsia"/>
          <w:sz w:val="24"/>
          <w:szCs w:val="24"/>
        </w:rPr>
        <w:t>3</w:t>
      </w:r>
      <w:r w:rsidR="00C60CA0" w:rsidRPr="006E10CB">
        <w:rPr>
          <w:sz w:val="24"/>
          <w:szCs w:val="24"/>
        </w:rPr>
        <w:t>14</w:t>
      </w:r>
      <w:r w:rsidR="00C60CA0" w:rsidRPr="006E10CB">
        <w:rPr>
          <w:rFonts w:hint="eastAsia"/>
          <w:sz w:val="24"/>
          <w:szCs w:val="24"/>
        </w:rPr>
        <w:t>可以是一字槽或者十字槽等。</w:t>
      </w:r>
    </w:p>
    <w:p w14:paraId="595222C5" w14:textId="52780EF5" w:rsidR="000A1190" w:rsidRPr="006E10CB" w:rsidRDefault="00C60CA0" w:rsidP="00B17ECF">
      <w:pPr>
        <w:spacing w:line="360" w:lineRule="auto"/>
        <w:ind w:firstLineChars="177" w:firstLine="425"/>
        <w:textAlignment w:val="baseline"/>
        <w:rPr>
          <w:sz w:val="24"/>
          <w:szCs w:val="24"/>
        </w:rPr>
      </w:pPr>
      <w:r w:rsidRPr="006E10CB">
        <w:rPr>
          <w:rFonts w:hint="eastAsia"/>
          <w:sz w:val="24"/>
          <w:szCs w:val="24"/>
        </w:rPr>
        <w:lastRenderedPageBreak/>
        <w:t>可选地，为了能够对插销主体</w:t>
      </w:r>
      <w:r w:rsidRPr="006E10CB">
        <w:rPr>
          <w:rFonts w:hint="eastAsia"/>
          <w:sz w:val="24"/>
          <w:szCs w:val="24"/>
        </w:rPr>
        <w:t>3</w:t>
      </w:r>
      <w:r w:rsidRPr="006E10CB">
        <w:rPr>
          <w:sz w:val="24"/>
          <w:szCs w:val="24"/>
        </w:rPr>
        <w:t>1</w:t>
      </w:r>
      <w:r w:rsidRPr="006E10CB">
        <w:rPr>
          <w:rFonts w:hint="eastAsia"/>
          <w:sz w:val="24"/>
          <w:szCs w:val="24"/>
        </w:rPr>
        <w:t>进行轴线方向上的限位，防止其与显示主体</w:t>
      </w:r>
      <w:r w:rsidR="00DB52C7" w:rsidRPr="006E10CB">
        <w:rPr>
          <w:rFonts w:hint="eastAsia"/>
          <w:sz w:val="24"/>
          <w:szCs w:val="24"/>
        </w:rPr>
        <w:t>2</w:t>
      </w:r>
      <w:r w:rsidR="00DB52C7" w:rsidRPr="006E10CB">
        <w:rPr>
          <w:sz w:val="24"/>
          <w:szCs w:val="24"/>
        </w:rPr>
        <w:t>0</w:t>
      </w:r>
      <w:r w:rsidR="00DB52C7" w:rsidRPr="006E10CB">
        <w:rPr>
          <w:rFonts w:hint="eastAsia"/>
          <w:sz w:val="24"/>
          <w:szCs w:val="24"/>
        </w:rPr>
        <w:t>分离，</w:t>
      </w:r>
      <w:r w:rsidR="00F42F6E" w:rsidRPr="006E10CB">
        <w:rPr>
          <w:rFonts w:hint="eastAsia"/>
          <w:sz w:val="24"/>
          <w:szCs w:val="24"/>
        </w:rPr>
        <w:t>插销主体</w:t>
      </w:r>
      <w:r w:rsidR="00F42F6E" w:rsidRPr="006E10CB">
        <w:rPr>
          <w:rFonts w:hint="eastAsia"/>
          <w:sz w:val="24"/>
          <w:szCs w:val="24"/>
        </w:rPr>
        <w:t>31</w:t>
      </w:r>
      <w:r w:rsidR="00F42F6E" w:rsidRPr="006E10CB">
        <w:rPr>
          <w:rFonts w:hint="eastAsia"/>
          <w:sz w:val="24"/>
          <w:szCs w:val="24"/>
        </w:rPr>
        <w:t>的周壁上设置有向外凸出的</w:t>
      </w:r>
      <w:ins w:id="261" w:author="HSHONOR15" w:date="2021-05-27T03:21:00Z">
        <w:r w:rsidR="00E30995">
          <w:rPr>
            <w:rFonts w:hint="eastAsia"/>
            <w:sz w:val="24"/>
            <w:szCs w:val="24"/>
          </w:rPr>
          <w:t>一个</w:t>
        </w:r>
      </w:ins>
      <w:r w:rsidR="00442AAF" w:rsidRPr="006E10CB">
        <w:rPr>
          <w:rFonts w:hint="eastAsia"/>
          <w:sz w:val="24"/>
          <w:szCs w:val="24"/>
        </w:rPr>
        <w:t>第一</w:t>
      </w:r>
      <w:proofErr w:type="gramStart"/>
      <w:r w:rsidR="00442AAF" w:rsidRPr="006E10CB">
        <w:rPr>
          <w:rFonts w:hint="eastAsia"/>
          <w:sz w:val="24"/>
          <w:szCs w:val="24"/>
        </w:rPr>
        <w:t>凸</w:t>
      </w:r>
      <w:proofErr w:type="gramEnd"/>
      <w:r w:rsidR="00442AAF" w:rsidRPr="006E10CB">
        <w:rPr>
          <w:rFonts w:hint="eastAsia"/>
          <w:sz w:val="24"/>
          <w:szCs w:val="24"/>
        </w:rPr>
        <w:t>台</w:t>
      </w:r>
      <w:r w:rsidR="00F42F6E" w:rsidRPr="006E10CB">
        <w:rPr>
          <w:rFonts w:hint="eastAsia"/>
          <w:sz w:val="24"/>
          <w:szCs w:val="24"/>
        </w:rPr>
        <w:t>313</w:t>
      </w:r>
      <w:r w:rsidR="00F42F6E" w:rsidRPr="006E10CB">
        <w:rPr>
          <w:rFonts w:hint="eastAsia"/>
          <w:sz w:val="24"/>
          <w:szCs w:val="24"/>
        </w:rPr>
        <w:t>，</w:t>
      </w:r>
      <w:r w:rsidR="00442AAF" w:rsidRPr="006E10CB">
        <w:rPr>
          <w:rFonts w:hint="eastAsia"/>
          <w:sz w:val="24"/>
          <w:szCs w:val="24"/>
        </w:rPr>
        <w:t>第一</w:t>
      </w:r>
      <w:proofErr w:type="gramStart"/>
      <w:r w:rsidR="00442AAF" w:rsidRPr="006E10CB">
        <w:rPr>
          <w:rFonts w:hint="eastAsia"/>
          <w:sz w:val="24"/>
          <w:szCs w:val="24"/>
        </w:rPr>
        <w:t>凸</w:t>
      </w:r>
      <w:proofErr w:type="gramEnd"/>
      <w:r w:rsidR="00442AAF" w:rsidRPr="006E10CB">
        <w:rPr>
          <w:rFonts w:hint="eastAsia"/>
          <w:sz w:val="24"/>
          <w:szCs w:val="24"/>
        </w:rPr>
        <w:t>台</w:t>
      </w:r>
      <w:r w:rsidR="00F42F6E" w:rsidRPr="006E10CB">
        <w:rPr>
          <w:rFonts w:hint="eastAsia"/>
          <w:sz w:val="24"/>
          <w:szCs w:val="24"/>
        </w:rPr>
        <w:t>313</w:t>
      </w:r>
      <w:r w:rsidR="00F42F6E" w:rsidRPr="006E10CB">
        <w:rPr>
          <w:rFonts w:hint="eastAsia"/>
          <w:sz w:val="24"/>
          <w:szCs w:val="24"/>
        </w:rPr>
        <w:t>沿插销主体</w:t>
      </w:r>
      <w:r w:rsidR="00F42F6E" w:rsidRPr="006E10CB">
        <w:rPr>
          <w:rFonts w:hint="eastAsia"/>
          <w:sz w:val="24"/>
          <w:szCs w:val="24"/>
        </w:rPr>
        <w:t>31</w:t>
      </w:r>
      <w:r w:rsidR="00F42F6E" w:rsidRPr="006E10CB">
        <w:rPr>
          <w:rFonts w:hint="eastAsia"/>
          <w:sz w:val="24"/>
          <w:szCs w:val="24"/>
        </w:rPr>
        <w:t>的轴线方向上的端面</w:t>
      </w:r>
      <w:r w:rsidR="00F42F6E" w:rsidRPr="006E10CB">
        <w:rPr>
          <w:rFonts w:hint="eastAsia"/>
          <w:sz w:val="24"/>
          <w:szCs w:val="24"/>
        </w:rPr>
        <w:t>313a</w:t>
      </w:r>
      <w:r w:rsidR="00F42F6E" w:rsidRPr="006E10CB">
        <w:rPr>
          <w:rFonts w:hint="eastAsia"/>
          <w:sz w:val="24"/>
          <w:szCs w:val="24"/>
        </w:rPr>
        <w:t>用于与上盖</w:t>
      </w:r>
      <w:r w:rsidR="00F42F6E" w:rsidRPr="006E10CB">
        <w:rPr>
          <w:rFonts w:hint="eastAsia"/>
          <w:sz w:val="24"/>
          <w:szCs w:val="24"/>
        </w:rPr>
        <w:t>21</w:t>
      </w:r>
      <w:r w:rsidR="00F42F6E" w:rsidRPr="006E10CB">
        <w:rPr>
          <w:rFonts w:hint="eastAsia"/>
          <w:sz w:val="24"/>
          <w:szCs w:val="24"/>
        </w:rPr>
        <w:t>配合，以限制插销主体</w:t>
      </w:r>
      <w:r w:rsidR="00F42F6E" w:rsidRPr="006E10CB">
        <w:rPr>
          <w:rFonts w:hint="eastAsia"/>
          <w:sz w:val="24"/>
          <w:szCs w:val="24"/>
        </w:rPr>
        <w:t>31</w:t>
      </w:r>
      <w:r w:rsidR="00F42F6E" w:rsidRPr="006E10CB">
        <w:rPr>
          <w:rFonts w:hint="eastAsia"/>
          <w:sz w:val="24"/>
          <w:szCs w:val="24"/>
        </w:rPr>
        <w:t>在轴线方向上的移动。</w:t>
      </w:r>
    </w:p>
    <w:p w14:paraId="6ABAE834" w14:textId="1A42DF0F" w:rsidR="000A1190" w:rsidRPr="006E10CB" w:rsidRDefault="00442AAF" w:rsidP="00B17ECF">
      <w:pPr>
        <w:spacing w:line="360" w:lineRule="auto"/>
        <w:ind w:firstLineChars="177" w:firstLine="425"/>
        <w:textAlignment w:val="baseline"/>
        <w:rPr>
          <w:sz w:val="24"/>
          <w:szCs w:val="24"/>
        </w:rPr>
      </w:pPr>
      <w:r w:rsidRPr="006E10CB">
        <w:rPr>
          <w:rFonts w:hint="eastAsia"/>
          <w:sz w:val="24"/>
          <w:szCs w:val="24"/>
        </w:rPr>
        <w:t>在图</w:t>
      </w:r>
      <w:r w:rsidR="00724065" w:rsidRPr="006E10CB">
        <w:rPr>
          <w:sz w:val="24"/>
          <w:szCs w:val="24"/>
        </w:rPr>
        <w:t>11</w:t>
      </w:r>
      <w:r w:rsidR="00724065" w:rsidRPr="006E10CB">
        <w:rPr>
          <w:rFonts w:hint="eastAsia"/>
          <w:sz w:val="24"/>
          <w:szCs w:val="24"/>
        </w:rPr>
        <w:t>到图</w:t>
      </w:r>
      <w:r w:rsidR="00724065" w:rsidRPr="006E10CB">
        <w:rPr>
          <w:rFonts w:hint="eastAsia"/>
          <w:sz w:val="24"/>
          <w:szCs w:val="24"/>
        </w:rPr>
        <w:t>1</w:t>
      </w:r>
      <w:r w:rsidR="00724065" w:rsidRPr="006E10CB">
        <w:rPr>
          <w:sz w:val="24"/>
          <w:szCs w:val="24"/>
        </w:rPr>
        <w:t>2</w:t>
      </w:r>
      <w:r w:rsidRPr="006E10CB">
        <w:rPr>
          <w:rFonts w:hint="eastAsia"/>
          <w:sz w:val="24"/>
          <w:szCs w:val="24"/>
        </w:rPr>
        <w:t>所</w:t>
      </w:r>
      <w:proofErr w:type="gramStart"/>
      <w:r w:rsidRPr="006E10CB">
        <w:rPr>
          <w:rFonts w:hint="eastAsia"/>
          <w:sz w:val="24"/>
          <w:szCs w:val="24"/>
        </w:rPr>
        <w:t>示实现</w:t>
      </w:r>
      <w:proofErr w:type="gramEnd"/>
      <w:r w:rsidRPr="006E10CB">
        <w:rPr>
          <w:rFonts w:hint="eastAsia"/>
          <w:sz w:val="24"/>
          <w:szCs w:val="24"/>
        </w:rPr>
        <w:t>方式中，</w:t>
      </w:r>
      <w:r w:rsidR="006E4728" w:rsidRPr="006E10CB">
        <w:rPr>
          <w:rFonts w:hint="eastAsia"/>
          <w:sz w:val="24"/>
          <w:szCs w:val="24"/>
        </w:rPr>
        <w:t>插销主体</w:t>
      </w:r>
      <w:r w:rsidR="006E4728" w:rsidRPr="006E10CB">
        <w:rPr>
          <w:rFonts w:hint="eastAsia"/>
          <w:sz w:val="24"/>
          <w:szCs w:val="24"/>
        </w:rPr>
        <w:t>3</w:t>
      </w:r>
      <w:r w:rsidR="006E4728" w:rsidRPr="006E10CB">
        <w:rPr>
          <w:sz w:val="24"/>
          <w:szCs w:val="24"/>
        </w:rPr>
        <w:t>1</w:t>
      </w:r>
      <w:r w:rsidR="006E4728" w:rsidRPr="006E10CB">
        <w:rPr>
          <w:rFonts w:hint="eastAsia"/>
          <w:sz w:val="24"/>
          <w:szCs w:val="24"/>
        </w:rPr>
        <w:t>的横截面形状为圆形，</w:t>
      </w:r>
      <w:r w:rsidRPr="006E10CB">
        <w:rPr>
          <w:rFonts w:hint="eastAsia"/>
          <w:sz w:val="24"/>
          <w:szCs w:val="24"/>
        </w:rPr>
        <w:t>第一</w:t>
      </w:r>
      <w:proofErr w:type="gramStart"/>
      <w:r w:rsidRPr="006E10CB">
        <w:rPr>
          <w:rFonts w:hint="eastAsia"/>
          <w:sz w:val="24"/>
          <w:szCs w:val="24"/>
        </w:rPr>
        <w:t>凸</w:t>
      </w:r>
      <w:proofErr w:type="gramEnd"/>
      <w:r w:rsidRPr="006E10CB">
        <w:rPr>
          <w:rFonts w:hint="eastAsia"/>
          <w:sz w:val="24"/>
          <w:szCs w:val="24"/>
        </w:rPr>
        <w:t>台</w:t>
      </w:r>
      <w:r w:rsidRPr="006E10CB">
        <w:rPr>
          <w:rFonts w:hint="eastAsia"/>
          <w:sz w:val="24"/>
          <w:szCs w:val="24"/>
        </w:rPr>
        <w:t>3</w:t>
      </w:r>
      <w:r w:rsidRPr="006E10CB">
        <w:rPr>
          <w:sz w:val="24"/>
          <w:szCs w:val="24"/>
        </w:rPr>
        <w:t>13</w:t>
      </w:r>
      <w:r w:rsidR="00206C7A" w:rsidRPr="006E10CB">
        <w:rPr>
          <w:rFonts w:hint="eastAsia"/>
          <w:sz w:val="24"/>
          <w:szCs w:val="24"/>
        </w:rPr>
        <w:t>的横截面形状为半圆形，</w:t>
      </w:r>
      <w:r w:rsidR="007E58C9" w:rsidRPr="006E10CB">
        <w:rPr>
          <w:rFonts w:hint="eastAsia"/>
          <w:sz w:val="24"/>
          <w:szCs w:val="24"/>
        </w:rPr>
        <w:t>并沿</w:t>
      </w:r>
      <w:r w:rsidR="003E2885" w:rsidRPr="006E10CB">
        <w:rPr>
          <w:rFonts w:hint="eastAsia"/>
          <w:sz w:val="24"/>
          <w:szCs w:val="24"/>
        </w:rPr>
        <w:t>插销主体</w:t>
      </w:r>
      <w:r w:rsidR="003E2885" w:rsidRPr="006E10CB">
        <w:rPr>
          <w:rFonts w:hint="eastAsia"/>
          <w:sz w:val="24"/>
          <w:szCs w:val="24"/>
        </w:rPr>
        <w:t>3</w:t>
      </w:r>
      <w:r w:rsidR="003E2885" w:rsidRPr="006E10CB">
        <w:rPr>
          <w:sz w:val="24"/>
          <w:szCs w:val="24"/>
        </w:rPr>
        <w:t>1</w:t>
      </w:r>
      <w:r w:rsidR="003E2885" w:rsidRPr="006E10CB">
        <w:rPr>
          <w:rFonts w:hint="eastAsia"/>
          <w:sz w:val="24"/>
          <w:szCs w:val="24"/>
        </w:rPr>
        <w:t>的径向</w:t>
      </w:r>
      <w:proofErr w:type="gramStart"/>
      <w:r w:rsidR="003E2885" w:rsidRPr="006E10CB">
        <w:rPr>
          <w:rFonts w:hint="eastAsia"/>
          <w:sz w:val="24"/>
          <w:szCs w:val="24"/>
        </w:rPr>
        <w:t>向</w:t>
      </w:r>
      <w:proofErr w:type="gramEnd"/>
      <w:r w:rsidR="003E2885" w:rsidRPr="006E10CB">
        <w:rPr>
          <w:rFonts w:hint="eastAsia"/>
          <w:sz w:val="24"/>
          <w:szCs w:val="24"/>
        </w:rPr>
        <w:t>外凸出，这样就会形成台阶面</w:t>
      </w:r>
      <w:r w:rsidR="00724065" w:rsidRPr="006E10CB">
        <w:rPr>
          <w:rFonts w:hint="eastAsia"/>
          <w:sz w:val="24"/>
          <w:szCs w:val="24"/>
        </w:rPr>
        <w:t>即</w:t>
      </w:r>
      <w:r w:rsidR="003E2885" w:rsidRPr="006E10CB">
        <w:rPr>
          <w:rFonts w:hint="eastAsia"/>
          <w:sz w:val="24"/>
          <w:szCs w:val="24"/>
        </w:rPr>
        <w:t>端面</w:t>
      </w:r>
      <w:r w:rsidR="003E2885" w:rsidRPr="006E10CB">
        <w:rPr>
          <w:rFonts w:hint="eastAsia"/>
          <w:sz w:val="24"/>
          <w:szCs w:val="24"/>
        </w:rPr>
        <w:t>3</w:t>
      </w:r>
      <w:r w:rsidR="003E2885" w:rsidRPr="006E10CB">
        <w:rPr>
          <w:sz w:val="24"/>
          <w:szCs w:val="24"/>
        </w:rPr>
        <w:t>13</w:t>
      </w:r>
      <w:r w:rsidR="003E2885" w:rsidRPr="006E10CB">
        <w:rPr>
          <w:rFonts w:hint="eastAsia"/>
          <w:sz w:val="24"/>
          <w:szCs w:val="24"/>
        </w:rPr>
        <w:t>a</w:t>
      </w:r>
      <w:r w:rsidR="003E2885" w:rsidRPr="006E10CB">
        <w:rPr>
          <w:rFonts w:hint="eastAsia"/>
          <w:sz w:val="24"/>
          <w:szCs w:val="24"/>
        </w:rPr>
        <w:t>，该台阶面与上盖</w:t>
      </w:r>
      <w:r w:rsidR="003E2885" w:rsidRPr="006E10CB">
        <w:rPr>
          <w:rFonts w:hint="eastAsia"/>
          <w:sz w:val="24"/>
          <w:szCs w:val="24"/>
        </w:rPr>
        <w:t>2</w:t>
      </w:r>
      <w:r w:rsidR="003E2885" w:rsidRPr="006E10CB">
        <w:rPr>
          <w:sz w:val="24"/>
          <w:szCs w:val="24"/>
        </w:rPr>
        <w:t>1</w:t>
      </w:r>
      <w:r w:rsidR="003E2885" w:rsidRPr="006E10CB">
        <w:rPr>
          <w:rFonts w:hint="eastAsia"/>
          <w:sz w:val="24"/>
          <w:szCs w:val="24"/>
        </w:rPr>
        <w:t>配合</w:t>
      </w:r>
      <w:r w:rsidR="004216FB" w:rsidRPr="006E10CB">
        <w:rPr>
          <w:rFonts w:hint="eastAsia"/>
          <w:sz w:val="24"/>
          <w:szCs w:val="24"/>
        </w:rPr>
        <w:t>对插销主体</w:t>
      </w:r>
      <w:r w:rsidR="004216FB" w:rsidRPr="006E10CB">
        <w:rPr>
          <w:rFonts w:hint="eastAsia"/>
          <w:sz w:val="24"/>
          <w:szCs w:val="24"/>
        </w:rPr>
        <w:t>3</w:t>
      </w:r>
      <w:r w:rsidR="004216FB" w:rsidRPr="006E10CB">
        <w:rPr>
          <w:sz w:val="24"/>
          <w:szCs w:val="24"/>
        </w:rPr>
        <w:t>1</w:t>
      </w:r>
      <w:r w:rsidR="004216FB" w:rsidRPr="006E10CB">
        <w:rPr>
          <w:rFonts w:hint="eastAsia"/>
          <w:sz w:val="24"/>
          <w:szCs w:val="24"/>
        </w:rPr>
        <w:t>进行</w:t>
      </w:r>
      <w:r w:rsidR="00724065" w:rsidRPr="006E10CB">
        <w:rPr>
          <w:rFonts w:hint="eastAsia"/>
          <w:sz w:val="24"/>
          <w:szCs w:val="24"/>
        </w:rPr>
        <w:t>轴线方向上的</w:t>
      </w:r>
      <w:r w:rsidR="004216FB" w:rsidRPr="006E10CB">
        <w:rPr>
          <w:rFonts w:hint="eastAsia"/>
          <w:sz w:val="24"/>
          <w:szCs w:val="24"/>
        </w:rPr>
        <w:t>限位。</w:t>
      </w:r>
    </w:p>
    <w:p w14:paraId="282A1D7F" w14:textId="62E2A4F8" w:rsidR="00EC38A8" w:rsidRPr="006E10CB" w:rsidRDefault="004216FB" w:rsidP="00B17ECF">
      <w:pPr>
        <w:spacing w:line="360" w:lineRule="auto"/>
        <w:ind w:firstLineChars="177" w:firstLine="425"/>
        <w:textAlignment w:val="baseline"/>
        <w:rPr>
          <w:sz w:val="24"/>
          <w:szCs w:val="24"/>
        </w:rPr>
      </w:pPr>
      <w:r w:rsidRPr="006E10CB">
        <w:rPr>
          <w:rFonts w:hint="eastAsia"/>
          <w:sz w:val="24"/>
          <w:szCs w:val="24"/>
        </w:rPr>
        <w:t>类似地，</w:t>
      </w:r>
      <w:r w:rsidR="00293A27" w:rsidRPr="006E10CB">
        <w:rPr>
          <w:rFonts w:hint="eastAsia"/>
          <w:sz w:val="24"/>
          <w:szCs w:val="24"/>
        </w:rPr>
        <w:t>在插销主体</w:t>
      </w:r>
      <w:r w:rsidR="00293A27" w:rsidRPr="006E10CB">
        <w:rPr>
          <w:rFonts w:hint="eastAsia"/>
          <w:sz w:val="24"/>
          <w:szCs w:val="24"/>
        </w:rPr>
        <w:t>3</w:t>
      </w:r>
      <w:r w:rsidR="00293A27" w:rsidRPr="006E10CB">
        <w:rPr>
          <w:sz w:val="24"/>
          <w:szCs w:val="24"/>
        </w:rPr>
        <w:t>1</w:t>
      </w:r>
      <w:r w:rsidR="00293A27" w:rsidRPr="006E10CB">
        <w:rPr>
          <w:rFonts w:hint="eastAsia"/>
          <w:sz w:val="24"/>
          <w:szCs w:val="24"/>
        </w:rPr>
        <w:t>上还设置有</w:t>
      </w:r>
      <w:ins w:id="262" w:author="HSHONOR15" w:date="2021-05-27T03:21:00Z">
        <w:r w:rsidR="00E30995">
          <w:rPr>
            <w:rFonts w:hint="eastAsia"/>
            <w:sz w:val="24"/>
            <w:szCs w:val="24"/>
          </w:rPr>
          <w:t>一个</w:t>
        </w:r>
      </w:ins>
      <w:r w:rsidR="00293A27" w:rsidRPr="006E10CB">
        <w:rPr>
          <w:rFonts w:hint="eastAsia"/>
          <w:sz w:val="24"/>
          <w:szCs w:val="24"/>
        </w:rPr>
        <w:t>第二</w:t>
      </w:r>
      <w:proofErr w:type="gramStart"/>
      <w:r w:rsidR="00293A27" w:rsidRPr="006E10CB">
        <w:rPr>
          <w:rFonts w:hint="eastAsia"/>
          <w:sz w:val="24"/>
          <w:szCs w:val="24"/>
        </w:rPr>
        <w:t>凸</w:t>
      </w:r>
      <w:proofErr w:type="gramEnd"/>
      <w:r w:rsidR="00293A27" w:rsidRPr="006E10CB">
        <w:rPr>
          <w:rFonts w:hint="eastAsia"/>
          <w:sz w:val="24"/>
          <w:szCs w:val="24"/>
        </w:rPr>
        <w:t>台</w:t>
      </w:r>
      <w:r w:rsidR="00293A27" w:rsidRPr="006E10CB">
        <w:rPr>
          <w:rFonts w:hint="eastAsia"/>
          <w:sz w:val="24"/>
          <w:szCs w:val="24"/>
        </w:rPr>
        <w:t>3</w:t>
      </w:r>
      <w:r w:rsidR="00293A27" w:rsidRPr="006E10CB">
        <w:rPr>
          <w:sz w:val="24"/>
          <w:szCs w:val="24"/>
        </w:rPr>
        <w:t>15</w:t>
      </w:r>
      <w:r w:rsidR="00293A27" w:rsidRPr="006E10CB">
        <w:rPr>
          <w:rFonts w:hint="eastAsia"/>
          <w:sz w:val="24"/>
          <w:szCs w:val="24"/>
        </w:rPr>
        <w:t>，</w:t>
      </w:r>
      <w:r w:rsidR="004A777A" w:rsidRPr="006E10CB">
        <w:rPr>
          <w:rFonts w:hint="eastAsia"/>
          <w:sz w:val="24"/>
          <w:szCs w:val="24"/>
        </w:rPr>
        <w:t>第二</w:t>
      </w:r>
      <w:proofErr w:type="gramStart"/>
      <w:r w:rsidR="004A777A" w:rsidRPr="006E10CB">
        <w:rPr>
          <w:rFonts w:hint="eastAsia"/>
          <w:sz w:val="24"/>
          <w:szCs w:val="24"/>
        </w:rPr>
        <w:t>凸</w:t>
      </w:r>
      <w:proofErr w:type="gramEnd"/>
      <w:r w:rsidR="004A777A" w:rsidRPr="006E10CB">
        <w:rPr>
          <w:rFonts w:hint="eastAsia"/>
          <w:sz w:val="24"/>
          <w:szCs w:val="24"/>
        </w:rPr>
        <w:t>台</w:t>
      </w:r>
      <w:r w:rsidR="004A777A" w:rsidRPr="006E10CB">
        <w:rPr>
          <w:rFonts w:hint="eastAsia"/>
          <w:sz w:val="24"/>
          <w:szCs w:val="24"/>
        </w:rPr>
        <w:t>3</w:t>
      </w:r>
      <w:r w:rsidR="004A777A" w:rsidRPr="006E10CB">
        <w:rPr>
          <w:sz w:val="24"/>
          <w:szCs w:val="24"/>
        </w:rPr>
        <w:t>15</w:t>
      </w:r>
      <w:r w:rsidR="004A777A" w:rsidRPr="006E10CB">
        <w:rPr>
          <w:rFonts w:hint="eastAsia"/>
          <w:sz w:val="24"/>
          <w:szCs w:val="24"/>
        </w:rPr>
        <w:t>设置在插销主体</w:t>
      </w:r>
      <w:r w:rsidR="004A777A" w:rsidRPr="006E10CB">
        <w:rPr>
          <w:rFonts w:hint="eastAsia"/>
          <w:sz w:val="24"/>
          <w:szCs w:val="24"/>
        </w:rPr>
        <w:t>3</w:t>
      </w:r>
      <w:r w:rsidR="004A777A" w:rsidRPr="006E10CB">
        <w:rPr>
          <w:sz w:val="24"/>
          <w:szCs w:val="24"/>
        </w:rPr>
        <w:t>1</w:t>
      </w:r>
      <w:r w:rsidR="004A777A" w:rsidRPr="006E10CB">
        <w:rPr>
          <w:rFonts w:hint="eastAsia"/>
          <w:sz w:val="24"/>
          <w:szCs w:val="24"/>
        </w:rPr>
        <w:t>的周壁上且向外凸出</w:t>
      </w:r>
      <w:r w:rsidR="00EA32B4" w:rsidRPr="006E10CB">
        <w:rPr>
          <w:rFonts w:hint="eastAsia"/>
          <w:sz w:val="24"/>
          <w:szCs w:val="24"/>
        </w:rPr>
        <w:t>，且第二</w:t>
      </w:r>
      <w:proofErr w:type="gramStart"/>
      <w:r w:rsidR="00EA32B4" w:rsidRPr="006E10CB">
        <w:rPr>
          <w:rFonts w:hint="eastAsia"/>
          <w:sz w:val="24"/>
          <w:szCs w:val="24"/>
        </w:rPr>
        <w:t>凸</w:t>
      </w:r>
      <w:proofErr w:type="gramEnd"/>
      <w:r w:rsidR="00EA32B4" w:rsidRPr="006E10CB">
        <w:rPr>
          <w:rFonts w:hint="eastAsia"/>
          <w:sz w:val="24"/>
          <w:szCs w:val="24"/>
        </w:rPr>
        <w:t>台</w:t>
      </w:r>
      <w:r w:rsidR="00EA32B4" w:rsidRPr="006E10CB">
        <w:rPr>
          <w:rFonts w:hint="eastAsia"/>
          <w:sz w:val="24"/>
          <w:szCs w:val="24"/>
        </w:rPr>
        <w:t>3</w:t>
      </w:r>
      <w:r w:rsidR="00EA32B4" w:rsidRPr="006E10CB">
        <w:rPr>
          <w:sz w:val="24"/>
          <w:szCs w:val="24"/>
        </w:rPr>
        <w:t>15</w:t>
      </w:r>
      <w:r w:rsidR="00EA32B4" w:rsidRPr="006E10CB">
        <w:rPr>
          <w:rFonts w:hint="eastAsia"/>
          <w:sz w:val="24"/>
          <w:szCs w:val="24"/>
        </w:rPr>
        <w:t>用于在插销主体</w:t>
      </w:r>
      <w:r w:rsidR="00EA32B4" w:rsidRPr="006E10CB">
        <w:rPr>
          <w:rFonts w:hint="eastAsia"/>
          <w:sz w:val="24"/>
          <w:szCs w:val="24"/>
        </w:rPr>
        <w:t>3</w:t>
      </w:r>
      <w:r w:rsidR="00EA32B4" w:rsidRPr="006E10CB">
        <w:rPr>
          <w:sz w:val="24"/>
          <w:szCs w:val="24"/>
        </w:rPr>
        <w:t>1</w:t>
      </w:r>
      <w:r w:rsidR="00EA32B4" w:rsidRPr="006E10CB">
        <w:rPr>
          <w:rFonts w:hint="eastAsia"/>
          <w:sz w:val="24"/>
          <w:szCs w:val="24"/>
        </w:rPr>
        <w:t>的轴线方向上</w:t>
      </w:r>
      <w:proofErr w:type="gramStart"/>
      <w:r w:rsidR="00EA32B4" w:rsidRPr="006E10CB">
        <w:rPr>
          <w:rFonts w:hint="eastAsia"/>
          <w:sz w:val="24"/>
          <w:szCs w:val="24"/>
        </w:rPr>
        <w:t>形成止挡端面</w:t>
      </w:r>
      <w:proofErr w:type="gramEnd"/>
      <w:r w:rsidR="00EA32B4" w:rsidRPr="006E10CB">
        <w:rPr>
          <w:rFonts w:hint="eastAsia"/>
          <w:sz w:val="24"/>
          <w:szCs w:val="24"/>
        </w:rPr>
        <w:t>，</w:t>
      </w:r>
      <w:proofErr w:type="gramStart"/>
      <w:r w:rsidR="00EA32B4" w:rsidRPr="006E10CB">
        <w:rPr>
          <w:rFonts w:hint="eastAsia"/>
          <w:sz w:val="24"/>
          <w:szCs w:val="24"/>
        </w:rPr>
        <w:t>该止挡端面</w:t>
      </w:r>
      <w:proofErr w:type="gramEnd"/>
      <w:r w:rsidR="00EA32B4" w:rsidRPr="006E10CB">
        <w:rPr>
          <w:rFonts w:hint="eastAsia"/>
          <w:sz w:val="24"/>
          <w:szCs w:val="24"/>
        </w:rPr>
        <w:t>用于与底座</w:t>
      </w:r>
      <w:r w:rsidR="00EA32B4" w:rsidRPr="006E10CB">
        <w:rPr>
          <w:rFonts w:hint="eastAsia"/>
          <w:sz w:val="24"/>
          <w:szCs w:val="24"/>
        </w:rPr>
        <w:t>2</w:t>
      </w:r>
      <w:r w:rsidR="00EA32B4" w:rsidRPr="006E10CB">
        <w:rPr>
          <w:sz w:val="24"/>
          <w:szCs w:val="24"/>
        </w:rPr>
        <w:t>2</w:t>
      </w:r>
      <w:r w:rsidR="00EA32B4" w:rsidRPr="006E10CB">
        <w:rPr>
          <w:rFonts w:hint="eastAsia"/>
          <w:sz w:val="24"/>
          <w:szCs w:val="24"/>
        </w:rPr>
        <w:t>配合，从而对插销主体</w:t>
      </w:r>
      <w:r w:rsidR="00EA32B4" w:rsidRPr="006E10CB">
        <w:rPr>
          <w:rFonts w:hint="eastAsia"/>
          <w:sz w:val="24"/>
          <w:szCs w:val="24"/>
        </w:rPr>
        <w:t>3</w:t>
      </w:r>
      <w:r w:rsidR="00EA32B4" w:rsidRPr="006E10CB">
        <w:rPr>
          <w:sz w:val="24"/>
          <w:szCs w:val="24"/>
        </w:rPr>
        <w:t>1</w:t>
      </w:r>
      <w:r w:rsidR="000B0AFD" w:rsidRPr="006E10CB">
        <w:rPr>
          <w:rFonts w:hint="eastAsia"/>
          <w:sz w:val="24"/>
          <w:szCs w:val="24"/>
        </w:rPr>
        <w:t>进行轴线方向上的限位，以防止</w:t>
      </w:r>
      <w:r w:rsidR="00CD353E" w:rsidRPr="006E10CB">
        <w:rPr>
          <w:rFonts w:hint="eastAsia"/>
          <w:sz w:val="24"/>
          <w:szCs w:val="24"/>
        </w:rPr>
        <w:t>插销主体</w:t>
      </w:r>
      <w:r w:rsidR="00CD353E" w:rsidRPr="006E10CB">
        <w:rPr>
          <w:rFonts w:hint="eastAsia"/>
          <w:sz w:val="24"/>
          <w:szCs w:val="24"/>
        </w:rPr>
        <w:t>3</w:t>
      </w:r>
      <w:r w:rsidR="00CD353E" w:rsidRPr="006E10CB">
        <w:rPr>
          <w:sz w:val="24"/>
          <w:szCs w:val="24"/>
        </w:rPr>
        <w:t>1</w:t>
      </w:r>
      <w:r w:rsidR="00CD353E" w:rsidRPr="006E10CB">
        <w:rPr>
          <w:rFonts w:hint="eastAsia"/>
          <w:sz w:val="24"/>
          <w:szCs w:val="24"/>
        </w:rPr>
        <w:t>在轴线方向上窜动。</w:t>
      </w:r>
    </w:p>
    <w:p w14:paraId="3E831DA2" w14:textId="5D746795" w:rsidR="00CD353E" w:rsidRPr="006E10CB" w:rsidRDefault="00174218" w:rsidP="00B17ECF">
      <w:pPr>
        <w:spacing w:line="360" w:lineRule="auto"/>
        <w:ind w:firstLineChars="177" w:firstLine="425"/>
        <w:textAlignment w:val="baseline"/>
        <w:rPr>
          <w:sz w:val="24"/>
          <w:szCs w:val="24"/>
        </w:rPr>
      </w:pPr>
      <w:r w:rsidRPr="006E10CB">
        <w:rPr>
          <w:rFonts w:hint="eastAsia"/>
          <w:sz w:val="24"/>
          <w:szCs w:val="24"/>
        </w:rPr>
        <w:t>在插销主体</w:t>
      </w:r>
      <w:r w:rsidRPr="006E10CB">
        <w:rPr>
          <w:rFonts w:hint="eastAsia"/>
          <w:sz w:val="24"/>
          <w:szCs w:val="24"/>
        </w:rPr>
        <w:t>3</w:t>
      </w:r>
      <w:r w:rsidRPr="006E10CB">
        <w:rPr>
          <w:sz w:val="24"/>
          <w:szCs w:val="24"/>
        </w:rPr>
        <w:t>1</w:t>
      </w:r>
      <w:r w:rsidRPr="006E10CB">
        <w:rPr>
          <w:rFonts w:hint="eastAsia"/>
          <w:sz w:val="24"/>
          <w:szCs w:val="24"/>
        </w:rPr>
        <w:t>装配到显示主体</w:t>
      </w:r>
      <w:r w:rsidRPr="006E10CB">
        <w:rPr>
          <w:rFonts w:hint="eastAsia"/>
          <w:sz w:val="24"/>
          <w:szCs w:val="24"/>
        </w:rPr>
        <w:t>2</w:t>
      </w:r>
      <w:r w:rsidRPr="006E10CB">
        <w:rPr>
          <w:sz w:val="24"/>
          <w:szCs w:val="24"/>
        </w:rPr>
        <w:t>0</w:t>
      </w:r>
      <w:r w:rsidRPr="006E10CB">
        <w:rPr>
          <w:rFonts w:hint="eastAsia"/>
          <w:sz w:val="24"/>
          <w:szCs w:val="24"/>
        </w:rPr>
        <w:t>上时，</w:t>
      </w:r>
      <w:r w:rsidR="00CD353E" w:rsidRPr="006E10CB">
        <w:rPr>
          <w:rFonts w:hint="eastAsia"/>
          <w:sz w:val="24"/>
          <w:szCs w:val="24"/>
        </w:rPr>
        <w:t>第一</w:t>
      </w:r>
      <w:proofErr w:type="gramStart"/>
      <w:r w:rsidR="00CD353E" w:rsidRPr="006E10CB">
        <w:rPr>
          <w:rFonts w:hint="eastAsia"/>
          <w:sz w:val="24"/>
          <w:szCs w:val="24"/>
        </w:rPr>
        <w:t>凸</w:t>
      </w:r>
      <w:proofErr w:type="gramEnd"/>
      <w:r w:rsidR="00CD353E" w:rsidRPr="006E10CB">
        <w:rPr>
          <w:rFonts w:hint="eastAsia"/>
          <w:sz w:val="24"/>
          <w:szCs w:val="24"/>
        </w:rPr>
        <w:t>台</w:t>
      </w:r>
      <w:r w:rsidR="00CD353E" w:rsidRPr="006E10CB">
        <w:rPr>
          <w:rFonts w:hint="eastAsia"/>
          <w:sz w:val="24"/>
          <w:szCs w:val="24"/>
        </w:rPr>
        <w:t>3</w:t>
      </w:r>
      <w:r w:rsidR="00CD353E" w:rsidRPr="006E10CB">
        <w:rPr>
          <w:sz w:val="24"/>
          <w:szCs w:val="24"/>
        </w:rPr>
        <w:t>13</w:t>
      </w:r>
      <w:r w:rsidR="00CD353E" w:rsidRPr="006E10CB">
        <w:rPr>
          <w:rFonts w:hint="eastAsia"/>
          <w:sz w:val="24"/>
          <w:szCs w:val="24"/>
        </w:rPr>
        <w:t>和第二</w:t>
      </w:r>
      <w:proofErr w:type="gramStart"/>
      <w:r w:rsidR="00CD353E" w:rsidRPr="006E10CB">
        <w:rPr>
          <w:rFonts w:hint="eastAsia"/>
          <w:sz w:val="24"/>
          <w:szCs w:val="24"/>
        </w:rPr>
        <w:t>凸</w:t>
      </w:r>
      <w:proofErr w:type="gramEnd"/>
      <w:r w:rsidR="00CD353E" w:rsidRPr="006E10CB">
        <w:rPr>
          <w:rFonts w:hint="eastAsia"/>
          <w:sz w:val="24"/>
          <w:szCs w:val="24"/>
        </w:rPr>
        <w:t>台</w:t>
      </w:r>
      <w:r w:rsidR="00CD353E" w:rsidRPr="006E10CB">
        <w:rPr>
          <w:rFonts w:hint="eastAsia"/>
          <w:sz w:val="24"/>
          <w:szCs w:val="24"/>
        </w:rPr>
        <w:t>3</w:t>
      </w:r>
      <w:r w:rsidR="00CD353E" w:rsidRPr="006E10CB">
        <w:rPr>
          <w:sz w:val="24"/>
          <w:szCs w:val="24"/>
        </w:rPr>
        <w:t>15</w:t>
      </w:r>
      <w:r w:rsidR="00CD353E" w:rsidRPr="006E10CB">
        <w:rPr>
          <w:rFonts w:hint="eastAsia"/>
          <w:sz w:val="24"/>
          <w:szCs w:val="24"/>
        </w:rPr>
        <w:t>位于上盖</w:t>
      </w:r>
      <w:r w:rsidR="00CD353E" w:rsidRPr="006E10CB">
        <w:rPr>
          <w:rFonts w:hint="eastAsia"/>
          <w:sz w:val="24"/>
          <w:szCs w:val="24"/>
        </w:rPr>
        <w:t>2</w:t>
      </w:r>
      <w:r w:rsidR="00CD353E" w:rsidRPr="006E10CB">
        <w:rPr>
          <w:sz w:val="24"/>
          <w:szCs w:val="24"/>
        </w:rPr>
        <w:t>1</w:t>
      </w:r>
      <w:r w:rsidR="00CD353E" w:rsidRPr="006E10CB">
        <w:rPr>
          <w:rFonts w:hint="eastAsia"/>
          <w:sz w:val="24"/>
          <w:szCs w:val="24"/>
        </w:rPr>
        <w:t>和底座</w:t>
      </w:r>
      <w:r w:rsidR="00CD353E" w:rsidRPr="006E10CB">
        <w:rPr>
          <w:rFonts w:hint="eastAsia"/>
          <w:sz w:val="24"/>
          <w:szCs w:val="24"/>
        </w:rPr>
        <w:t>2</w:t>
      </w:r>
      <w:r w:rsidR="00CD353E" w:rsidRPr="006E10CB">
        <w:rPr>
          <w:sz w:val="24"/>
          <w:szCs w:val="24"/>
        </w:rPr>
        <w:t>2</w:t>
      </w:r>
      <w:r w:rsidR="00CD353E" w:rsidRPr="006E10CB">
        <w:rPr>
          <w:rFonts w:hint="eastAsia"/>
          <w:sz w:val="24"/>
          <w:szCs w:val="24"/>
        </w:rPr>
        <w:t>之间，以保证插销主体</w:t>
      </w:r>
      <w:r w:rsidR="00CD353E" w:rsidRPr="006E10CB">
        <w:rPr>
          <w:rFonts w:hint="eastAsia"/>
          <w:sz w:val="24"/>
          <w:szCs w:val="24"/>
        </w:rPr>
        <w:t>3</w:t>
      </w:r>
      <w:r w:rsidR="00CD353E" w:rsidRPr="006E10CB">
        <w:rPr>
          <w:sz w:val="24"/>
          <w:szCs w:val="24"/>
        </w:rPr>
        <w:t>1</w:t>
      </w:r>
      <w:r w:rsidR="00CD353E" w:rsidRPr="006E10CB">
        <w:rPr>
          <w:rFonts w:hint="eastAsia"/>
          <w:sz w:val="24"/>
          <w:szCs w:val="24"/>
        </w:rPr>
        <w:t>不会从显示主体</w:t>
      </w:r>
      <w:r w:rsidR="00CD353E" w:rsidRPr="006E10CB">
        <w:rPr>
          <w:sz w:val="24"/>
          <w:szCs w:val="24"/>
        </w:rPr>
        <w:t>20</w:t>
      </w:r>
      <w:r w:rsidR="00CD353E" w:rsidRPr="006E10CB">
        <w:rPr>
          <w:rFonts w:hint="eastAsia"/>
          <w:sz w:val="24"/>
          <w:szCs w:val="24"/>
        </w:rPr>
        <w:t>中脱出。</w:t>
      </w:r>
    </w:p>
    <w:p w14:paraId="33446BF2" w14:textId="77777777" w:rsidR="0074289D" w:rsidRPr="006E10CB" w:rsidRDefault="00174218" w:rsidP="0074289D">
      <w:pPr>
        <w:spacing w:line="360" w:lineRule="auto"/>
        <w:ind w:firstLineChars="177" w:firstLine="425"/>
        <w:textAlignment w:val="baseline"/>
        <w:rPr>
          <w:sz w:val="24"/>
          <w:szCs w:val="24"/>
        </w:rPr>
      </w:pPr>
      <w:r w:rsidRPr="006E10CB">
        <w:rPr>
          <w:rFonts w:hint="eastAsia"/>
          <w:sz w:val="24"/>
          <w:szCs w:val="24"/>
        </w:rPr>
        <w:t>其中，第二</w:t>
      </w:r>
      <w:proofErr w:type="gramStart"/>
      <w:r w:rsidRPr="006E10CB">
        <w:rPr>
          <w:rFonts w:hint="eastAsia"/>
          <w:sz w:val="24"/>
          <w:szCs w:val="24"/>
        </w:rPr>
        <w:t>凸</w:t>
      </w:r>
      <w:proofErr w:type="gramEnd"/>
      <w:r w:rsidRPr="006E10CB">
        <w:rPr>
          <w:rFonts w:hint="eastAsia"/>
          <w:sz w:val="24"/>
          <w:szCs w:val="24"/>
        </w:rPr>
        <w:t>台</w:t>
      </w:r>
      <w:r w:rsidRPr="006E10CB">
        <w:rPr>
          <w:rFonts w:hint="eastAsia"/>
          <w:sz w:val="24"/>
          <w:szCs w:val="24"/>
        </w:rPr>
        <w:t>3</w:t>
      </w:r>
      <w:r w:rsidRPr="006E10CB">
        <w:rPr>
          <w:sz w:val="24"/>
          <w:szCs w:val="24"/>
        </w:rPr>
        <w:t>15</w:t>
      </w:r>
      <w:r w:rsidRPr="006E10CB">
        <w:rPr>
          <w:rFonts w:hint="eastAsia"/>
          <w:sz w:val="24"/>
          <w:szCs w:val="24"/>
        </w:rPr>
        <w:t>和第一</w:t>
      </w:r>
      <w:proofErr w:type="gramStart"/>
      <w:r w:rsidRPr="006E10CB">
        <w:rPr>
          <w:rFonts w:hint="eastAsia"/>
          <w:sz w:val="24"/>
          <w:szCs w:val="24"/>
        </w:rPr>
        <w:t>凸</w:t>
      </w:r>
      <w:proofErr w:type="gramEnd"/>
      <w:r w:rsidRPr="006E10CB">
        <w:rPr>
          <w:rFonts w:hint="eastAsia"/>
          <w:sz w:val="24"/>
          <w:szCs w:val="24"/>
        </w:rPr>
        <w:t>台</w:t>
      </w:r>
      <w:r w:rsidRPr="006E10CB">
        <w:rPr>
          <w:rFonts w:hint="eastAsia"/>
          <w:sz w:val="24"/>
          <w:szCs w:val="24"/>
        </w:rPr>
        <w:t>3</w:t>
      </w:r>
      <w:r w:rsidRPr="006E10CB">
        <w:rPr>
          <w:sz w:val="24"/>
          <w:szCs w:val="24"/>
        </w:rPr>
        <w:t>13</w:t>
      </w:r>
      <w:r w:rsidRPr="006E10CB">
        <w:rPr>
          <w:rFonts w:hint="eastAsia"/>
          <w:sz w:val="24"/>
          <w:szCs w:val="24"/>
        </w:rPr>
        <w:t>之间具有间隙，以形成前述的解锁槽</w:t>
      </w:r>
      <w:r w:rsidRPr="006E10CB">
        <w:rPr>
          <w:rFonts w:hint="eastAsia"/>
          <w:sz w:val="24"/>
          <w:szCs w:val="24"/>
        </w:rPr>
        <w:t>3</w:t>
      </w:r>
      <w:r w:rsidRPr="006E10CB">
        <w:rPr>
          <w:sz w:val="24"/>
          <w:szCs w:val="24"/>
        </w:rPr>
        <w:t>12</w:t>
      </w:r>
      <w:r w:rsidRPr="006E10CB">
        <w:rPr>
          <w:rFonts w:hint="eastAsia"/>
          <w:sz w:val="24"/>
          <w:szCs w:val="24"/>
        </w:rPr>
        <w:t>。此外，</w:t>
      </w:r>
      <w:r w:rsidR="0074289D" w:rsidRPr="006E10CB">
        <w:rPr>
          <w:rFonts w:hint="eastAsia"/>
          <w:sz w:val="24"/>
          <w:szCs w:val="24"/>
        </w:rPr>
        <w:t>如图</w:t>
      </w:r>
      <w:r w:rsidR="0074289D" w:rsidRPr="006E10CB">
        <w:rPr>
          <w:rFonts w:hint="eastAsia"/>
          <w:sz w:val="24"/>
          <w:szCs w:val="24"/>
        </w:rPr>
        <w:t>1</w:t>
      </w:r>
      <w:r w:rsidR="0074289D" w:rsidRPr="006E10CB">
        <w:rPr>
          <w:sz w:val="24"/>
          <w:szCs w:val="24"/>
        </w:rPr>
        <w:t>1</w:t>
      </w:r>
      <w:r w:rsidR="0074289D" w:rsidRPr="006E10CB">
        <w:rPr>
          <w:rFonts w:hint="eastAsia"/>
          <w:sz w:val="24"/>
          <w:szCs w:val="24"/>
        </w:rPr>
        <w:t>到图</w:t>
      </w:r>
      <w:r w:rsidR="0074289D" w:rsidRPr="006E10CB">
        <w:rPr>
          <w:rFonts w:hint="eastAsia"/>
          <w:sz w:val="24"/>
          <w:szCs w:val="24"/>
        </w:rPr>
        <w:t>1</w:t>
      </w:r>
      <w:r w:rsidR="0074289D" w:rsidRPr="006E10CB">
        <w:rPr>
          <w:sz w:val="24"/>
          <w:szCs w:val="24"/>
        </w:rPr>
        <w:t>2</w:t>
      </w:r>
      <w:r w:rsidR="0074289D" w:rsidRPr="006E10CB">
        <w:rPr>
          <w:rFonts w:hint="eastAsia"/>
          <w:sz w:val="24"/>
          <w:szCs w:val="24"/>
        </w:rPr>
        <w:t>所示，</w:t>
      </w:r>
      <w:r w:rsidR="002E30CB" w:rsidRPr="006E10CB">
        <w:rPr>
          <w:rFonts w:hint="eastAsia"/>
          <w:sz w:val="24"/>
          <w:szCs w:val="24"/>
        </w:rPr>
        <w:t>插销</w:t>
      </w:r>
      <w:r w:rsidR="008372EE" w:rsidRPr="006E10CB">
        <w:rPr>
          <w:rFonts w:hint="eastAsia"/>
          <w:sz w:val="24"/>
          <w:szCs w:val="24"/>
        </w:rPr>
        <w:t>主体</w:t>
      </w:r>
      <w:r w:rsidR="008372EE" w:rsidRPr="006E10CB">
        <w:rPr>
          <w:rFonts w:hint="eastAsia"/>
          <w:sz w:val="24"/>
          <w:szCs w:val="24"/>
        </w:rPr>
        <w:t>3</w:t>
      </w:r>
      <w:r w:rsidR="008372EE" w:rsidRPr="006E10CB">
        <w:rPr>
          <w:sz w:val="24"/>
          <w:szCs w:val="24"/>
        </w:rPr>
        <w:t>1</w:t>
      </w:r>
      <w:r w:rsidR="008372EE" w:rsidRPr="006E10CB">
        <w:rPr>
          <w:rFonts w:hint="eastAsia"/>
          <w:sz w:val="24"/>
          <w:szCs w:val="24"/>
        </w:rPr>
        <w:t>的外周还设置有第三</w:t>
      </w:r>
      <w:proofErr w:type="gramStart"/>
      <w:r w:rsidR="008372EE" w:rsidRPr="006E10CB">
        <w:rPr>
          <w:rFonts w:hint="eastAsia"/>
          <w:sz w:val="24"/>
          <w:szCs w:val="24"/>
        </w:rPr>
        <w:t>凸</w:t>
      </w:r>
      <w:proofErr w:type="gramEnd"/>
      <w:r w:rsidR="008372EE" w:rsidRPr="006E10CB">
        <w:rPr>
          <w:rFonts w:hint="eastAsia"/>
          <w:sz w:val="24"/>
          <w:szCs w:val="24"/>
        </w:rPr>
        <w:t>台，第三</w:t>
      </w:r>
      <w:proofErr w:type="gramStart"/>
      <w:r w:rsidR="008372EE" w:rsidRPr="006E10CB">
        <w:rPr>
          <w:rFonts w:hint="eastAsia"/>
          <w:sz w:val="24"/>
          <w:szCs w:val="24"/>
        </w:rPr>
        <w:t>凸</w:t>
      </w:r>
      <w:proofErr w:type="gramEnd"/>
      <w:r w:rsidR="008372EE" w:rsidRPr="006E10CB">
        <w:rPr>
          <w:rFonts w:hint="eastAsia"/>
          <w:sz w:val="24"/>
          <w:szCs w:val="24"/>
        </w:rPr>
        <w:t>台和第二</w:t>
      </w:r>
      <w:proofErr w:type="gramStart"/>
      <w:r w:rsidR="008372EE" w:rsidRPr="006E10CB">
        <w:rPr>
          <w:rFonts w:hint="eastAsia"/>
          <w:sz w:val="24"/>
          <w:szCs w:val="24"/>
        </w:rPr>
        <w:t>凸</w:t>
      </w:r>
      <w:proofErr w:type="gramEnd"/>
      <w:r w:rsidR="008372EE" w:rsidRPr="006E10CB">
        <w:rPr>
          <w:rFonts w:hint="eastAsia"/>
          <w:sz w:val="24"/>
          <w:szCs w:val="24"/>
        </w:rPr>
        <w:t>台</w:t>
      </w:r>
      <w:r w:rsidR="008372EE" w:rsidRPr="006E10CB">
        <w:rPr>
          <w:rFonts w:hint="eastAsia"/>
          <w:sz w:val="24"/>
          <w:szCs w:val="24"/>
        </w:rPr>
        <w:t>3</w:t>
      </w:r>
      <w:r w:rsidR="008372EE" w:rsidRPr="006E10CB">
        <w:rPr>
          <w:sz w:val="24"/>
          <w:szCs w:val="24"/>
        </w:rPr>
        <w:t>15</w:t>
      </w:r>
      <w:r w:rsidR="008372EE" w:rsidRPr="006E10CB">
        <w:rPr>
          <w:rFonts w:hint="eastAsia"/>
          <w:sz w:val="24"/>
          <w:szCs w:val="24"/>
        </w:rPr>
        <w:t>之间</w:t>
      </w:r>
      <w:r w:rsidR="0074289D" w:rsidRPr="006E10CB">
        <w:rPr>
          <w:rFonts w:hint="eastAsia"/>
          <w:sz w:val="24"/>
          <w:szCs w:val="24"/>
        </w:rPr>
        <w:t>具有</w:t>
      </w:r>
      <w:r w:rsidR="008372EE" w:rsidRPr="006E10CB">
        <w:rPr>
          <w:rFonts w:hint="eastAsia"/>
          <w:sz w:val="24"/>
          <w:szCs w:val="24"/>
        </w:rPr>
        <w:t>间隙</w:t>
      </w:r>
      <w:r w:rsidR="0074289D" w:rsidRPr="006E10CB">
        <w:rPr>
          <w:rFonts w:hint="eastAsia"/>
          <w:sz w:val="24"/>
          <w:szCs w:val="24"/>
        </w:rPr>
        <w:t>，以形成前述的锁定槽</w:t>
      </w:r>
      <w:r w:rsidR="0074289D" w:rsidRPr="006E10CB">
        <w:rPr>
          <w:rFonts w:hint="eastAsia"/>
          <w:sz w:val="24"/>
          <w:szCs w:val="24"/>
        </w:rPr>
        <w:t>311</w:t>
      </w:r>
      <w:r w:rsidR="0074289D" w:rsidRPr="006E10CB">
        <w:rPr>
          <w:rFonts w:hint="eastAsia"/>
          <w:sz w:val="24"/>
          <w:szCs w:val="24"/>
        </w:rPr>
        <w:t>。</w:t>
      </w:r>
    </w:p>
    <w:p w14:paraId="4D3DA4E1" w14:textId="1B0C8F02" w:rsidR="00A91496" w:rsidRPr="006E10CB" w:rsidRDefault="00E86492" w:rsidP="0074289D">
      <w:pPr>
        <w:spacing w:line="360" w:lineRule="auto"/>
        <w:ind w:firstLineChars="177" w:firstLine="425"/>
        <w:textAlignment w:val="baseline"/>
        <w:rPr>
          <w:sz w:val="24"/>
          <w:szCs w:val="24"/>
        </w:rPr>
      </w:pPr>
      <w:r w:rsidRPr="006E10CB">
        <w:rPr>
          <w:rFonts w:hint="eastAsia"/>
          <w:sz w:val="24"/>
          <w:szCs w:val="24"/>
        </w:rPr>
        <w:t>这样第一</w:t>
      </w:r>
      <w:proofErr w:type="gramStart"/>
      <w:r w:rsidRPr="006E10CB">
        <w:rPr>
          <w:rFonts w:hint="eastAsia"/>
          <w:sz w:val="24"/>
          <w:szCs w:val="24"/>
        </w:rPr>
        <w:t>凸</w:t>
      </w:r>
      <w:proofErr w:type="gramEnd"/>
      <w:r w:rsidRPr="006E10CB">
        <w:rPr>
          <w:rFonts w:hint="eastAsia"/>
          <w:sz w:val="24"/>
          <w:szCs w:val="24"/>
        </w:rPr>
        <w:t>台</w:t>
      </w:r>
      <w:r w:rsidRPr="006E10CB">
        <w:rPr>
          <w:rFonts w:hint="eastAsia"/>
          <w:sz w:val="24"/>
          <w:szCs w:val="24"/>
        </w:rPr>
        <w:t>3</w:t>
      </w:r>
      <w:r w:rsidRPr="006E10CB">
        <w:rPr>
          <w:sz w:val="24"/>
          <w:szCs w:val="24"/>
        </w:rPr>
        <w:t>13</w:t>
      </w:r>
      <w:r w:rsidRPr="006E10CB">
        <w:rPr>
          <w:rFonts w:hint="eastAsia"/>
          <w:sz w:val="24"/>
          <w:szCs w:val="24"/>
        </w:rPr>
        <w:t>、第二</w:t>
      </w:r>
      <w:proofErr w:type="gramStart"/>
      <w:r w:rsidRPr="006E10CB">
        <w:rPr>
          <w:rFonts w:hint="eastAsia"/>
          <w:sz w:val="24"/>
          <w:szCs w:val="24"/>
        </w:rPr>
        <w:t>凸</w:t>
      </w:r>
      <w:proofErr w:type="gramEnd"/>
      <w:r w:rsidRPr="006E10CB">
        <w:rPr>
          <w:rFonts w:hint="eastAsia"/>
          <w:sz w:val="24"/>
          <w:szCs w:val="24"/>
        </w:rPr>
        <w:t>台</w:t>
      </w:r>
      <w:r w:rsidRPr="006E10CB">
        <w:rPr>
          <w:rFonts w:hint="eastAsia"/>
          <w:sz w:val="24"/>
          <w:szCs w:val="24"/>
        </w:rPr>
        <w:t>3</w:t>
      </w:r>
      <w:r w:rsidRPr="006E10CB">
        <w:rPr>
          <w:sz w:val="24"/>
          <w:szCs w:val="24"/>
        </w:rPr>
        <w:t>15</w:t>
      </w:r>
      <w:r w:rsidRPr="006E10CB">
        <w:rPr>
          <w:rFonts w:hint="eastAsia"/>
          <w:sz w:val="24"/>
          <w:szCs w:val="24"/>
        </w:rPr>
        <w:t>和第三</w:t>
      </w:r>
      <w:proofErr w:type="gramStart"/>
      <w:r w:rsidRPr="006E10CB">
        <w:rPr>
          <w:rFonts w:hint="eastAsia"/>
          <w:sz w:val="24"/>
          <w:szCs w:val="24"/>
        </w:rPr>
        <w:t>凸</w:t>
      </w:r>
      <w:proofErr w:type="gramEnd"/>
      <w:r w:rsidRPr="006E10CB">
        <w:rPr>
          <w:rFonts w:hint="eastAsia"/>
          <w:sz w:val="24"/>
          <w:szCs w:val="24"/>
        </w:rPr>
        <w:t>台的侧壁与第一限位结构</w:t>
      </w:r>
      <w:r w:rsidRPr="006E10CB">
        <w:rPr>
          <w:rFonts w:hint="eastAsia"/>
          <w:sz w:val="24"/>
          <w:szCs w:val="24"/>
        </w:rPr>
        <w:t>2</w:t>
      </w:r>
      <w:r w:rsidRPr="006E10CB">
        <w:rPr>
          <w:sz w:val="24"/>
          <w:szCs w:val="24"/>
        </w:rPr>
        <w:t>12</w:t>
      </w:r>
      <w:r w:rsidRPr="006E10CB">
        <w:rPr>
          <w:rFonts w:hint="eastAsia"/>
          <w:sz w:val="24"/>
          <w:szCs w:val="24"/>
        </w:rPr>
        <w:t>之间的相互</w:t>
      </w:r>
      <w:proofErr w:type="gramStart"/>
      <w:r w:rsidRPr="006E10CB">
        <w:rPr>
          <w:rFonts w:hint="eastAsia"/>
          <w:sz w:val="24"/>
          <w:szCs w:val="24"/>
        </w:rPr>
        <w:t>止挡有效</w:t>
      </w:r>
      <w:proofErr w:type="gramEnd"/>
      <w:r w:rsidRPr="006E10CB">
        <w:rPr>
          <w:rFonts w:hint="eastAsia"/>
          <w:sz w:val="24"/>
          <w:szCs w:val="24"/>
        </w:rPr>
        <w:t>地阻止</w:t>
      </w:r>
      <w:r w:rsidR="005A7B74" w:rsidRPr="006E10CB">
        <w:rPr>
          <w:rFonts w:hint="eastAsia"/>
          <w:sz w:val="24"/>
          <w:szCs w:val="24"/>
        </w:rPr>
        <w:t>插销主体</w:t>
      </w:r>
      <w:r w:rsidR="005A7B74" w:rsidRPr="006E10CB">
        <w:rPr>
          <w:rFonts w:hint="eastAsia"/>
          <w:sz w:val="24"/>
          <w:szCs w:val="24"/>
        </w:rPr>
        <w:t>31</w:t>
      </w:r>
      <w:r w:rsidR="00083315" w:rsidRPr="006E10CB">
        <w:rPr>
          <w:rFonts w:hint="eastAsia"/>
          <w:sz w:val="24"/>
          <w:szCs w:val="24"/>
        </w:rPr>
        <w:t>受到振动时自身转动，进而实现了将第二限位结构</w:t>
      </w:r>
      <w:r w:rsidR="00083315" w:rsidRPr="006E10CB">
        <w:rPr>
          <w:rFonts w:hint="eastAsia"/>
          <w:sz w:val="24"/>
          <w:szCs w:val="24"/>
        </w:rPr>
        <w:t>3</w:t>
      </w:r>
      <w:r w:rsidR="00083315" w:rsidRPr="006E10CB">
        <w:rPr>
          <w:sz w:val="24"/>
          <w:szCs w:val="24"/>
        </w:rPr>
        <w:t>2</w:t>
      </w:r>
      <w:r w:rsidR="00083315" w:rsidRPr="006E10CB">
        <w:rPr>
          <w:rFonts w:hint="eastAsia"/>
          <w:sz w:val="24"/>
          <w:szCs w:val="24"/>
        </w:rPr>
        <w:t>限制在锁定位置或者解锁位置的效果。</w:t>
      </w:r>
    </w:p>
    <w:p w14:paraId="568E8AA6" w14:textId="027D88B4" w:rsidR="00083315" w:rsidRPr="006E10CB" w:rsidRDefault="00083315" w:rsidP="00B17ECF">
      <w:pPr>
        <w:spacing w:line="360" w:lineRule="auto"/>
        <w:ind w:firstLineChars="177" w:firstLine="425"/>
        <w:textAlignment w:val="baseline"/>
        <w:rPr>
          <w:sz w:val="24"/>
          <w:szCs w:val="24"/>
        </w:rPr>
      </w:pPr>
      <w:r w:rsidRPr="006E10CB">
        <w:rPr>
          <w:rFonts w:hint="eastAsia"/>
          <w:sz w:val="24"/>
          <w:szCs w:val="24"/>
        </w:rPr>
        <w:t>若使用者需要</w:t>
      </w:r>
      <w:r w:rsidR="00230C85" w:rsidRPr="006E10CB">
        <w:rPr>
          <w:rFonts w:hint="eastAsia"/>
          <w:sz w:val="24"/>
          <w:szCs w:val="24"/>
        </w:rPr>
        <w:t>解锁或者锁定，则可以通过螺丝刀等工具主动地向插销主体</w:t>
      </w:r>
      <w:r w:rsidR="00230C85" w:rsidRPr="006E10CB">
        <w:rPr>
          <w:rFonts w:hint="eastAsia"/>
          <w:sz w:val="24"/>
          <w:szCs w:val="24"/>
        </w:rPr>
        <w:t>3</w:t>
      </w:r>
      <w:r w:rsidR="00230C85" w:rsidRPr="006E10CB">
        <w:rPr>
          <w:sz w:val="24"/>
          <w:szCs w:val="24"/>
        </w:rPr>
        <w:t>1</w:t>
      </w:r>
      <w:r w:rsidR="00230C85" w:rsidRPr="006E10CB">
        <w:rPr>
          <w:rFonts w:hint="eastAsia"/>
          <w:sz w:val="24"/>
          <w:szCs w:val="24"/>
        </w:rPr>
        <w:t>施力使其转动，从而将</w:t>
      </w:r>
      <w:r w:rsidR="00A130B0" w:rsidRPr="006E10CB">
        <w:rPr>
          <w:rFonts w:hint="eastAsia"/>
          <w:sz w:val="24"/>
          <w:szCs w:val="24"/>
        </w:rPr>
        <w:t>第二限位结构</w:t>
      </w:r>
      <w:r w:rsidR="0042377F" w:rsidRPr="006E10CB">
        <w:rPr>
          <w:rFonts w:hint="eastAsia"/>
          <w:sz w:val="24"/>
          <w:szCs w:val="24"/>
        </w:rPr>
        <w:t>3</w:t>
      </w:r>
      <w:r w:rsidR="00A130B0" w:rsidRPr="006E10CB">
        <w:rPr>
          <w:rFonts w:hint="eastAsia"/>
          <w:sz w:val="24"/>
          <w:szCs w:val="24"/>
        </w:rPr>
        <w:t>2</w:t>
      </w:r>
      <w:r w:rsidR="00230C85" w:rsidRPr="006E10CB">
        <w:rPr>
          <w:rFonts w:hint="eastAsia"/>
          <w:sz w:val="24"/>
          <w:szCs w:val="24"/>
        </w:rPr>
        <w:t>调整到需要的位置。</w:t>
      </w:r>
    </w:p>
    <w:p w14:paraId="5F382B04" w14:textId="6D3FFBBC" w:rsidR="00B52DDB" w:rsidRPr="006E10CB" w:rsidRDefault="00B52DDB" w:rsidP="00B17ECF">
      <w:pPr>
        <w:spacing w:line="360" w:lineRule="auto"/>
        <w:ind w:firstLineChars="177" w:firstLine="425"/>
        <w:textAlignment w:val="baseline"/>
        <w:rPr>
          <w:sz w:val="24"/>
          <w:szCs w:val="24"/>
        </w:rPr>
      </w:pPr>
      <w:r w:rsidRPr="006E10CB">
        <w:rPr>
          <w:rFonts w:hint="eastAsia"/>
          <w:sz w:val="24"/>
          <w:szCs w:val="24"/>
        </w:rPr>
        <w:t>优选地，为了避免主动转动插销主体</w:t>
      </w:r>
      <w:r w:rsidRPr="006E10CB">
        <w:rPr>
          <w:rFonts w:hint="eastAsia"/>
          <w:sz w:val="24"/>
          <w:szCs w:val="24"/>
        </w:rPr>
        <w:t>3</w:t>
      </w:r>
      <w:r w:rsidRPr="006E10CB">
        <w:rPr>
          <w:sz w:val="24"/>
          <w:szCs w:val="24"/>
        </w:rPr>
        <w:t>1</w:t>
      </w:r>
      <w:r w:rsidRPr="006E10CB">
        <w:rPr>
          <w:rFonts w:hint="eastAsia"/>
          <w:sz w:val="24"/>
          <w:szCs w:val="24"/>
        </w:rPr>
        <w:t>时需要的作用力过大，可以适当地减小第二</w:t>
      </w:r>
      <w:proofErr w:type="gramStart"/>
      <w:r w:rsidRPr="006E10CB">
        <w:rPr>
          <w:rFonts w:hint="eastAsia"/>
          <w:sz w:val="24"/>
          <w:szCs w:val="24"/>
        </w:rPr>
        <w:t>凸</w:t>
      </w:r>
      <w:proofErr w:type="gramEnd"/>
      <w:r w:rsidRPr="006E10CB">
        <w:rPr>
          <w:rFonts w:hint="eastAsia"/>
          <w:sz w:val="24"/>
          <w:szCs w:val="24"/>
        </w:rPr>
        <w:t>台</w:t>
      </w:r>
      <w:r w:rsidRPr="006E10CB">
        <w:rPr>
          <w:rFonts w:hint="eastAsia"/>
          <w:sz w:val="24"/>
          <w:szCs w:val="24"/>
        </w:rPr>
        <w:t>3</w:t>
      </w:r>
      <w:r w:rsidRPr="006E10CB">
        <w:rPr>
          <w:sz w:val="24"/>
          <w:szCs w:val="24"/>
        </w:rPr>
        <w:t>15</w:t>
      </w:r>
      <w:r w:rsidRPr="006E10CB">
        <w:rPr>
          <w:rFonts w:hint="eastAsia"/>
          <w:sz w:val="24"/>
          <w:szCs w:val="24"/>
        </w:rPr>
        <w:t>在插销主体</w:t>
      </w:r>
      <w:r w:rsidRPr="006E10CB">
        <w:rPr>
          <w:rFonts w:hint="eastAsia"/>
          <w:sz w:val="24"/>
          <w:szCs w:val="24"/>
        </w:rPr>
        <w:t>3</w:t>
      </w:r>
      <w:r w:rsidRPr="006E10CB">
        <w:rPr>
          <w:sz w:val="24"/>
          <w:szCs w:val="24"/>
        </w:rPr>
        <w:t>1</w:t>
      </w:r>
      <w:r w:rsidRPr="006E10CB">
        <w:rPr>
          <w:rFonts w:hint="eastAsia"/>
          <w:sz w:val="24"/>
          <w:szCs w:val="24"/>
        </w:rPr>
        <w:t>的轴线方向上的长度，使其长度小于第一</w:t>
      </w:r>
      <w:proofErr w:type="gramStart"/>
      <w:r w:rsidRPr="006E10CB">
        <w:rPr>
          <w:rFonts w:hint="eastAsia"/>
          <w:sz w:val="24"/>
          <w:szCs w:val="24"/>
        </w:rPr>
        <w:t>凸</w:t>
      </w:r>
      <w:proofErr w:type="gramEnd"/>
      <w:r w:rsidRPr="006E10CB">
        <w:rPr>
          <w:rFonts w:hint="eastAsia"/>
          <w:sz w:val="24"/>
          <w:szCs w:val="24"/>
        </w:rPr>
        <w:t>台</w:t>
      </w:r>
      <w:r w:rsidRPr="006E10CB">
        <w:rPr>
          <w:rFonts w:hint="eastAsia"/>
          <w:sz w:val="24"/>
          <w:szCs w:val="24"/>
        </w:rPr>
        <w:t>3</w:t>
      </w:r>
      <w:r w:rsidRPr="006E10CB">
        <w:rPr>
          <w:sz w:val="24"/>
          <w:szCs w:val="24"/>
        </w:rPr>
        <w:t>13</w:t>
      </w:r>
      <w:r w:rsidRPr="006E10CB">
        <w:rPr>
          <w:rFonts w:hint="eastAsia"/>
          <w:sz w:val="24"/>
          <w:szCs w:val="24"/>
        </w:rPr>
        <w:t>和第三</w:t>
      </w:r>
      <w:proofErr w:type="gramStart"/>
      <w:r w:rsidRPr="006E10CB">
        <w:rPr>
          <w:rFonts w:hint="eastAsia"/>
          <w:sz w:val="24"/>
          <w:szCs w:val="24"/>
        </w:rPr>
        <w:t>凸</w:t>
      </w:r>
      <w:proofErr w:type="gramEnd"/>
      <w:r w:rsidRPr="006E10CB">
        <w:rPr>
          <w:rFonts w:hint="eastAsia"/>
          <w:sz w:val="24"/>
          <w:szCs w:val="24"/>
        </w:rPr>
        <w:t>台的长度</w:t>
      </w:r>
      <w:r w:rsidR="001F1981" w:rsidRPr="006E10CB">
        <w:rPr>
          <w:rFonts w:hint="eastAsia"/>
          <w:sz w:val="24"/>
          <w:szCs w:val="24"/>
        </w:rPr>
        <w:t>。第二</w:t>
      </w:r>
      <w:proofErr w:type="gramStart"/>
      <w:r w:rsidR="001F1981" w:rsidRPr="006E10CB">
        <w:rPr>
          <w:rFonts w:hint="eastAsia"/>
          <w:sz w:val="24"/>
          <w:szCs w:val="24"/>
        </w:rPr>
        <w:t>凸</w:t>
      </w:r>
      <w:proofErr w:type="gramEnd"/>
      <w:r w:rsidR="001F1981" w:rsidRPr="006E10CB">
        <w:rPr>
          <w:rFonts w:hint="eastAsia"/>
          <w:sz w:val="24"/>
          <w:szCs w:val="24"/>
        </w:rPr>
        <w:t>台</w:t>
      </w:r>
      <w:r w:rsidR="001F1981" w:rsidRPr="006E10CB">
        <w:rPr>
          <w:rFonts w:hint="eastAsia"/>
          <w:sz w:val="24"/>
          <w:szCs w:val="24"/>
        </w:rPr>
        <w:t>3</w:t>
      </w:r>
      <w:r w:rsidR="001F1981" w:rsidRPr="006E10CB">
        <w:rPr>
          <w:sz w:val="24"/>
          <w:szCs w:val="24"/>
        </w:rPr>
        <w:t>15</w:t>
      </w:r>
      <w:r w:rsidR="001F1981" w:rsidRPr="006E10CB">
        <w:rPr>
          <w:rFonts w:hint="eastAsia"/>
          <w:sz w:val="24"/>
          <w:szCs w:val="24"/>
        </w:rPr>
        <w:t>的长度可以根据需要的阻力大小适当选择。例如，若需要更大的阻力，则增加第二</w:t>
      </w:r>
      <w:proofErr w:type="gramStart"/>
      <w:r w:rsidR="001F1981" w:rsidRPr="006E10CB">
        <w:rPr>
          <w:rFonts w:hint="eastAsia"/>
          <w:sz w:val="24"/>
          <w:szCs w:val="24"/>
        </w:rPr>
        <w:t>凸</w:t>
      </w:r>
      <w:proofErr w:type="gramEnd"/>
      <w:r w:rsidR="001F1981" w:rsidRPr="006E10CB">
        <w:rPr>
          <w:rFonts w:hint="eastAsia"/>
          <w:sz w:val="24"/>
          <w:szCs w:val="24"/>
        </w:rPr>
        <w:t>台</w:t>
      </w:r>
      <w:r w:rsidR="001F1981" w:rsidRPr="006E10CB">
        <w:rPr>
          <w:rFonts w:hint="eastAsia"/>
          <w:sz w:val="24"/>
          <w:szCs w:val="24"/>
        </w:rPr>
        <w:t>3</w:t>
      </w:r>
      <w:r w:rsidR="001F1981" w:rsidRPr="006E10CB">
        <w:rPr>
          <w:sz w:val="24"/>
          <w:szCs w:val="24"/>
        </w:rPr>
        <w:t>15</w:t>
      </w:r>
      <w:r w:rsidR="001F1981" w:rsidRPr="006E10CB">
        <w:rPr>
          <w:rFonts w:hint="eastAsia"/>
          <w:sz w:val="24"/>
          <w:szCs w:val="24"/>
        </w:rPr>
        <w:t>的长度，反之则可以减小第二</w:t>
      </w:r>
      <w:proofErr w:type="gramStart"/>
      <w:r w:rsidR="001F1981" w:rsidRPr="006E10CB">
        <w:rPr>
          <w:rFonts w:hint="eastAsia"/>
          <w:sz w:val="24"/>
          <w:szCs w:val="24"/>
        </w:rPr>
        <w:t>凸</w:t>
      </w:r>
      <w:proofErr w:type="gramEnd"/>
      <w:r w:rsidR="001F1981" w:rsidRPr="006E10CB">
        <w:rPr>
          <w:rFonts w:hint="eastAsia"/>
          <w:sz w:val="24"/>
          <w:szCs w:val="24"/>
        </w:rPr>
        <w:t>台</w:t>
      </w:r>
      <w:r w:rsidR="001F1981" w:rsidRPr="006E10CB">
        <w:rPr>
          <w:rFonts w:hint="eastAsia"/>
          <w:sz w:val="24"/>
          <w:szCs w:val="24"/>
        </w:rPr>
        <w:t>3</w:t>
      </w:r>
      <w:r w:rsidR="001F1981" w:rsidRPr="006E10CB">
        <w:rPr>
          <w:sz w:val="24"/>
          <w:szCs w:val="24"/>
        </w:rPr>
        <w:t>15</w:t>
      </w:r>
      <w:r w:rsidR="001F1981" w:rsidRPr="006E10CB">
        <w:rPr>
          <w:rFonts w:hint="eastAsia"/>
          <w:sz w:val="24"/>
          <w:szCs w:val="24"/>
        </w:rPr>
        <w:t>的长度。</w:t>
      </w:r>
    </w:p>
    <w:p w14:paraId="4AA93E94" w14:textId="7F58C549" w:rsidR="00347CCC" w:rsidRDefault="00347CCC" w:rsidP="00B17ECF">
      <w:pPr>
        <w:spacing w:line="360" w:lineRule="auto"/>
        <w:ind w:firstLineChars="177" w:firstLine="425"/>
        <w:textAlignment w:val="baseline"/>
        <w:rPr>
          <w:ins w:id="263" w:author="HSHONOR15" w:date="2021-05-26T11:06:00Z"/>
          <w:sz w:val="24"/>
          <w:szCs w:val="24"/>
        </w:rPr>
      </w:pPr>
      <w:r w:rsidRPr="006E10CB">
        <w:rPr>
          <w:rFonts w:hint="eastAsia"/>
          <w:sz w:val="24"/>
          <w:szCs w:val="24"/>
        </w:rPr>
        <w:t>优选地，</w:t>
      </w:r>
      <w:r w:rsidR="001B6D4C">
        <w:rPr>
          <w:rFonts w:hint="eastAsia"/>
          <w:sz w:val="24"/>
          <w:szCs w:val="24"/>
        </w:rPr>
        <w:t>如图</w:t>
      </w:r>
      <w:r w:rsidR="001B6D4C">
        <w:rPr>
          <w:rFonts w:hint="eastAsia"/>
          <w:sz w:val="24"/>
          <w:szCs w:val="24"/>
        </w:rPr>
        <w:t>1</w:t>
      </w:r>
      <w:r w:rsidR="001B6D4C">
        <w:rPr>
          <w:sz w:val="24"/>
          <w:szCs w:val="24"/>
        </w:rPr>
        <w:t>3</w:t>
      </w:r>
      <w:r w:rsidR="001B6D4C">
        <w:rPr>
          <w:rFonts w:hint="eastAsia"/>
          <w:sz w:val="24"/>
          <w:szCs w:val="24"/>
        </w:rPr>
        <w:t>和图</w:t>
      </w:r>
      <w:r w:rsidR="001B6D4C">
        <w:rPr>
          <w:rFonts w:hint="eastAsia"/>
          <w:sz w:val="24"/>
          <w:szCs w:val="24"/>
        </w:rPr>
        <w:t>1</w:t>
      </w:r>
      <w:r w:rsidR="001B6D4C">
        <w:rPr>
          <w:sz w:val="24"/>
          <w:szCs w:val="24"/>
        </w:rPr>
        <w:t>4</w:t>
      </w:r>
      <w:r w:rsidR="001B6D4C">
        <w:rPr>
          <w:rFonts w:hint="eastAsia"/>
          <w:sz w:val="24"/>
          <w:szCs w:val="24"/>
        </w:rPr>
        <w:t>所示，</w:t>
      </w:r>
      <w:r w:rsidRPr="006E10CB">
        <w:rPr>
          <w:rFonts w:hint="eastAsia"/>
          <w:sz w:val="24"/>
          <w:szCs w:val="24"/>
        </w:rPr>
        <w:t>为了提升紧固插销</w:t>
      </w:r>
      <w:r w:rsidRPr="006E10CB">
        <w:rPr>
          <w:rFonts w:hint="eastAsia"/>
          <w:sz w:val="24"/>
          <w:szCs w:val="24"/>
        </w:rPr>
        <w:t>30</w:t>
      </w:r>
      <w:r w:rsidRPr="006E10CB">
        <w:rPr>
          <w:rFonts w:hint="eastAsia"/>
          <w:sz w:val="24"/>
          <w:szCs w:val="24"/>
        </w:rPr>
        <w:t>使用的便捷性，</w:t>
      </w:r>
      <w:del w:id="264" w:author="HSHONOR15" w:date="2021-05-26T11:09:00Z">
        <w:r w:rsidRPr="006E10CB" w:rsidDel="0051247B">
          <w:rPr>
            <w:rFonts w:hint="eastAsia"/>
            <w:sz w:val="24"/>
            <w:szCs w:val="24"/>
          </w:rPr>
          <w:delText>显示装置还</w:delText>
        </w:r>
      </w:del>
      <w:ins w:id="265" w:author="HSHONOR15" w:date="2021-05-26T11:09:00Z">
        <w:r w:rsidR="0051247B">
          <w:rPr>
            <w:rFonts w:hint="eastAsia"/>
            <w:sz w:val="24"/>
            <w:szCs w:val="24"/>
          </w:rPr>
          <w:t>第一限位结构</w:t>
        </w:r>
        <w:r w:rsidR="00D84EC8">
          <w:rPr>
            <w:rFonts w:hint="eastAsia"/>
            <w:sz w:val="24"/>
            <w:szCs w:val="24"/>
          </w:rPr>
          <w:t>2</w:t>
        </w:r>
        <w:r w:rsidR="00D84EC8">
          <w:rPr>
            <w:sz w:val="24"/>
            <w:szCs w:val="24"/>
          </w:rPr>
          <w:t>12</w:t>
        </w:r>
      </w:ins>
      <w:r w:rsidRPr="006E10CB">
        <w:rPr>
          <w:rFonts w:hint="eastAsia"/>
          <w:sz w:val="24"/>
          <w:szCs w:val="24"/>
        </w:rPr>
        <w:t>包括套设在插销主体</w:t>
      </w:r>
      <w:r w:rsidRPr="006E10CB">
        <w:rPr>
          <w:rFonts w:hint="eastAsia"/>
          <w:sz w:val="24"/>
          <w:szCs w:val="24"/>
        </w:rPr>
        <w:t>31</w:t>
      </w:r>
      <w:r w:rsidRPr="006E10CB">
        <w:rPr>
          <w:rFonts w:hint="eastAsia"/>
          <w:sz w:val="24"/>
          <w:szCs w:val="24"/>
        </w:rPr>
        <w:t>外的</w:t>
      </w:r>
      <w:ins w:id="266" w:author="HSHONOR15" w:date="2021-05-27T03:22:00Z">
        <w:r w:rsidR="00E30995">
          <w:rPr>
            <w:rFonts w:hint="eastAsia"/>
            <w:sz w:val="24"/>
            <w:szCs w:val="24"/>
          </w:rPr>
          <w:t>一个</w:t>
        </w:r>
      </w:ins>
      <w:r w:rsidR="00AD48B7">
        <w:rPr>
          <w:rFonts w:hint="eastAsia"/>
          <w:sz w:val="24"/>
          <w:szCs w:val="24"/>
        </w:rPr>
        <w:t>回复扭簧</w:t>
      </w:r>
      <w:r w:rsidR="00E74D62">
        <w:rPr>
          <w:rFonts w:hint="eastAsia"/>
          <w:sz w:val="24"/>
          <w:szCs w:val="24"/>
        </w:rPr>
        <w:t>50</w:t>
      </w:r>
      <w:r w:rsidRPr="006E10CB">
        <w:rPr>
          <w:rFonts w:hint="eastAsia"/>
          <w:sz w:val="24"/>
          <w:szCs w:val="24"/>
        </w:rPr>
        <w:t>，</w:t>
      </w:r>
      <w:r w:rsidR="00AD48B7">
        <w:rPr>
          <w:rFonts w:hint="eastAsia"/>
          <w:sz w:val="24"/>
          <w:szCs w:val="24"/>
        </w:rPr>
        <w:t>回复扭簧</w:t>
      </w:r>
      <w:r w:rsidR="00E74D62">
        <w:rPr>
          <w:rFonts w:hint="eastAsia"/>
          <w:sz w:val="24"/>
          <w:szCs w:val="24"/>
        </w:rPr>
        <w:t>50</w:t>
      </w:r>
      <w:ins w:id="267" w:author="HSHONOR15" w:date="2021-05-27T03:22:00Z">
        <w:r w:rsidR="004D4E1B">
          <w:rPr>
            <w:rFonts w:hint="eastAsia"/>
            <w:sz w:val="24"/>
            <w:szCs w:val="24"/>
          </w:rPr>
          <w:t>套设于插销主体</w:t>
        </w:r>
        <w:r w:rsidR="004D4E1B">
          <w:rPr>
            <w:rFonts w:hint="eastAsia"/>
            <w:sz w:val="24"/>
            <w:szCs w:val="24"/>
          </w:rPr>
          <w:t>3</w:t>
        </w:r>
        <w:r w:rsidR="004D4E1B">
          <w:rPr>
            <w:sz w:val="24"/>
            <w:szCs w:val="24"/>
          </w:rPr>
          <w:t>1</w:t>
        </w:r>
        <w:r w:rsidR="004D4E1B">
          <w:rPr>
            <w:rFonts w:hint="eastAsia"/>
            <w:sz w:val="24"/>
            <w:szCs w:val="24"/>
          </w:rPr>
          <w:t>的外壁，</w:t>
        </w:r>
      </w:ins>
      <w:ins w:id="268" w:author="HSHONOR15" w:date="2021-05-27T03:23:00Z">
        <w:r w:rsidR="004D4E1B">
          <w:rPr>
            <w:rFonts w:hint="eastAsia"/>
            <w:sz w:val="24"/>
            <w:szCs w:val="24"/>
          </w:rPr>
          <w:t>回复扭簧</w:t>
        </w:r>
        <w:r w:rsidR="004D4E1B">
          <w:rPr>
            <w:rFonts w:hint="eastAsia"/>
            <w:sz w:val="24"/>
            <w:szCs w:val="24"/>
          </w:rPr>
          <w:t>5</w:t>
        </w:r>
        <w:r w:rsidR="004D4E1B">
          <w:rPr>
            <w:sz w:val="24"/>
            <w:szCs w:val="24"/>
          </w:rPr>
          <w:t>0</w:t>
        </w:r>
      </w:ins>
      <w:r w:rsidRPr="006E10CB">
        <w:rPr>
          <w:rFonts w:hint="eastAsia"/>
          <w:sz w:val="24"/>
          <w:szCs w:val="24"/>
        </w:rPr>
        <w:t>的第一端连接在上盖</w:t>
      </w:r>
      <w:r w:rsidRPr="006E10CB">
        <w:rPr>
          <w:rFonts w:hint="eastAsia"/>
          <w:sz w:val="24"/>
          <w:szCs w:val="24"/>
        </w:rPr>
        <w:t>21</w:t>
      </w:r>
      <w:r w:rsidRPr="006E10CB">
        <w:rPr>
          <w:rFonts w:hint="eastAsia"/>
          <w:sz w:val="24"/>
          <w:szCs w:val="24"/>
        </w:rPr>
        <w:t>上，</w:t>
      </w:r>
      <w:r w:rsidR="00AD48B7">
        <w:rPr>
          <w:rFonts w:hint="eastAsia"/>
          <w:sz w:val="24"/>
          <w:szCs w:val="24"/>
        </w:rPr>
        <w:t>回复扭簧</w:t>
      </w:r>
      <w:r w:rsidR="00E74D62">
        <w:rPr>
          <w:rFonts w:hint="eastAsia"/>
          <w:sz w:val="24"/>
          <w:szCs w:val="24"/>
        </w:rPr>
        <w:t>50</w:t>
      </w:r>
      <w:r w:rsidRPr="006E10CB">
        <w:rPr>
          <w:rFonts w:hint="eastAsia"/>
          <w:sz w:val="24"/>
          <w:szCs w:val="24"/>
        </w:rPr>
        <w:t>的第二端连接在插销主体</w:t>
      </w:r>
      <w:r w:rsidRPr="006E10CB">
        <w:rPr>
          <w:rFonts w:hint="eastAsia"/>
          <w:sz w:val="24"/>
          <w:szCs w:val="24"/>
        </w:rPr>
        <w:t>31</w:t>
      </w:r>
      <w:r w:rsidRPr="006E10CB">
        <w:rPr>
          <w:rFonts w:hint="eastAsia"/>
          <w:sz w:val="24"/>
          <w:szCs w:val="24"/>
        </w:rPr>
        <w:t>上，且</w:t>
      </w:r>
      <w:r w:rsidR="00AD48B7">
        <w:rPr>
          <w:rFonts w:hint="eastAsia"/>
          <w:sz w:val="24"/>
          <w:szCs w:val="24"/>
        </w:rPr>
        <w:t>回复扭簧</w:t>
      </w:r>
      <w:r w:rsidR="00E74D62">
        <w:rPr>
          <w:rFonts w:hint="eastAsia"/>
          <w:sz w:val="24"/>
          <w:szCs w:val="24"/>
        </w:rPr>
        <w:t>50</w:t>
      </w:r>
      <w:r w:rsidRPr="006E10CB">
        <w:rPr>
          <w:rFonts w:hint="eastAsia"/>
          <w:sz w:val="24"/>
          <w:szCs w:val="24"/>
        </w:rPr>
        <w:t>用于向插销主体</w:t>
      </w:r>
      <w:r w:rsidRPr="006E10CB">
        <w:rPr>
          <w:rFonts w:hint="eastAsia"/>
          <w:sz w:val="24"/>
          <w:szCs w:val="24"/>
        </w:rPr>
        <w:t>31</w:t>
      </w:r>
      <w:r w:rsidRPr="006E10CB">
        <w:rPr>
          <w:rFonts w:hint="eastAsia"/>
          <w:sz w:val="24"/>
          <w:szCs w:val="24"/>
        </w:rPr>
        <w:t>施加使第二限位结构</w:t>
      </w:r>
      <w:r w:rsidRPr="006E10CB">
        <w:rPr>
          <w:rFonts w:hint="eastAsia"/>
          <w:sz w:val="24"/>
          <w:szCs w:val="24"/>
        </w:rPr>
        <w:t>32</w:t>
      </w:r>
      <w:r w:rsidRPr="006E10CB">
        <w:rPr>
          <w:rFonts w:hint="eastAsia"/>
          <w:sz w:val="24"/>
          <w:szCs w:val="24"/>
        </w:rPr>
        <w:t>运动到锁定位置的作用力。这样通过</w:t>
      </w:r>
      <w:r w:rsidR="00AD48B7">
        <w:rPr>
          <w:rFonts w:hint="eastAsia"/>
          <w:sz w:val="24"/>
          <w:szCs w:val="24"/>
        </w:rPr>
        <w:t>回复扭簧</w:t>
      </w:r>
      <w:r w:rsidR="00E74D62">
        <w:rPr>
          <w:rFonts w:hint="eastAsia"/>
          <w:sz w:val="24"/>
          <w:szCs w:val="24"/>
        </w:rPr>
        <w:t>50</w:t>
      </w:r>
      <w:del w:id="269" w:author="HSHONOR15" w:date="2021-05-26T11:06:00Z">
        <w:r w:rsidRPr="006E10CB" w:rsidDel="001B6D4C">
          <w:rPr>
            <w:rFonts w:hint="eastAsia"/>
            <w:sz w:val="24"/>
            <w:szCs w:val="24"/>
          </w:rPr>
          <w:delText>（图中未示出）</w:delText>
        </w:r>
      </w:del>
      <w:r w:rsidRPr="006E10CB">
        <w:rPr>
          <w:rFonts w:hint="eastAsia"/>
          <w:sz w:val="24"/>
          <w:szCs w:val="24"/>
        </w:rPr>
        <w:t>就可以</w:t>
      </w:r>
      <w:r w:rsidR="00A320EB" w:rsidRPr="006E10CB">
        <w:rPr>
          <w:rFonts w:hint="eastAsia"/>
          <w:sz w:val="24"/>
          <w:szCs w:val="24"/>
        </w:rPr>
        <w:t>实现将第二限位结构</w:t>
      </w:r>
      <w:r w:rsidR="00A320EB" w:rsidRPr="006E10CB">
        <w:rPr>
          <w:rFonts w:hint="eastAsia"/>
          <w:sz w:val="24"/>
          <w:szCs w:val="24"/>
        </w:rPr>
        <w:t>3</w:t>
      </w:r>
      <w:r w:rsidR="00A320EB" w:rsidRPr="006E10CB">
        <w:rPr>
          <w:sz w:val="24"/>
          <w:szCs w:val="24"/>
        </w:rPr>
        <w:t>2</w:t>
      </w:r>
      <w:r w:rsidR="00A320EB" w:rsidRPr="006E10CB">
        <w:rPr>
          <w:rFonts w:hint="eastAsia"/>
          <w:sz w:val="24"/>
          <w:szCs w:val="24"/>
        </w:rPr>
        <w:t>自动保持在锁定位置</w:t>
      </w:r>
      <w:r w:rsidR="00385E59" w:rsidRPr="006E10CB">
        <w:rPr>
          <w:rFonts w:hint="eastAsia"/>
          <w:sz w:val="24"/>
          <w:szCs w:val="24"/>
        </w:rPr>
        <w:t>，从而进一步提升了抗振动能力。</w:t>
      </w:r>
    </w:p>
    <w:p w14:paraId="589BC4B7" w14:textId="19896867" w:rsidR="001B6D4C" w:rsidRDefault="001B6D4C" w:rsidP="00B17ECF">
      <w:pPr>
        <w:spacing w:line="360" w:lineRule="auto"/>
        <w:ind w:firstLineChars="177" w:firstLine="425"/>
        <w:textAlignment w:val="baseline"/>
        <w:rPr>
          <w:ins w:id="270" w:author="HSHONOR15" w:date="2021-05-26T11:11:00Z"/>
          <w:sz w:val="24"/>
          <w:szCs w:val="24"/>
        </w:rPr>
      </w:pPr>
      <w:ins w:id="271" w:author="HSHONOR15" w:date="2021-05-26T11:06:00Z">
        <w:r>
          <w:rPr>
            <w:rFonts w:hint="eastAsia"/>
            <w:sz w:val="24"/>
            <w:szCs w:val="24"/>
          </w:rPr>
          <w:t>为了可靠地对回复扭簧</w:t>
        </w:r>
        <w:r>
          <w:rPr>
            <w:rFonts w:hint="eastAsia"/>
            <w:sz w:val="24"/>
            <w:szCs w:val="24"/>
          </w:rPr>
          <w:t>5</w:t>
        </w:r>
        <w:r>
          <w:rPr>
            <w:sz w:val="24"/>
            <w:szCs w:val="24"/>
          </w:rPr>
          <w:t>0</w:t>
        </w:r>
        <w:r>
          <w:rPr>
            <w:rFonts w:hint="eastAsia"/>
            <w:sz w:val="24"/>
            <w:szCs w:val="24"/>
          </w:rPr>
          <w:t>的两端进行</w:t>
        </w:r>
      </w:ins>
      <w:ins w:id="272" w:author="HSHONOR15" w:date="2021-05-26T11:07:00Z">
        <w:r>
          <w:rPr>
            <w:rFonts w:hint="eastAsia"/>
            <w:sz w:val="24"/>
            <w:szCs w:val="24"/>
          </w:rPr>
          <w:t>限位，如图</w:t>
        </w:r>
        <w:r>
          <w:rPr>
            <w:rFonts w:hint="eastAsia"/>
            <w:sz w:val="24"/>
            <w:szCs w:val="24"/>
          </w:rPr>
          <w:t>1</w:t>
        </w:r>
        <w:r>
          <w:rPr>
            <w:sz w:val="24"/>
            <w:szCs w:val="24"/>
          </w:rPr>
          <w:t>3</w:t>
        </w:r>
        <w:r>
          <w:rPr>
            <w:rFonts w:hint="eastAsia"/>
            <w:sz w:val="24"/>
            <w:szCs w:val="24"/>
          </w:rPr>
          <w:t>所示，在上盖</w:t>
        </w:r>
        <w:r>
          <w:rPr>
            <w:rFonts w:hint="eastAsia"/>
            <w:sz w:val="24"/>
            <w:szCs w:val="24"/>
          </w:rPr>
          <w:t>2</w:t>
        </w:r>
        <w:r>
          <w:rPr>
            <w:sz w:val="24"/>
            <w:szCs w:val="24"/>
          </w:rPr>
          <w:t>1</w:t>
        </w:r>
        <w:r>
          <w:rPr>
            <w:rFonts w:hint="eastAsia"/>
            <w:sz w:val="24"/>
            <w:szCs w:val="24"/>
          </w:rPr>
          <w:t>的安装孔</w:t>
        </w:r>
        <w:r>
          <w:rPr>
            <w:rFonts w:hint="eastAsia"/>
            <w:sz w:val="24"/>
            <w:szCs w:val="24"/>
          </w:rPr>
          <w:t>2</w:t>
        </w:r>
        <w:r>
          <w:rPr>
            <w:sz w:val="24"/>
            <w:szCs w:val="24"/>
          </w:rPr>
          <w:t>11</w:t>
        </w:r>
        <w:r>
          <w:rPr>
            <w:rFonts w:hint="eastAsia"/>
            <w:sz w:val="24"/>
            <w:szCs w:val="24"/>
          </w:rPr>
          <w:t>的</w:t>
        </w:r>
        <w:r>
          <w:rPr>
            <w:rFonts w:hint="eastAsia"/>
            <w:sz w:val="24"/>
            <w:szCs w:val="24"/>
          </w:rPr>
          <w:lastRenderedPageBreak/>
          <w:t>外</w:t>
        </w:r>
        <w:proofErr w:type="gramStart"/>
        <w:r>
          <w:rPr>
            <w:rFonts w:hint="eastAsia"/>
            <w:sz w:val="24"/>
            <w:szCs w:val="24"/>
          </w:rPr>
          <w:t>周设置</w:t>
        </w:r>
        <w:proofErr w:type="gramEnd"/>
        <w:r>
          <w:rPr>
            <w:rFonts w:hint="eastAsia"/>
            <w:sz w:val="24"/>
            <w:szCs w:val="24"/>
          </w:rPr>
          <w:t>有</w:t>
        </w:r>
        <w:r w:rsidR="00401BC0">
          <w:rPr>
            <w:rFonts w:hint="eastAsia"/>
            <w:sz w:val="24"/>
            <w:szCs w:val="24"/>
          </w:rPr>
          <w:t>环形凸起，在环形凸起上设置有</w:t>
        </w:r>
      </w:ins>
      <w:ins w:id="273" w:author="HSHONOR15" w:date="2021-05-26T11:08:00Z">
        <w:r w:rsidR="00401BC0">
          <w:rPr>
            <w:rFonts w:hint="eastAsia"/>
            <w:sz w:val="24"/>
            <w:szCs w:val="24"/>
          </w:rPr>
          <w:t>沿轴向延伸的开口，这样回复扭簧</w:t>
        </w:r>
        <w:r w:rsidR="00401BC0">
          <w:rPr>
            <w:rFonts w:hint="eastAsia"/>
            <w:sz w:val="24"/>
            <w:szCs w:val="24"/>
          </w:rPr>
          <w:t>5</w:t>
        </w:r>
        <w:r w:rsidR="00401BC0">
          <w:rPr>
            <w:sz w:val="24"/>
            <w:szCs w:val="24"/>
          </w:rPr>
          <w:t>0</w:t>
        </w:r>
        <w:r w:rsidR="00401BC0">
          <w:rPr>
            <w:rFonts w:hint="eastAsia"/>
            <w:sz w:val="24"/>
            <w:szCs w:val="24"/>
          </w:rPr>
          <w:t>的</w:t>
        </w:r>
      </w:ins>
      <w:ins w:id="274" w:author="HSHONOR15" w:date="2021-05-26T11:09:00Z">
        <w:r w:rsidR="00D84EC8">
          <w:rPr>
            <w:rFonts w:hint="eastAsia"/>
            <w:sz w:val="24"/>
            <w:szCs w:val="24"/>
          </w:rPr>
          <w:t>第一端可以穿过开口并钩住环形凸起</w:t>
        </w:r>
      </w:ins>
      <w:ins w:id="275" w:author="HSHONOR15" w:date="2021-05-26T11:10:00Z">
        <w:r w:rsidR="00FE6B0C">
          <w:rPr>
            <w:rFonts w:hint="eastAsia"/>
            <w:sz w:val="24"/>
            <w:szCs w:val="24"/>
          </w:rPr>
          <w:t>，从而实现将回复扭簧</w:t>
        </w:r>
        <w:r w:rsidR="00FE6B0C">
          <w:rPr>
            <w:rFonts w:hint="eastAsia"/>
            <w:sz w:val="24"/>
            <w:szCs w:val="24"/>
          </w:rPr>
          <w:t>5</w:t>
        </w:r>
        <w:r w:rsidR="00FE6B0C">
          <w:rPr>
            <w:sz w:val="24"/>
            <w:szCs w:val="24"/>
          </w:rPr>
          <w:t>0</w:t>
        </w:r>
        <w:r w:rsidR="00FE6B0C">
          <w:rPr>
            <w:rFonts w:hint="eastAsia"/>
            <w:sz w:val="24"/>
            <w:szCs w:val="24"/>
          </w:rPr>
          <w:t>的第一端固定在上盖</w:t>
        </w:r>
        <w:r w:rsidR="00FE6B0C">
          <w:rPr>
            <w:rFonts w:hint="eastAsia"/>
            <w:sz w:val="24"/>
            <w:szCs w:val="24"/>
          </w:rPr>
          <w:t>2</w:t>
        </w:r>
        <w:r w:rsidR="00FE6B0C">
          <w:rPr>
            <w:sz w:val="24"/>
            <w:szCs w:val="24"/>
          </w:rPr>
          <w:t>1</w:t>
        </w:r>
        <w:r w:rsidR="00FE6B0C">
          <w:rPr>
            <w:rFonts w:hint="eastAsia"/>
            <w:sz w:val="24"/>
            <w:szCs w:val="24"/>
          </w:rPr>
          <w:t>上。</w:t>
        </w:r>
      </w:ins>
    </w:p>
    <w:p w14:paraId="477702A5" w14:textId="188C40F1" w:rsidR="00FE6B0C" w:rsidRDefault="00FE6B0C" w:rsidP="00B17ECF">
      <w:pPr>
        <w:spacing w:line="360" w:lineRule="auto"/>
        <w:ind w:firstLineChars="177" w:firstLine="425"/>
        <w:textAlignment w:val="baseline"/>
        <w:rPr>
          <w:ins w:id="276" w:author="HSHONOR15" w:date="2021-05-26T11:27:00Z"/>
          <w:sz w:val="24"/>
          <w:szCs w:val="24"/>
        </w:rPr>
      </w:pPr>
      <w:ins w:id="277" w:author="HSHONOR15" w:date="2021-05-26T11:11:00Z">
        <w:r>
          <w:rPr>
            <w:rFonts w:hint="eastAsia"/>
            <w:sz w:val="24"/>
            <w:szCs w:val="24"/>
          </w:rPr>
          <w:t>如图</w:t>
        </w:r>
        <w:r>
          <w:rPr>
            <w:rFonts w:hint="eastAsia"/>
            <w:sz w:val="24"/>
            <w:szCs w:val="24"/>
          </w:rPr>
          <w:t>1</w:t>
        </w:r>
        <w:r>
          <w:rPr>
            <w:sz w:val="24"/>
            <w:szCs w:val="24"/>
          </w:rPr>
          <w:t>4</w:t>
        </w:r>
        <w:r>
          <w:rPr>
            <w:rFonts w:hint="eastAsia"/>
            <w:sz w:val="24"/>
            <w:szCs w:val="24"/>
          </w:rPr>
          <w:t>所示，紧固插销</w:t>
        </w:r>
        <w:r>
          <w:rPr>
            <w:rFonts w:hint="eastAsia"/>
            <w:sz w:val="24"/>
            <w:szCs w:val="24"/>
          </w:rPr>
          <w:t>3</w:t>
        </w:r>
        <w:r>
          <w:rPr>
            <w:sz w:val="24"/>
            <w:szCs w:val="24"/>
          </w:rPr>
          <w:t>0</w:t>
        </w:r>
        <w:r>
          <w:rPr>
            <w:rFonts w:hint="eastAsia"/>
            <w:sz w:val="24"/>
            <w:szCs w:val="24"/>
          </w:rPr>
          <w:t>的插销主体</w:t>
        </w:r>
        <w:r>
          <w:rPr>
            <w:rFonts w:hint="eastAsia"/>
            <w:sz w:val="24"/>
            <w:szCs w:val="24"/>
          </w:rPr>
          <w:t>3</w:t>
        </w:r>
        <w:r>
          <w:rPr>
            <w:sz w:val="24"/>
            <w:szCs w:val="24"/>
          </w:rPr>
          <w:t>1</w:t>
        </w:r>
        <w:r>
          <w:rPr>
            <w:rFonts w:hint="eastAsia"/>
            <w:sz w:val="24"/>
            <w:szCs w:val="24"/>
          </w:rPr>
          <w:t>上设置有扭簧卡钩</w:t>
        </w:r>
        <w:r>
          <w:rPr>
            <w:rFonts w:hint="eastAsia"/>
            <w:sz w:val="24"/>
            <w:szCs w:val="24"/>
          </w:rPr>
          <w:t>3</w:t>
        </w:r>
        <w:r>
          <w:rPr>
            <w:sz w:val="24"/>
            <w:szCs w:val="24"/>
          </w:rPr>
          <w:t>16</w:t>
        </w:r>
        <w:r>
          <w:rPr>
            <w:rFonts w:hint="eastAsia"/>
            <w:sz w:val="24"/>
            <w:szCs w:val="24"/>
          </w:rPr>
          <w:t>，</w:t>
        </w:r>
        <w:r w:rsidR="00006564">
          <w:rPr>
            <w:rFonts w:hint="eastAsia"/>
            <w:sz w:val="24"/>
            <w:szCs w:val="24"/>
          </w:rPr>
          <w:t>回复扭簧</w:t>
        </w:r>
        <w:r w:rsidR="00006564">
          <w:rPr>
            <w:rFonts w:hint="eastAsia"/>
            <w:sz w:val="24"/>
            <w:szCs w:val="24"/>
          </w:rPr>
          <w:t>5</w:t>
        </w:r>
        <w:r w:rsidR="00006564">
          <w:rPr>
            <w:sz w:val="24"/>
            <w:szCs w:val="24"/>
          </w:rPr>
          <w:t>0</w:t>
        </w:r>
        <w:r w:rsidR="00006564">
          <w:rPr>
            <w:rFonts w:hint="eastAsia"/>
            <w:sz w:val="24"/>
            <w:szCs w:val="24"/>
          </w:rPr>
          <w:t>的第二端可以</w:t>
        </w:r>
      </w:ins>
      <w:ins w:id="278" w:author="HSHONOR15" w:date="2021-05-26T11:25:00Z">
        <w:r w:rsidR="00C330D4">
          <w:rPr>
            <w:rFonts w:hint="eastAsia"/>
            <w:sz w:val="24"/>
            <w:szCs w:val="24"/>
          </w:rPr>
          <w:t>挂设在扭簧卡钩</w:t>
        </w:r>
        <w:r w:rsidR="00C330D4">
          <w:rPr>
            <w:rFonts w:hint="eastAsia"/>
            <w:sz w:val="24"/>
            <w:szCs w:val="24"/>
          </w:rPr>
          <w:t>3</w:t>
        </w:r>
        <w:r w:rsidR="00C330D4">
          <w:rPr>
            <w:sz w:val="24"/>
            <w:szCs w:val="24"/>
          </w:rPr>
          <w:t>16</w:t>
        </w:r>
        <w:r w:rsidR="00C330D4">
          <w:rPr>
            <w:rFonts w:hint="eastAsia"/>
            <w:sz w:val="24"/>
            <w:szCs w:val="24"/>
          </w:rPr>
          <w:t>上，从而实现对第二端的固定。</w:t>
        </w:r>
      </w:ins>
    </w:p>
    <w:p w14:paraId="57A41CF0" w14:textId="3D76667E" w:rsidR="005D595B" w:rsidRPr="006E10CB" w:rsidRDefault="005D595B" w:rsidP="00B17ECF">
      <w:pPr>
        <w:spacing w:line="360" w:lineRule="auto"/>
        <w:ind w:firstLineChars="177" w:firstLine="425"/>
        <w:textAlignment w:val="baseline"/>
        <w:rPr>
          <w:sz w:val="24"/>
          <w:szCs w:val="24"/>
        </w:rPr>
      </w:pPr>
      <w:ins w:id="279" w:author="HSHONOR15" w:date="2021-05-26T11:27:00Z">
        <w:r>
          <w:rPr>
            <w:rFonts w:hint="eastAsia"/>
            <w:sz w:val="24"/>
            <w:szCs w:val="24"/>
          </w:rPr>
          <w:t>需要说明的是，</w:t>
        </w:r>
        <w:r w:rsidR="00CF2AB6">
          <w:rPr>
            <w:rFonts w:hint="eastAsia"/>
            <w:sz w:val="24"/>
            <w:szCs w:val="24"/>
          </w:rPr>
          <w:t>该回复</w:t>
        </w:r>
      </w:ins>
      <w:ins w:id="280" w:author="HSHONOR15" w:date="2021-05-26T11:28:00Z">
        <w:r w:rsidR="00CF2AB6">
          <w:rPr>
            <w:rFonts w:hint="eastAsia"/>
            <w:sz w:val="24"/>
            <w:szCs w:val="24"/>
          </w:rPr>
          <w:t>扭簧</w:t>
        </w:r>
        <w:r w:rsidR="00CF2AB6">
          <w:rPr>
            <w:rFonts w:hint="eastAsia"/>
            <w:sz w:val="24"/>
            <w:szCs w:val="24"/>
          </w:rPr>
          <w:t>5</w:t>
        </w:r>
        <w:r w:rsidR="00CF2AB6">
          <w:rPr>
            <w:sz w:val="24"/>
            <w:szCs w:val="24"/>
          </w:rPr>
          <w:t>0</w:t>
        </w:r>
        <w:r w:rsidR="00CF2AB6">
          <w:rPr>
            <w:rFonts w:hint="eastAsia"/>
            <w:sz w:val="24"/>
            <w:szCs w:val="24"/>
          </w:rPr>
          <w:t>可以独立作为第一限位结构</w:t>
        </w:r>
        <w:r w:rsidR="00CF2AB6">
          <w:rPr>
            <w:rFonts w:hint="eastAsia"/>
            <w:sz w:val="24"/>
            <w:szCs w:val="24"/>
          </w:rPr>
          <w:t>2</w:t>
        </w:r>
        <w:r w:rsidR="00CF2AB6">
          <w:rPr>
            <w:sz w:val="24"/>
            <w:szCs w:val="24"/>
          </w:rPr>
          <w:t>12</w:t>
        </w:r>
        <w:r w:rsidR="00CF2AB6">
          <w:rPr>
            <w:rFonts w:hint="eastAsia"/>
            <w:sz w:val="24"/>
            <w:szCs w:val="24"/>
          </w:rPr>
          <w:t>使用，利用其阻止紧固插销</w:t>
        </w:r>
        <w:r w:rsidR="00CF2AB6">
          <w:rPr>
            <w:rFonts w:hint="eastAsia"/>
            <w:sz w:val="24"/>
            <w:szCs w:val="24"/>
          </w:rPr>
          <w:t>3</w:t>
        </w:r>
        <w:r w:rsidR="00CF2AB6">
          <w:rPr>
            <w:sz w:val="24"/>
            <w:szCs w:val="24"/>
          </w:rPr>
          <w:t>0</w:t>
        </w:r>
        <w:r w:rsidR="00CF2AB6">
          <w:rPr>
            <w:rFonts w:hint="eastAsia"/>
            <w:sz w:val="24"/>
            <w:szCs w:val="24"/>
          </w:rPr>
          <w:t>转动</w:t>
        </w:r>
      </w:ins>
      <w:ins w:id="281" w:author="HSHONOR15" w:date="2021-05-26T11:30:00Z">
        <w:r w:rsidR="00886DAB">
          <w:rPr>
            <w:rFonts w:hint="eastAsia"/>
            <w:sz w:val="24"/>
            <w:szCs w:val="24"/>
          </w:rPr>
          <w:t>，从而避免</w:t>
        </w:r>
      </w:ins>
      <w:ins w:id="282" w:author="HSHONOR15" w:date="2021-05-26T11:28:00Z">
        <w:r w:rsidR="00CF2AB6">
          <w:rPr>
            <w:rFonts w:hint="eastAsia"/>
            <w:sz w:val="24"/>
            <w:szCs w:val="24"/>
          </w:rPr>
          <w:t>第二限位结构</w:t>
        </w:r>
        <w:r w:rsidR="00CF2AB6">
          <w:rPr>
            <w:rFonts w:hint="eastAsia"/>
            <w:sz w:val="24"/>
            <w:szCs w:val="24"/>
          </w:rPr>
          <w:t>3</w:t>
        </w:r>
        <w:r w:rsidR="00CF2AB6">
          <w:rPr>
            <w:sz w:val="24"/>
            <w:szCs w:val="24"/>
          </w:rPr>
          <w:t>22</w:t>
        </w:r>
        <w:r w:rsidR="00CF2AB6">
          <w:rPr>
            <w:rFonts w:hint="eastAsia"/>
            <w:sz w:val="24"/>
            <w:szCs w:val="24"/>
          </w:rPr>
          <w:t>脱离锁定位置。或者，第一限位</w:t>
        </w:r>
      </w:ins>
      <w:ins w:id="283" w:author="HSHONOR15" w:date="2021-05-26T11:29:00Z">
        <w:r w:rsidR="00CF2AB6">
          <w:rPr>
            <w:rFonts w:hint="eastAsia"/>
            <w:sz w:val="24"/>
            <w:szCs w:val="24"/>
          </w:rPr>
          <w:t>结构</w:t>
        </w:r>
        <w:r w:rsidR="00CF2AB6">
          <w:rPr>
            <w:rFonts w:hint="eastAsia"/>
            <w:sz w:val="24"/>
            <w:szCs w:val="24"/>
          </w:rPr>
          <w:t>2</w:t>
        </w:r>
        <w:r w:rsidR="00CF2AB6">
          <w:rPr>
            <w:sz w:val="24"/>
            <w:szCs w:val="24"/>
          </w:rPr>
          <w:t>12</w:t>
        </w:r>
        <w:r w:rsidR="00CF2AB6">
          <w:rPr>
            <w:rFonts w:hint="eastAsia"/>
            <w:sz w:val="24"/>
            <w:szCs w:val="24"/>
          </w:rPr>
          <w:t>可以包括回复扭簧</w:t>
        </w:r>
        <w:r w:rsidR="00CF2AB6">
          <w:rPr>
            <w:rFonts w:hint="eastAsia"/>
            <w:sz w:val="24"/>
            <w:szCs w:val="24"/>
          </w:rPr>
          <w:t>5</w:t>
        </w:r>
        <w:r w:rsidR="00CF2AB6">
          <w:rPr>
            <w:sz w:val="24"/>
            <w:szCs w:val="24"/>
          </w:rPr>
          <w:t>0</w:t>
        </w:r>
        <w:r w:rsidR="00886DAB">
          <w:rPr>
            <w:rFonts w:hint="eastAsia"/>
            <w:sz w:val="24"/>
            <w:szCs w:val="24"/>
          </w:rPr>
          <w:t>、</w:t>
        </w:r>
        <w:r w:rsidR="00CF2AB6">
          <w:rPr>
            <w:rFonts w:hint="eastAsia"/>
            <w:sz w:val="24"/>
            <w:szCs w:val="24"/>
          </w:rPr>
          <w:t>前述的</w:t>
        </w:r>
        <w:r w:rsidR="00886DAB">
          <w:rPr>
            <w:rFonts w:hint="eastAsia"/>
            <w:sz w:val="24"/>
            <w:szCs w:val="24"/>
          </w:rPr>
          <w:t>限位支撑臂</w:t>
        </w:r>
        <w:r w:rsidR="00886DAB">
          <w:rPr>
            <w:rFonts w:hint="eastAsia"/>
            <w:sz w:val="24"/>
            <w:szCs w:val="24"/>
          </w:rPr>
          <w:t>2</w:t>
        </w:r>
        <w:r w:rsidR="00886DAB">
          <w:rPr>
            <w:sz w:val="24"/>
            <w:szCs w:val="24"/>
          </w:rPr>
          <w:t>12</w:t>
        </w:r>
        <w:r w:rsidR="00886DAB">
          <w:rPr>
            <w:rFonts w:hint="eastAsia"/>
            <w:sz w:val="24"/>
            <w:szCs w:val="24"/>
          </w:rPr>
          <w:t>a</w:t>
        </w:r>
        <w:r w:rsidR="00886DAB">
          <w:rPr>
            <w:rFonts w:hint="eastAsia"/>
            <w:sz w:val="24"/>
            <w:szCs w:val="24"/>
          </w:rPr>
          <w:t>以及限位凸起</w:t>
        </w:r>
        <w:r w:rsidR="00886DAB">
          <w:rPr>
            <w:rFonts w:hint="eastAsia"/>
            <w:sz w:val="24"/>
            <w:szCs w:val="24"/>
          </w:rPr>
          <w:t>2</w:t>
        </w:r>
        <w:r w:rsidR="00886DAB">
          <w:rPr>
            <w:sz w:val="24"/>
            <w:szCs w:val="24"/>
          </w:rPr>
          <w:t>12</w:t>
        </w:r>
        <w:r w:rsidR="00886DAB">
          <w:rPr>
            <w:rFonts w:hint="eastAsia"/>
            <w:sz w:val="24"/>
            <w:szCs w:val="24"/>
          </w:rPr>
          <w:t>b</w:t>
        </w:r>
        <w:r w:rsidR="00886DAB">
          <w:rPr>
            <w:rFonts w:hint="eastAsia"/>
            <w:sz w:val="24"/>
            <w:szCs w:val="24"/>
          </w:rPr>
          <w:t>，通过配合阻止紧固插销</w:t>
        </w:r>
        <w:r w:rsidR="00886DAB">
          <w:rPr>
            <w:rFonts w:hint="eastAsia"/>
            <w:sz w:val="24"/>
            <w:szCs w:val="24"/>
          </w:rPr>
          <w:t>3</w:t>
        </w:r>
        <w:r w:rsidR="00886DAB">
          <w:rPr>
            <w:sz w:val="24"/>
            <w:szCs w:val="24"/>
          </w:rPr>
          <w:t>0</w:t>
        </w:r>
        <w:r w:rsidR="00886DAB">
          <w:rPr>
            <w:rFonts w:hint="eastAsia"/>
            <w:sz w:val="24"/>
            <w:szCs w:val="24"/>
          </w:rPr>
          <w:t>转动。</w:t>
        </w:r>
      </w:ins>
    </w:p>
    <w:p w14:paraId="0485D51A" w14:textId="015F2ACE" w:rsidR="004E49F7" w:rsidRPr="006E10CB" w:rsidRDefault="00B31AB2" w:rsidP="00B17ECF">
      <w:pPr>
        <w:spacing w:line="360" w:lineRule="auto"/>
        <w:ind w:firstLineChars="177" w:firstLine="425"/>
        <w:textAlignment w:val="baseline"/>
        <w:rPr>
          <w:sz w:val="24"/>
          <w:szCs w:val="24"/>
        </w:rPr>
      </w:pPr>
      <w:r w:rsidRPr="006E10CB">
        <w:rPr>
          <w:rFonts w:hint="eastAsia"/>
          <w:sz w:val="24"/>
          <w:szCs w:val="24"/>
        </w:rPr>
        <w:t>可选地，第二限位结构</w:t>
      </w:r>
      <w:r w:rsidRPr="006E10CB">
        <w:rPr>
          <w:rFonts w:hint="eastAsia"/>
          <w:sz w:val="24"/>
          <w:szCs w:val="24"/>
        </w:rPr>
        <w:t>32</w:t>
      </w:r>
      <w:r w:rsidRPr="006E10CB">
        <w:rPr>
          <w:rFonts w:hint="eastAsia"/>
          <w:sz w:val="24"/>
          <w:szCs w:val="24"/>
        </w:rPr>
        <w:t>包括</w:t>
      </w:r>
      <w:ins w:id="284" w:author="HSHONOR15" w:date="2021-05-27T03:23:00Z">
        <w:r w:rsidR="004D4E1B">
          <w:rPr>
            <w:rFonts w:hint="eastAsia"/>
            <w:sz w:val="24"/>
            <w:szCs w:val="24"/>
          </w:rPr>
          <w:t>一个</w:t>
        </w:r>
      </w:ins>
      <w:r w:rsidRPr="006E10CB">
        <w:rPr>
          <w:rFonts w:hint="eastAsia"/>
          <w:sz w:val="24"/>
          <w:szCs w:val="24"/>
        </w:rPr>
        <w:t>第一限位段</w:t>
      </w:r>
      <w:r w:rsidRPr="006E10CB">
        <w:rPr>
          <w:rFonts w:hint="eastAsia"/>
          <w:sz w:val="24"/>
          <w:szCs w:val="24"/>
        </w:rPr>
        <w:t>321</w:t>
      </w:r>
      <w:r w:rsidRPr="006E10CB">
        <w:rPr>
          <w:rFonts w:hint="eastAsia"/>
          <w:sz w:val="24"/>
          <w:szCs w:val="24"/>
        </w:rPr>
        <w:t>和</w:t>
      </w:r>
      <w:ins w:id="285" w:author="HSHONOR15" w:date="2021-05-27T03:23:00Z">
        <w:r w:rsidR="004D4E1B">
          <w:rPr>
            <w:rFonts w:hint="eastAsia"/>
            <w:sz w:val="24"/>
            <w:szCs w:val="24"/>
          </w:rPr>
          <w:t>一个</w:t>
        </w:r>
      </w:ins>
      <w:r w:rsidRPr="006E10CB">
        <w:rPr>
          <w:rFonts w:hint="eastAsia"/>
          <w:sz w:val="24"/>
          <w:szCs w:val="24"/>
        </w:rPr>
        <w:t>第二限位段</w:t>
      </w:r>
      <w:r w:rsidRPr="006E10CB">
        <w:rPr>
          <w:rFonts w:hint="eastAsia"/>
          <w:sz w:val="24"/>
          <w:szCs w:val="24"/>
        </w:rPr>
        <w:t>322</w:t>
      </w:r>
      <w:r w:rsidRPr="006E10CB">
        <w:rPr>
          <w:rFonts w:hint="eastAsia"/>
          <w:sz w:val="24"/>
          <w:szCs w:val="24"/>
        </w:rPr>
        <w:t>，第一限位段</w:t>
      </w:r>
      <w:r w:rsidRPr="006E10CB">
        <w:rPr>
          <w:rFonts w:hint="eastAsia"/>
          <w:sz w:val="24"/>
          <w:szCs w:val="24"/>
        </w:rPr>
        <w:t>321</w:t>
      </w:r>
      <w:r w:rsidRPr="006E10CB">
        <w:rPr>
          <w:rFonts w:hint="eastAsia"/>
          <w:sz w:val="24"/>
          <w:szCs w:val="24"/>
        </w:rPr>
        <w:t>连接在插销主体</w:t>
      </w:r>
      <w:r w:rsidRPr="006E10CB">
        <w:rPr>
          <w:rFonts w:hint="eastAsia"/>
          <w:sz w:val="24"/>
          <w:szCs w:val="24"/>
        </w:rPr>
        <w:t>31</w:t>
      </w:r>
      <w:r w:rsidRPr="006E10CB">
        <w:rPr>
          <w:rFonts w:hint="eastAsia"/>
          <w:sz w:val="24"/>
          <w:szCs w:val="24"/>
        </w:rPr>
        <w:t>的第一端，且在第二限位结构</w:t>
      </w:r>
      <w:r w:rsidRPr="006E10CB">
        <w:rPr>
          <w:rFonts w:hint="eastAsia"/>
          <w:sz w:val="24"/>
          <w:szCs w:val="24"/>
        </w:rPr>
        <w:t>32</w:t>
      </w:r>
      <w:r w:rsidRPr="006E10CB">
        <w:rPr>
          <w:rFonts w:hint="eastAsia"/>
          <w:sz w:val="24"/>
          <w:szCs w:val="24"/>
        </w:rPr>
        <w:t>的延伸方向上，第一限位段</w:t>
      </w:r>
      <w:r w:rsidRPr="006E10CB">
        <w:rPr>
          <w:rFonts w:hint="eastAsia"/>
          <w:sz w:val="24"/>
          <w:szCs w:val="24"/>
        </w:rPr>
        <w:t>321</w:t>
      </w:r>
      <w:r w:rsidRPr="006E10CB">
        <w:rPr>
          <w:rFonts w:hint="eastAsia"/>
          <w:sz w:val="24"/>
          <w:szCs w:val="24"/>
        </w:rPr>
        <w:t>位于第二限位段</w:t>
      </w:r>
      <w:r w:rsidRPr="006E10CB">
        <w:rPr>
          <w:rFonts w:hint="eastAsia"/>
          <w:sz w:val="24"/>
          <w:szCs w:val="24"/>
        </w:rPr>
        <w:t>322</w:t>
      </w:r>
      <w:r w:rsidRPr="006E10CB">
        <w:rPr>
          <w:rFonts w:hint="eastAsia"/>
          <w:sz w:val="24"/>
          <w:szCs w:val="24"/>
        </w:rPr>
        <w:t>和插销主体</w:t>
      </w:r>
      <w:r w:rsidRPr="006E10CB">
        <w:rPr>
          <w:rFonts w:hint="eastAsia"/>
          <w:sz w:val="24"/>
          <w:szCs w:val="24"/>
        </w:rPr>
        <w:t>31</w:t>
      </w:r>
      <w:r w:rsidRPr="006E10CB">
        <w:rPr>
          <w:rFonts w:hint="eastAsia"/>
          <w:sz w:val="24"/>
          <w:szCs w:val="24"/>
        </w:rPr>
        <w:t>之间</w:t>
      </w:r>
      <w:r w:rsidR="00B73EAB" w:rsidRPr="006E10CB">
        <w:rPr>
          <w:rFonts w:hint="eastAsia"/>
          <w:sz w:val="24"/>
          <w:szCs w:val="24"/>
        </w:rPr>
        <w:t>。</w:t>
      </w:r>
    </w:p>
    <w:p w14:paraId="267D3E7E" w14:textId="74906BE8" w:rsidR="00B31AB2" w:rsidRPr="006E10CB" w:rsidRDefault="00B73EAB" w:rsidP="00B17ECF">
      <w:pPr>
        <w:spacing w:line="360" w:lineRule="auto"/>
        <w:ind w:firstLineChars="177" w:firstLine="425"/>
        <w:textAlignment w:val="baseline"/>
        <w:rPr>
          <w:sz w:val="24"/>
          <w:szCs w:val="24"/>
        </w:rPr>
      </w:pPr>
      <w:r w:rsidRPr="006E10CB">
        <w:rPr>
          <w:rFonts w:hint="eastAsia"/>
          <w:sz w:val="24"/>
          <w:szCs w:val="24"/>
        </w:rPr>
        <w:t>在本实施例中</w:t>
      </w:r>
      <w:r w:rsidR="00AF09D6" w:rsidRPr="006E10CB">
        <w:rPr>
          <w:rFonts w:hint="eastAsia"/>
          <w:sz w:val="24"/>
          <w:szCs w:val="24"/>
        </w:rPr>
        <w:t>，第一限位段</w:t>
      </w:r>
      <w:r w:rsidR="00AF09D6" w:rsidRPr="006E10CB">
        <w:rPr>
          <w:rFonts w:hint="eastAsia"/>
          <w:sz w:val="24"/>
          <w:szCs w:val="24"/>
        </w:rPr>
        <w:t>3</w:t>
      </w:r>
      <w:r w:rsidR="00AF09D6" w:rsidRPr="006E10CB">
        <w:rPr>
          <w:sz w:val="24"/>
          <w:szCs w:val="24"/>
        </w:rPr>
        <w:t>21</w:t>
      </w:r>
      <w:r w:rsidR="00AF09D6" w:rsidRPr="006E10CB">
        <w:rPr>
          <w:rFonts w:hint="eastAsia"/>
          <w:sz w:val="24"/>
          <w:szCs w:val="24"/>
        </w:rPr>
        <w:t>用于与</w:t>
      </w:r>
      <w:r w:rsidR="00A130B0" w:rsidRPr="006E10CB">
        <w:rPr>
          <w:rFonts w:hint="eastAsia"/>
          <w:sz w:val="24"/>
          <w:szCs w:val="24"/>
        </w:rPr>
        <w:t>底座</w:t>
      </w:r>
      <w:r w:rsidR="00A130B0" w:rsidRPr="006E10CB">
        <w:rPr>
          <w:rFonts w:hint="eastAsia"/>
          <w:sz w:val="24"/>
          <w:szCs w:val="24"/>
        </w:rPr>
        <w:t>22</w:t>
      </w:r>
      <w:r w:rsidR="00AF09D6" w:rsidRPr="006E10CB">
        <w:rPr>
          <w:rFonts w:hint="eastAsia"/>
          <w:sz w:val="24"/>
          <w:szCs w:val="24"/>
        </w:rPr>
        <w:t>配合</w:t>
      </w:r>
      <w:r w:rsidR="001D6C5D" w:rsidRPr="006E10CB">
        <w:rPr>
          <w:rFonts w:hint="eastAsia"/>
          <w:sz w:val="24"/>
          <w:szCs w:val="24"/>
        </w:rPr>
        <w:t>。</w:t>
      </w:r>
      <w:r w:rsidR="00E914FC" w:rsidRPr="006E10CB">
        <w:rPr>
          <w:rFonts w:hint="eastAsia"/>
          <w:sz w:val="24"/>
          <w:szCs w:val="24"/>
        </w:rPr>
        <w:t>其中，第二限位段</w:t>
      </w:r>
      <w:r w:rsidR="00E914FC" w:rsidRPr="006E10CB">
        <w:rPr>
          <w:rFonts w:hint="eastAsia"/>
          <w:sz w:val="24"/>
          <w:szCs w:val="24"/>
        </w:rPr>
        <w:t>3</w:t>
      </w:r>
      <w:r w:rsidR="00E914FC" w:rsidRPr="006E10CB">
        <w:rPr>
          <w:sz w:val="24"/>
          <w:szCs w:val="24"/>
        </w:rPr>
        <w:t>22</w:t>
      </w:r>
      <w:r w:rsidR="00E914FC" w:rsidRPr="006E10CB">
        <w:rPr>
          <w:rFonts w:hint="eastAsia"/>
          <w:sz w:val="24"/>
          <w:szCs w:val="24"/>
        </w:rPr>
        <w:t>位于第一限位段</w:t>
      </w:r>
      <w:r w:rsidR="00E914FC" w:rsidRPr="006E10CB">
        <w:rPr>
          <w:rFonts w:hint="eastAsia"/>
          <w:sz w:val="24"/>
          <w:szCs w:val="24"/>
        </w:rPr>
        <w:t>3</w:t>
      </w:r>
      <w:r w:rsidR="00E914FC" w:rsidRPr="006E10CB">
        <w:rPr>
          <w:sz w:val="24"/>
          <w:szCs w:val="24"/>
        </w:rPr>
        <w:t>21</w:t>
      </w:r>
      <w:r w:rsidR="00E914FC" w:rsidRPr="006E10CB">
        <w:rPr>
          <w:rFonts w:hint="eastAsia"/>
          <w:sz w:val="24"/>
          <w:szCs w:val="24"/>
        </w:rPr>
        <w:t>的下端，也就是说，在插销主体</w:t>
      </w:r>
      <w:r w:rsidR="00E914FC" w:rsidRPr="006E10CB">
        <w:rPr>
          <w:rFonts w:hint="eastAsia"/>
          <w:sz w:val="24"/>
          <w:szCs w:val="24"/>
        </w:rPr>
        <w:t>3</w:t>
      </w:r>
      <w:r w:rsidR="00E914FC" w:rsidRPr="006E10CB">
        <w:rPr>
          <w:sz w:val="24"/>
          <w:szCs w:val="24"/>
        </w:rPr>
        <w:t>1</w:t>
      </w:r>
      <w:r w:rsidR="00E914FC" w:rsidRPr="006E10CB">
        <w:rPr>
          <w:rFonts w:hint="eastAsia"/>
          <w:sz w:val="24"/>
          <w:szCs w:val="24"/>
        </w:rPr>
        <w:t>的轴线方向上，第一限位段</w:t>
      </w:r>
      <w:r w:rsidR="00E914FC" w:rsidRPr="006E10CB">
        <w:rPr>
          <w:rFonts w:hint="eastAsia"/>
          <w:sz w:val="24"/>
          <w:szCs w:val="24"/>
        </w:rPr>
        <w:t>3</w:t>
      </w:r>
      <w:r w:rsidR="00E914FC" w:rsidRPr="006E10CB">
        <w:rPr>
          <w:sz w:val="24"/>
          <w:szCs w:val="24"/>
        </w:rPr>
        <w:t>21</w:t>
      </w:r>
      <w:r w:rsidR="00E914FC" w:rsidRPr="006E10CB">
        <w:rPr>
          <w:rFonts w:hint="eastAsia"/>
          <w:sz w:val="24"/>
          <w:szCs w:val="24"/>
        </w:rPr>
        <w:t>位于第二限位段</w:t>
      </w:r>
      <w:r w:rsidR="00E914FC" w:rsidRPr="006E10CB">
        <w:rPr>
          <w:rFonts w:hint="eastAsia"/>
          <w:sz w:val="24"/>
          <w:szCs w:val="24"/>
        </w:rPr>
        <w:t>3</w:t>
      </w:r>
      <w:r w:rsidR="00E914FC" w:rsidRPr="006E10CB">
        <w:rPr>
          <w:sz w:val="24"/>
          <w:szCs w:val="24"/>
        </w:rPr>
        <w:t>22</w:t>
      </w:r>
      <w:r w:rsidR="00E914FC" w:rsidRPr="006E10CB">
        <w:rPr>
          <w:rFonts w:hint="eastAsia"/>
          <w:sz w:val="24"/>
          <w:szCs w:val="24"/>
        </w:rPr>
        <w:t>之间。这样</w:t>
      </w:r>
      <w:r w:rsidR="001D6C5D" w:rsidRPr="006E10CB">
        <w:rPr>
          <w:rFonts w:hint="eastAsia"/>
          <w:sz w:val="24"/>
          <w:szCs w:val="24"/>
        </w:rPr>
        <w:t>第二限位段</w:t>
      </w:r>
      <w:r w:rsidR="001D6C5D" w:rsidRPr="006E10CB">
        <w:rPr>
          <w:rFonts w:hint="eastAsia"/>
          <w:sz w:val="24"/>
          <w:szCs w:val="24"/>
        </w:rPr>
        <w:t>3</w:t>
      </w:r>
      <w:r w:rsidR="001D6C5D" w:rsidRPr="006E10CB">
        <w:rPr>
          <w:sz w:val="24"/>
          <w:szCs w:val="24"/>
        </w:rPr>
        <w:t>22</w:t>
      </w:r>
      <w:r w:rsidR="00E914FC" w:rsidRPr="006E10CB">
        <w:rPr>
          <w:rFonts w:hint="eastAsia"/>
          <w:sz w:val="24"/>
          <w:szCs w:val="24"/>
        </w:rPr>
        <w:t>可以与</w:t>
      </w:r>
      <w:r w:rsidR="001D6C5D" w:rsidRPr="006E10CB">
        <w:rPr>
          <w:rFonts w:hint="eastAsia"/>
          <w:sz w:val="24"/>
          <w:szCs w:val="24"/>
        </w:rPr>
        <w:t>电子脱扣器</w:t>
      </w:r>
      <w:r w:rsidR="001D6C5D" w:rsidRPr="006E10CB">
        <w:rPr>
          <w:rFonts w:hint="eastAsia"/>
          <w:sz w:val="24"/>
          <w:szCs w:val="24"/>
        </w:rPr>
        <w:t>1</w:t>
      </w:r>
      <w:r w:rsidR="001D6C5D" w:rsidRPr="006E10CB">
        <w:rPr>
          <w:sz w:val="24"/>
          <w:szCs w:val="24"/>
        </w:rPr>
        <w:t>0</w:t>
      </w:r>
      <w:r w:rsidR="001D6C5D" w:rsidRPr="006E10CB">
        <w:rPr>
          <w:rFonts w:hint="eastAsia"/>
          <w:sz w:val="24"/>
          <w:szCs w:val="24"/>
        </w:rPr>
        <w:t>配合，</w:t>
      </w:r>
      <w:r w:rsidRPr="006E10CB">
        <w:rPr>
          <w:rFonts w:hint="eastAsia"/>
          <w:sz w:val="24"/>
          <w:szCs w:val="24"/>
        </w:rPr>
        <w:t>第二限位</w:t>
      </w:r>
      <w:r w:rsidR="004E49F7" w:rsidRPr="006E10CB">
        <w:rPr>
          <w:rFonts w:hint="eastAsia"/>
          <w:sz w:val="24"/>
          <w:szCs w:val="24"/>
        </w:rPr>
        <w:t>结构</w:t>
      </w:r>
      <w:r w:rsidR="004E49F7" w:rsidRPr="006E10CB">
        <w:rPr>
          <w:rFonts w:hint="eastAsia"/>
          <w:sz w:val="24"/>
          <w:szCs w:val="24"/>
        </w:rPr>
        <w:t>3</w:t>
      </w:r>
      <w:r w:rsidR="004E49F7" w:rsidRPr="006E10CB">
        <w:rPr>
          <w:sz w:val="24"/>
          <w:szCs w:val="24"/>
        </w:rPr>
        <w:t>2</w:t>
      </w:r>
      <w:r w:rsidR="00A3280C" w:rsidRPr="006E10CB">
        <w:rPr>
          <w:rFonts w:hint="eastAsia"/>
          <w:sz w:val="24"/>
          <w:szCs w:val="24"/>
        </w:rPr>
        <w:t>处于锁定位置时，</w:t>
      </w:r>
      <w:r w:rsidR="004E49F7" w:rsidRPr="006E10CB">
        <w:rPr>
          <w:rFonts w:hint="eastAsia"/>
          <w:sz w:val="24"/>
          <w:szCs w:val="24"/>
        </w:rPr>
        <w:t>第二限位段</w:t>
      </w:r>
      <w:r w:rsidR="004E49F7" w:rsidRPr="006E10CB">
        <w:rPr>
          <w:rFonts w:hint="eastAsia"/>
          <w:sz w:val="24"/>
          <w:szCs w:val="24"/>
        </w:rPr>
        <w:t>3</w:t>
      </w:r>
      <w:r w:rsidR="004E49F7" w:rsidRPr="006E10CB">
        <w:rPr>
          <w:sz w:val="24"/>
          <w:szCs w:val="24"/>
        </w:rPr>
        <w:t>22</w:t>
      </w:r>
      <w:r w:rsidRPr="006E10CB">
        <w:rPr>
          <w:rFonts w:hint="eastAsia"/>
          <w:sz w:val="24"/>
          <w:szCs w:val="24"/>
        </w:rPr>
        <w:t>嵌入电子脱扣器</w:t>
      </w:r>
      <w:r w:rsidRPr="006E10CB">
        <w:rPr>
          <w:rFonts w:hint="eastAsia"/>
          <w:sz w:val="24"/>
          <w:szCs w:val="24"/>
        </w:rPr>
        <w:t>1</w:t>
      </w:r>
      <w:r w:rsidRPr="006E10CB">
        <w:rPr>
          <w:sz w:val="24"/>
          <w:szCs w:val="24"/>
        </w:rPr>
        <w:t>0</w:t>
      </w:r>
      <w:r w:rsidR="00A3280C" w:rsidRPr="006E10CB">
        <w:rPr>
          <w:rFonts w:hint="eastAsia"/>
          <w:sz w:val="24"/>
          <w:szCs w:val="24"/>
        </w:rPr>
        <w:t>内，这样通过电子脱扣器</w:t>
      </w:r>
      <w:r w:rsidR="00A3280C" w:rsidRPr="006E10CB">
        <w:rPr>
          <w:rFonts w:hint="eastAsia"/>
          <w:sz w:val="24"/>
          <w:szCs w:val="24"/>
        </w:rPr>
        <w:t>1</w:t>
      </w:r>
      <w:r w:rsidR="00A3280C" w:rsidRPr="006E10CB">
        <w:rPr>
          <w:sz w:val="24"/>
          <w:szCs w:val="24"/>
        </w:rPr>
        <w:t>0</w:t>
      </w:r>
      <w:r w:rsidR="00A3280C" w:rsidRPr="006E10CB">
        <w:rPr>
          <w:rFonts w:hint="eastAsia"/>
          <w:sz w:val="24"/>
          <w:szCs w:val="24"/>
        </w:rPr>
        <w:t>的壳体与第二限位段</w:t>
      </w:r>
      <w:r w:rsidR="00A3280C" w:rsidRPr="006E10CB">
        <w:rPr>
          <w:rFonts w:hint="eastAsia"/>
          <w:sz w:val="24"/>
          <w:szCs w:val="24"/>
        </w:rPr>
        <w:t>3</w:t>
      </w:r>
      <w:r w:rsidR="00A3280C" w:rsidRPr="006E10CB">
        <w:rPr>
          <w:sz w:val="24"/>
          <w:szCs w:val="24"/>
        </w:rPr>
        <w:t>22</w:t>
      </w:r>
      <w:r w:rsidR="00A3280C" w:rsidRPr="006E10CB">
        <w:rPr>
          <w:rFonts w:hint="eastAsia"/>
          <w:sz w:val="24"/>
          <w:szCs w:val="24"/>
        </w:rPr>
        <w:t>的相互止挡，实现显示装置与电子脱扣器</w:t>
      </w:r>
      <w:r w:rsidR="00A3280C" w:rsidRPr="006E10CB">
        <w:rPr>
          <w:rFonts w:hint="eastAsia"/>
          <w:sz w:val="24"/>
          <w:szCs w:val="24"/>
        </w:rPr>
        <w:t>1</w:t>
      </w:r>
      <w:r w:rsidR="00A3280C" w:rsidRPr="006E10CB">
        <w:rPr>
          <w:sz w:val="24"/>
          <w:szCs w:val="24"/>
        </w:rPr>
        <w:t>0</w:t>
      </w:r>
      <w:r w:rsidR="004E49F7" w:rsidRPr="006E10CB">
        <w:rPr>
          <w:rFonts w:hint="eastAsia"/>
          <w:sz w:val="24"/>
          <w:szCs w:val="24"/>
        </w:rPr>
        <w:t>的固定连接。第二限位结构</w:t>
      </w:r>
      <w:r w:rsidR="004E49F7" w:rsidRPr="006E10CB">
        <w:rPr>
          <w:rFonts w:hint="eastAsia"/>
          <w:sz w:val="24"/>
          <w:szCs w:val="24"/>
        </w:rPr>
        <w:t>3</w:t>
      </w:r>
      <w:r w:rsidR="004E49F7" w:rsidRPr="006E10CB">
        <w:rPr>
          <w:sz w:val="24"/>
          <w:szCs w:val="24"/>
        </w:rPr>
        <w:t>2</w:t>
      </w:r>
      <w:r w:rsidR="004E49F7" w:rsidRPr="006E10CB">
        <w:rPr>
          <w:rFonts w:hint="eastAsia"/>
          <w:sz w:val="24"/>
          <w:szCs w:val="24"/>
        </w:rPr>
        <w:t>处于解锁位置时，第二限位段</w:t>
      </w:r>
      <w:r w:rsidR="004E49F7" w:rsidRPr="006E10CB">
        <w:rPr>
          <w:rFonts w:hint="eastAsia"/>
          <w:sz w:val="24"/>
          <w:szCs w:val="24"/>
        </w:rPr>
        <w:t>3</w:t>
      </w:r>
      <w:r w:rsidR="004E49F7" w:rsidRPr="006E10CB">
        <w:rPr>
          <w:sz w:val="24"/>
          <w:szCs w:val="24"/>
        </w:rPr>
        <w:t>22</w:t>
      </w:r>
      <w:r w:rsidR="004E49F7" w:rsidRPr="006E10CB">
        <w:rPr>
          <w:rFonts w:hint="eastAsia"/>
          <w:sz w:val="24"/>
          <w:szCs w:val="24"/>
        </w:rPr>
        <w:t>从电子脱扣器</w:t>
      </w:r>
      <w:r w:rsidR="004E49F7" w:rsidRPr="006E10CB">
        <w:rPr>
          <w:rFonts w:hint="eastAsia"/>
          <w:sz w:val="24"/>
          <w:szCs w:val="24"/>
        </w:rPr>
        <w:t>1</w:t>
      </w:r>
      <w:r w:rsidR="004E49F7" w:rsidRPr="006E10CB">
        <w:rPr>
          <w:sz w:val="24"/>
          <w:szCs w:val="24"/>
        </w:rPr>
        <w:t>0</w:t>
      </w:r>
      <w:r w:rsidR="004E49F7" w:rsidRPr="006E10CB">
        <w:rPr>
          <w:rFonts w:hint="eastAsia"/>
          <w:sz w:val="24"/>
          <w:szCs w:val="24"/>
        </w:rPr>
        <w:t>内脱出，电子脱扣器</w:t>
      </w:r>
      <w:r w:rsidR="004E49F7" w:rsidRPr="006E10CB">
        <w:rPr>
          <w:rFonts w:hint="eastAsia"/>
          <w:sz w:val="24"/>
          <w:szCs w:val="24"/>
        </w:rPr>
        <w:t>1</w:t>
      </w:r>
      <w:r w:rsidR="004E49F7" w:rsidRPr="006E10CB">
        <w:rPr>
          <w:sz w:val="24"/>
          <w:szCs w:val="24"/>
        </w:rPr>
        <w:t>0</w:t>
      </w:r>
      <w:r w:rsidR="004E49F7" w:rsidRPr="006E10CB">
        <w:rPr>
          <w:rFonts w:hint="eastAsia"/>
          <w:sz w:val="24"/>
          <w:szCs w:val="24"/>
        </w:rPr>
        <w:t>的壳体与第二限位段</w:t>
      </w:r>
      <w:r w:rsidR="004E49F7" w:rsidRPr="006E10CB">
        <w:rPr>
          <w:rFonts w:hint="eastAsia"/>
          <w:sz w:val="24"/>
          <w:szCs w:val="24"/>
        </w:rPr>
        <w:t>3</w:t>
      </w:r>
      <w:r w:rsidR="004E49F7" w:rsidRPr="006E10CB">
        <w:rPr>
          <w:sz w:val="24"/>
          <w:szCs w:val="24"/>
        </w:rPr>
        <w:t>22</w:t>
      </w:r>
      <w:r w:rsidR="004E49F7" w:rsidRPr="006E10CB">
        <w:rPr>
          <w:rFonts w:hint="eastAsia"/>
          <w:sz w:val="24"/>
          <w:szCs w:val="24"/>
        </w:rPr>
        <w:t>之间不再止挡，从而使显示装置能够从电子脱扣器</w:t>
      </w:r>
      <w:r w:rsidR="004E49F7" w:rsidRPr="006E10CB">
        <w:rPr>
          <w:rFonts w:hint="eastAsia"/>
          <w:sz w:val="24"/>
          <w:szCs w:val="24"/>
        </w:rPr>
        <w:t>1</w:t>
      </w:r>
      <w:r w:rsidR="004E49F7" w:rsidRPr="006E10CB">
        <w:rPr>
          <w:sz w:val="24"/>
          <w:szCs w:val="24"/>
        </w:rPr>
        <w:t>0</w:t>
      </w:r>
      <w:r w:rsidR="004E49F7" w:rsidRPr="006E10CB">
        <w:rPr>
          <w:rFonts w:hint="eastAsia"/>
          <w:sz w:val="24"/>
          <w:szCs w:val="24"/>
        </w:rPr>
        <w:t>上取下</w:t>
      </w:r>
      <w:r w:rsidR="00AF09D6" w:rsidRPr="006E10CB">
        <w:rPr>
          <w:rFonts w:hint="eastAsia"/>
          <w:sz w:val="24"/>
          <w:szCs w:val="24"/>
        </w:rPr>
        <w:t>。</w:t>
      </w:r>
    </w:p>
    <w:p w14:paraId="6277400E" w14:textId="4CE00512" w:rsidR="009109DA" w:rsidRPr="006E10CB" w:rsidRDefault="009109DA" w:rsidP="000B6B54">
      <w:pPr>
        <w:spacing w:line="360" w:lineRule="auto"/>
        <w:ind w:firstLineChars="177" w:firstLine="425"/>
        <w:textAlignment w:val="baseline"/>
        <w:rPr>
          <w:sz w:val="24"/>
          <w:szCs w:val="24"/>
        </w:rPr>
      </w:pPr>
      <w:r w:rsidRPr="006E10CB">
        <w:rPr>
          <w:rFonts w:hint="eastAsia"/>
          <w:sz w:val="24"/>
          <w:szCs w:val="24"/>
        </w:rPr>
        <w:t>如图</w:t>
      </w:r>
      <w:r w:rsidRPr="006E10CB">
        <w:rPr>
          <w:rFonts w:hint="eastAsia"/>
          <w:sz w:val="24"/>
          <w:szCs w:val="24"/>
        </w:rPr>
        <w:t>2</w:t>
      </w:r>
      <w:r w:rsidRPr="006E10CB">
        <w:rPr>
          <w:rFonts w:hint="eastAsia"/>
          <w:sz w:val="24"/>
          <w:szCs w:val="24"/>
        </w:rPr>
        <w:t>和图</w:t>
      </w:r>
      <w:r w:rsidRPr="006E10CB">
        <w:rPr>
          <w:rFonts w:hint="eastAsia"/>
          <w:sz w:val="24"/>
          <w:szCs w:val="24"/>
        </w:rPr>
        <w:t>3</w:t>
      </w:r>
      <w:r w:rsidRPr="006E10CB">
        <w:rPr>
          <w:rFonts w:hint="eastAsia"/>
          <w:sz w:val="24"/>
          <w:szCs w:val="24"/>
        </w:rPr>
        <w:t>所示，</w:t>
      </w:r>
      <w:r w:rsidR="00881148" w:rsidRPr="006E10CB">
        <w:rPr>
          <w:rFonts w:hint="eastAsia"/>
          <w:sz w:val="24"/>
          <w:szCs w:val="24"/>
        </w:rPr>
        <w:t>为了能够对第二限位结构</w:t>
      </w:r>
      <w:r w:rsidR="00881148" w:rsidRPr="006E10CB">
        <w:rPr>
          <w:rFonts w:hint="eastAsia"/>
          <w:sz w:val="24"/>
          <w:szCs w:val="24"/>
        </w:rPr>
        <w:t>3</w:t>
      </w:r>
      <w:r w:rsidR="00881148" w:rsidRPr="006E10CB">
        <w:rPr>
          <w:sz w:val="24"/>
          <w:szCs w:val="24"/>
        </w:rPr>
        <w:t>2</w:t>
      </w:r>
      <w:r w:rsidR="00881148" w:rsidRPr="006E10CB">
        <w:rPr>
          <w:rFonts w:hint="eastAsia"/>
          <w:sz w:val="24"/>
          <w:szCs w:val="24"/>
        </w:rPr>
        <w:t>进行限位，使其能够保持在锁定位置或解锁位置，底座</w:t>
      </w:r>
      <w:r w:rsidR="00881148" w:rsidRPr="006E10CB">
        <w:rPr>
          <w:rFonts w:hint="eastAsia"/>
          <w:sz w:val="24"/>
          <w:szCs w:val="24"/>
        </w:rPr>
        <w:t>22</w:t>
      </w:r>
      <w:r w:rsidR="00881148" w:rsidRPr="006E10CB">
        <w:rPr>
          <w:rFonts w:hint="eastAsia"/>
          <w:sz w:val="24"/>
          <w:szCs w:val="24"/>
        </w:rPr>
        <w:t>上设置有</w:t>
      </w:r>
      <w:proofErr w:type="gramStart"/>
      <w:r w:rsidR="00881148" w:rsidRPr="006E10CB">
        <w:rPr>
          <w:rFonts w:hint="eastAsia"/>
          <w:sz w:val="24"/>
          <w:szCs w:val="24"/>
        </w:rPr>
        <w:t>第一止挡凸起</w:t>
      </w:r>
      <w:proofErr w:type="gramEnd"/>
      <w:r w:rsidRPr="006E10CB">
        <w:rPr>
          <w:rFonts w:hint="eastAsia"/>
          <w:sz w:val="24"/>
          <w:szCs w:val="24"/>
        </w:rPr>
        <w:t>，以通过</w:t>
      </w:r>
      <w:proofErr w:type="gramStart"/>
      <w:r w:rsidRPr="006E10CB">
        <w:rPr>
          <w:rFonts w:hint="eastAsia"/>
          <w:sz w:val="24"/>
          <w:szCs w:val="24"/>
        </w:rPr>
        <w:t>第一止挡凸起</w:t>
      </w:r>
      <w:proofErr w:type="gramEnd"/>
      <w:r w:rsidRPr="006E10CB">
        <w:rPr>
          <w:rFonts w:hint="eastAsia"/>
          <w:sz w:val="24"/>
          <w:szCs w:val="24"/>
        </w:rPr>
        <w:t>对第二限位结构</w:t>
      </w:r>
      <w:r w:rsidRPr="006E10CB">
        <w:rPr>
          <w:rFonts w:hint="eastAsia"/>
          <w:sz w:val="24"/>
          <w:szCs w:val="24"/>
        </w:rPr>
        <w:t>3</w:t>
      </w:r>
      <w:r w:rsidRPr="006E10CB">
        <w:rPr>
          <w:sz w:val="24"/>
          <w:szCs w:val="24"/>
        </w:rPr>
        <w:t>2</w:t>
      </w:r>
      <w:r w:rsidRPr="006E10CB">
        <w:rPr>
          <w:rFonts w:hint="eastAsia"/>
          <w:sz w:val="24"/>
          <w:szCs w:val="24"/>
        </w:rPr>
        <w:t>进行止挡</w:t>
      </w:r>
      <w:r w:rsidR="00037D46" w:rsidRPr="006E10CB">
        <w:rPr>
          <w:rFonts w:hint="eastAsia"/>
          <w:sz w:val="24"/>
          <w:szCs w:val="24"/>
        </w:rPr>
        <w:t>，从而实现限位效果。</w:t>
      </w:r>
    </w:p>
    <w:p w14:paraId="5A7441BB" w14:textId="526880A8" w:rsidR="00881148" w:rsidRPr="006E10CB" w:rsidRDefault="00037D46" w:rsidP="000B6B54">
      <w:pPr>
        <w:spacing w:line="360" w:lineRule="auto"/>
        <w:ind w:firstLineChars="177" w:firstLine="425"/>
        <w:textAlignment w:val="baseline"/>
        <w:rPr>
          <w:sz w:val="24"/>
          <w:szCs w:val="24"/>
        </w:rPr>
      </w:pPr>
      <w:r w:rsidRPr="006E10CB">
        <w:rPr>
          <w:rFonts w:hint="eastAsia"/>
          <w:sz w:val="24"/>
          <w:szCs w:val="24"/>
        </w:rPr>
        <w:t>例如，</w:t>
      </w:r>
      <w:proofErr w:type="gramStart"/>
      <w:r w:rsidRPr="006E10CB">
        <w:rPr>
          <w:rFonts w:hint="eastAsia"/>
          <w:sz w:val="24"/>
          <w:szCs w:val="24"/>
        </w:rPr>
        <w:t>第一止挡凸起</w:t>
      </w:r>
      <w:proofErr w:type="gramEnd"/>
      <w:r w:rsidRPr="006E10CB">
        <w:rPr>
          <w:rFonts w:hint="eastAsia"/>
          <w:sz w:val="24"/>
          <w:szCs w:val="24"/>
        </w:rPr>
        <w:t>设置在底座</w:t>
      </w:r>
      <w:r w:rsidRPr="006E10CB">
        <w:rPr>
          <w:rFonts w:hint="eastAsia"/>
          <w:sz w:val="24"/>
          <w:szCs w:val="24"/>
        </w:rPr>
        <w:t>2</w:t>
      </w:r>
      <w:r w:rsidRPr="006E10CB">
        <w:rPr>
          <w:sz w:val="24"/>
          <w:szCs w:val="24"/>
        </w:rPr>
        <w:t>2</w:t>
      </w:r>
      <w:r w:rsidRPr="006E10CB">
        <w:rPr>
          <w:rFonts w:hint="eastAsia"/>
          <w:sz w:val="24"/>
          <w:szCs w:val="24"/>
        </w:rPr>
        <w:t>的底面（即朝向电子脱扣器</w:t>
      </w:r>
      <w:r w:rsidRPr="006E10CB">
        <w:rPr>
          <w:rFonts w:hint="eastAsia"/>
          <w:sz w:val="24"/>
          <w:szCs w:val="24"/>
        </w:rPr>
        <w:t>1</w:t>
      </w:r>
      <w:r w:rsidRPr="006E10CB">
        <w:rPr>
          <w:sz w:val="24"/>
          <w:szCs w:val="24"/>
        </w:rPr>
        <w:t>0</w:t>
      </w:r>
      <w:r w:rsidRPr="006E10CB">
        <w:rPr>
          <w:rFonts w:hint="eastAsia"/>
          <w:sz w:val="24"/>
          <w:szCs w:val="24"/>
        </w:rPr>
        <w:t>的一面）上，</w:t>
      </w:r>
      <w:proofErr w:type="gramStart"/>
      <w:r w:rsidR="00881148" w:rsidRPr="006E10CB">
        <w:rPr>
          <w:rFonts w:hint="eastAsia"/>
          <w:sz w:val="24"/>
          <w:szCs w:val="24"/>
        </w:rPr>
        <w:t>第一止挡凸起</w:t>
      </w:r>
      <w:proofErr w:type="gramEnd"/>
      <w:r w:rsidR="00881148" w:rsidRPr="006E10CB">
        <w:rPr>
          <w:rFonts w:hint="eastAsia"/>
          <w:sz w:val="24"/>
          <w:szCs w:val="24"/>
        </w:rPr>
        <w:t>具有</w:t>
      </w:r>
      <w:ins w:id="286" w:author="HSHONOR15" w:date="2021-05-27T03:23:00Z">
        <w:r w:rsidR="004D4E1B">
          <w:rPr>
            <w:rFonts w:hint="eastAsia"/>
            <w:sz w:val="24"/>
            <w:szCs w:val="24"/>
          </w:rPr>
          <w:t>一个</w:t>
        </w:r>
      </w:ins>
      <w:r w:rsidR="00881148" w:rsidRPr="006E10CB">
        <w:rPr>
          <w:rFonts w:hint="eastAsia"/>
          <w:sz w:val="24"/>
          <w:szCs w:val="24"/>
        </w:rPr>
        <w:t>弧形段</w:t>
      </w:r>
      <w:r w:rsidR="00881148" w:rsidRPr="006E10CB">
        <w:rPr>
          <w:rFonts w:hint="eastAsia"/>
          <w:sz w:val="24"/>
          <w:szCs w:val="24"/>
        </w:rPr>
        <w:t>221</w:t>
      </w:r>
      <w:r w:rsidR="00881148" w:rsidRPr="006E10CB">
        <w:rPr>
          <w:rFonts w:hint="eastAsia"/>
          <w:sz w:val="24"/>
          <w:szCs w:val="24"/>
        </w:rPr>
        <w:t>和</w:t>
      </w:r>
      <w:ins w:id="287" w:author="HSHONOR15" w:date="2021-05-27T03:23:00Z">
        <w:r w:rsidR="004D4E1B">
          <w:rPr>
            <w:rFonts w:hint="eastAsia"/>
            <w:sz w:val="24"/>
            <w:szCs w:val="24"/>
          </w:rPr>
          <w:t>至少一个</w:t>
        </w:r>
      </w:ins>
      <w:r w:rsidR="00881148" w:rsidRPr="006E10CB">
        <w:rPr>
          <w:rFonts w:hint="eastAsia"/>
          <w:sz w:val="24"/>
          <w:szCs w:val="24"/>
        </w:rPr>
        <w:t>直线段</w:t>
      </w:r>
      <w:del w:id="288" w:author="HSHONOR15" w:date="2021-05-27T03:23:00Z">
        <w:r w:rsidR="00881148" w:rsidRPr="006E10CB" w:rsidDel="004D4E1B">
          <w:rPr>
            <w:rFonts w:hint="eastAsia"/>
            <w:sz w:val="24"/>
            <w:szCs w:val="24"/>
          </w:rPr>
          <w:delText>222</w:delText>
        </w:r>
      </w:del>
      <w:r w:rsidR="00881148" w:rsidRPr="006E10CB">
        <w:rPr>
          <w:rFonts w:hint="eastAsia"/>
          <w:sz w:val="24"/>
          <w:szCs w:val="24"/>
        </w:rPr>
        <w:t>，弧形段</w:t>
      </w:r>
      <w:r w:rsidR="00881148" w:rsidRPr="006E10CB">
        <w:rPr>
          <w:rFonts w:hint="eastAsia"/>
          <w:sz w:val="24"/>
          <w:szCs w:val="24"/>
        </w:rPr>
        <w:t>221</w:t>
      </w:r>
      <w:r w:rsidR="00881148" w:rsidRPr="006E10CB">
        <w:rPr>
          <w:rFonts w:hint="eastAsia"/>
          <w:sz w:val="24"/>
          <w:szCs w:val="24"/>
        </w:rPr>
        <w:t>围设在安装孔</w:t>
      </w:r>
      <w:r w:rsidR="00881148" w:rsidRPr="006E10CB">
        <w:rPr>
          <w:rFonts w:hint="eastAsia"/>
          <w:sz w:val="24"/>
          <w:szCs w:val="24"/>
        </w:rPr>
        <w:t>211</w:t>
      </w:r>
      <w:r w:rsidR="00881148" w:rsidRPr="006E10CB">
        <w:rPr>
          <w:rFonts w:hint="eastAsia"/>
          <w:sz w:val="24"/>
          <w:szCs w:val="24"/>
        </w:rPr>
        <w:t>的外周，且弧形段</w:t>
      </w:r>
      <w:r w:rsidR="00881148" w:rsidRPr="006E10CB">
        <w:rPr>
          <w:rFonts w:hint="eastAsia"/>
          <w:sz w:val="24"/>
          <w:szCs w:val="24"/>
        </w:rPr>
        <w:t>221</w:t>
      </w:r>
      <w:r w:rsidR="00881148" w:rsidRPr="006E10CB">
        <w:rPr>
          <w:rFonts w:hint="eastAsia"/>
          <w:sz w:val="24"/>
          <w:szCs w:val="24"/>
        </w:rPr>
        <w:t>的第一端和第二</w:t>
      </w:r>
      <w:proofErr w:type="gramStart"/>
      <w:r w:rsidR="00881148" w:rsidRPr="006E10CB">
        <w:rPr>
          <w:rFonts w:hint="eastAsia"/>
          <w:sz w:val="24"/>
          <w:szCs w:val="24"/>
        </w:rPr>
        <w:t>端分别</w:t>
      </w:r>
      <w:proofErr w:type="gramEnd"/>
      <w:r w:rsidR="00881148" w:rsidRPr="006E10CB">
        <w:rPr>
          <w:rFonts w:hint="eastAsia"/>
          <w:sz w:val="24"/>
          <w:szCs w:val="24"/>
        </w:rPr>
        <w:t>设置有直线段</w:t>
      </w:r>
      <w:del w:id="289" w:author="HSHONOR15" w:date="2021-05-27T03:23:00Z">
        <w:r w:rsidR="00881148" w:rsidRPr="006E10CB" w:rsidDel="005403CE">
          <w:rPr>
            <w:rFonts w:hint="eastAsia"/>
            <w:sz w:val="24"/>
            <w:szCs w:val="24"/>
          </w:rPr>
          <w:delText>222</w:delText>
        </w:r>
      </w:del>
      <w:r w:rsidR="00881148" w:rsidRPr="006E10CB">
        <w:rPr>
          <w:rFonts w:hint="eastAsia"/>
          <w:sz w:val="24"/>
          <w:szCs w:val="24"/>
        </w:rPr>
        <w:t>，第二限位结构</w:t>
      </w:r>
      <w:r w:rsidR="00881148" w:rsidRPr="006E10CB">
        <w:rPr>
          <w:rFonts w:hint="eastAsia"/>
          <w:sz w:val="24"/>
          <w:szCs w:val="24"/>
        </w:rPr>
        <w:t>32</w:t>
      </w:r>
      <w:r w:rsidR="00881148" w:rsidRPr="006E10CB">
        <w:rPr>
          <w:rFonts w:hint="eastAsia"/>
          <w:sz w:val="24"/>
          <w:szCs w:val="24"/>
        </w:rPr>
        <w:t>处于锁定位置时，第二限位结构</w:t>
      </w:r>
      <w:r w:rsidR="00881148" w:rsidRPr="006E10CB">
        <w:rPr>
          <w:rFonts w:hint="eastAsia"/>
          <w:sz w:val="24"/>
          <w:szCs w:val="24"/>
        </w:rPr>
        <w:t>32</w:t>
      </w:r>
      <w:r w:rsidR="00881148" w:rsidRPr="006E10CB">
        <w:rPr>
          <w:rFonts w:hint="eastAsia"/>
          <w:sz w:val="24"/>
          <w:szCs w:val="24"/>
        </w:rPr>
        <w:t>与位于弧形段</w:t>
      </w:r>
      <w:r w:rsidR="00881148" w:rsidRPr="006E10CB">
        <w:rPr>
          <w:rFonts w:hint="eastAsia"/>
          <w:sz w:val="24"/>
          <w:szCs w:val="24"/>
        </w:rPr>
        <w:t>221</w:t>
      </w:r>
      <w:r w:rsidR="00881148" w:rsidRPr="006E10CB">
        <w:rPr>
          <w:rFonts w:hint="eastAsia"/>
          <w:sz w:val="24"/>
          <w:szCs w:val="24"/>
        </w:rPr>
        <w:t>的第一端的直线段</w:t>
      </w:r>
      <w:r w:rsidR="00881148" w:rsidRPr="006E10CB">
        <w:rPr>
          <w:rFonts w:hint="eastAsia"/>
          <w:sz w:val="24"/>
          <w:szCs w:val="24"/>
        </w:rPr>
        <w:t>222</w:t>
      </w:r>
      <w:ins w:id="290" w:author="HSHONOR15" w:date="2021-05-27T03:23:00Z">
        <w:r w:rsidR="005403CE">
          <w:rPr>
            <w:rFonts w:hint="eastAsia"/>
            <w:sz w:val="24"/>
            <w:szCs w:val="24"/>
          </w:rPr>
          <w:t>a</w:t>
        </w:r>
      </w:ins>
      <w:r w:rsidR="00881148" w:rsidRPr="006E10CB">
        <w:rPr>
          <w:rFonts w:hint="eastAsia"/>
          <w:sz w:val="24"/>
          <w:szCs w:val="24"/>
        </w:rPr>
        <w:t>接触，第二限位结构</w:t>
      </w:r>
      <w:r w:rsidR="00881148" w:rsidRPr="006E10CB">
        <w:rPr>
          <w:rFonts w:hint="eastAsia"/>
          <w:sz w:val="24"/>
          <w:szCs w:val="24"/>
        </w:rPr>
        <w:t>32</w:t>
      </w:r>
      <w:r w:rsidR="00881148" w:rsidRPr="006E10CB">
        <w:rPr>
          <w:rFonts w:hint="eastAsia"/>
          <w:sz w:val="24"/>
          <w:szCs w:val="24"/>
        </w:rPr>
        <w:t>处于解锁位置时与位于弧形段</w:t>
      </w:r>
      <w:r w:rsidR="00881148" w:rsidRPr="006E10CB">
        <w:rPr>
          <w:rFonts w:hint="eastAsia"/>
          <w:sz w:val="24"/>
          <w:szCs w:val="24"/>
        </w:rPr>
        <w:t>221</w:t>
      </w:r>
      <w:r w:rsidR="00881148" w:rsidRPr="006E10CB">
        <w:rPr>
          <w:rFonts w:hint="eastAsia"/>
          <w:sz w:val="24"/>
          <w:szCs w:val="24"/>
        </w:rPr>
        <w:t>的第二端的直线段</w:t>
      </w:r>
      <w:r w:rsidR="00881148" w:rsidRPr="006E10CB">
        <w:rPr>
          <w:rFonts w:hint="eastAsia"/>
          <w:sz w:val="24"/>
          <w:szCs w:val="24"/>
        </w:rPr>
        <w:t>222</w:t>
      </w:r>
      <w:ins w:id="291" w:author="HSHONOR15" w:date="2021-05-27T03:24:00Z">
        <w:r w:rsidR="005403CE">
          <w:rPr>
            <w:rFonts w:hint="eastAsia"/>
            <w:sz w:val="24"/>
            <w:szCs w:val="24"/>
          </w:rPr>
          <w:t>b</w:t>
        </w:r>
      </w:ins>
      <w:r w:rsidR="00881148" w:rsidRPr="006E10CB">
        <w:rPr>
          <w:rFonts w:hint="eastAsia"/>
          <w:sz w:val="24"/>
          <w:szCs w:val="24"/>
        </w:rPr>
        <w:t>接触。</w:t>
      </w:r>
    </w:p>
    <w:p w14:paraId="2253087B" w14:textId="6CCDC5A4" w:rsidR="004501E5" w:rsidRPr="006E10CB" w:rsidRDefault="004501E5" w:rsidP="000B6B54">
      <w:pPr>
        <w:spacing w:line="360" w:lineRule="auto"/>
        <w:ind w:firstLineChars="177" w:firstLine="425"/>
        <w:textAlignment w:val="baseline"/>
        <w:rPr>
          <w:sz w:val="24"/>
          <w:szCs w:val="24"/>
        </w:rPr>
      </w:pPr>
      <w:r w:rsidRPr="006E10CB">
        <w:rPr>
          <w:rFonts w:hint="eastAsia"/>
          <w:sz w:val="24"/>
          <w:szCs w:val="24"/>
        </w:rPr>
        <w:t>在本实施例中，两个直线段</w:t>
      </w:r>
      <w:r w:rsidRPr="006E10CB">
        <w:rPr>
          <w:rFonts w:hint="eastAsia"/>
          <w:sz w:val="24"/>
          <w:szCs w:val="24"/>
        </w:rPr>
        <w:t>2</w:t>
      </w:r>
      <w:r w:rsidRPr="006E10CB">
        <w:rPr>
          <w:sz w:val="24"/>
          <w:szCs w:val="24"/>
        </w:rPr>
        <w:t>22</w:t>
      </w:r>
      <w:ins w:id="292" w:author="HSHONOR15" w:date="2021-05-27T06:59:00Z">
        <w:r w:rsidR="00183252">
          <w:rPr>
            <w:rFonts w:hint="eastAsia"/>
            <w:sz w:val="24"/>
            <w:szCs w:val="24"/>
          </w:rPr>
          <w:t>a</w:t>
        </w:r>
        <w:r w:rsidR="00183252">
          <w:rPr>
            <w:rFonts w:hint="eastAsia"/>
            <w:sz w:val="24"/>
            <w:szCs w:val="24"/>
          </w:rPr>
          <w:t>、</w:t>
        </w:r>
        <w:r w:rsidR="00183252">
          <w:rPr>
            <w:rFonts w:hint="eastAsia"/>
            <w:sz w:val="24"/>
            <w:szCs w:val="24"/>
          </w:rPr>
          <w:t>2</w:t>
        </w:r>
        <w:r w:rsidR="00183252">
          <w:rPr>
            <w:sz w:val="24"/>
            <w:szCs w:val="24"/>
          </w:rPr>
          <w:t>22</w:t>
        </w:r>
        <w:r w:rsidR="00183252">
          <w:rPr>
            <w:rFonts w:hint="eastAsia"/>
            <w:sz w:val="24"/>
            <w:szCs w:val="24"/>
          </w:rPr>
          <w:t>b</w:t>
        </w:r>
      </w:ins>
      <w:r w:rsidRPr="006E10CB">
        <w:rPr>
          <w:rFonts w:hint="eastAsia"/>
          <w:sz w:val="24"/>
          <w:szCs w:val="24"/>
        </w:rPr>
        <w:t>用于</w:t>
      </w:r>
      <w:r w:rsidR="00972D06" w:rsidRPr="006E10CB">
        <w:rPr>
          <w:rFonts w:hint="eastAsia"/>
          <w:sz w:val="24"/>
          <w:szCs w:val="24"/>
        </w:rPr>
        <w:t>将第二限位结构</w:t>
      </w:r>
      <w:r w:rsidR="00972D06" w:rsidRPr="006E10CB">
        <w:rPr>
          <w:rFonts w:hint="eastAsia"/>
          <w:sz w:val="24"/>
          <w:szCs w:val="24"/>
        </w:rPr>
        <w:t>3</w:t>
      </w:r>
      <w:r w:rsidR="00972D06" w:rsidRPr="006E10CB">
        <w:rPr>
          <w:sz w:val="24"/>
          <w:szCs w:val="24"/>
        </w:rPr>
        <w:t>2</w:t>
      </w:r>
      <w:r w:rsidR="00972D06" w:rsidRPr="006E10CB">
        <w:rPr>
          <w:rFonts w:hint="eastAsia"/>
          <w:sz w:val="24"/>
          <w:szCs w:val="24"/>
        </w:rPr>
        <w:t>的转动范围限制</w:t>
      </w:r>
      <w:r w:rsidR="00852443" w:rsidRPr="006E10CB">
        <w:rPr>
          <w:rFonts w:hint="eastAsia"/>
          <w:sz w:val="24"/>
          <w:szCs w:val="24"/>
        </w:rPr>
        <w:t>在</w:t>
      </w:r>
      <w:r w:rsidR="00852443" w:rsidRPr="006E10CB">
        <w:rPr>
          <w:rFonts w:hint="eastAsia"/>
          <w:sz w:val="24"/>
          <w:szCs w:val="24"/>
        </w:rPr>
        <w:t>9</w:t>
      </w:r>
      <w:r w:rsidR="00852443" w:rsidRPr="006E10CB">
        <w:rPr>
          <w:sz w:val="24"/>
          <w:szCs w:val="24"/>
        </w:rPr>
        <w:t>0</w:t>
      </w:r>
      <w:r w:rsidR="00852443" w:rsidRPr="006E10CB">
        <w:rPr>
          <w:rFonts w:hint="eastAsia"/>
          <w:sz w:val="24"/>
          <w:szCs w:val="24"/>
        </w:rPr>
        <w:t>°的范围内。</w:t>
      </w:r>
    </w:p>
    <w:p w14:paraId="4D099744" w14:textId="78BDA2E0" w:rsidR="002A215B" w:rsidRPr="006E10CB" w:rsidRDefault="00037D46" w:rsidP="00F47B9A">
      <w:pPr>
        <w:spacing w:line="360" w:lineRule="auto"/>
        <w:ind w:firstLineChars="177" w:firstLine="425"/>
        <w:textAlignment w:val="baseline"/>
        <w:rPr>
          <w:sz w:val="24"/>
          <w:szCs w:val="24"/>
        </w:rPr>
      </w:pPr>
      <w:r w:rsidRPr="006E10CB">
        <w:rPr>
          <w:rFonts w:hint="eastAsia"/>
          <w:sz w:val="24"/>
          <w:szCs w:val="24"/>
        </w:rPr>
        <w:t>进一步地，为了让使用者在</w:t>
      </w:r>
      <w:r w:rsidR="00F47B9A" w:rsidRPr="006E10CB">
        <w:rPr>
          <w:rFonts w:hint="eastAsia"/>
          <w:sz w:val="24"/>
          <w:szCs w:val="24"/>
        </w:rPr>
        <w:t>调整第二限位结构</w:t>
      </w:r>
      <w:r w:rsidR="00F47B9A" w:rsidRPr="006E10CB">
        <w:rPr>
          <w:rFonts w:hint="eastAsia"/>
          <w:sz w:val="24"/>
          <w:szCs w:val="24"/>
        </w:rPr>
        <w:t>3</w:t>
      </w:r>
      <w:r w:rsidR="00F47B9A" w:rsidRPr="006E10CB">
        <w:rPr>
          <w:sz w:val="24"/>
          <w:szCs w:val="24"/>
        </w:rPr>
        <w:t>2</w:t>
      </w:r>
      <w:r w:rsidR="00F47B9A" w:rsidRPr="006E10CB">
        <w:rPr>
          <w:rFonts w:hint="eastAsia"/>
          <w:sz w:val="24"/>
          <w:szCs w:val="24"/>
        </w:rPr>
        <w:t>的过程中能够获得明显的反馈，</w:t>
      </w:r>
      <w:r w:rsidR="00881148" w:rsidRPr="006E10CB">
        <w:rPr>
          <w:rFonts w:hint="eastAsia"/>
          <w:sz w:val="24"/>
          <w:szCs w:val="24"/>
        </w:rPr>
        <w:t>底座</w:t>
      </w:r>
      <w:r w:rsidR="00881148" w:rsidRPr="006E10CB">
        <w:rPr>
          <w:rFonts w:hint="eastAsia"/>
          <w:sz w:val="24"/>
          <w:szCs w:val="24"/>
        </w:rPr>
        <w:t>22</w:t>
      </w:r>
      <w:r w:rsidR="00881148" w:rsidRPr="006E10CB">
        <w:rPr>
          <w:rFonts w:hint="eastAsia"/>
          <w:sz w:val="24"/>
          <w:szCs w:val="24"/>
        </w:rPr>
        <w:t>上还设置有</w:t>
      </w:r>
      <w:ins w:id="293" w:author="HSHONOR15" w:date="2021-05-27T03:24:00Z">
        <w:r w:rsidR="005403CE">
          <w:rPr>
            <w:rFonts w:hint="eastAsia"/>
            <w:sz w:val="24"/>
            <w:szCs w:val="24"/>
          </w:rPr>
          <w:t>一个</w:t>
        </w:r>
      </w:ins>
      <w:proofErr w:type="gramStart"/>
      <w:r w:rsidR="00881148" w:rsidRPr="006E10CB">
        <w:rPr>
          <w:rFonts w:hint="eastAsia"/>
          <w:sz w:val="24"/>
          <w:szCs w:val="24"/>
        </w:rPr>
        <w:t>第二止挡凸起</w:t>
      </w:r>
      <w:proofErr w:type="gramEnd"/>
      <w:r w:rsidR="00881148" w:rsidRPr="006E10CB">
        <w:rPr>
          <w:rFonts w:hint="eastAsia"/>
          <w:sz w:val="24"/>
          <w:szCs w:val="24"/>
        </w:rPr>
        <w:t>23</w:t>
      </w:r>
      <w:r w:rsidR="00881148" w:rsidRPr="006E10CB">
        <w:rPr>
          <w:rFonts w:hint="eastAsia"/>
          <w:sz w:val="24"/>
          <w:szCs w:val="24"/>
        </w:rPr>
        <w:t>，在安装孔</w:t>
      </w:r>
      <w:r w:rsidR="00881148" w:rsidRPr="006E10CB">
        <w:rPr>
          <w:rFonts w:hint="eastAsia"/>
          <w:sz w:val="24"/>
          <w:szCs w:val="24"/>
        </w:rPr>
        <w:t>211</w:t>
      </w:r>
      <w:r w:rsidR="00881148" w:rsidRPr="006E10CB">
        <w:rPr>
          <w:rFonts w:hint="eastAsia"/>
          <w:sz w:val="24"/>
          <w:szCs w:val="24"/>
        </w:rPr>
        <w:t>的圆周方向，</w:t>
      </w:r>
      <w:proofErr w:type="gramStart"/>
      <w:r w:rsidR="00881148" w:rsidRPr="006E10CB">
        <w:rPr>
          <w:rFonts w:hint="eastAsia"/>
          <w:sz w:val="24"/>
          <w:szCs w:val="24"/>
        </w:rPr>
        <w:t>第二止挡凸起</w:t>
      </w:r>
      <w:proofErr w:type="gramEnd"/>
      <w:r w:rsidR="00881148" w:rsidRPr="006E10CB">
        <w:rPr>
          <w:rFonts w:hint="eastAsia"/>
          <w:sz w:val="24"/>
          <w:szCs w:val="24"/>
        </w:rPr>
        <w:t>23</w:t>
      </w:r>
      <w:r w:rsidR="00881148" w:rsidRPr="006E10CB">
        <w:rPr>
          <w:rFonts w:hint="eastAsia"/>
          <w:sz w:val="24"/>
          <w:szCs w:val="24"/>
        </w:rPr>
        <w:t>位于弧形段</w:t>
      </w:r>
      <w:r w:rsidR="00881148" w:rsidRPr="006E10CB">
        <w:rPr>
          <w:rFonts w:hint="eastAsia"/>
          <w:sz w:val="24"/>
          <w:szCs w:val="24"/>
        </w:rPr>
        <w:t>221</w:t>
      </w:r>
      <w:r w:rsidR="00881148" w:rsidRPr="006E10CB">
        <w:rPr>
          <w:rFonts w:hint="eastAsia"/>
          <w:sz w:val="24"/>
          <w:szCs w:val="24"/>
        </w:rPr>
        <w:t>的第一端的直线段</w:t>
      </w:r>
      <w:r w:rsidR="00881148" w:rsidRPr="006E10CB">
        <w:rPr>
          <w:rFonts w:hint="eastAsia"/>
          <w:sz w:val="24"/>
          <w:szCs w:val="24"/>
        </w:rPr>
        <w:t>222</w:t>
      </w:r>
      <w:ins w:id="294" w:author="HSHONOR15" w:date="2021-05-27T03:24:00Z">
        <w:r w:rsidR="005403CE">
          <w:rPr>
            <w:rFonts w:hint="eastAsia"/>
            <w:sz w:val="24"/>
            <w:szCs w:val="24"/>
          </w:rPr>
          <w:t>a</w:t>
        </w:r>
      </w:ins>
      <w:r w:rsidR="00881148" w:rsidRPr="006E10CB">
        <w:rPr>
          <w:rFonts w:hint="eastAsia"/>
          <w:sz w:val="24"/>
          <w:szCs w:val="24"/>
        </w:rPr>
        <w:t>和弧形段</w:t>
      </w:r>
      <w:r w:rsidR="00881148" w:rsidRPr="006E10CB">
        <w:rPr>
          <w:rFonts w:hint="eastAsia"/>
          <w:sz w:val="24"/>
          <w:szCs w:val="24"/>
        </w:rPr>
        <w:t>221</w:t>
      </w:r>
      <w:r w:rsidR="00881148" w:rsidRPr="006E10CB">
        <w:rPr>
          <w:rFonts w:hint="eastAsia"/>
          <w:sz w:val="24"/>
          <w:szCs w:val="24"/>
        </w:rPr>
        <w:t>的第二端的直线段</w:t>
      </w:r>
      <w:r w:rsidR="00881148" w:rsidRPr="006E10CB">
        <w:rPr>
          <w:rFonts w:hint="eastAsia"/>
          <w:sz w:val="24"/>
          <w:szCs w:val="24"/>
        </w:rPr>
        <w:t>222</w:t>
      </w:r>
      <w:ins w:id="295" w:author="HSHONOR15" w:date="2021-05-27T03:24:00Z">
        <w:r w:rsidR="005403CE">
          <w:rPr>
            <w:rFonts w:hint="eastAsia"/>
            <w:sz w:val="24"/>
            <w:szCs w:val="24"/>
          </w:rPr>
          <w:t>b</w:t>
        </w:r>
      </w:ins>
      <w:r w:rsidR="00881148" w:rsidRPr="006E10CB">
        <w:rPr>
          <w:rFonts w:hint="eastAsia"/>
          <w:sz w:val="24"/>
          <w:szCs w:val="24"/>
        </w:rPr>
        <w:t>之间，第二限位结</w:t>
      </w:r>
      <w:r w:rsidR="00881148" w:rsidRPr="006E10CB">
        <w:rPr>
          <w:rFonts w:hint="eastAsia"/>
          <w:sz w:val="24"/>
          <w:szCs w:val="24"/>
        </w:rPr>
        <w:lastRenderedPageBreak/>
        <w:t>构</w:t>
      </w:r>
      <w:r w:rsidR="00881148" w:rsidRPr="006E10CB">
        <w:rPr>
          <w:rFonts w:hint="eastAsia"/>
          <w:sz w:val="24"/>
          <w:szCs w:val="24"/>
        </w:rPr>
        <w:t>32</w:t>
      </w:r>
      <w:r w:rsidR="00881148" w:rsidRPr="006E10CB">
        <w:rPr>
          <w:rFonts w:hint="eastAsia"/>
          <w:sz w:val="24"/>
          <w:szCs w:val="24"/>
        </w:rPr>
        <w:t>上设置有用于与</w:t>
      </w:r>
      <w:proofErr w:type="gramStart"/>
      <w:r w:rsidR="00881148" w:rsidRPr="006E10CB">
        <w:rPr>
          <w:rFonts w:hint="eastAsia"/>
          <w:sz w:val="24"/>
          <w:szCs w:val="24"/>
        </w:rPr>
        <w:t>第二止挡凸起</w:t>
      </w:r>
      <w:proofErr w:type="gramEnd"/>
      <w:r w:rsidR="00881148" w:rsidRPr="006E10CB">
        <w:rPr>
          <w:rFonts w:hint="eastAsia"/>
          <w:sz w:val="24"/>
          <w:szCs w:val="24"/>
        </w:rPr>
        <w:t>23</w:t>
      </w:r>
      <w:r w:rsidR="00881148" w:rsidRPr="006E10CB">
        <w:rPr>
          <w:rFonts w:hint="eastAsia"/>
          <w:sz w:val="24"/>
          <w:szCs w:val="24"/>
        </w:rPr>
        <w:t>配合的过渡凸起</w:t>
      </w:r>
      <w:r w:rsidR="00881148" w:rsidRPr="006E10CB">
        <w:rPr>
          <w:rFonts w:hint="eastAsia"/>
          <w:sz w:val="24"/>
          <w:szCs w:val="24"/>
        </w:rPr>
        <w:t>321a</w:t>
      </w:r>
      <w:r w:rsidR="00881148" w:rsidRPr="006E10CB">
        <w:rPr>
          <w:rFonts w:hint="eastAsia"/>
          <w:sz w:val="24"/>
          <w:szCs w:val="24"/>
        </w:rPr>
        <w:t>。</w:t>
      </w:r>
      <w:r w:rsidR="00F47B9A" w:rsidRPr="006E10CB">
        <w:rPr>
          <w:rFonts w:hint="eastAsia"/>
          <w:sz w:val="24"/>
          <w:szCs w:val="24"/>
        </w:rPr>
        <w:t>这样在转动</w:t>
      </w:r>
      <w:r w:rsidR="00DB5F76" w:rsidRPr="006E10CB">
        <w:rPr>
          <w:rFonts w:hint="eastAsia"/>
          <w:sz w:val="24"/>
          <w:szCs w:val="24"/>
        </w:rPr>
        <w:t>过程中过渡凸起</w:t>
      </w:r>
      <w:r w:rsidR="00DB5F76" w:rsidRPr="006E10CB">
        <w:rPr>
          <w:rFonts w:hint="eastAsia"/>
          <w:sz w:val="24"/>
          <w:szCs w:val="24"/>
        </w:rPr>
        <w:t>3</w:t>
      </w:r>
      <w:r w:rsidR="00DB5F76" w:rsidRPr="006E10CB">
        <w:rPr>
          <w:sz w:val="24"/>
          <w:szCs w:val="24"/>
        </w:rPr>
        <w:t>21</w:t>
      </w:r>
      <w:r w:rsidR="00DB5F76" w:rsidRPr="006E10CB">
        <w:rPr>
          <w:rFonts w:hint="eastAsia"/>
          <w:sz w:val="24"/>
          <w:szCs w:val="24"/>
        </w:rPr>
        <w:t>a</w:t>
      </w:r>
      <w:r w:rsidR="00DB5F76" w:rsidRPr="006E10CB">
        <w:rPr>
          <w:rFonts w:hint="eastAsia"/>
          <w:sz w:val="24"/>
          <w:szCs w:val="24"/>
        </w:rPr>
        <w:t>经过</w:t>
      </w:r>
      <w:proofErr w:type="gramStart"/>
      <w:r w:rsidR="00DB5F76" w:rsidRPr="006E10CB">
        <w:rPr>
          <w:rFonts w:hint="eastAsia"/>
          <w:sz w:val="24"/>
          <w:szCs w:val="24"/>
        </w:rPr>
        <w:t>第二止挡凸起</w:t>
      </w:r>
      <w:proofErr w:type="gramEnd"/>
      <w:r w:rsidR="00DB5F76" w:rsidRPr="006E10CB">
        <w:rPr>
          <w:rFonts w:hint="eastAsia"/>
          <w:sz w:val="24"/>
          <w:szCs w:val="24"/>
        </w:rPr>
        <w:t>2</w:t>
      </w:r>
      <w:r w:rsidR="00DB5F76" w:rsidRPr="006E10CB">
        <w:rPr>
          <w:sz w:val="24"/>
          <w:szCs w:val="24"/>
        </w:rPr>
        <w:t>3</w:t>
      </w:r>
      <w:r w:rsidR="00DB5F76" w:rsidRPr="006E10CB">
        <w:rPr>
          <w:rFonts w:hint="eastAsia"/>
          <w:sz w:val="24"/>
          <w:szCs w:val="24"/>
        </w:rPr>
        <w:t>时</w:t>
      </w:r>
      <w:r w:rsidR="008360FC" w:rsidRPr="006E10CB">
        <w:rPr>
          <w:rFonts w:hint="eastAsia"/>
          <w:sz w:val="24"/>
          <w:szCs w:val="24"/>
        </w:rPr>
        <w:t>会有</w:t>
      </w:r>
      <w:r w:rsidR="007D1A25" w:rsidRPr="006E10CB">
        <w:rPr>
          <w:rFonts w:hint="eastAsia"/>
          <w:sz w:val="24"/>
          <w:szCs w:val="24"/>
        </w:rPr>
        <w:t>明显的阻尼感，从而使用者能够感知到第二限位结构</w:t>
      </w:r>
      <w:r w:rsidR="0042377F" w:rsidRPr="006E10CB">
        <w:rPr>
          <w:sz w:val="24"/>
          <w:szCs w:val="24"/>
        </w:rPr>
        <w:t>32</w:t>
      </w:r>
      <w:r w:rsidR="007D1A25" w:rsidRPr="006E10CB">
        <w:rPr>
          <w:rFonts w:hint="eastAsia"/>
          <w:sz w:val="24"/>
          <w:szCs w:val="24"/>
        </w:rPr>
        <w:t>的位置切换。</w:t>
      </w:r>
      <w:r w:rsidR="002A215B" w:rsidRPr="006E10CB">
        <w:rPr>
          <w:rFonts w:hint="eastAsia"/>
          <w:sz w:val="24"/>
          <w:szCs w:val="24"/>
        </w:rPr>
        <w:t>具体地，</w:t>
      </w:r>
      <w:r w:rsidR="004501E5" w:rsidRPr="006E10CB">
        <w:rPr>
          <w:rFonts w:hint="eastAsia"/>
          <w:sz w:val="24"/>
          <w:szCs w:val="24"/>
        </w:rPr>
        <w:t>第一限位段</w:t>
      </w:r>
      <w:r w:rsidR="004501E5" w:rsidRPr="006E10CB">
        <w:rPr>
          <w:rFonts w:hint="eastAsia"/>
          <w:sz w:val="24"/>
          <w:szCs w:val="24"/>
        </w:rPr>
        <w:t>3</w:t>
      </w:r>
      <w:r w:rsidR="004501E5" w:rsidRPr="006E10CB">
        <w:rPr>
          <w:sz w:val="24"/>
          <w:szCs w:val="24"/>
        </w:rPr>
        <w:t>21</w:t>
      </w:r>
      <w:r w:rsidR="004501E5" w:rsidRPr="006E10CB">
        <w:rPr>
          <w:rFonts w:hint="eastAsia"/>
          <w:sz w:val="24"/>
          <w:szCs w:val="24"/>
        </w:rPr>
        <w:t>上设置有避让槽，过渡凸起</w:t>
      </w:r>
      <w:r w:rsidR="004501E5" w:rsidRPr="006E10CB">
        <w:rPr>
          <w:rFonts w:hint="eastAsia"/>
          <w:sz w:val="24"/>
          <w:szCs w:val="24"/>
        </w:rPr>
        <w:t>3</w:t>
      </w:r>
      <w:r w:rsidR="004501E5" w:rsidRPr="006E10CB">
        <w:rPr>
          <w:sz w:val="24"/>
          <w:szCs w:val="24"/>
        </w:rPr>
        <w:t>21</w:t>
      </w:r>
      <w:r w:rsidR="004501E5" w:rsidRPr="006E10CB">
        <w:rPr>
          <w:rFonts w:hint="eastAsia"/>
          <w:sz w:val="24"/>
          <w:szCs w:val="24"/>
        </w:rPr>
        <w:t>a</w:t>
      </w:r>
      <w:r w:rsidR="004501E5" w:rsidRPr="006E10CB">
        <w:rPr>
          <w:rFonts w:hint="eastAsia"/>
          <w:sz w:val="24"/>
          <w:szCs w:val="24"/>
        </w:rPr>
        <w:t>设置在避让槽的中部。</w:t>
      </w:r>
    </w:p>
    <w:p w14:paraId="6B9EA968" w14:textId="63E0F180" w:rsidR="00E40DD8" w:rsidRPr="006E10CB" w:rsidRDefault="007D1A25" w:rsidP="00B17ECF">
      <w:pPr>
        <w:spacing w:line="360" w:lineRule="auto"/>
        <w:ind w:firstLineChars="177" w:firstLine="425"/>
        <w:textAlignment w:val="baseline"/>
        <w:rPr>
          <w:sz w:val="24"/>
          <w:szCs w:val="24"/>
        </w:rPr>
      </w:pPr>
      <w:r w:rsidRPr="006E10CB">
        <w:rPr>
          <w:rFonts w:hint="eastAsia"/>
          <w:sz w:val="24"/>
          <w:szCs w:val="24"/>
        </w:rPr>
        <w:t>优选地，为了避免</w:t>
      </w:r>
      <w:proofErr w:type="gramStart"/>
      <w:r w:rsidRPr="006E10CB">
        <w:rPr>
          <w:rFonts w:hint="eastAsia"/>
          <w:sz w:val="24"/>
          <w:szCs w:val="24"/>
        </w:rPr>
        <w:t>第二止挡凸起</w:t>
      </w:r>
      <w:proofErr w:type="gramEnd"/>
      <w:r w:rsidRPr="006E10CB">
        <w:rPr>
          <w:rFonts w:hint="eastAsia"/>
          <w:sz w:val="24"/>
          <w:szCs w:val="24"/>
        </w:rPr>
        <w:t>2</w:t>
      </w:r>
      <w:r w:rsidRPr="006E10CB">
        <w:rPr>
          <w:sz w:val="24"/>
          <w:szCs w:val="24"/>
        </w:rPr>
        <w:t>3</w:t>
      </w:r>
      <w:r w:rsidRPr="006E10CB">
        <w:rPr>
          <w:rFonts w:hint="eastAsia"/>
          <w:sz w:val="24"/>
          <w:szCs w:val="24"/>
        </w:rPr>
        <w:t>和过渡凸起</w:t>
      </w:r>
      <w:r w:rsidRPr="006E10CB">
        <w:rPr>
          <w:sz w:val="24"/>
          <w:szCs w:val="24"/>
        </w:rPr>
        <w:t>321</w:t>
      </w:r>
      <w:r w:rsidRPr="006E10CB">
        <w:rPr>
          <w:rFonts w:hint="eastAsia"/>
          <w:sz w:val="24"/>
          <w:szCs w:val="24"/>
        </w:rPr>
        <w:t>a</w:t>
      </w:r>
      <w:r w:rsidRPr="006E10CB">
        <w:rPr>
          <w:rFonts w:hint="eastAsia"/>
          <w:sz w:val="24"/>
          <w:szCs w:val="24"/>
        </w:rPr>
        <w:t>接触时的阻尼过大，</w:t>
      </w:r>
      <w:proofErr w:type="gramStart"/>
      <w:r w:rsidRPr="006E10CB">
        <w:rPr>
          <w:rFonts w:hint="eastAsia"/>
          <w:sz w:val="24"/>
          <w:szCs w:val="24"/>
        </w:rPr>
        <w:t>第二止挡凸起</w:t>
      </w:r>
      <w:proofErr w:type="gramEnd"/>
      <w:r w:rsidRPr="006E10CB">
        <w:rPr>
          <w:rFonts w:hint="eastAsia"/>
          <w:sz w:val="24"/>
          <w:szCs w:val="24"/>
        </w:rPr>
        <w:t>23</w:t>
      </w:r>
      <w:r w:rsidRPr="006E10CB">
        <w:rPr>
          <w:rFonts w:hint="eastAsia"/>
          <w:sz w:val="24"/>
          <w:szCs w:val="24"/>
        </w:rPr>
        <w:t>为半球体，过渡凸起</w:t>
      </w:r>
      <w:r w:rsidRPr="006E10CB">
        <w:rPr>
          <w:rFonts w:hint="eastAsia"/>
          <w:sz w:val="24"/>
          <w:szCs w:val="24"/>
        </w:rPr>
        <w:t>321a</w:t>
      </w:r>
      <w:r w:rsidRPr="006E10CB">
        <w:rPr>
          <w:rFonts w:hint="eastAsia"/>
          <w:sz w:val="24"/>
          <w:szCs w:val="24"/>
        </w:rPr>
        <w:t>的横截面形状为半圆形。</w:t>
      </w:r>
      <w:r w:rsidR="00F41925" w:rsidRPr="006E10CB">
        <w:rPr>
          <w:rFonts w:hint="eastAsia"/>
          <w:sz w:val="24"/>
          <w:szCs w:val="24"/>
        </w:rPr>
        <w:t>这种</w:t>
      </w:r>
      <w:proofErr w:type="gramStart"/>
      <w:r w:rsidR="00F41925" w:rsidRPr="006E10CB">
        <w:rPr>
          <w:rFonts w:hint="eastAsia"/>
          <w:sz w:val="24"/>
          <w:szCs w:val="24"/>
        </w:rPr>
        <w:t>弧</w:t>
      </w:r>
      <w:proofErr w:type="gramEnd"/>
      <w:r w:rsidR="00F41925" w:rsidRPr="006E10CB">
        <w:rPr>
          <w:rFonts w:hint="eastAsia"/>
          <w:sz w:val="24"/>
          <w:szCs w:val="24"/>
        </w:rPr>
        <w:t>面的过渡方式</w:t>
      </w:r>
      <w:r w:rsidR="00690C23" w:rsidRPr="006E10CB">
        <w:rPr>
          <w:rFonts w:hint="eastAsia"/>
          <w:sz w:val="24"/>
          <w:szCs w:val="24"/>
        </w:rPr>
        <w:t>阻力更加适中，且过渡平滑，</w:t>
      </w:r>
      <w:r w:rsidR="00F41925" w:rsidRPr="006E10CB">
        <w:rPr>
          <w:rFonts w:hint="eastAsia"/>
          <w:sz w:val="24"/>
          <w:szCs w:val="24"/>
        </w:rPr>
        <w:t>这样既保证了两者接触时能感受到阻尼，又不会因为过大的阻力导致使用者切换第二限位结构</w:t>
      </w:r>
      <w:r w:rsidR="0042377F" w:rsidRPr="006E10CB">
        <w:rPr>
          <w:sz w:val="24"/>
          <w:szCs w:val="24"/>
        </w:rPr>
        <w:t>32</w:t>
      </w:r>
      <w:r w:rsidR="00F41925" w:rsidRPr="006E10CB">
        <w:rPr>
          <w:rFonts w:hint="eastAsia"/>
          <w:sz w:val="24"/>
          <w:szCs w:val="24"/>
        </w:rPr>
        <w:t>的位置过于费力。</w:t>
      </w:r>
    </w:p>
    <w:p w14:paraId="3625D8EE" w14:textId="2CCE812F" w:rsidR="00690C23" w:rsidRPr="006E10CB" w:rsidRDefault="00690C23" w:rsidP="00B17ECF">
      <w:pPr>
        <w:spacing w:line="360" w:lineRule="auto"/>
        <w:ind w:firstLineChars="177" w:firstLine="425"/>
        <w:textAlignment w:val="baseline"/>
        <w:rPr>
          <w:sz w:val="24"/>
          <w:szCs w:val="24"/>
        </w:rPr>
      </w:pPr>
      <w:r w:rsidRPr="006E10CB">
        <w:rPr>
          <w:rFonts w:hint="eastAsia"/>
          <w:sz w:val="24"/>
          <w:szCs w:val="24"/>
        </w:rPr>
        <w:t>当然，在其他实施例中，</w:t>
      </w:r>
      <w:proofErr w:type="gramStart"/>
      <w:r w:rsidRPr="006E10CB">
        <w:rPr>
          <w:rFonts w:hint="eastAsia"/>
          <w:sz w:val="24"/>
          <w:szCs w:val="24"/>
        </w:rPr>
        <w:t>第二止挡凸起</w:t>
      </w:r>
      <w:proofErr w:type="gramEnd"/>
      <w:r w:rsidRPr="006E10CB">
        <w:rPr>
          <w:rFonts w:hint="eastAsia"/>
          <w:sz w:val="24"/>
          <w:szCs w:val="24"/>
        </w:rPr>
        <w:t>2</w:t>
      </w:r>
      <w:r w:rsidRPr="006E10CB">
        <w:rPr>
          <w:sz w:val="24"/>
          <w:szCs w:val="24"/>
        </w:rPr>
        <w:t>3</w:t>
      </w:r>
      <w:r w:rsidRPr="006E10CB">
        <w:rPr>
          <w:rFonts w:hint="eastAsia"/>
          <w:sz w:val="24"/>
          <w:szCs w:val="24"/>
        </w:rPr>
        <w:t>和过渡凸起</w:t>
      </w:r>
      <w:r w:rsidRPr="006E10CB">
        <w:rPr>
          <w:rFonts w:hint="eastAsia"/>
          <w:sz w:val="24"/>
          <w:szCs w:val="24"/>
        </w:rPr>
        <w:t>3</w:t>
      </w:r>
      <w:r w:rsidRPr="006E10CB">
        <w:rPr>
          <w:sz w:val="24"/>
          <w:szCs w:val="24"/>
        </w:rPr>
        <w:t>21</w:t>
      </w:r>
      <w:r w:rsidRPr="006E10CB">
        <w:rPr>
          <w:rFonts w:hint="eastAsia"/>
          <w:sz w:val="24"/>
          <w:szCs w:val="24"/>
        </w:rPr>
        <w:t>a</w:t>
      </w:r>
      <w:r w:rsidRPr="006E10CB">
        <w:rPr>
          <w:rFonts w:hint="eastAsia"/>
          <w:sz w:val="24"/>
          <w:szCs w:val="24"/>
        </w:rPr>
        <w:t>也可以是其他形状，本实施</w:t>
      </w:r>
      <w:proofErr w:type="gramStart"/>
      <w:r w:rsidRPr="006E10CB">
        <w:rPr>
          <w:rFonts w:hint="eastAsia"/>
          <w:sz w:val="24"/>
          <w:szCs w:val="24"/>
        </w:rPr>
        <w:t>例对此</w:t>
      </w:r>
      <w:proofErr w:type="gramEnd"/>
      <w:r w:rsidRPr="006E10CB">
        <w:rPr>
          <w:rFonts w:hint="eastAsia"/>
          <w:sz w:val="24"/>
          <w:szCs w:val="24"/>
        </w:rPr>
        <w:t>不作限制。</w:t>
      </w:r>
    </w:p>
    <w:p w14:paraId="594DC912" w14:textId="1E1E5EFE" w:rsidR="00B17ECF" w:rsidRPr="006E10CB" w:rsidRDefault="0081050D" w:rsidP="00B17ECF">
      <w:pPr>
        <w:spacing w:line="360" w:lineRule="auto"/>
        <w:ind w:firstLineChars="177" w:firstLine="425"/>
        <w:textAlignment w:val="baseline"/>
        <w:rPr>
          <w:sz w:val="24"/>
          <w:szCs w:val="24"/>
        </w:rPr>
      </w:pPr>
      <w:r w:rsidRPr="006E10CB">
        <w:rPr>
          <w:rFonts w:hint="eastAsia"/>
          <w:sz w:val="24"/>
          <w:szCs w:val="24"/>
        </w:rPr>
        <w:t>可选地，</w:t>
      </w:r>
      <w:r w:rsidR="007658B2" w:rsidRPr="006E10CB">
        <w:rPr>
          <w:rFonts w:hint="eastAsia"/>
          <w:sz w:val="24"/>
          <w:szCs w:val="24"/>
        </w:rPr>
        <w:t>如图</w:t>
      </w:r>
      <w:r w:rsidR="007658B2" w:rsidRPr="006E10CB">
        <w:rPr>
          <w:rFonts w:hint="eastAsia"/>
          <w:sz w:val="24"/>
          <w:szCs w:val="24"/>
        </w:rPr>
        <w:t>1</w:t>
      </w:r>
      <w:r w:rsidR="006F3785">
        <w:rPr>
          <w:sz w:val="24"/>
          <w:szCs w:val="24"/>
        </w:rPr>
        <w:t>5</w:t>
      </w:r>
      <w:r w:rsidR="007658B2" w:rsidRPr="006E10CB">
        <w:rPr>
          <w:rFonts w:hint="eastAsia"/>
          <w:sz w:val="24"/>
          <w:szCs w:val="24"/>
        </w:rPr>
        <w:t>所示，</w:t>
      </w:r>
      <w:r w:rsidRPr="006E10CB">
        <w:rPr>
          <w:rFonts w:hint="eastAsia"/>
          <w:sz w:val="24"/>
          <w:szCs w:val="24"/>
        </w:rPr>
        <w:t>为了</w:t>
      </w:r>
      <w:r w:rsidR="002841D2" w:rsidRPr="006E10CB">
        <w:rPr>
          <w:rFonts w:hint="eastAsia"/>
          <w:sz w:val="24"/>
          <w:szCs w:val="24"/>
        </w:rPr>
        <w:t>便于显示主体</w:t>
      </w:r>
      <w:r w:rsidR="002841D2" w:rsidRPr="006E10CB">
        <w:rPr>
          <w:rFonts w:hint="eastAsia"/>
          <w:sz w:val="24"/>
          <w:szCs w:val="24"/>
        </w:rPr>
        <w:t>2</w:t>
      </w:r>
      <w:r w:rsidR="002841D2" w:rsidRPr="006E10CB">
        <w:rPr>
          <w:sz w:val="24"/>
          <w:szCs w:val="24"/>
        </w:rPr>
        <w:t>0</w:t>
      </w:r>
      <w:r w:rsidR="002841D2" w:rsidRPr="006E10CB">
        <w:rPr>
          <w:rFonts w:hint="eastAsia"/>
          <w:sz w:val="24"/>
          <w:szCs w:val="24"/>
        </w:rPr>
        <w:t>与电子脱扣器</w:t>
      </w:r>
      <w:r w:rsidR="002841D2" w:rsidRPr="006E10CB">
        <w:rPr>
          <w:rFonts w:hint="eastAsia"/>
          <w:sz w:val="24"/>
          <w:szCs w:val="24"/>
        </w:rPr>
        <w:t>1</w:t>
      </w:r>
      <w:r w:rsidR="002841D2" w:rsidRPr="006E10CB">
        <w:rPr>
          <w:sz w:val="24"/>
          <w:szCs w:val="24"/>
        </w:rPr>
        <w:t>0</w:t>
      </w:r>
      <w:r w:rsidR="002841D2" w:rsidRPr="006E10CB">
        <w:rPr>
          <w:rFonts w:hint="eastAsia"/>
          <w:sz w:val="24"/>
          <w:szCs w:val="24"/>
        </w:rPr>
        <w:t>连接，且在两者连接时可以对其进行可靠限位，</w:t>
      </w:r>
      <w:r w:rsidR="00B17ECF" w:rsidRPr="006E10CB">
        <w:rPr>
          <w:rFonts w:hint="eastAsia"/>
          <w:sz w:val="24"/>
          <w:szCs w:val="24"/>
        </w:rPr>
        <w:t>底座</w:t>
      </w:r>
      <w:r w:rsidR="00B17ECF" w:rsidRPr="006E10CB">
        <w:rPr>
          <w:rFonts w:hint="eastAsia"/>
          <w:sz w:val="24"/>
          <w:szCs w:val="24"/>
        </w:rPr>
        <w:t>22</w:t>
      </w:r>
      <w:r w:rsidR="00B17ECF" w:rsidRPr="006E10CB">
        <w:rPr>
          <w:rFonts w:hint="eastAsia"/>
          <w:sz w:val="24"/>
          <w:szCs w:val="24"/>
        </w:rPr>
        <w:t>上设置有</w:t>
      </w:r>
      <w:ins w:id="296" w:author="HSHONOR15" w:date="2021-05-27T03:24:00Z">
        <w:r w:rsidR="005403CE">
          <w:rPr>
            <w:rFonts w:hint="eastAsia"/>
            <w:sz w:val="24"/>
            <w:szCs w:val="24"/>
          </w:rPr>
          <w:t>一个</w:t>
        </w:r>
      </w:ins>
      <w:r w:rsidR="00B17ECF" w:rsidRPr="006E10CB">
        <w:rPr>
          <w:rFonts w:hint="eastAsia"/>
          <w:sz w:val="24"/>
          <w:szCs w:val="24"/>
        </w:rPr>
        <w:t>挂钩</w:t>
      </w:r>
      <w:r w:rsidR="00B17ECF" w:rsidRPr="006E10CB">
        <w:rPr>
          <w:rFonts w:hint="eastAsia"/>
          <w:sz w:val="24"/>
          <w:szCs w:val="24"/>
        </w:rPr>
        <w:t>24</w:t>
      </w:r>
      <w:r w:rsidR="00B17ECF" w:rsidRPr="006E10CB">
        <w:rPr>
          <w:rFonts w:hint="eastAsia"/>
          <w:sz w:val="24"/>
          <w:szCs w:val="24"/>
        </w:rPr>
        <w:t>，挂钩</w:t>
      </w:r>
      <w:r w:rsidR="00B17ECF" w:rsidRPr="006E10CB">
        <w:rPr>
          <w:rFonts w:hint="eastAsia"/>
          <w:sz w:val="24"/>
          <w:szCs w:val="24"/>
        </w:rPr>
        <w:t>24</w:t>
      </w:r>
      <w:r w:rsidR="00B17ECF" w:rsidRPr="006E10CB">
        <w:rPr>
          <w:rFonts w:hint="eastAsia"/>
          <w:sz w:val="24"/>
          <w:szCs w:val="24"/>
        </w:rPr>
        <w:t>用于与电子脱扣器</w:t>
      </w:r>
      <w:r w:rsidR="00B17ECF" w:rsidRPr="006E10CB">
        <w:rPr>
          <w:rFonts w:hint="eastAsia"/>
          <w:sz w:val="24"/>
          <w:szCs w:val="24"/>
        </w:rPr>
        <w:t>10</w:t>
      </w:r>
      <w:r w:rsidR="00B17ECF" w:rsidRPr="006E10CB">
        <w:rPr>
          <w:rFonts w:hint="eastAsia"/>
          <w:sz w:val="24"/>
          <w:szCs w:val="24"/>
        </w:rPr>
        <w:t>上的钩槽</w:t>
      </w:r>
      <w:r w:rsidR="00B17ECF" w:rsidRPr="006E10CB">
        <w:rPr>
          <w:rFonts w:hint="eastAsia"/>
          <w:sz w:val="24"/>
          <w:szCs w:val="24"/>
        </w:rPr>
        <w:t>11</w:t>
      </w:r>
      <w:r w:rsidR="00B17ECF" w:rsidRPr="006E10CB">
        <w:rPr>
          <w:rFonts w:hint="eastAsia"/>
          <w:sz w:val="24"/>
          <w:szCs w:val="24"/>
        </w:rPr>
        <w:t>配合，以使显示主体</w:t>
      </w:r>
      <w:r w:rsidR="00B17ECF" w:rsidRPr="006E10CB">
        <w:rPr>
          <w:rFonts w:hint="eastAsia"/>
          <w:sz w:val="24"/>
          <w:szCs w:val="24"/>
        </w:rPr>
        <w:t>20</w:t>
      </w:r>
      <w:r w:rsidR="00B17ECF" w:rsidRPr="006E10CB">
        <w:rPr>
          <w:rFonts w:hint="eastAsia"/>
          <w:sz w:val="24"/>
          <w:szCs w:val="24"/>
        </w:rPr>
        <w:t>与电子脱扣器</w:t>
      </w:r>
      <w:r w:rsidR="00B17ECF" w:rsidRPr="006E10CB">
        <w:rPr>
          <w:rFonts w:hint="eastAsia"/>
          <w:sz w:val="24"/>
          <w:szCs w:val="24"/>
        </w:rPr>
        <w:t>10</w:t>
      </w:r>
      <w:r w:rsidR="00B17ECF" w:rsidRPr="006E10CB">
        <w:rPr>
          <w:rFonts w:hint="eastAsia"/>
          <w:sz w:val="24"/>
          <w:szCs w:val="24"/>
        </w:rPr>
        <w:t>转动连接。</w:t>
      </w:r>
    </w:p>
    <w:p w14:paraId="2800FCC7" w14:textId="026A7664" w:rsidR="00AF7563" w:rsidRPr="006E10CB" w:rsidRDefault="007658B2" w:rsidP="00B17ECF">
      <w:pPr>
        <w:spacing w:line="360" w:lineRule="auto"/>
        <w:ind w:firstLineChars="177" w:firstLine="425"/>
        <w:textAlignment w:val="baseline"/>
        <w:rPr>
          <w:sz w:val="24"/>
          <w:szCs w:val="24"/>
        </w:rPr>
      </w:pPr>
      <w:r w:rsidRPr="006E10CB">
        <w:rPr>
          <w:rFonts w:hint="eastAsia"/>
          <w:sz w:val="24"/>
          <w:szCs w:val="24"/>
        </w:rPr>
        <w:t>例如，挂钩</w:t>
      </w:r>
      <w:r w:rsidRPr="006E10CB">
        <w:rPr>
          <w:rFonts w:hint="eastAsia"/>
          <w:sz w:val="24"/>
          <w:szCs w:val="24"/>
        </w:rPr>
        <w:t>2</w:t>
      </w:r>
      <w:r w:rsidRPr="006E10CB">
        <w:rPr>
          <w:sz w:val="24"/>
          <w:szCs w:val="24"/>
        </w:rPr>
        <w:t>4</w:t>
      </w:r>
      <w:r w:rsidRPr="006E10CB">
        <w:rPr>
          <w:rFonts w:hint="eastAsia"/>
          <w:sz w:val="24"/>
          <w:szCs w:val="24"/>
        </w:rPr>
        <w:t>可以设置在底座</w:t>
      </w:r>
      <w:r w:rsidRPr="006E10CB">
        <w:rPr>
          <w:rFonts w:hint="eastAsia"/>
          <w:sz w:val="24"/>
          <w:szCs w:val="24"/>
        </w:rPr>
        <w:t>2</w:t>
      </w:r>
      <w:r w:rsidRPr="006E10CB">
        <w:rPr>
          <w:sz w:val="24"/>
          <w:szCs w:val="24"/>
        </w:rPr>
        <w:t>2</w:t>
      </w:r>
      <w:r w:rsidRPr="006E10CB">
        <w:rPr>
          <w:rFonts w:hint="eastAsia"/>
          <w:sz w:val="24"/>
          <w:szCs w:val="24"/>
        </w:rPr>
        <w:t>的长度方向上的</w:t>
      </w:r>
      <w:r w:rsidR="005A1CCB" w:rsidRPr="006E10CB">
        <w:rPr>
          <w:rFonts w:hint="eastAsia"/>
          <w:sz w:val="24"/>
          <w:szCs w:val="24"/>
        </w:rPr>
        <w:t>一侧或者两侧</w:t>
      </w:r>
      <w:r w:rsidR="00AF7563" w:rsidRPr="006E10CB">
        <w:rPr>
          <w:rFonts w:hint="eastAsia"/>
          <w:sz w:val="24"/>
          <w:szCs w:val="24"/>
        </w:rPr>
        <w:t>。若仅一侧设置</w:t>
      </w:r>
      <w:r w:rsidR="00516A05" w:rsidRPr="006E10CB">
        <w:rPr>
          <w:rFonts w:hint="eastAsia"/>
          <w:sz w:val="24"/>
          <w:szCs w:val="24"/>
        </w:rPr>
        <w:t>挂钩</w:t>
      </w:r>
      <w:r w:rsidR="00516A05" w:rsidRPr="006E10CB">
        <w:rPr>
          <w:rFonts w:hint="eastAsia"/>
          <w:sz w:val="24"/>
          <w:szCs w:val="24"/>
        </w:rPr>
        <w:t>2</w:t>
      </w:r>
      <w:r w:rsidR="00516A05" w:rsidRPr="006E10CB">
        <w:rPr>
          <w:sz w:val="24"/>
          <w:szCs w:val="24"/>
        </w:rPr>
        <w:t>4</w:t>
      </w:r>
      <w:r w:rsidR="00516A05" w:rsidRPr="006E10CB">
        <w:rPr>
          <w:rFonts w:hint="eastAsia"/>
          <w:sz w:val="24"/>
          <w:szCs w:val="24"/>
        </w:rPr>
        <w:t>，则挂钩</w:t>
      </w:r>
      <w:r w:rsidR="00516A05" w:rsidRPr="006E10CB">
        <w:rPr>
          <w:rFonts w:hint="eastAsia"/>
          <w:sz w:val="24"/>
          <w:szCs w:val="24"/>
        </w:rPr>
        <w:t>2</w:t>
      </w:r>
      <w:r w:rsidR="00516A05" w:rsidRPr="006E10CB">
        <w:rPr>
          <w:sz w:val="24"/>
          <w:szCs w:val="24"/>
        </w:rPr>
        <w:t>4</w:t>
      </w:r>
      <w:r w:rsidR="00516A05" w:rsidRPr="006E10CB">
        <w:rPr>
          <w:rFonts w:hint="eastAsia"/>
          <w:sz w:val="24"/>
          <w:szCs w:val="24"/>
        </w:rPr>
        <w:t>设置在长度方向上远离紧固插销</w:t>
      </w:r>
      <w:r w:rsidR="00516A05" w:rsidRPr="006E10CB">
        <w:rPr>
          <w:rFonts w:hint="eastAsia"/>
          <w:sz w:val="24"/>
          <w:szCs w:val="24"/>
        </w:rPr>
        <w:t>3</w:t>
      </w:r>
      <w:r w:rsidR="00516A05" w:rsidRPr="006E10CB">
        <w:rPr>
          <w:sz w:val="24"/>
          <w:szCs w:val="24"/>
        </w:rPr>
        <w:t>0</w:t>
      </w:r>
      <w:r w:rsidR="00516A05" w:rsidRPr="006E10CB">
        <w:rPr>
          <w:rFonts w:hint="eastAsia"/>
          <w:sz w:val="24"/>
          <w:szCs w:val="24"/>
        </w:rPr>
        <w:t>的一侧，这样通过挂钩</w:t>
      </w:r>
      <w:r w:rsidR="00516A05" w:rsidRPr="006E10CB">
        <w:rPr>
          <w:rFonts w:hint="eastAsia"/>
          <w:sz w:val="24"/>
          <w:szCs w:val="24"/>
        </w:rPr>
        <w:t>2</w:t>
      </w:r>
      <w:r w:rsidR="00516A05" w:rsidRPr="006E10CB">
        <w:rPr>
          <w:sz w:val="24"/>
          <w:szCs w:val="24"/>
        </w:rPr>
        <w:t>4</w:t>
      </w:r>
      <w:r w:rsidR="00516A05" w:rsidRPr="006E10CB">
        <w:rPr>
          <w:rFonts w:hint="eastAsia"/>
          <w:sz w:val="24"/>
          <w:szCs w:val="24"/>
        </w:rPr>
        <w:t>和紧固插销</w:t>
      </w:r>
      <w:r w:rsidR="00516A05" w:rsidRPr="006E10CB">
        <w:rPr>
          <w:rFonts w:hint="eastAsia"/>
          <w:sz w:val="24"/>
          <w:szCs w:val="24"/>
        </w:rPr>
        <w:t>3</w:t>
      </w:r>
      <w:r w:rsidR="00516A05" w:rsidRPr="006E10CB">
        <w:rPr>
          <w:sz w:val="24"/>
          <w:szCs w:val="24"/>
        </w:rPr>
        <w:t>0</w:t>
      </w:r>
      <w:r w:rsidR="007529D5" w:rsidRPr="006E10CB">
        <w:rPr>
          <w:rFonts w:hint="eastAsia"/>
          <w:sz w:val="24"/>
          <w:szCs w:val="24"/>
        </w:rPr>
        <w:t>配合可以在长度方向上对显示装置进行可靠紧固。</w:t>
      </w:r>
    </w:p>
    <w:p w14:paraId="494C8736" w14:textId="76F86F8D" w:rsidR="00AB4E1F" w:rsidRPr="006E10CB" w:rsidRDefault="00AB4E1F" w:rsidP="00B17ECF">
      <w:pPr>
        <w:spacing w:line="360" w:lineRule="auto"/>
        <w:ind w:firstLineChars="177" w:firstLine="425"/>
        <w:textAlignment w:val="baseline"/>
        <w:rPr>
          <w:sz w:val="24"/>
          <w:szCs w:val="24"/>
        </w:rPr>
      </w:pPr>
      <w:r w:rsidRPr="006E10CB">
        <w:rPr>
          <w:rFonts w:hint="eastAsia"/>
          <w:sz w:val="24"/>
          <w:szCs w:val="24"/>
        </w:rPr>
        <w:t>优选地，为了便于底座</w:t>
      </w:r>
      <w:r w:rsidRPr="006E10CB">
        <w:rPr>
          <w:rFonts w:hint="eastAsia"/>
          <w:sz w:val="24"/>
          <w:szCs w:val="24"/>
        </w:rPr>
        <w:t>2</w:t>
      </w:r>
      <w:r w:rsidRPr="006E10CB">
        <w:rPr>
          <w:sz w:val="24"/>
          <w:szCs w:val="24"/>
        </w:rPr>
        <w:t>2</w:t>
      </w:r>
      <w:r w:rsidRPr="006E10CB">
        <w:rPr>
          <w:rFonts w:hint="eastAsia"/>
          <w:sz w:val="24"/>
          <w:szCs w:val="24"/>
        </w:rPr>
        <w:t>与电子脱扣器</w:t>
      </w:r>
      <w:r w:rsidRPr="006E10CB">
        <w:rPr>
          <w:rFonts w:hint="eastAsia"/>
          <w:sz w:val="24"/>
          <w:szCs w:val="24"/>
        </w:rPr>
        <w:t>1</w:t>
      </w:r>
      <w:r w:rsidRPr="006E10CB">
        <w:rPr>
          <w:sz w:val="24"/>
          <w:szCs w:val="24"/>
        </w:rPr>
        <w:t>0</w:t>
      </w:r>
      <w:r w:rsidRPr="006E10CB">
        <w:rPr>
          <w:rFonts w:hint="eastAsia"/>
          <w:sz w:val="24"/>
          <w:szCs w:val="24"/>
        </w:rPr>
        <w:t>进行装配时的定位，</w:t>
      </w:r>
      <w:r w:rsidR="00892C08" w:rsidRPr="006E10CB">
        <w:rPr>
          <w:rFonts w:hint="eastAsia"/>
          <w:sz w:val="24"/>
          <w:szCs w:val="24"/>
        </w:rPr>
        <w:t>底座</w:t>
      </w:r>
      <w:r w:rsidR="00892C08" w:rsidRPr="006E10CB">
        <w:rPr>
          <w:rFonts w:hint="eastAsia"/>
          <w:sz w:val="24"/>
          <w:szCs w:val="24"/>
        </w:rPr>
        <w:t>2</w:t>
      </w:r>
      <w:r w:rsidR="00892C08" w:rsidRPr="006E10CB">
        <w:rPr>
          <w:sz w:val="24"/>
          <w:szCs w:val="24"/>
        </w:rPr>
        <w:t>2</w:t>
      </w:r>
      <w:r w:rsidR="00892C08" w:rsidRPr="006E10CB">
        <w:rPr>
          <w:rFonts w:hint="eastAsia"/>
          <w:sz w:val="24"/>
          <w:szCs w:val="24"/>
        </w:rPr>
        <w:t>上还设置有定位柱</w:t>
      </w:r>
      <w:r w:rsidR="00892C08" w:rsidRPr="006E10CB">
        <w:rPr>
          <w:rFonts w:hint="eastAsia"/>
          <w:sz w:val="24"/>
          <w:szCs w:val="24"/>
        </w:rPr>
        <w:t>2</w:t>
      </w:r>
      <w:r w:rsidR="00892C08" w:rsidRPr="006E10CB">
        <w:rPr>
          <w:sz w:val="24"/>
          <w:szCs w:val="24"/>
        </w:rPr>
        <w:t>23</w:t>
      </w:r>
      <w:r w:rsidR="00892C08" w:rsidRPr="006E10CB">
        <w:rPr>
          <w:rFonts w:hint="eastAsia"/>
          <w:sz w:val="24"/>
          <w:szCs w:val="24"/>
        </w:rPr>
        <w:t>，定位柱</w:t>
      </w:r>
      <w:r w:rsidR="00892C08" w:rsidRPr="006E10CB">
        <w:rPr>
          <w:rFonts w:hint="eastAsia"/>
          <w:sz w:val="24"/>
          <w:szCs w:val="24"/>
        </w:rPr>
        <w:t>2</w:t>
      </w:r>
      <w:r w:rsidR="00892C08" w:rsidRPr="006E10CB">
        <w:rPr>
          <w:sz w:val="24"/>
          <w:szCs w:val="24"/>
        </w:rPr>
        <w:t>23</w:t>
      </w:r>
      <w:r w:rsidR="00892C08" w:rsidRPr="006E10CB">
        <w:rPr>
          <w:rFonts w:hint="eastAsia"/>
          <w:sz w:val="24"/>
          <w:szCs w:val="24"/>
        </w:rPr>
        <w:t>用于插入电子脱扣器</w:t>
      </w:r>
      <w:r w:rsidR="00892C08" w:rsidRPr="006E10CB">
        <w:rPr>
          <w:rFonts w:hint="eastAsia"/>
          <w:sz w:val="24"/>
          <w:szCs w:val="24"/>
        </w:rPr>
        <w:t>1</w:t>
      </w:r>
      <w:r w:rsidR="00892C08" w:rsidRPr="006E10CB">
        <w:rPr>
          <w:sz w:val="24"/>
          <w:szCs w:val="24"/>
        </w:rPr>
        <w:t>0</w:t>
      </w:r>
      <w:r w:rsidR="00892C08" w:rsidRPr="006E10CB">
        <w:rPr>
          <w:rFonts w:hint="eastAsia"/>
          <w:sz w:val="24"/>
          <w:szCs w:val="24"/>
        </w:rPr>
        <w:t>的配合孔</w:t>
      </w:r>
      <w:r w:rsidR="00892C08" w:rsidRPr="006E10CB">
        <w:rPr>
          <w:rFonts w:hint="eastAsia"/>
          <w:sz w:val="24"/>
          <w:szCs w:val="24"/>
        </w:rPr>
        <w:t>1</w:t>
      </w:r>
      <w:r w:rsidR="00892C08" w:rsidRPr="006E10CB">
        <w:rPr>
          <w:sz w:val="24"/>
          <w:szCs w:val="24"/>
        </w:rPr>
        <w:t>5</w:t>
      </w:r>
      <w:r w:rsidR="00892C08" w:rsidRPr="006E10CB">
        <w:rPr>
          <w:rFonts w:hint="eastAsia"/>
          <w:sz w:val="24"/>
          <w:szCs w:val="24"/>
        </w:rPr>
        <w:t>内</w:t>
      </w:r>
      <w:r w:rsidR="00A175F0" w:rsidRPr="006E10CB">
        <w:rPr>
          <w:rFonts w:hint="eastAsia"/>
          <w:sz w:val="24"/>
          <w:szCs w:val="24"/>
        </w:rPr>
        <w:t>，从而实现对显示装置的定位。</w:t>
      </w:r>
    </w:p>
    <w:p w14:paraId="7EAF3DDE" w14:textId="371019BE" w:rsidR="0081050D" w:rsidRPr="006E10CB" w:rsidRDefault="00385E59" w:rsidP="00B17ECF">
      <w:pPr>
        <w:spacing w:line="360" w:lineRule="auto"/>
        <w:ind w:firstLineChars="177" w:firstLine="425"/>
        <w:textAlignment w:val="baseline"/>
        <w:rPr>
          <w:sz w:val="24"/>
          <w:szCs w:val="24"/>
        </w:rPr>
      </w:pPr>
      <w:r w:rsidRPr="006E10CB">
        <w:rPr>
          <w:rFonts w:hint="eastAsia"/>
          <w:sz w:val="24"/>
          <w:szCs w:val="24"/>
        </w:rPr>
        <w:t>下面结合附图对显示装置的装配和工作过程进行说明如下：</w:t>
      </w:r>
    </w:p>
    <w:p w14:paraId="351E45A6" w14:textId="6303A7DD" w:rsidR="0081050D" w:rsidRPr="006E10CB" w:rsidRDefault="00385E59" w:rsidP="00B17ECF">
      <w:pPr>
        <w:spacing w:line="360" w:lineRule="auto"/>
        <w:ind w:firstLineChars="177" w:firstLine="425"/>
        <w:textAlignment w:val="baseline"/>
        <w:rPr>
          <w:sz w:val="24"/>
          <w:szCs w:val="24"/>
        </w:rPr>
      </w:pPr>
      <w:r w:rsidRPr="006E10CB">
        <w:rPr>
          <w:rFonts w:hint="eastAsia"/>
          <w:sz w:val="24"/>
          <w:szCs w:val="24"/>
        </w:rPr>
        <w:t>对于未设置</w:t>
      </w:r>
      <w:r w:rsidR="00AD48B7">
        <w:rPr>
          <w:rFonts w:hint="eastAsia"/>
          <w:sz w:val="24"/>
          <w:szCs w:val="24"/>
        </w:rPr>
        <w:t>回复扭簧</w:t>
      </w:r>
      <w:r w:rsidR="00E74D62">
        <w:rPr>
          <w:rFonts w:hint="eastAsia"/>
          <w:sz w:val="24"/>
          <w:szCs w:val="24"/>
        </w:rPr>
        <w:t>50</w:t>
      </w:r>
      <w:r w:rsidRPr="006E10CB">
        <w:rPr>
          <w:rFonts w:hint="eastAsia"/>
          <w:sz w:val="24"/>
          <w:szCs w:val="24"/>
        </w:rPr>
        <w:t>的显示装置，在装配时，</w:t>
      </w:r>
      <w:r w:rsidR="009369A1" w:rsidRPr="006E10CB">
        <w:rPr>
          <w:rFonts w:hint="eastAsia"/>
          <w:sz w:val="24"/>
          <w:szCs w:val="24"/>
        </w:rPr>
        <w:t>将插销主体</w:t>
      </w:r>
      <w:r w:rsidR="009369A1" w:rsidRPr="006E10CB">
        <w:rPr>
          <w:rFonts w:hint="eastAsia"/>
          <w:sz w:val="24"/>
          <w:szCs w:val="24"/>
        </w:rPr>
        <w:t>3</w:t>
      </w:r>
      <w:r w:rsidR="009369A1" w:rsidRPr="006E10CB">
        <w:rPr>
          <w:sz w:val="24"/>
          <w:szCs w:val="24"/>
        </w:rPr>
        <w:t>1</w:t>
      </w:r>
      <w:r w:rsidR="009369A1" w:rsidRPr="006E10CB">
        <w:rPr>
          <w:rFonts w:hint="eastAsia"/>
          <w:sz w:val="24"/>
          <w:szCs w:val="24"/>
        </w:rPr>
        <w:t>的第一端以一定角度从底座</w:t>
      </w:r>
      <w:r w:rsidR="009369A1" w:rsidRPr="006E10CB">
        <w:rPr>
          <w:sz w:val="24"/>
          <w:szCs w:val="24"/>
        </w:rPr>
        <w:t>22</w:t>
      </w:r>
      <w:r w:rsidR="009369A1" w:rsidRPr="006E10CB">
        <w:rPr>
          <w:rFonts w:hint="eastAsia"/>
          <w:sz w:val="24"/>
          <w:szCs w:val="24"/>
        </w:rPr>
        <w:t>的内部</w:t>
      </w:r>
      <w:r w:rsidR="00B16810" w:rsidRPr="006E10CB">
        <w:rPr>
          <w:rFonts w:hint="eastAsia"/>
          <w:sz w:val="24"/>
          <w:szCs w:val="24"/>
        </w:rPr>
        <w:t>穿过底座</w:t>
      </w:r>
      <w:r w:rsidR="00B16810" w:rsidRPr="006E10CB">
        <w:rPr>
          <w:rFonts w:hint="eastAsia"/>
          <w:sz w:val="24"/>
          <w:szCs w:val="24"/>
        </w:rPr>
        <w:t>2</w:t>
      </w:r>
      <w:r w:rsidR="00B16810" w:rsidRPr="006E10CB">
        <w:rPr>
          <w:sz w:val="24"/>
          <w:szCs w:val="24"/>
        </w:rPr>
        <w:t>2</w:t>
      </w:r>
      <w:r w:rsidR="00B16810" w:rsidRPr="006E10CB">
        <w:rPr>
          <w:rFonts w:hint="eastAsia"/>
          <w:sz w:val="24"/>
          <w:szCs w:val="24"/>
        </w:rPr>
        <w:t>上的</w:t>
      </w:r>
      <w:r w:rsidR="009369A1" w:rsidRPr="006E10CB">
        <w:rPr>
          <w:rFonts w:hint="eastAsia"/>
          <w:sz w:val="24"/>
          <w:szCs w:val="24"/>
        </w:rPr>
        <w:t>安装孔</w:t>
      </w:r>
      <w:r w:rsidR="009369A1" w:rsidRPr="006E10CB">
        <w:rPr>
          <w:rFonts w:hint="eastAsia"/>
          <w:sz w:val="24"/>
          <w:szCs w:val="24"/>
        </w:rPr>
        <w:t>2</w:t>
      </w:r>
      <w:r w:rsidR="009369A1" w:rsidRPr="006E10CB">
        <w:rPr>
          <w:sz w:val="24"/>
          <w:szCs w:val="24"/>
        </w:rPr>
        <w:t>11</w:t>
      </w:r>
      <w:r w:rsidR="009369A1" w:rsidRPr="006E10CB">
        <w:rPr>
          <w:rFonts w:hint="eastAsia"/>
          <w:sz w:val="24"/>
          <w:szCs w:val="24"/>
        </w:rPr>
        <w:t>插到外部。并将</w:t>
      </w:r>
      <w:r w:rsidR="002C4E9A" w:rsidRPr="006E10CB">
        <w:rPr>
          <w:rFonts w:hint="eastAsia"/>
          <w:sz w:val="24"/>
          <w:szCs w:val="24"/>
        </w:rPr>
        <w:t>插销主体</w:t>
      </w:r>
      <w:r w:rsidR="002C4E9A" w:rsidRPr="006E10CB">
        <w:rPr>
          <w:rFonts w:hint="eastAsia"/>
          <w:sz w:val="24"/>
          <w:szCs w:val="24"/>
        </w:rPr>
        <w:t>3</w:t>
      </w:r>
      <w:r w:rsidR="002C4E9A" w:rsidRPr="006E10CB">
        <w:rPr>
          <w:sz w:val="24"/>
          <w:szCs w:val="24"/>
        </w:rPr>
        <w:t>1</w:t>
      </w:r>
      <w:r w:rsidR="002C4E9A" w:rsidRPr="006E10CB">
        <w:rPr>
          <w:rFonts w:hint="eastAsia"/>
          <w:sz w:val="24"/>
          <w:szCs w:val="24"/>
        </w:rPr>
        <w:t>的第一端的第二限位结构</w:t>
      </w:r>
      <w:r w:rsidR="002C4E9A" w:rsidRPr="006E10CB">
        <w:rPr>
          <w:sz w:val="24"/>
          <w:szCs w:val="24"/>
        </w:rPr>
        <w:t>32</w:t>
      </w:r>
      <w:r w:rsidR="009369A1" w:rsidRPr="006E10CB">
        <w:rPr>
          <w:rFonts w:hint="eastAsia"/>
          <w:sz w:val="24"/>
          <w:szCs w:val="24"/>
        </w:rPr>
        <w:t>转动到</w:t>
      </w:r>
      <w:r w:rsidR="005516ED" w:rsidRPr="006E10CB">
        <w:rPr>
          <w:rFonts w:hint="eastAsia"/>
          <w:sz w:val="24"/>
          <w:szCs w:val="24"/>
        </w:rPr>
        <w:t>靠近锁定位置的直线段</w:t>
      </w:r>
      <w:r w:rsidR="000D2EBF" w:rsidRPr="006E10CB">
        <w:rPr>
          <w:rFonts w:hint="eastAsia"/>
          <w:sz w:val="24"/>
          <w:szCs w:val="24"/>
        </w:rPr>
        <w:t>2</w:t>
      </w:r>
      <w:r w:rsidR="000D2EBF" w:rsidRPr="006E10CB">
        <w:rPr>
          <w:sz w:val="24"/>
          <w:szCs w:val="24"/>
        </w:rPr>
        <w:t>22</w:t>
      </w:r>
      <w:ins w:id="297" w:author="HSHONOR15" w:date="2021-05-27T07:03:00Z">
        <w:r w:rsidR="00BD2EF2">
          <w:rPr>
            <w:rFonts w:hint="eastAsia"/>
            <w:sz w:val="24"/>
            <w:szCs w:val="24"/>
          </w:rPr>
          <w:t>a</w:t>
        </w:r>
      </w:ins>
      <w:r w:rsidR="000D2EBF" w:rsidRPr="006E10CB">
        <w:rPr>
          <w:rFonts w:hint="eastAsia"/>
          <w:sz w:val="24"/>
          <w:szCs w:val="24"/>
        </w:rPr>
        <w:t>处</w:t>
      </w:r>
      <w:r w:rsidR="009369A1" w:rsidRPr="006E10CB">
        <w:rPr>
          <w:rFonts w:hint="eastAsia"/>
          <w:sz w:val="24"/>
          <w:szCs w:val="24"/>
        </w:rPr>
        <w:t>。将</w:t>
      </w:r>
      <w:r w:rsidR="000D2EBF" w:rsidRPr="006E10CB">
        <w:rPr>
          <w:rFonts w:hint="eastAsia"/>
          <w:sz w:val="24"/>
          <w:szCs w:val="24"/>
        </w:rPr>
        <w:t>上</w:t>
      </w:r>
      <w:r w:rsidR="009369A1" w:rsidRPr="006E10CB">
        <w:rPr>
          <w:rFonts w:hint="eastAsia"/>
          <w:sz w:val="24"/>
          <w:szCs w:val="24"/>
        </w:rPr>
        <w:t>盖</w:t>
      </w:r>
      <w:r w:rsidR="000D2EBF" w:rsidRPr="006E10CB">
        <w:rPr>
          <w:rFonts w:hint="eastAsia"/>
          <w:sz w:val="24"/>
          <w:szCs w:val="24"/>
        </w:rPr>
        <w:t>2</w:t>
      </w:r>
      <w:r w:rsidR="000D2EBF" w:rsidRPr="006E10CB">
        <w:rPr>
          <w:sz w:val="24"/>
          <w:szCs w:val="24"/>
        </w:rPr>
        <w:t>1</w:t>
      </w:r>
      <w:r w:rsidR="009369A1" w:rsidRPr="006E10CB">
        <w:rPr>
          <w:rFonts w:hint="eastAsia"/>
          <w:sz w:val="24"/>
          <w:szCs w:val="24"/>
        </w:rPr>
        <w:t>正面朝下放置在工作平面上，将底座</w:t>
      </w:r>
      <w:r w:rsidR="000D2EBF" w:rsidRPr="006E10CB">
        <w:rPr>
          <w:rFonts w:hint="eastAsia"/>
          <w:sz w:val="24"/>
          <w:szCs w:val="24"/>
        </w:rPr>
        <w:t>2</w:t>
      </w:r>
      <w:r w:rsidR="000D2EBF" w:rsidRPr="006E10CB">
        <w:rPr>
          <w:sz w:val="24"/>
          <w:szCs w:val="24"/>
        </w:rPr>
        <w:t>2</w:t>
      </w:r>
      <w:r w:rsidR="009369A1" w:rsidRPr="006E10CB">
        <w:rPr>
          <w:rFonts w:hint="eastAsia"/>
          <w:sz w:val="24"/>
          <w:szCs w:val="24"/>
        </w:rPr>
        <w:t>连同</w:t>
      </w:r>
      <w:r w:rsidR="000D2EBF" w:rsidRPr="006E10CB">
        <w:rPr>
          <w:rFonts w:hint="eastAsia"/>
          <w:sz w:val="24"/>
          <w:szCs w:val="24"/>
        </w:rPr>
        <w:t>紧固</w:t>
      </w:r>
      <w:r w:rsidR="009369A1" w:rsidRPr="006E10CB">
        <w:rPr>
          <w:rFonts w:hint="eastAsia"/>
          <w:sz w:val="24"/>
          <w:szCs w:val="24"/>
        </w:rPr>
        <w:t>插销</w:t>
      </w:r>
      <w:r w:rsidR="000D2EBF" w:rsidRPr="006E10CB">
        <w:rPr>
          <w:rFonts w:hint="eastAsia"/>
          <w:sz w:val="24"/>
          <w:szCs w:val="24"/>
        </w:rPr>
        <w:t>3</w:t>
      </w:r>
      <w:r w:rsidR="000D2EBF" w:rsidRPr="006E10CB">
        <w:rPr>
          <w:sz w:val="24"/>
          <w:szCs w:val="24"/>
        </w:rPr>
        <w:t>0</w:t>
      </w:r>
      <w:r w:rsidR="009369A1" w:rsidRPr="006E10CB">
        <w:rPr>
          <w:rFonts w:hint="eastAsia"/>
          <w:sz w:val="24"/>
          <w:szCs w:val="24"/>
        </w:rPr>
        <w:t>背面朝上，将</w:t>
      </w:r>
      <w:r w:rsidR="000D2EBF" w:rsidRPr="006E10CB">
        <w:rPr>
          <w:rFonts w:hint="eastAsia"/>
          <w:sz w:val="24"/>
          <w:szCs w:val="24"/>
        </w:rPr>
        <w:t>紧固</w:t>
      </w:r>
      <w:r w:rsidR="009369A1" w:rsidRPr="006E10CB">
        <w:rPr>
          <w:rFonts w:hint="eastAsia"/>
          <w:sz w:val="24"/>
          <w:szCs w:val="24"/>
        </w:rPr>
        <w:t>插销对准</w:t>
      </w:r>
      <w:r w:rsidR="000D2EBF" w:rsidRPr="006E10CB">
        <w:rPr>
          <w:rFonts w:hint="eastAsia"/>
          <w:sz w:val="24"/>
          <w:szCs w:val="24"/>
        </w:rPr>
        <w:t>上盖</w:t>
      </w:r>
      <w:r w:rsidR="000D2EBF" w:rsidRPr="006E10CB">
        <w:rPr>
          <w:rFonts w:hint="eastAsia"/>
          <w:sz w:val="24"/>
          <w:szCs w:val="24"/>
        </w:rPr>
        <w:t>2</w:t>
      </w:r>
      <w:r w:rsidR="000D2EBF" w:rsidRPr="006E10CB">
        <w:rPr>
          <w:sz w:val="24"/>
          <w:szCs w:val="24"/>
        </w:rPr>
        <w:t>1</w:t>
      </w:r>
      <w:r w:rsidR="000D2EBF" w:rsidRPr="006E10CB">
        <w:rPr>
          <w:rFonts w:hint="eastAsia"/>
          <w:sz w:val="24"/>
          <w:szCs w:val="24"/>
        </w:rPr>
        <w:t>上的安装</w:t>
      </w:r>
      <w:r w:rsidR="009369A1" w:rsidRPr="006E10CB">
        <w:rPr>
          <w:rFonts w:hint="eastAsia"/>
          <w:sz w:val="24"/>
          <w:szCs w:val="24"/>
        </w:rPr>
        <w:t>孔</w:t>
      </w:r>
      <w:r w:rsidR="000D2EBF" w:rsidRPr="006E10CB">
        <w:rPr>
          <w:rFonts w:hint="eastAsia"/>
          <w:sz w:val="24"/>
          <w:szCs w:val="24"/>
        </w:rPr>
        <w:t>2</w:t>
      </w:r>
      <w:r w:rsidR="000D2EBF" w:rsidRPr="006E10CB">
        <w:rPr>
          <w:sz w:val="24"/>
          <w:szCs w:val="24"/>
        </w:rPr>
        <w:t>11</w:t>
      </w:r>
      <w:r w:rsidR="009369A1" w:rsidRPr="006E10CB">
        <w:rPr>
          <w:rFonts w:hint="eastAsia"/>
          <w:sz w:val="24"/>
          <w:szCs w:val="24"/>
        </w:rPr>
        <w:t>，垂直插入到</w:t>
      </w:r>
      <w:r w:rsidR="000D2EBF" w:rsidRPr="006E10CB">
        <w:rPr>
          <w:rFonts w:hint="eastAsia"/>
          <w:sz w:val="24"/>
          <w:szCs w:val="24"/>
        </w:rPr>
        <w:t>上</w:t>
      </w:r>
      <w:r w:rsidR="009369A1" w:rsidRPr="006E10CB">
        <w:rPr>
          <w:rFonts w:hint="eastAsia"/>
          <w:sz w:val="24"/>
          <w:szCs w:val="24"/>
        </w:rPr>
        <w:t>盖</w:t>
      </w:r>
      <w:r w:rsidR="000D2EBF" w:rsidRPr="006E10CB">
        <w:rPr>
          <w:rFonts w:hint="eastAsia"/>
          <w:sz w:val="24"/>
          <w:szCs w:val="24"/>
        </w:rPr>
        <w:t>2</w:t>
      </w:r>
      <w:r w:rsidR="000D2EBF" w:rsidRPr="006E10CB">
        <w:rPr>
          <w:sz w:val="24"/>
          <w:szCs w:val="24"/>
        </w:rPr>
        <w:t>1</w:t>
      </w:r>
      <w:r w:rsidR="009369A1" w:rsidRPr="006E10CB">
        <w:rPr>
          <w:rFonts w:hint="eastAsia"/>
          <w:sz w:val="24"/>
          <w:szCs w:val="24"/>
        </w:rPr>
        <w:t>。这时</w:t>
      </w:r>
      <w:r w:rsidR="00EB1E2C" w:rsidRPr="006E10CB">
        <w:rPr>
          <w:rFonts w:hint="eastAsia"/>
          <w:sz w:val="24"/>
          <w:szCs w:val="24"/>
        </w:rPr>
        <w:t>紧固</w:t>
      </w:r>
      <w:r w:rsidR="009369A1" w:rsidRPr="006E10CB">
        <w:rPr>
          <w:rFonts w:hint="eastAsia"/>
          <w:sz w:val="24"/>
          <w:szCs w:val="24"/>
        </w:rPr>
        <w:t>插销的</w:t>
      </w:r>
      <w:r w:rsidR="00EB1E2C" w:rsidRPr="006E10CB">
        <w:rPr>
          <w:rFonts w:hint="eastAsia"/>
          <w:sz w:val="24"/>
          <w:szCs w:val="24"/>
        </w:rPr>
        <w:t>锁定</w:t>
      </w:r>
      <w:r w:rsidR="009369A1" w:rsidRPr="006E10CB">
        <w:rPr>
          <w:rFonts w:hint="eastAsia"/>
          <w:sz w:val="24"/>
          <w:szCs w:val="24"/>
        </w:rPr>
        <w:t>槽</w:t>
      </w:r>
      <w:r w:rsidR="00A130B0" w:rsidRPr="006E10CB">
        <w:rPr>
          <w:rFonts w:hint="eastAsia"/>
          <w:sz w:val="24"/>
          <w:szCs w:val="24"/>
        </w:rPr>
        <w:t>3</w:t>
      </w:r>
      <w:r w:rsidR="00A130B0" w:rsidRPr="006E10CB">
        <w:rPr>
          <w:sz w:val="24"/>
          <w:szCs w:val="24"/>
        </w:rPr>
        <w:t>11</w:t>
      </w:r>
      <w:r w:rsidR="009369A1" w:rsidRPr="006E10CB">
        <w:rPr>
          <w:rFonts w:hint="eastAsia"/>
          <w:sz w:val="24"/>
          <w:szCs w:val="24"/>
        </w:rPr>
        <w:t>对准</w:t>
      </w:r>
      <w:r w:rsidR="00EB1E2C" w:rsidRPr="006E10CB">
        <w:rPr>
          <w:rFonts w:hint="eastAsia"/>
          <w:sz w:val="24"/>
          <w:szCs w:val="24"/>
        </w:rPr>
        <w:t>上</w:t>
      </w:r>
      <w:r w:rsidR="009369A1" w:rsidRPr="006E10CB">
        <w:rPr>
          <w:rFonts w:hint="eastAsia"/>
          <w:sz w:val="24"/>
          <w:szCs w:val="24"/>
        </w:rPr>
        <w:t>盖</w:t>
      </w:r>
      <w:r w:rsidR="00EB1E2C" w:rsidRPr="006E10CB">
        <w:rPr>
          <w:rFonts w:hint="eastAsia"/>
          <w:sz w:val="24"/>
          <w:szCs w:val="24"/>
        </w:rPr>
        <w:t>2</w:t>
      </w:r>
      <w:r w:rsidR="00EB1E2C" w:rsidRPr="006E10CB">
        <w:rPr>
          <w:sz w:val="24"/>
          <w:szCs w:val="24"/>
        </w:rPr>
        <w:t>1</w:t>
      </w:r>
      <w:r w:rsidR="009369A1" w:rsidRPr="006E10CB">
        <w:rPr>
          <w:rFonts w:hint="eastAsia"/>
          <w:sz w:val="24"/>
          <w:szCs w:val="24"/>
        </w:rPr>
        <w:t>的</w:t>
      </w:r>
      <w:r w:rsidR="00EB1E2C" w:rsidRPr="006E10CB">
        <w:rPr>
          <w:rFonts w:hint="eastAsia"/>
          <w:sz w:val="24"/>
          <w:szCs w:val="24"/>
        </w:rPr>
        <w:t>第一限位结构</w:t>
      </w:r>
      <w:r w:rsidR="00EB1E2C" w:rsidRPr="006E10CB">
        <w:rPr>
          <w:rFonts w:hint="eastAsia"/>
          <w:sz w:val="24"/>
          <w:szCs w:val="24"/>
        </w:rPr>
        <w:t>2</w:t>
      </w:r>
      <w:r w:rsidR="00EB1E2C" w:rsidRPr="006E10CB">
        <w:rPr>
          <w:sz w:val="24"/>
          <w:szCs w:val="24"/>
        </w:rPr>
        <w:t>12</w:t>
      </w:r>
      <w:r w:rsidR="009369A1" w:rsidRPr="006E10CB">
        <w:rPr>
          <w:rFonts w:hint="eastAsia"/>
          <w:sz w:val="24"/>
          <w:szCs w:val="24"/>
        </w:rPr>
        <w:t>。底座</w:t>
      </w:r>
      <w:r w:rsidR="00EB1E2C" w:rsidRPr="006E10CB">
        <w:rPr>
          <w:rFonts w:hint="eastAsia"/>
          <w:sz w:val="24"/>
          <w:szCs w:val="24"/>
        </w:rPr>
        <w:t>2</w:t>
      </w:r>
      <w:r w:rsidR="00EB1E2C" w:rsidRPr="006E10CB">
        <w:rPr>
          <w:sz w:val="24"/>
          <w:szCs w:val="24"/>
        </w:rPr>
        <w:t>2</w:t>
      </w:r>
      <w:r w:rsidR="009369A1" w:rsidRPr="006E10CB">
        <w:rPr>
          <w:rFonts w:hint="eastAsia"/>
          <w:sz w:val="24"/>
          <w:szCs w:val="24"/>
        </w:rPr>
        <w:t>和</w:t>
      </w:r>
      <w:r w:rsidR="00EB1E2C" w:rsidRPr="006E10CB">
        <w:rPr>
          <w:rFonts w:hint="eastAsia"/>
          <w:sz w:val="24"/>
          <w:szCs w:val="24"/>
        </w:rPr>
        <w:t>上</w:t>
      </w:r>
      <w:r w:rsidR="009369A1" w:rsidRPr="006E10CB">
        <w:rPr>
          <w:rFonts w:hint="eastAsia"/>
          <w:sz w:val="24"/>
          <w:szCs w:val="24"/>
        </w:rPr>
        <w:t>盖</w:t>
      </w:r>
      <w:r w:rsidR="00EB1E2C" w:rsidRPr="006E10CB">
        <w:rPr>
          <w:rFonts w:hint="eastAsia"/>
          <w:sz w:val="24"/>
          <w:szCs w:val="24"/>
        </w:rPr>
        <w:t>2</w:t>
      </w:r>
      <w:r w:rsidR="00EB1E2C" w:rsidRPr="006E10CB">
        <w:rPr>
          <w:sz w:val="24"/>
          <w:szCs w:val="24"/>
        </w:rPr>
        <w:t>1</w:t>
      </w:r>
      <w:r w:rsidR="009369A1" w:rsidRPr="006E10CB">
        <w:rPr>
          <w:rFonts w:hint="eastAsia"/>
          <w:sz w:val="24"/>
          <w:szCs w:val="24"/>
        </w:rPr>
        <w:t>由卡</w:t>
      </w:r>
      <w:proofErr w:type="gramStart"/>
      <w:r w:rsidR="009369A1" w:rsidRPr="006E10CB">
        <w:rPr>
          <w:rFonts w:hint="eastAsia"/>
          <w:sz w:val="24"/>
          <w:szCs w:val="24"/>
        </w:rPr>
        <w:t>勾配合</w:t>
      </w:r>
      <w:proofErr w:type="gramEnd"/>
      <w:r w:rsidR="009369A1" w:rsidRPr="006E10CB">
        <w:rPr>
          <w:rFonts w:hint="eastAsia"/>
          <w:sz w:val="24"/>
          <w:szCs w:val="24"/>
        </w:rPr>
        <w:t>相互固定。</w:t>
      </w:r>
      <w:r w:rsidR="00EB1E2C" w:rsidRPr="006E10CB">
        <w:rPr>
          <w:rFonts w:hint="eastAsia"/>
          <w:sz w:val="24"/>
          <w:szCs w:val="24"/>
        </w:rPr>
        <w:t>上盖</w:t>
      </w:r>
      <w:r w:rsidR="00EB1E2C" w:rsidRPr="006E10CB">
        <w:rPr>
          <w:rFonts w:hint="eastAsia"/>
          <w:sz w:val="24"/>
          <w:szCs w:val="24"/>
        </w:rPr>
        <w:t>2</w:t>
      </w:r>
      <w:r w:rsidR="00EB1E2C" w:rsidRPr="006E10CB">
        <w:rPr>
          <w:sz w:val="24"/>
          <w:szCs w:val="24"/>
        </w:rPr>
        <w:t>1</w:t>
      </w:r>
      <w:r w:rsidR="00EB1E2C" w:rsidRPr="006E10CB">
        <w:rPr>
          <w:rFonts w:hint="eastAsia"/>
          <w:sz w:val="24"/>
          <w:szCs w:val="24"/>
        </w:rPr>
        <w:t>和底座</w:t>
      </w:r>
      <w:r w:rsidR="00EB1E2C" w:rsidRPr="006E10CB">
        <w:rPr>
          <w:rFonts w:hint="eastAsia"/>
          <w:sz w:val="24"/>
          <w:szCs w:val="24"/>
        </w:rPr>
        <w:t>2</w:t>
      </w:r>
      <w:r w:rsidR="00EB1E2C" w:rsidRPr="006E10CB">
        <w:rPr>
          <w:sz w:val="24"/>
          <w:szCs w:val="24"/>
        </w:rPr>
        <w:t>2</w:t>
      </w:r>
      <w:r w:rsidR="00EB1E2C" w:rsidRPr="006E10CB">
        <w:rPr>
          <w:rFonts w:hint="eastAsia"/>
          <w:sz w:val="24"/>
          <w:szCs w:val="24"/>
        </w:rPr>
        <w:t>上的安装孔</w:t>
      </w:r>
      <w:r w:rsidR="009369A1" w:rsidRPr="006E10CB">
        <w:rPr>
          <w:rFonts w:hint="eastAsia"/>
          <w:sz w:val="24"/>
          <w:szCs w:val="24"/>
        </w:rPr>
        <w:t>同轴，</w:t>
      </w:r>
      <w:r w:rsidR="00C80EFF" w:rsidRPr="006E10CB">
        <w:rPr>
          <w:rFonts w:hint="eastAsia"/>
          <w:sz w:val="24"/>
          <w:szCs w:val="24"/>
        </w:rPr>
        <w:t>紧固</w:t>
      </w:r>
      <w:r w:rsidR="009369A1" w:rsidRPr="006E10CB">
        <w:rPr>
          <w:rFonts w:hint="eastAsia"/>
          <w:sz w:val="24"/>
          <w:szCs w:val="24"/>
        </w:rPr>
        <w:t>插销</w:t>
      </w:r>
      <w:r w:rsidR="00C80EFF" w:rsidRPr="006E10CB">
        <w:rPr>
          <w:rFonts w:hint="eastAsia"/>
          <w:sz w:val="24"/>
          <w:szCs w:val="24"/>
        </w:rPr>
        <w:t>3</w:t>
      </w:r>
      <w:r w:rsidR="00C80EFF" w:rsidRPr="006E10CB">
        <w:rPr>
          <w:sz w:val="24"/>
          <w:szCs w:val="24"/>
        </w:rPr>
        <w:t>0</w:t>
      </w:r>
      <w:r w:rsidR="009369A1" w:rsidRPr="006E10CB">
        <w:rPr>
          <w:rFonts w:hint="eastAsia"/>
          <w:sz w:val="24"/>
          <w:szCs w:val="24"/>
        </w:rPr>
        <w:t>被限制在</w:t>
      </w:r>
      <w:r w:rsidR="00C80EFF" w:rsidRPr="006E10CB">
        <w:rPr>
          <w:rFonts w:hint="eastAsia"/>
          <w:sz w:val="24"/>
          <w:szCs w:val="24"/>
        </w:rPr>
        <w:t>上盖</w:t>
      </w:r>
      <w:r w:rsidR="00C80EFF" w:rsidRPr="006E10CB">
        <w:rPr>
          <w:rFonts w:hint="eastAsia"/>
          <w:sz w:val="24"/>
          <w:szCs w:val="24"/>
        </w:rPr>
        <w:t>2</w:t>
      </w:r>
      <w:r w:rsidR="00C80EFF" w:rsidRPr="006E10CB">
        <w:rPr>
          <w:sz w:val="24"/>
          <w:szCs w:val="24"/>
        </w:rPr>
        <w:t>1</w:t>
      </w:r>
      <w:r w:rsidR="00C80EFF" w:rsidRPr="006E10CB">
        <w:rPr>
          <w:rFonts w:hint="eastAsia"/>
          <w:sz w:val="24"/>
          <w:szCs w:val="24"/>
        </w:rPr>
        <w:t>和底座</w:t>
      </w:r>
      <w:r w:rsidR="00C80EFF" w:rsidRPr="006E10CB">
        <w:rPr>
          <w:rFonts w:hint="eastAsia"/>
          <w:sz w:val="24"/>
          <w:szCs w:val="24"/>
        </w:rPr>
        <w:t>2</w:t>
      </w:r>
      <w:r w:rsidR="00C80EFF" w:rsidRPr="006E10CB">
        <w:rPr>
          <w:sz w:val="24"/>
          <w:szCs w:val="24"/>
        </w:rPr>
        <w:t>2</w:t>
      </w:r>
      <w:r w:rsidR="009369A1" w:rsidRPr="006E10CB">
        <w:rPr>
          <w:rFonts w:hint="eastAsia"/>
          <w:sz w:val="24"/>
          <w:szCs w:val="24"/>
        </w:rPr>
        <w:t>之间，无法上下窜动。并且</w:t>
      </w:r>
      <w:r w:rsidR="00C80EFF" w:rsidRPr="006E10CB">
        <w:rPr>
          <w:rFonts w:hint="eastAsia"/>
          <w:sz w:val="24"/>
          <w:szCs w:val="24"/>
        </w:rPr>
        <w:t>此时紧固</w:t>
      </w:r>
      <w:r w:rsidR="009369A1" w:rsidRPr="006E10CB">
        <w:rPr>
          <w:rFonts w:hint="eastAsia"/>
          <w:sz w:val="24"/>
          <w:szCs w:val="24"/>
        </w:rPr>
        <w:t>插销</w:t>
      </w:r>
      <w:r w:rsidR="00C80EFF" w:rsidRPr="006E10CB">
        <w:rPr>
          <w:rFonts w:hint="eastAsia"/>
          <w:sz w:val="24"/>
          <w:szCs w:val="24"/>
        </w:rPr>
        <w:t>3</w:t>
      </w:r>
      <w:r w:rsidR="00C80EFF" w:rsidRPr="006E10CB">
        <w:rPr>
          <w:sz w:val="24"/>
          <w:szCs w:val="24"/>
        </w:rPr>
        <w:t>0</w:t>
      </w:r>
      <w:r w:rsidR="009369A1" w:rsidRPr="006E10CB">
        <w:rPr>
          <w:rFonts w:hint="eastAsia"/>
          <w:sz w:val="24"/>
          <w:szCs w:val="24"/>
        </w:rPr>
        <w:t>被</w:t>
      </w:r>
      <w:r w:rsidR="00C80EFF" w:rsidRPr="006E10CB">
        <w:rPr>
          <w:rFonts w:hint="eastAsia"/>
          <w:sz w:val="24"/>
          <w:szCs w:val="24"/>
        </w:rPr>
        <w:t>上</w:t>
      </w:r>
      <w:r w:rsidR="009369A1" w:rsidRPr="006E10CB">
        <w:rPr>
          <w:rFonts w:hint="eastAsia"/>
          <w:sz w:val="24"/>
          <w:szCs w:val="24"/>
        </w:rPr>
        <w:t>盖</w:t>
      </w:r>
      <w:r w:rsidR="00C80EFF" w:rsidRPr="006E10CB">
        <w:rPr>
          <w:rFonts w:hint="eastAsia"/>
          <w:sz w:val="24"/>
          <w:szCs w:val="24"/>
        </w:rPr>
        <w:t>2</w:t>
      </w:r>
      <w:r w:rsidR="00C80EFF" w:rsidRPr="006E10CB">
        <w:rPr>
          <w:sz w:val="24"/>
          <w:szCs w:val="24"/>
        </w:rPr>
        <w:t>1</w:t>
      </w:r>
      <w:r w:rsidR="009369A1" w:rsidRPr="006E10CB">
        <w:rPr>
          <w:rFonts w:hint="eastAsia"/>
          <w:sz w:val="24"/>
          <w:szCs w:val="24"/>
        </w:rPr>
        <w:t>的</w:t>
      </w:r>
      <w:r w:rsidR="00C80EFF" w:rsidRPr="006E10CB">
        <w:rPr>
          <w:rFonts w:hint="eastAsia"/>
          <w:sz w:val="24"/>
          <w:szCs w:val="24"/>
        </w:rPr>
        <w:t>第一限位结构</w:t>
      </w:r>
      <w:r w:rsidR="00C80EFF" w:rsidRPr="006E10CB">
        <w:rPr>
          <w:rFonts w:hint="eastAsia"/>
          <w:sz w:val="24"/>
          <w:szCs w:val="24"/>
        </w:rPr>
        <w:t>2</w:t>
      </w:r>
      <w:r w:rsidR="00C80EFF" w:rsidRPr="006E10CB">
        <w:rPr>
          <w:sz w:val="24"/>
          <w:szCs w:val="24"/>
        </w:rPr>
        <w:t>12</w:t>
      </w:r>
      <w:r w:rsidR="009369A1" w:rsidRPr="006E10CB">
        <w:rPr>
          <w:rFonts w:hint="eastAsia"/>
          <w:sz w:val="24"/>
          <w:szCs w:val="24"/>
        </w:rPr>
        <w:t>限制，无法旋转。这个位置为初始的锁定位置。</w:t>
      </w:r>
    </w:p>
    <w:p w14:paraId="770E80A7" w14:textId="5C3752FC" w:rsidR="00AB4E1F" w:rsidRPr="006E10CB" w:rsidRDefault="00A175F0" w:rsidP="00B17ECF">
      <w:pPr>
        <w:spacing w:line="360" w:lineRule="auto"/>
        <w:ind w:firstLineChars="177" w:firstLine="425"/>
        <w:textAlignment w:val="baseline"/>
        <w:rPr>
          <w:sz w:val="24"/>
          <w:szCs w:val="24"/>
        </w:rPr>
      </w:pPr>
      <w:r w:rsidRPr="006E10CB">
        <w:rPr>
          <w:rFonts w:hint="eastAsia"/>
          <w:sz w:val="24"/>
          <w:szCs w:val="24"/>
        </w:rPr>
        <w:t>后续</w:t>
      </w:r>
      <w:proofErr w:type="gramStart"/>
      <w:r w:rsidRPr="006E10CB">
        <w:rPr>
          <w:rFonts w:hint="eastAsia"/>
          <w:sz w:val="24"/>
          <w:szCs w:val="24"/>
        </w:rPr>
        <w:t>该显示</w:t>
      </w:r>
      <w:proofErr w:type="gramEnd"/>
      <w:r w:rsidRPr="006E10CB">
        <w:rPr>
          <w:rFonts w:hint="eastAsia"/>
          <w:sz w:val="24"/>
          <w:szCs w:val="24"/>
        </w:rPr>
        <w:t>装置可以根据需要装配到电子脱扣器</w:t>
      </w:r>
      <w:r w:rsidRPr="006E10CB">
        <w:rPr>
          <w:rFonts w:hint="eastAsia"/>
          <w:sz w:val="24"/>
          <w:szCs w:val="24"/>
        </w:rPr>
        <w:t>1</w:t>
      </w:r>
      <w:r w:rsidRPr="006E10CB">
        <w:rPr>
          <w:sz w:val="24"/>
          <w:szCs w:val="24"/>
        </w:rPr>
        <w:t>0</w:t>
      </w:r>
      <w:r w:rsidRPr="006E10CB">
        <w:rPr>
          <w:rFonts w:hint="eastAsia"/>
          <w:sz w:val="24"/>
          <w:szCs w:val="24"/>
        </w:rPr>
        <w:t>上，</w:t>
      </w:r>
      <w:r w:rsidR="00715309" w:rsidRPr="006E10CB">
        <w:rPr>
          <w:rFonts w:hint="eastAsia"/>
          <w:sz w:val="24"/>
          <w:szCs w:val="24"/>
        </w:rPr>
        <w:t>例如，当需要读取电子脱扣器</w:t>
      </w:r>
      <w:r w:rsidR="00715309" w:rsidRPr="006E10CB">
        <w:rPr>
          <w:rFonts w:hint="eastAsia"/>
          <w:sz w:val="24"/>
          <w:szCs w:val="24"/>
        </w:rPr>
        <w:t>1</w:t>
      </w:r>
      <w:r w:rsidR="00715309" w:rsidRPr="006E10CB">
        <w:rPr>
          <w:sz w:val="24"/>
          <w:szCs w:val="24"/>
        </w:rPr>
        <w:t>0</w:t>
      </w:r>
      <w:r w:rsidR="00715309" w:rsidRPr="006E10CB">
        <w:rPr>
          <w:rFonts w:hint="eastAsia"/>
          <w:sz w:val="24"/>
          <w:szCs w:val="24"/>
        </w:rPr>
        <w:t>的测试数据时，可以通过紧固插销</w:t>
      </w:r>
      <w:r w:rsidR="00715309" w:rsidRPr="006E10CB">
        <w:rPr>
          <w:rFonts w:hint="eastAsia"/>
          <w:sz w:val="24"/>
          <w:szCs w:val="24"/>
        </w:rPr>
        <w:t>3</w:t>
      </w:r>
      <w:r w:rsidR="00715309" w:rsidRPr="006E10CB">
        <w:rPr>
          <w:sz w:val="24"/>
          <w:szCs w:val="24"/>
        </w:rPr>
        <w:t>0</w:t>
      </w:r>
      <w:r w:rsidR="00DD13B8" w:rsidRPr="006E10CB">
        <w:rPr>
          <w:rFonts w:hint="eastAsia"/>
          <w:sz w:val="24"/>
          <w:szCs w:val="24"/>
        </w:rPr>
        <w:t>将显示装置固定到电子脱扣器</w:t>
      </w:r>
      <w:r w:rsidR="00DD13B8" w:rsidRPr="006E10CB">
        <w:rPr>
          <w:rFonts w:hint="eastAsia"/>
          <w:sz w:val="24"/>
          <w:szCs w:val="24"/>
        </w:rPr>
        <w:t>1</w:t>
      </w:r>
      <w:r w:rsidR="00DD13B8" w:rsidRPr="006E10CB">
        <w:rPr>
          <w:sz w:val="24"/>
          <w:szCs w:val="24"/>
        </w:rPr>
        <w:t>0</w:t>
      </w:r>
      <w:r w:rsidR="00DD13B8" w:rsidRPr="006E10CB">
        <w:rPr>
          <w:rFonts w:hint="eastAsia"/>
          <w:sz w:val="24"/>
          <w:szCs w:val="24"/>
        </w:rPr>
        <w:t>上</w:t>
      </w:r>
      <w:r w:rsidR="00C134FF" w:rsidRPr="006E10CB">
        <w:rPr>
          <w:rFonts w:hint="eastAsia"/>
          <w:sz w:val="24"/>
          <w:szCs w:val="24"/>
        </w:rPr>
        <w:t>，并通过无线连接（如蓝牙、</w:t>
      </w:r>
      <w:proofErr w:type="spellStart"/>
      <w:r w:rsidR="00C134FF" w:rsidRPr="006E10CB">
        <w:rPr>
          <w:rFonts w:hint="eastAsia"/>
          <w:sz w:val="24"/>
          <w:szCs w:val="24"/>
        </w:rPr>
        <w:t>WiFi</w:t>
      </w:r>
      <w:proofErr w:type="spellEnd"/>
      <w:r w:rsidR="00C134FF" w:rsidRPr="006E10CB">
        <w:rPr>
          <w:rFonts w:hint="eastAsia"/>
          <w:sz w:val="24"/>
          <w:szCs w:val="24"/>
        </w:rPr>
        <w:t>、</w:t>
      </w:r>
      <w:r w:rsidR="00C134FF" w:rsidRPr="006E10CB">
        <w:rPr>
          <w:rFonts w:hint="eastAsia"/>
          <w:sz w:val="24"/>
          <w:szCs w:val="24"/>
        </w:rPr>
        <w:t>3G</w:t>
      </w:r>
      <w:r w:rsidR="00C134FF" w:rsidRPr="006E10CB">
        <w:rPr>
          <w:rFonts w:hint="eastAsia"/>
          <w:sz w:val="24"/>
          <w:szCs w:val="24"/>
        </w:rPr>
        <w:t>、</w:t>
      </w:r>
      <w:r w:rsidR="00C134FF" w:rsidRPr="006E10CB">
        <w:rPr>
          <w:rFonts w:hint="eastAsia"/>
          <w:sz w:val="24"/>
          <w:szCs w:val="24"/>
        </w:rPr>
        <w:t>4</w:t>
      </w:r>
      <w:r w:rsidR="00C134FF" w:rsidRPr="006E10CB">
        <w:rPr>
          <w:sz w:val="24"/>
          <w:szCs w:val="24"/>
        </w:rPr>
        <w:t>G</w:t>
      </w:r>
      <w:r w:rsidR="00C134FF" w:rsidRPr="006E10CB">
        <w:rPr>
          <w:rFonts w:hint="eastAsia"/>
          <w:sz w:val="24"/>
          <w:szCs w:val="24"/>
        </w:rPr>
        <w:t>或</w:t>
      </w:r>
      <w:r w:rsidR="00C134FF" w:rsidRPr="006E10CB">
        <w:rPr>
          <w:rFonts w:hint="eastAsia"/>
          <w:sz w:val="24"/>
          <w:szCs w:val="24"/>
        </w:rPr>
        <w:t>5G</w:t>
      </w:r>
      <w:r w:rsidR="00C134FF" w:rsidRPr="006E10CB">
        <w:rPr>
          <w:rFonts w:hint="eastAsia"/>
          <w:sz w:val="24"/>
          <w:szCs w:val="24"/>
        </w:rPr>
        <w:t>等）的方式与电子脱扣器</w:t>
      </w:r>
      <w:r w:rsidR="00C134FF" w:rsidRPr="006E10CB">
        <w:rPr>
          <w:rFonts w:hint="eastAsia"/>
          <w:sz w:val="24"/>
          <w:szCs w:val="24"/>
        </w:rPr>
        <w:t>1</w:t>
      </w:r>
      <w:r w:rsidR="00C134FF" w:rsidRPr="006E10CB">
        <w:rPr>
          <w:sz w:val="24"/>
          <w:szCs w:val="24"/>
        </w:rPr>
        <w:t>0</w:t>
      </w:r>
      <w:r w:rsidR="00C134FF" w:rsidRPr="006E10CB">
        <w:rPr>
          <w:rFonts w:hint="eastAsia"/>
          <w:sz w:val="24"/>
          <w:szCs w:val="24"/>
        </w:rPr>
        <w:t>数据连接。</w:t>
      </w:r>
      <w:r w:rsidR="00F2297C" w:rsidRPr="006E10CB">
        <w:rPr>
          <w:rFonts w:hint="eastAsia"/>
          <w:sz w:val="24"/>
          <w:szCs w:val="24"/>
        </w:rPr>
        <w:t>这样就避免</w:t>
      </w:r>
      <w:r w:rsidR="00F2297C" w:rsidRPr="006E10CB">
        <w:rPr>
          <w:rFonts w:hint="eastAsia"/>
          <w:sz w:val="24"/>
          <w:szCs w:val="24"/>
        </w:rPr>
        <w:lastRenderedPageBreak/>
        <w:t>了电子脱扣器</w:t>
      </w:r>
      <w:r w:rsidR="00F2297C" w:rsidRPr="006E10CB">
        <w:rPr>
          <w:rFonts w:hint="eastAsia"/>
          <w:sz w:val="24"/>
          <w:szCs w:val="24"/>
        </w:rPr>
        <w:t>1</w:t>
      </w:r>
      <w:r w:rsidR="00F2297C" w:rsidRPr="006E10CB">
        <w:rPr>
          <w:sz w:val="24"/>
          <w:szCs w:val="24"/>
        </w:rPr>
        <w:t>0</w:t>
      </w:r>
      <w:r w:rsidR="00F2297C" w:rsidRPr="006E10CB">
        <w:rPr>
          <w:rFonts w:hint="eastAsia"/>
          <w:sz w:val="24"/>
          <w:szCs w:val="24"/>
        </w:rPr>
        <w:t>安装到控制柜内时一体的显示装置被</w:t>
      </w:r>
      <w:r w:rsidR="00D8204F" w:rsidRPr="006E10CB">
        <w:rPr>
          <w:rFonts w:hint="eastAsia"/>
          <w:sz w:val="24"/>
          <w:szCs w:val="24"/>
        </w:rPr>
        <w:t>柜门遮挡的问题。</w:t>
      </w:r>
    </w:p>
    <w:p w14:paraId="517773E6" w14:textId="5C14D847" w:rsidR="006169F6" w:rsidRPr="006E10CB" w:rsidRDefault="006169F6" w:rsidP="00B17ECF">
      <w:pPr>
        <w:spacing w:line="360" w:lineRule="auto"/>
        <w:ind w:firstLineChars="177" w:firstLine="425"/>
        <w:textAlignment w:val="baseline"/>
        <w:rPr>
          <w:sz w:val="24"/>
          <w:szCs w:val="24"/>
        </w:rPr>
      </w:pPr>
      <w:r w:rsidRPr="006E10CB">
        <w:rPr>
          <w:rFonts w:hint="eastAsia"/>
          <w:sz w:val="24"/>
          <w:szCs w:val="24"/>
        </w:rPr>
        <w:t>例如，如图</w:t>
      </w:r>
      <w:r w:rsidRPr="006E10CB">
        <w:rPr>
          <w:rFonts w:hint="eastAsia"/>
          <w:sz w:val="24"/>
          <w:szCs w:val="24"/>
        </w:rPr>
        <w:t>1</w:t>
      </w:r>
      <w:r w:rsidRPr="006E10CB">
        <w:rPr>
          <w:rFonts w:hint="eastAsia"/>
          <w:sz w:val="24"/>
          <w:szCs w:val="24"/>
        </w:rPr>
        <w:t>所示，显示装置上配置有</w:t>
      </w:r>
      <w:r w:rsidR="00D01499" w:rsidRPr="006E10CB">
        <w:rPr>
          <w:rFonts w:hint="eastAsia"/>
          <w:sz w:val="24"/>
          <w:szCs w:val="24"/>
        </w:rPr>
        <w:t>USB</w:t>
      </w:r>
      <w:r w:rsidR="00D01499" w:rsidRPr="006E10CB">
        <w:rPr>
          <w:sz w:val="24"/>
          <w:szCs w:val="24"/>
        </w:rPr>
        <w:t xml:space="preserve"> </w:t>
      </w:r>
      <w:r w:rsidR="00D01499" w:rsidRPr="006E10CB">
        <w:rPr>
          <w:rFonts w:hint="eastAsia"/>
          <w:sz w:val="24"/>
          <w:szCs w:val="24"/>
        </w:rPr>
        <w:t>type-C</w:t>
      </w:r>
      <w:r w:rsidR="00D01499" w:rsidRPr="006E10CB">
        <w:rPr>
          <w:rFonts w:hint="eastAsia"/>
          <w:sz w:val="24"/>
          <w:szCs w:val="24"/>
        </w:rPr>
        <w:t>接口以</w:t>
      </w:r>
      <w:r w:rsidR="00B73224" w:rsidRPr="006E10CB">
        <w:rPr>
          <w:rFonts w:hint="eastAsia"/>
          <w:sz w:val="24"/>
          <w:szCs w:val="24"/>
        </w:rPr>
        <w:t>通过线缆</w:t>
      </w:r>
      <w:r w:rsidR="00E66565" w:rsidRPr="006E10CB">
        <w:rPr>
          <w:rFonts w:hint="eastAsia"/>
          <w:sz w:val="24"/>
          <w:szCs w:val="24"/>
        </w:rPr>
        <w:t>4</w:t>
      </w:r>
      <w:r w:rsidR="00E66565" w:rsidRPr="006E10CB">
        <w:rPr>
          <w:sz w:val="24"/>
          <w:szCs w:val="24"/>
        </w:rPr>
        <w:t>0</w:t>
      </w:r>
      <w:r w:rsidR="00B73224" w:rsidRPr="006E10CB">
        <w:rPr>
          <w:rFonts w:hint="eastAsia"/>
          <w:sz w:val="24"/>
          <w:szCs w:val="24"/>
        </w:rPr>
        <w:t>与外部设备连接。除此之外，如前，显示装置上还可以配置</w:t>
      </w:r>
      <w:r w:rsidR="005F4EBA" w:rsidRPr="006E10CB">
        <w:rPr>
          <w:rFonts w:hint="eastAsia"/>
          <w:sz w:val="24"/>
          <w:szCs w:val="24"/>
        </w:rPr>
        <w:t>无线通信模块和配对按钮等，以实现显示装置与不同的电子脱扣器</w:t>
      </w:r>
      <w:r w:rsidR="005F4EBA" w:rsidRPr="006E10CB">
        <w:rPr>
          <w:rFonts w:hint="eastAsia"/>
          <w:sz w:val="24"/>
          <w:szCs w:val="24"/>
        </w:rPr>
        <w:t>1</w:t>
      </w:r>
      <w:r w:rsidR="005F4EBA" w:rsidRPr="006E10CB">
        <w:rPr>
          <w:sz w:val="24"/>
          <w:szCs w:val="24"/>
        </w:rPr>
        <w:t>0</w:t>
      </w:r>
      <w:r w:rsidR="005F4EBA" w:rsidRPr="006E10CB">
        <w:rPr>
          <w:rFonts w:hint="eastAsia"/>
          <w:sz w:val="24"/>
          <w:szCs w:val="24"/>
        </w:rPr>
        <w:t>无线连接，从而实现数据传输。</w:t>
      </w:r>
    </w:p>
    <w:p w14:paraId="1827928B" w14:textId="44935EC3" w:rsidR="00B17ECF" w:rsidRPr="006E10CB" w:rsidRDefault="009F19A8" w:rsidP="00B17ECF">
      <w:pPr>
        <w:spacing w:line="360" w:lineRule="auto"/>
        <w:ind w:firstLineChars="177" w:firstLine="425"/>
        <w:textAlignment w:val="baseline"/>
        <w:rPr>
          <w:sz w:val="24"/>
          <w:szCs w:val="24"/>
        </w:rPr>
      </w:pPr>
      <w:r w:rsidRPr="006E10CB">
        <w:rPr>
          <w:rFonts w:hint="eastAsia"/>
          <w:sz w:val="24"/>
          <w:szCs w:val="24"/>
        </w:rPr>
        <w:t>根据本申请的另一方面，提供</w:t>
      </w:r>
      <w:r w:rsidR="00B17ECF" w:rsidRPr="006E10CB">
        <w:rPr>
          <w:rFonts w:hint="eastAsia"/>
          <w:sz w:val="24"/>
          <w:szCs w:val="24"/>
        </w:rPr>
        <w:t>一种电子脱扣器，电子脱扣器包括脱扣器本体和</w:t>
      </w:r>
      <w:proofErr w:type="gramStart"/>
      <w:r w:rsidR="00B17ECF" w:rsidRPr="006E10CB">
        <w:rPr>
          <w:rFonts w:hint="eastAsia"/>
          <w:sz w:val="24"/>
          <w:szCs w:val="24"/>
        </w:rPr>
        <w:t>可</w:t>
      </w:r>
      <w:proofErr w:type="gramEnd"/>
      <w:r w:rsidR="00B17ECF" w:rsidRPr="006E10CB">
        <w:rPr>
          <w:rFonts w:hint="eastAsia"/>
          <w:sz w:val="24"/>
          <w:szCs w:val="24"/>
        </w:rPr>
        <w:t>拆卸地连接在脱扣器本体上的显示装置，</w:t>
      </w:r>
      <w:r w:rsidR="00AB4E1F" w:rsidRPr="006E10CB">
        <w:rPr>
          <w:rFonts w:hint="eastAsia"/>
          <w:sz w:val="24"/>
          <w:szCs w:val="24"/>
        </w:rPr>
        <w:t>显示装置为前述的显示装置，</w:t>
      </w:r>
      <w:r w:rsidR="00B17ECF" w:rsidRPr="006E10CB">
        <w:rPr>
          <w:rFonts w:hint="eastAsia"/>
          <w:sz w:val="24"/>
          <w:szCs w:val="24"/>
        </w:rPr>
        <w:t>脱扣器本体上设置有</w:t>
      </w:r>
      <w:ins w:id="298" w:author="HSHONOR15" w:date="2021-05-27T03:25:00Z">
        <w:r w:rsidR="00F15CC4">
          <w:rPr>
            <w:rFonts w:hint="eastAsia"/>
            <w:sz w:val="24"/>
            <w:szCs w:val="24"/>
          </w:rPr>
          <w:t>一个</w:t>
        </w:r>
      </w:ins>
      <w:r w:rsidR="00B17ECF" w:rsidRPr="006E10CB">
        <w:rPr>
          <w:rFonts w:hint="eastAsia"/>
          <w:sz w:val="24"/>
          <w:szCs w:val="24"/>
        </w:rPr>
        <w:t>容纳孔</w:t>
      </w:r>
      <w:r w:rsidR="00B17ECF" w:rsidRPr="006E10CB">
        <w:rPr>
          <w:rFonts w:hint="eastAsia"/>
          <w:sz w:val="24"/>
          <w:szCs w:val="24"/>
        </w:rPr>
        <w:t>12</w:t>
      </w:r>
      <w:r w:rsidR="00B17ECF" w:rsidRPr="006E10CB">
        <w:rPr>
          <w:rFonts w:hint="eastAsia"/>
          <w:sz w:val="24"/>
          <w:szCs w:val="24"/>
        </w:rPr>
        <w:t>，显示装置的第二限位结构</w:t>
      </w:r>
      <w:r w:rsidR="00B17ECF" w:rsidRPr="006E10CB">
        <w:rPr>
          <w:rFonts w:hint="eastAsia"/>
          <w:sz w:val="24"/>
          <w:szCs w:val="24"/>
        </w:rPr>
        <w:t>32</w:t>
      </w:r>
      <w:r w:rsidR="00B17ECF" w:rsidRPr="006E10CB">
        <w:rPr>
          <w:rFonts w:hint="eastAsia"/>
          <w:sz w:val="24"/>
          <w:szCs w:val="24"/>
        </w:rPr>
        <w:t>处于锁定位置时，至少部分第二限位结构</w:t>
      </w:r>
      <w:r w:rsidR="00B17ECF" w:rsidRPr="006E10CB">
        <w:rPr>
          <w:rFonts w:hint="eastAsia"/>
          <w:sz w:val="24"/>
          <w:szCs w:val="24"/>
        </w:rPr>
        <w:t>32</w:t>
      </w:r>
      <w:r w:rsidR="00B17ECF" w:rsidRPr="006E10CB">
        <w:rPr>
          <w:rFonts w:hint="eastAsia"/>
          <w:sz w:val="24"/>
          <w:szCs w:val="24"/>
        </w:rPr>
        <w:t>穿过容纳孔</w:t>
      </w:r>
      <w:r w:rsidR="00B17ECF" w:rsidRPr="006E10CB">
        <w:rPr>
          <w:rFonts w:hint="eastAsia"/>
          <w:sz w:val="24"/>
          <w:szCs w:val="24"/>
        </w:rPr>
        <w:t>12</w:t>
      </w:r>
      <w:proofErr w:type="gramStart"/>
      <w:r w:rsidR="00B17ECF" w:rsidRPr="006E10CB">
        <w:rPr>
          <w:rFonts w:hint="eastAsia"/>
          <w:sz w:val="24"/>
          <w:szCs w:val="24"/>
        </w:rPr>
        <w:t>并止挡在</w:t>
      </w:r>
      <w:proofErr w:type="gramEnd"/>
      <w:r w:rsidR="00B17ECF" w:rsidRPr="006E10CB">
        <w:rPr>
          <w:rFonts w:hint="eastAsia"/>
          <w:sz w:val="24"/>
          <w:szCs w:val="24"/>
        </w:rPr>
        <w:t>脱扣器本体内</w:t>
      </w:r>
      <w:del w:id="299" w:author="HSHONOR15" w:date="2021-05-27T03:25:00Z">
        <w:r w:rsidR="00B17ECF" w:rsidRPr="006E10CB" w:rsidDel="00F15CC4">
          <w:rPr>
            <w:rFonts w:hint="eastAsia"/>
            <w:sz w:val="24"/>
            <w:szCs w:val="24"/>
          </w:rPr>
          <w:delText>，</w:delText>
        </w:r>
      </w:del>
      <w:ins w:id="300" w:author="HSHONOR15" w:date="2021-05-27T03:25:00Z">
        <w:r w:rsidR="00F15CC4">
          <w:rPr>
            <w:rFonts w:hint="eastAsia"/>
            <w:sz w:val="24"/>
            <w:szCs w:val="24"/>
          </w:rPr>
          <w:t>；</w:t>
        </w:r>
      </w:ins>
      <w:r w:rsidR="00B17ECF" w:rsidRPr="006E10CB">
        <w:rPr>
          <w:rFonts w:hint="eastAsia"/>
          <w:sz w:val="24"/>
          <w:szCs w:val="24"/>
        </w:rPr>
        <w:t>或者，第二限位结构</w:t>
      </w:r>
      <w:r w:rsidR="00B17ECF" w:rsidRPr="006E10CB">
        <w:rPr>
          <w:rFonts w:hint="eastAsia"/>
          <w:sz w:val="24"/>
          <w:szCs w:val="24"/>
        </w:rPr>
        <w:t>32</w:t>
      </w:r>
      <w:r w:rsidR="00B17ECF" w:rsidRPr="006E10CB">
        <w:rPr>
          <w:rFonts w:hint="eastAsia"/>
          <w:sz w:val="24"/>
          <w:szCs w:val="24"/>
        </w:rPr>
        <w:t>处于解锁位置时，第二限位结构</w:t>
      </w:r>
      <w:r w:rsidR="00B17ECF" w:rsidRPr="006E10CB">
        <w:rPr>
          <w:rFonts w:hint="eastAsia"/>
          <w:sz w:val="24"/>
          <w:szCs w:val="24"/>
        </w:rPr>
        <w:t>32</w:t>
      </w:r>
      <w:r w:rsidR="00B17ECF" w:rsidRPr="006E10CB">
        <w:rPr>
          <w:rFonts w:hint="eastAsia"/>
          <w:sz w:val="24"/>
          <w:szCs w:val="24"/>
        </w:rPr>
        <w:t>与脱扣器本体分离。</w:t>
      </w:r>
      <w:r w:rsidR="00AB4E1F" w:rsidRPr="006E10CB">
        <w:rPr>
          <w:rFonts w:hint="eastAsia"/>
          <w:sz w:val="24"/>
          <w:szCs w:val="24"/>
        </w:rPr>
        <w:t>这样电子脱扣器具有可拆卸的显示装置</w:t>
      </w:r>
      <w:r w:rsidR="006557D5" w:rsidRPr="006E10CB">
        <w:rPr>
          <w:rFonts w:hint="eastAsia"/>
          <w:sz w:val="24"/>
          <w:szCs w:val="24"/>
        </w:rPr>
        <w:t>，从而使显示装置能够根据需要安装到合适的位置，</w:t>
      </w:r>
      <w:r w:rsidR="00402887" w:rsidRPr="006E10CB">
        <w:rPr>
          <w:rFonts w:hint="eastAsia"/>
          <w:sz w:val="24"/>
          <w:szCs w:val="24"/>
        </w:rPr>
        <w:t>以避免显示装置一体安装到电子脱扣器</w:t>
      </w:r>
      <w:r w:rsidR="00402887" w:rsidRPr="006E10CB">
        <w:rPr>
          <w:rFonts w:hint="eastAsia"/>
          <w:sz w:val="24"/>
          <w:szCs w:val="24"/>
        </w:rPr>
        <w:t>1</w:t>
      </w:r>
      <w:r w:rsidR="00402887" w:rsidRPr="006E10CB">
        <w:rPr>
          <w:sz w:val="24"/>
          <w:szCs w:val="24"/>
        </w:rPr>
        <w:t>0</w:t>
      </w:r>
      <w:r w:rsidR="00402887" w:rsidRPr="006E10CB">
        <w:rPr>
          <w:rFonts w:hint="eastAsia"/>
          <w:sz w:val="24"/>
          <w:szCs w:val="24"/>
        </w:rPr>
        <w:t>上而被控制柜的柜门遮挡</w:t>
      </w:r>
      <w:r w:rsidR="00F11A21" w:rsidRPr="006E10CB">
        <w:rPr>
          <w:rFonts w:hint="eastAsia"/>
          <w:sz w:val="24"/>
          <w:szCs w:val="24"/>
        </w:rPr>
        <w:t>，而且使用者可以根据需要构建整洁的显示装置，而开关</w:t>
      </w:r>
      <w:r w:rsidR="00790933" w:rsidRPr="006E10CB">
        <w:rPr>
          <w:rFonts w:hint="eastAsia"/>
          <w:sz w:val="24"/>
          <w:szCs w:val="24"/>
        </w:rPr>
        <w:t>手柄</w:t>
      </w:r>
      <w:r w:rsidR="00F11A21" w:rsidRPr="006E10CB">
        <w:rPr>
          <w:rFonts w:hint="eastAsia"/>
          <w:sz w:val="24"/>
          <w:szCs w:val="24"/>
        </w:rPr>
        <w:t>不会伸出显示板</w:t>
      </w:r>
      <w:r w:rsidR="00AB4E1F" w:rsidRPr="006E10CB">
        <w:rPr>
          <w:rFonts w:hint="eastAsia"/>
          <w:sz w:val="24"/>
          <w:szCs w:val="24"/>
        </w:rPr>
        <w:t>。</w:t>
      </w:r>
    </w:p>
    <w:p w14:paraId="3F535FED" w14:textId="118C93C3" w:rsidR="00790933" w:rsidRPr="006E10CB" w:rsidRDefault="00015571" w:rsidP="00B17ECF">
      <w:pPr>
        <w:spacing w:line="360" w:lineRule="auto"/>
        <w:ind w:firstLineChars="177" w:firstLine="425"/>
        <w:textAlignment w:val="baseline"/>
        <w:rPr>
          <w:sz w:val="24"/>
          <w:szCs w:val="24"/>
        </w:rPr>
      </w:pPr>
      <w:r w:rsidRPr="006E10CB">
        <w:rPr>
          <w:rFonts w:hint="eastAsia"/>
          <w:sz w:val="24"/>
          <w:szCs w:val="24"/>
        </w:rPr>
        <w:t>如图</w:t>
      </w:r>
      <w:del w:id="301" w:author="HSHONOR15" w:date="2021-05-26T11:02:00Z">
        <w:r w:rsidRPr="006E10CB" w:rsidDel="006F3785">
          <w:rPr>
            <w:rFonts w:hint="eastAsia"/>
            <w:sz w:val="24"/>
            <w:szCs w:val="24"/>
          </w:rPr>
          <w:delText>17</w:delText>
        </w:r>
      </w:del>
      <w:ins w:id="302" w:author="HSHONOR15" w:date="2021-05-26T11:02:00Z">
        <w:r w:rsidR="006F3785" w:rsidRPr="006E10CB">
          <w:rPr>
            <w:rFonts w:hint="eastAsia"/>
            <w:sz w:val="24"/>
            <w:szCs w:val="24"/>
          </w:rPr>
          <w:t>1</w:t>
        </w:r>
        <w:r w:rsidR="006F3785">
          <w:rPr>
            <w:sz w:val="24"/>
            <w:szCs w:val="24"/>
          </w:rPr>
          <w:t>9</w:t>
        </w:r>
      </w:ins>
      <w:r w:rsidRPr="006E10CB">
        <w:rPr>
          <w:rFonts w:hint="eastAsia"/>
          <w:sz w:val="24"/>
          <w:szCs w:val="24"/>
        </w:rPr>
        <w:t>所示，电子脱扣器</w:t>
      </w:r>
      <w:r w:rsidRPr="006E10CB">
        <w:rPr>
          <w:rFonts w:hint="eastAsia"/>
          <w:sz w:val="24"/>
          <w:szCs w:val="24"/>
        </w:rPr>
        <w:t>10</w:t>
      </w:r>
      <w:r w:rsidRPr="006E10CB">
        <w:rPr>
          <w:rFonts w:hint="eastAsia"/>
          <w:sz w:val="24"/>
          <w:szCs w:val="24"/>
        </w:rPr>
        <w:t>的脱扣器本体上的容纳孔</w:t>
      </w:r>
      <w:r w:rsidRPr="006E10CB">
        <w:rPr>
          <w:rFonts w:hint="eastAsia"/>
          <w:sz w:val="24"/>
          <w:szCs w:val="24"/>
        </w:rPr>
        <w:t>1</w:t>
      </w:r>
      <w:r w:rsidRPr="006E10CB">
        <w:rPr>
          <w:sz w:val="24"/>
          <w:szCs w:val="24"/>
        </w:rPr>
        <w:t>2</w:t>
      </w:r>
      <w:r w:rsidRPr="006E10CB">
        <w:rPr>
          <w:rFonts w:hint="eastAsia"/>
          <w:sz w:val="24"/>
          <w:szCs w:val="24"/>
        </w:rPr>
        <w:t>包括圆孔部分和扩展部分</w:t>
      </w:r>
      <w:r w:rsidR="00DC6180" w:rsidRPr="006E10CB">
        <w:rPr>
          <w:rFonts w:hint="eastAsia"/>
          <w:sz w:val="24"/>
          <w:szCs w:val="24"/>
        </w:rPr>
        <w:t>，圆孔部分的下方设置</w:t>
      </w:r>
      <w:proofErr w:type="gramStart"/>
      <w:r w:rsidR="00DC6180" w:rsidRPr="006E10CB">
        <w:rPr>
          <w:rFonts w:hint="eastAsia"/>
          <w:sz w:val="24"/>
          <w:szCs w:val="24"/>
        </w:rPr>
        <w:t>有止挡片</w:t>
      </w:r>
      <w:proofErr w:type="gramEnd"/>
      <w:r w:rsidR="00DC6180" w:rsidRPr="006E10CB">
        <w:rPr>
          <w:rFonts w:hint="eastAsia"/>
          <w:sz w:val="24"/>
          <w:szCs w:val="24"/>
        </w:rPr>
        <w:t>，</w:t>
      </w:r>
      <w:proofErr w:type="gramStart"/>
      <w:r w:rsidR="00DC6180" w:rsidRPr="006E10CB">
        <w:rPr>
          <w:rFonts w:hint="eastAsia"/>
          <w:sz w:val="24"/>
          <w:szCs w:val="24"/>
        </w:rPr>
        <w:t>止挡片</w:t>
      </w:r>
      <w:proofErr w:type="gramEnd"/>
      <w:r w:rsidR="00DC6180" w:rsidRPr="006E10CB">
        <w:rPr>
          <w:rFonts w:hint="eastAsia"/>
          <w:sz w:val="24"/>
          <w:szCs w:val="24"/>
        </w:rPr>
        <w:t>用于对紧固插销</w:t>
      </w:r>
      <w:r w:rsidR="00DC6180" w:rsidRPr="006E10CB">
        <w:rPr>
          <w:rFonts w:hint="eastAsia"/>
          <w:sz w:val="24"/>
          <w:szCs w:val="24"/>
        </w:rPr>
        <w:t>3</w:t>
      </w:r>
      <w:r w:rsidR="00DC6180" w:rsidRPr="006E10CB">
        <w:rPr>
          <w:sz w:val="24"/>
          <w:szCs w:val="24"/>
        </w:rPr>
        <w:t>0</w:t>
      </w:r>
      <w:r w:rsidR="00DC6180" w:rsidRPr="006E10CB">
        <w:rPr>
          <w:rFonts w:hint="eastAsia"/>
          <w:sz w:val="24"/>
          <w:szCs w:val="24"/>
        </w:rPr>
        <w:t>的下端进行限位，扩展部分用于供</w:t>
      </w:r>
      <w:r w:rsidR="00DC4C6A" w:rsidRPr="006E10CB">
        <w:rPr>
          <w:rFonts w:hint="eastAsia"/>
          <w:sz w:val="24"/>
          <w:szCs w:val="24"/>
        </w:rPr>
        <w:t>第二限位结构</w:t>
      </w:r>
      <w:r w:rsidR="00DC4C6A" w:rsidRPr="006E10CB">
        <w:rPr>
          <w:sz w:val="24"/>
          <w:szCs w:val="24"/>
        </w:rPr>
        <w:t>32</w:t>
      </w:r>
      <w:r w:rsidR="00DC4C6A" w:rsidRPr="006E10CB">
        <w:rPr>
          <w:rFonts w:hint="eastAsia"/>
          <w:sz w:val="24"/>
          <w:szCs w:val="24"/>
        </w:rPr>
        <w:t>的第二限位段</w:t>
      </w:r>
      <w:r w:rsidR="00DC4C6A" w:rsidRPr="006E10CB">
        <w:rPr>
          <w:sz w:val="24"/>
          <w:szCs w:val="24"/>
        </w:rPr>
        <w:t>322</w:t>
      </w:r>
      <w:r w:rsidR="00DC4C6A" w:rsidRPr="006E10CB">
        <w:rPr>
          <w:rFonts w:hint="eastAsia"/>
          <w:sz w:val="24"/>
          <w:szCs w:val="24"/>
        </w:rPr>
        <w:t>通过。</w:t>
      </w:r>
    </w:p>
    <w:p w14:paraId="2B62906C" w14:textId="06297292" w:rsidR="000B5074" w:rsidRPr="006E10CB" w:rsidRDefault="000B5074" w:rsidP="000B5074">
      <w:pPr>
        <w:spacing w:line="360" w:lineRule="auto"/>
        <w:ind w:firstLineChars="177" w:firstLine="425"/>
        <w:textAlignment w:val="baseline"/>
        <w:rPr>
          <w:sz w:val="24"/>
          <w:szCs w:val="24"/>
        </w:rPr>
      </w:pPr>
      <w:r w:rsidRPr="006E10CB">
        <w:rPr>
          <w:rFonts w:hint="eastAsia"/>
          <w:sz w:val="24"/>
          <w:szCs w:val="24"/>
        </w:rPr>
        <w:t>下面结合前述的电子脱扣器</w:t>
      </w:r>
      <w:r w:rsidRPr="006E10CB">
        <w:rPr>
          <w:rFonts w:hint="eastAsia"/>
          <w:sz w:val="24"/>
          <w:szCs w:val="24"/>
        </w:rPr>
        <w:t>1</w:t>
      </w:r>
      <w:r w:rsidRPr="006E10CB">
        <w:rPr>
          <w:sz w:val="24"/>
          <w:szCs w:val="24"/>
        </w:rPr>
        <w:t>0</w:t>
      </w:r>
      <w:r w:rsidRPr="006E10CB">
        <w:rPr>
          <w:rFonts w:hint="eastAsia"/>
          <w:sz w:val="24"/>
          <w:szCs w:val="24"/>
        </w:rPr>
        <w:t>，对显示装置配置到电子脱扣器</w:t>
      </w:r>
      <w:r w:rsidRPr="006E10CB">
        <w:rPr>
          <w:rFonts w:hint="eastAsia"/>
          <w:sz w:val="24"/>
          <w:szCs w:val="24"/>
        </w:rPr>
        <w:t>10</w:t>
      </w:r>
      <w:r w:rsidRPr="006E10CB">
        <w:rPr>
          <w:rFonts w:hint="eastAsia"/>
          <w:sz w:val="24"/>
          <w:szCs w:val="24"/>
        </w:rPr>
        <w:t>的过程进行说明如下：</w:t>
      </w:r>
    </w:p>
    <w:p w14:paraId="7A02373A" w14:textId="77777777" w:rsidR="00150653" w:rsidRPr="006E10CB" w:rsidRDefault="000B5074" w:rsidP="000B5074">
      <w:pPr>
        <w:spacing w:line="360" w:lineRule="auto"/>
        <w:ind w:firstLineChars="177" w:firstLine="425"/>
        <w:textAlignment w:val="baseline"/>
        <w:rPr>
          <w:sz w:val="24"/>
          <w:szCs w:val="24"/>
        </w:rPr>
      </w:pPr>
      <w:r w:rsidRPr="006E10CB">
        <w:rPr>
          <w:rFonts w:hint="eastAsia"/>
          <w:sz w:val="24"/>
          <w:szCs w:val="24"/>
        </w:rPr>
        <w:t>显示装置上的紧固插销</w:t>
      </w:r>
      <w:r w:rsidRPr="006E10CB">
        <w:rPr>
          <w:rFonts w:hint="eastAsia"/>
          <w:sz w:val="24"/>
          <w:szCs w:val="24"/>
        </w:rPr>
        <w:t>30</w:t>
      </w:r>
      <w:r w:rsidRPr="006E10CB">
        <w:rPr>
          <w:rFonts w:hint="eastAsia"/>
          <w:sz w:val="24"/>
          <w:szCs w:val="24"/>
        </w:rPr>
        <w:t>初始处于锁定位置，此时若将显示装置安装到电子脱扣器</w:t>
      </w:r>
      <w:r w:rsidRPr="006E10CB">
        <w:rPr>
          <w:rFonts w:hint="eastAsia"/>
          <w:sz w:val="24"/>
          <w:szCs w:val="24"/>
        </w:rPr>
        <w:t>10</w:t>
      </w:r>
      <w:r w:rsidRPr="006E10CB">
        <w:rPr>
          <w:rFonts w:hint="eastAsia"/>
          <w:sz w:val="24"/>
          <w:szCs w:val="24"/>
        </w:rPr>
        <w:t>上，紧固插销</w:t>
      </w:r>
      <w:r w:rsidRPr="006E10CB">
        <w:rPr>
          <w:rFonts w:hint="eastAsia"/>
          <w:sz w:val="24"/>
          <w:szCs w:val="24"/>
        </w:rPr>
        <w:t>30</w:t>
      </w:r>
      <w:r w:rsidRPr="006E10CB">
        <w:rPr>
          <w:rFonts w:hint="eastAsia"/>
          <w:sz w:val="24"/>
          <w:szCs w:val="24"/>
        </w:rPr>
        <w:t>的第二限位结构</w:t>
      </w:r>
      <w:r w:rsidRPr="006E10CB">
        <w:rPr>
          <w:rFonts w:hint="eastAsia"/>
          <w:sz w:val="24"/>
          <w:szCs w:val="24"/>
        </w:rPr>
        <w:t>32</w:t>
      </w:r>
      <w:r w:rsidRPr="006E10CB">
        <w:rPr>
          <w:rFonts w:hint="eastAsia"/>
          <w:sz w:val="24"/>
          <w:szCs w:val="24"/>
        </w:rPr>
        <w:t>会与脱扣器本体干涉。为此，在显示装置安装前，</w:t>
      </w:r>
      <w:r w:rsidR="00150653" w:rsidRPr="006E10CB">
        <w:rPr>
          <w:rFonts w:hint="eastAsia"/>
          <w:sz w:val="24"/>
          <w:szCs w:val="24"/>
        </w:rPr>
        <w:t>可以用</w:t>
      </w:r>
      <w:r w:rsidRPr="006E10CB">
        <w:rPr>
          <w:rFonts w:hint="eastAsia"/>
          <w:sz w:val="24"/>
          <w:szCs w:val="24"/>
        </w:rPr>
        <w:t>螺丝刀拧动</w:t>
      </w:r>
      <w:r w:rsidR="00150653" w:rsidRPr="006E10CB">
        <w:rPr>
          <w:rFonts w:hint="eastAsia"/>
          <w:sz w:val="24"/>
          <w:szCs w:val="24"/>
        </w:rPr>
        <w:t>紧固</w:t>
      </w:r>
      <w:r w:rsidRPr="006E10CB">
        <w:rPr>
          <w:rFonts w:hint="eastAsia"/>
          <w:sz w:val="24"/>
          <w:szCs w:val="24"/>
        </w:rPr>
        <w:t>插销</w:t>
      </w:r>
      <w:r w:rsidR="00150653" w:rsidRPr="006E10CB">
        <w:rPr>
          <w:rFonts w:hint="eastAsia"/>
          <w:sz w:val="24"/>
          <w:szCs w:val="24"/>
        </w:rPr>
        <w:t>3</w:t>
      </w:r>
      <w:r w:rsidR="00150653" w:rsidRPr="006E10CB">
        <w:rPr>
          <w:sz w:val="24"/>
          <w:szCs w:val="24"/>
        </w:rPr>
        <w:t>0</w:t>
      </w:r>
      <w:r w:rsidRPr="006E10CB">
        <w:rPr>
          <w:rFonts w:hint="eastAsia"/>
          <w:sz w:val="24"/>
          <w:szCs w:val="24"/>
        </w:rPr>
        <w:t>，</w:t>
      </w:r>
      <w:r w:rsidR="00150653" w:rsidRPr="006E10CB">
        <w:rPr>
          <w:rFonts w:hint="eastAsia"/>
          <w:sz w:val="24"/>
          <w:szCs w:val="24"/>
        </w:rPr>
        <w:t>使紧固</w:t>
      </w:r>
      <w:r w:rsidRPr="006E10CB">
        <w:rPr>
          <w:rFonts w:hint="eastAsia"/>
          <w:sz w:val="24"/>
          <w:szCs w:val="24"/>
        </w:rPr>
        <w:t>插销</w:t>
      </w:r>
      <w:r w:rsidR="00150653" w:rsidRPr="006E10CB">
        <w:rPr>
          <w:rFonts w:hint="eastAsia"/>
          <w:sz w:val="24"/>
          <w:szCs w:val="24"/>
        </w:rPr>
        <w:t>3</w:t>
      </w:r>
      <w:r w:rsidR="00150653" w:rsidRPr="006E10CB">
        <w:rPr>
          <w:sz w:val="24"/>
          <w:szCs w:val="24"/>
        </w:rPr>
        <w:t>0</w:t>
      </w:r>
      <w:r w:rsidRPr="006E10CB">
        <w:rPr>
          <w:rFonts w:hint="eastAsia"/>
          <w:sz w:val="24"/>
          <w:szCs w:val="24"/>
        </w:rPr>
        <w:t>顶部指示箭头从锁定位置</w:t>
      </w:r>
      <w:r w:rsidR="00150653" w:rsidRPr="006E10CB">
        <w:rPr>
          <w:rFonts w:hint="eastAsia"/>
          <w:sz w:val="24"/>
          <w:szCs w:val="24"/>
        </w:rPr>
        <w:t>转动到</w:t>
      </w:r>
      <w:r w:rsidRPr="006E10CB">
        <w:rPr>
          <w:rFonts w:hint="eastAsia"/>
          <w:sz w:val="24"/>
          <w:szCs w:val="24"/>
        </w:rPr>
        <w:t>解锁位置</w:t>
      </w:r>
      <w:r w:rsidR="00150653" w:rsidRPr="006E10CB">
        <w:rPr>
          <w:rFonts w:hint="eastAsia"/>
          <w:sz w:val="24"/>
          <w:szCs w:val="24"/>
        </w:rPr>
        <w:t>，也即第二限位结构</w:t>
      </w:r>
      <w:r w:rsidR="00150653" w:rsidRPr="006E10CB">
        <w:rPr>
          <w:rFonts w:hint="eastAsia"/>
          <w:sz w:val="24"/>
          <w:szCs w:val="24"/>
        </w:rPr>
        <w:t>3</w:t>
      </w:r>
      <w:r w:rsidR="00150653" w:rsidRPr="006E10CB">
        <w:rPr>
          <w:sz w:val="24"/>
          <w:szCs w:val="24"/>
        </w:rPr>
        <w:t>2</w:t>
      </w:r>
      <w:r w:rsidR="00150653" w:rsidRPr="006E10CB">
        <w:rPr>
          <w:rFonts w:hint="eastAsia"/>
          <w:sz w:val="24"/>
          <w:szCs w:val="24"/>
        </w:rPr>
        <w:t>调整到解锁位置</w:t>
      </w:r>
      <w:r w:rsidRPr="006E10CB">
        <w:rPr>
          <w:rFonts w:hint="eastAsia"/>
          <w:sz w:val="24"/>
          <w:szCs w:val="24"/>
        </w:rPr>
        <w:t>。</w:t>
      </w:r>
    </w:p>
    <w:p w14:paraId="3A58438B" w14:textId="77777777" w:rsidR="00C95C88" w:rsidRPr="006E10CB" w:rsidRDefault="00150653" w:rsidP="000B5074">
      <w:pPr>
        <w:spacing w:line="360" w:lineRule="auto"/>
        <w:ind w:firstLineChars="177" w:firstLine="425"/>
        <w:textAlignment w:val="baseline"/>
        <w:rPr>
          <w:sz w:val="24"/>
          <w:szCs w:val="24"/>
        </w:rPr>
      </w:pPr>
      <w:r w:rsidRPr="006E10CB">
        <w:rPr>
          <w:rFonts w:hint="eastAsia"/>
          <w:sz w:val="24"/>
          <w:szCs w:val="24"/>
        </w:rPr>
        <w:t>在调整过程中，</w:t>
      </w:r>
      <w:r w:rsidR="00B42BF2" w:rsidRPr="006E10CB">
        <w:rPr>
          <w:rFonts w:hint="eastAsia"/>
          <w:sz w:val="24"/>
          <w:szCs w:val="24"/>
        </w:rPr>
        <w:t>处于锁定位置时，</w:t>
      </w:r>
      <w:r w:rsidRPr="006E10CB">
        <w:rPr>
          <w:rFonts w:hint="eastAsia"/>
          <w:sz w:val="24"/>
          <w:szCs w:val="24"/>
        </w:rPr>
        <w:t>紧固</w:t>
      </w:r>
      <w:r w:rsidR="000B5074" w:rsidRPr="006E10CB">
        <w:rPr>
          <w:rFonts w:hint="eastAsia"/>
          <w:sz w:val="24"/>
          <w:szCs w:val="24"/>
        </w:rPr>
        <w:t>插销</w:t>
      </w:r>
      <w:r w:rsidRPr="006E10CB">
        <w:rPr>
          <w:rFonts w:hint="eastAsia"/>
          <w:sz w:val="24"/>
          <w:szCs w:val="24"/>
        </w:rPr>
        <w:t>3</w:t>
      </w:r>
      <w:r w:rsidRPr="006E10CB">
        <w:rPr>
          <w:sz w:val="24"/>
          <w:szCs w:val="24"/>
        </w:rPr>
        <w:t>0</w:t>
      </w:r>
      <w:r w:rsidR="000B5074" w:rsidRPr="006E10CB">
        <w:rPr>
          <w:rFonts w:hint="eastAsia"/>
          <w:sz w:val="24"/>
          <w:szCs w:val="24"/>
        </w:rPr>
        <w:t>的</w:t>
      </w:r>
      <w:r w:rsidR="00B42BF2" w:rsidRPr="006E10CB">
        <w:rPr>
          <w:rFonts w:hint="eastAsia"/>
          <w:sz w:val="24"/>
          <w:szCs w:val="24"/>
        </w:rPr>
        <w:t>第一限位结构</w:t>
      </w:r>
      <w:r w:rsidR="00B42BF2" w:rsidRPr="006E10CB">
        <w:rPr>
          <w:rFonts w:hint="eastAsia"/>
          <w:sz w:val="24"/>
          <w:szCs w:val="24"/>
        </w:rPr>
        <w:t>2</w:t>
      </w:r>
      <w:r w:rsidR="00B42BF2" w:rsidRPr="006E10CB">
        <w:rPr>
          <w:sz w:val="24"/>
          <w:szCs w:val="24"/>
        </w:rPr>
        <w:t>12</w:t>
      </w:r>
      <w:r w:rsidR="00B42BF2" w:rsidRPr="006E10CB">
        <w:rPr>
          <w:rFonts w:hint="eastAsia"/>
          <w:sz w:val="24"/>
          <w:szCs w:val="24"/>
        </w:rPr>
        <w:t>与锁定槽</w:t>
      </w:r>
      <w:r w:rsidR="00B42BF2" w:rsidRPr="006E10CB">
        <w:rPr>
          <w:rFonts w:hint="eastAsia"/>
          <w:sz w:val="24"/>
          <w:szCs w:val="24"/>
        </w:rPr>
        <w:t>3</w:t>
      </w:r>
      <w:r w:rsidR="00B42BF2" w:rsidRPr="006E10CB">
        <w:rPr>
          <w:sz w:val="24"/>
          <w:szCs w:val="24"/>
        </w:rPr>
        <w:t>11</w:t>
      </w:r>
      <w:r w:rsidR="00B42BF2" w:rsidRPr="006E10CB">
        <w:rPr>
          <w:rFonts w:hint="eastAsia"/>
          <w:sz w:val="24"/>
          <w:szCs w:val="24"/>
        </w:rPr>
        <w:t>配合，随着紧固插销</w:t>
      </w:r>
      <w:r w:rsidR="00B42BF2" w:rsidRPr="006E10CB">
        <w:rPr>
          <w:rFonts w:hint="eastAsia"/>
          <w:sz w:val="24"/>
          <w:szCs w:val="24"/>
        </w:rPr>
        <w:t>3</w:t>
      </w:r>
      <w:r w:rsidR="00B42BF2" w:rsidRPr="006E10CB">
        <w:rPr>
          <w:sz w:val="24"/>
          <w:szCs w:val="24"/>
        </w:rPr>
        <w:t>0</w:t>
      </w:r>
      <w:r w:rsidR="00B42BF2" w:rsidRPr="006E10CB">
        <w:rPr>
          <w:rFonts w:hint="eastAsia"/>
          <w:sz w:val="24"/>
          <w:szCs w:val="24"/>
        </w:rPr>
        <w:t>被转动，</w:t>
      </w:r>
      <w:r w:rsidR="00805DAB" w:rsidRPr="006E10CB">
        <w:rPr>
          <w:rFonts w:hint="eastAsia"/>
          <w:sz w:val="24"/>
          <w:szCs w:val="24"/>
        </w:rPr>
        <w:t>紧固插销</w:t>
      </w:r>
      <w:r w:rsidR="00805DAB" w:rsidRPr="006E10CB">
        <w:rPr>
          <w:rFonts w:hint="eastAsia"/>
          <w:sz w:val="24"/>
          <w:szCs w:val="24"/>
        </w:rPr>
        <w:t>3</w:t>
      </w:r>
      <w:r w:rsidR="00805DAB" w:rsidRPr="006E10CB">
        <w:rPr>
          <w:sz w:val="24"/>
          <w:szCs w:val="24"/>
        </w:rPr>
        <w:t>0</w:t>
      </w:r>
      <w:r w:rsidR="00805DAB" w:rsidRPr="006E10CB">
        <w:rPr>
          <w:rFonts w:hint="eastAsia"/>
          <w:sz w:val="24"/>
          <w:szCs w:val="24"/>
        </w:rPr>
        <w:t>的插销主体</w:t>
      </w:r>
      <w:r w:rsidR="00805DAB" w:rsidRPr="006E10CB">
        <w:rPr>
          <w:rFonts w:hint="eastAsia"/>
          <w:sz w:val="24"/>
          <w:szCs w:val="24"/>
        </w:rPr>
        <w:t>3</w:t>
      </w:r>
      <w:r w:rsidR="00805DAB" w:rsidRPr="006E10CB">
        <w:rPr>
          <w:sz w:val="24"/>
          <w:szCs w:val="24"/>
        </w:rPr>
        <w:t>1</w:t>
      </w:r>
      <w:r w:rsidR="00805DAB" w:rsidRPr="006E10CB">
        <w:rPr>
          <w:rFonts w:hint="eastAsia"/>
          <w:sz w:val="24"/>
          <w:szCs w:val="24"/>
        </w:rPr>
        <w:t>会推动限位支撑臂</w:t>
      </w:r>
      <w:r w:rsidR="00805DAB" w:rsidRPr="006E10CB">
        <w:rPr>
          <w:rFonts w:hint="eastAsia"/>
          <w:sz w:val="24"/>
          <w:szCs w:val="24"/>
        </w:rPr>
        <w:t>2</w:t>
      </w:r>
      <w:r w:rsidR="00805DAB" w:rsidRPr="006E10CB">
        <w:rPr>
          <w:sz w:val="24"/>
          <w:szCs w:val="24"/>
        </w:rPr>
        <w:t>12</w:t>
      </w:r>
      <w:r w:rsidR="00805DAB" w:rsidRPr="006E10CB">
        <w:rPr>
          <w:rFonts w:hint="eastAsia"/>
          <w:sz w:val="24"/>
          <w:szCs w:val="24"/>
        </w:rPr>
        <w:t>a</w:t>
      </w:r>
      <w:r w:rsidR="000B5074" w:rsidRPr="006E10CB">
        <w:rPr>
          <w:rFonts w:hint="eastAsia"/>
          <w:sz w:val="24"/>
          <w:szCs w:val="24"/>
        </w:rPr>
        <w:t>变形后</w:t>
      </w:r>
      <w:r w:rsidR="000B4D79" w:rsidRPr="006E10CB">
        <w:rPr>
          <w:rFonts w:hint="eastAsia"/>
          <w:sz w:val="24"/>
          <w:szCs w:val="24"/>
        </w:rPr>
        <w:t>移</w:t>
      </w:r>
      <w:r w:rsidR="000B5074" w:rsidRPr="006E10CB">
        <w:rPr>
          <w:rFonts w:hint="eastAsia"/>
          <w:sz w:val="24"/>
          <w:szCs w:val="24"/>
        </w:rPr>
        <w:t>，</w:t>
      </w:r>
      <w:r w:rsidR="000B4D79" w:rsidRPr="006E10CB">
        <w:rPr>
          <w:rFonts w:hint="eastAsia"/>
          <w:sz w:val="24"/>
          <w:szCs w:val="24"/>
        </w:rPr>
        <w:t>锁定槽</w:t>
      </w:r>
      <w:r w:rsidR="000B4D79" w:rsidRPr="006E10CB">
        <w:rPr>
          <w:rFonts w:hint="eastAsia"/>
          <w:sz w:val="24"/>
          <w:szCs w:val="24"/>
        </w:rPr>
        <w:t>3</w:t>
      </w:r>
      <w:r w:rsidR="000B4D79" w:rsidRPr="006E10CB">
        <w:rPr>
          <w:sz w:val="24"/>
          <w:szCs w:val="24"/>
        </w:rPr>
        <w:t>11</w:t>
      </w:r>
      <w:r w:rsidR="000B4D79" w:rsidRPr="006E10CB">
        <w:rPr>
          <w:rFonts w:hint="eastAsia"/>
          <w:sz w:val="24"/>
          <w:szCs w:val="24"/>
        </w:rPr>
        <w:t>与限位支撑臂</w:t>
      </w:r>
      <w:r w:rsidR="000B4D79" w:rsidRPr="006E10CB">
        <w:rPr>
          <w:rFonts w:hint="eastAsia"/>
          <w:sz w:val="24"/>
          <w:szCs w:val="24"/>
        </w:rPr>
        <w:t>2</w:t>
      </w:r>
      <w:r w:rsidR="000B4D79" w:rsidRPr="006E10CB">
        <w:rPr>
          <w:sz w:val="24"/>
          <w:szCs w:val="24"/>
        </w:rPr>
        <w:t>12</w:t>
      </w:r>
      <w:r w:rsidR="000B4D79" w:rsidRPr="006E10CB">
        <w:rPr>
          <w:rFonts w:hint="eastAsia"/>
          <w:sz w:val="24"/>
          <w:szCs w:val="24"/>
        </w:rPr>
        <w:t>a</w:t>
      </w:r>
      <w:r w:rsidR="000B4D79" w:rsidRPr="006E10CB">
        <w:rPr>
          <w:rFonts w:hint="eastAsia"/>
          <w:sz w:val="24"/>
          <w:szCs w:val="24"/>
        </w:rPr>
        <w:t>上的限位凸起</w:t>
      </w:r>
      <w:r w:rsidR="000B4D79" w:rsidRPr="006E10CB">
        <w:rPr>
          <w:rFonts w:hint="eastAsia"/>
          <w:sz w:val="24"/>
          <w:szCs w:val="24"/>
        </w:rPr>
        <w:t>2</w:t>
      </w:r>
      <w:r w:rsidR="000B4D79" w:rsidRPr="006E10CB">
        <w:rPr>
          <w:sz w:val="24"/>
          <w:szCs w:val="24"/>
        </w:rPr>
        <w:t>12</w:t>
      </w:r>
      <w:r w:rsidR="000B4D79" w:rsidRPr="006E10CB">
        <w:rPr>
          <w:rFonts w:hint="eastAsia"/>
          <w:sz w:val="24"/>
          <w:szCs w:val="24"/>
        </w:rPr>
        <w:t>b</w:t>
      </w:r>
      <w:r w:rsidR="000B4D79" w:rsidRPr="006E10CB">
        <w:rPr>
          <w:rFonts w:hint="eastAsia"/>
          <w:sz w:val="24"/>
          <w:szCs w:val="24"/>
        </w:rPr>
        <w:t>分离</w:t>
      </w:r>
      <w:r w:rsidR="00F159C6" w:rsidRPr="006E10CB">
        <w:rPr>
          <w:rFonts w:hint="eastAsia"/>
          <w:sz w:val="24"/>
          <w:szCs w:val="24"/>
        </w:rPr>
        <w:t>。</w:t>
      </w:r>
      <w:r w:rsidR="000B4D79" w:rsidRPr="006E10CB">
        <w:rPr>
          <w:rFonts w:hint="eastAsia"/>
          <w:sz w:val="24"/>
          <w:szCs w:val="24"/>
        </w:rPr>
        <w:t>紧固插销</w:t>
      </w:r>
      <w:r w:rsidR="000B4D79" w:rsidRPr="006E10CB">
        <w:rPr>
          <w:rFonts w:hint="eastAsia"/>
          <w:sz w:val="24"/>
          <w:szCs w:val="24"/>
        </w:rPr>
        <w:t>3</w:t>
      </w:r>
      <w:r w:rsidR="000B4D79" w:rsidRPr="006E10CB">
        <w:rPr>
          <w:sz w:val="24"/>
          <w:szCs w:val="24"/>
        </w:rPr>
        <w:t>0</w:t>
      </w:r>
      <w:r w:rsidR="000B4D79" w:rsidRPr="006E10CB">
        <w:rPr>
          <w:rFonts w:hint="eastAsia"/>
          <w:sz w:val="24"/>
          <w:szCs w:val="24"/>
        </w:rPr>
        <w:t>继续转动</w:t>
      </w:r>
      <w:r w:rsidR="00F159C6" w:rsidRPr="006E10CB">
        <w:rPr>
          <w:rFonts w:hint="eastAsia"/>
          <w:sz w:val="24"/>
          <w:szCs w:val="24"/>
        </w:rPr>
        <w:t>，</w:t>
      </w:r>
      <w:r w:rsidR="000B5074" w:rsidRPr="006E10CB">
        <w:rPr>
          <w:rFonts w:hint="eastAsia"/>
          <w:sz w:val="24"/>
          <w:szCs w:val="24"/>
        </w:rPr>
        <w:t>当旋转到一定角度时，</w:t>
      </w:r>
      <w:r w:rsidR="00F159C6" w:rsidRPr="006E10CB">
        <w:rPr>
          <w:rFonts w:hint="eastAsia"/>
          <w:sz w:val="24"/>
          <w:szCs w:val="24"/>
        </w:rPr>
        <w:t>紧固</w:t>
      </w:r>
      <w:r w:rsidR="000B5074" w:rsidRPr="006E10CB">
        <w:rPr>
          <w:rFonts w:hint="eastAsia"/>
          <w:sz w:val="24"/>
          <w:szCs w:val="24"/>
        </w:rPr>
        <w:t>插销</w:t>
      </w:r>
      <w:r w:rsidR="00F159C6" w:rsidRPr="006E10CB">
        <w:rPr>
          <w:rFonts w:hint="eastAsia"/>
          <w:sz w:val="24"/>
          <w:szCs w:val="24"/>
        </w:rPr>
        <w:t>3</w:t>
      </w:r>
      <w:r w:rsidR="00F159C6" w:rsidRPr="006E10CB">
        <w:rPr>
          <w:sz w:val="24"/>
          <w:szCs w:val="24"/>
        </w:rPr>
        <w:t>0</w:t>
      </w:r>
      <w:r w:rsidR="000B5074" w:rsidRPr="006E10CB">
        <w:rPr>
          <w:rFonts w:hint="eastAsia"/>
          <w:sz w:val="24"/>
          <w:szCs w:val="24"/>
        </w:rPr>
        <w:t>的</w:t>
      </w:r>
      <w:r w:rsidR="00F159C6" w:rsidRPr="006E10CB">
        <w:rPr>
          <w:rFonts w:hint="eastAsia"/>
          <w:sz w:val="24"/>
          <w:szCs w:val="24"/>
        </w:rPr>
        <w:t>第二限位结构</w:t>
      </w:r>
      <w:r w:rsidR="00F159C6" w:rsidRPr="006E10CB">
        <w:rPr>
          <w:rFonts w:hint="eastAsia"/>
          <w:sz w:val="24"/>
          <w:szCs w:val="24"/>
        </w:rPr>
        <w:t>3</w:t>
      </w:r>
      <w:r w:rsidR="00F159C6" w:rsidRPr="006E10CB">
        <w:rPr>
          <w:sz w:val="24"/>
          <w:szCs w:val="24"/>
        </w:rPr>
        <w:t>2</w:t>
      </w:r>
      <w:r w:rsidR="00F159C6" w:rsidRPr="006E10CB">
        <w:rPr>
          <w:rFonts w:hint="eastAsia"/>
          <w:sz w:val="24"/>
          <w:szCs w:val="24"/>
        </w:rPr>
        <w:t>上的过渡凸起</w:t>
      </w:r>
      <w:r w:rsidR="00F159C6" w:rsidRPr="006E10CB">
        <w:rPr>
          <w:rFonts w:hint="eastAsia"/>
          <w:sz w:val="24"/>
          <w:szCs w:val="24"/>
        </w:rPr>
        <w:t>3</w:t>
      </w:r>
      <w:r w:rsidR="00F159C6" w:rsidRPr="006E10CB">
        <w:rPr>
          <w:sz w:val="24"/>
          <w:szCs w:val="24"/>
        </w:rPr>
        <w:t>21</w:t>
      </w:r>
      <w:r w:rsidR="00F159C6" w:rsidRPr="006E10CB">
        <w:rPr>
          <w:rFonts w:hint="eastAsia"/>
          <w:sz w:val="24"/>
          <w:szCs w:val="24"/>
        </w:rPr>
        <w:t>a</w:t>
      </w:r>
      <w:r w:rsidR="000B5074" w:rsidRPr="006E10CB">
        <w:rPr>
          <w:rFonts w:hint="eastAsia"/>
          <w:sz w:val="24"/>
          <w:szCs w:val="24"/>
        </w:rPr>
        <w:t>遇到底座</w:t>
      </w:r>
      <w:r w:rsidR="002D31A0" w:rsidRPr="006E10CB">
        <w:rPr>
          <w:rFonts w:hint="eastAsia"/>
          <w:sz w:val="24"/>
          <w:szCs w:val="24"/>
        </w:rPr>
        <w:t>2</w:t>
      </w:r>
      <w:r w:rsidR="002D31A0" w:rsidRPr="006E10CB">
        <w:rPr>
          <w:sz w:val="24"/>
          <w:szCs w:val="24"/>
        </w:rPr>
        <w:t>2</w:t>
      </w:r>
      <w:r w:rsidR="000B5074" w:rsidRPr="006E10CB">
        <w:rPr>
          <w:rFonts w:hint="eastAsia"/>
          <w:sz w:val="24"/>
          <w:szCs w:val="24"/>
        </w:rPr>
        <w:t>的</w:t>
      </w:r>
      <w:proofErr w:type="gramStart"/>
      <w:r w:rsidR="002D31A0" w:rsidRPr="006E10CB">
        <w:rPr>
          <w:rFonts w:hint="eastAsia"/>
          <w:sz w:val="24"/>
          <w:szCs w:val="24"/>
        </w:rPr>
        <w:t>第二止挡</w:t>
      </w:r>
      <w:r w:rsidR="000B5074" w:rsidRPr="006E10CB">
        <w:rPr>
          <w:rFonts w:hint="eastAsia"/>
          <w:sz w:val="24"/>
          <w:szCs w:val="24"/>
        </w:rPr>
        <w:t>凸起</w:t>
      </w:r>
      <w:proofErr w:type="gramEnd"/>
      <w:r w:rsidR="002D31A0" w:rsidRPr="006E10CB">
        <w:rPr>
          <w:rFonts w:hint="eastAsia"/>
          <w:sz w:val="24"/>
          <w:szCs w:val="24"/>
        </w:rPr>
        <w:t>2</w:t>
      </w:r>
      <w:r w:rsidR="002D31A0" w:rsidRPr="006E10CB">
        <w:rPr>
          <w:sz w:val="24"/>
          <w:szCs w:val="24"/>
        </w:rPr>
        <w:t>3</w:t>
      </w:r>
      <w:r w:rsidR="002D31A0" w:rsidRPr="006E10CB">
        <w:rPr>
          <w:rFonts w:hint="eastAsia"/>
          <w:sz w:val="24"/>
          <w:szCs w:val="24"/>
        </w:rPr>
        <w:t>，而被</w:t>
      </w:r>
      <w:r w:rsidR="000B5074" w:rsidRPr="006E10CB">
        <w:rPr>
          <w:rFonts w:hint="eastAsia"/>
          <w:sz w:val="24"/>
          <w:szCs w:val="24"/>
        </w:rPr>
        <w:t>阻挡，此时</w:t>
      </w:r>
      <w:r w:rsidR="002D31A0" w:rsidRPr="006E10CB">
        <w:rPr>
          <w:rFonts w:hint="eastAsia"/>
          <w:sz w:val="24"/>
          <w:szCs w:val="24"/>
        </w:rPr>
        <w:t>使用者</w:t>
      </w:r>
      <w:r w:rsidR="000B5074" w:rsidRPr="006E10CB">
        <w:rPr>
          <w:rFonts w:hint="eastAsia"/>
          <w:sz w:val="24"/>
          <w:szCs w:val="24"/>
        </w:rPr>
        <w:t>会</w:t>
      </w:r>
      <w:r w:rsidR="002D31A0" w:rsidRPr="006E10CB">
        <w:rPr>
          <w:rFonts w:hint="eastAsia"/>
          <w:sz w:val="24"/>
          <w:szCs w:val="24"/>
        </w:rPr>
        <w:t>得到</w:t>
      </w:r>
      <w:r w:rsidR="000B5074" w:rsidRPr="006E10CB">
        <w:rPr>
          <w:rFonts w:hint="eastAsia"/>
          <w:sz w:val="24"/>
          <w:szCs w:val="24"/>
        </w:rPr>
        <w:t>明显的</w:t>
      </w:r>
      <w:r w:rsidR="002D31A0" w:rsidRPr="006E10CB">
        <w:rPr>
          <w:rFonts w:hint="eastAsia"/>
          <w:sz w:val="24"/>
          <w:szCs w:val="24"/>
        </w:rPr>
        <w:t>反馈，</w:t>
      </w:r>
      <w:r w:rsidR="000B5074" w:rsidRPr="006E10CB">
        <w:rPr>
          <w:rFonts w:hint="eastAsia"/>
          <w:sz w:val="24"/>
          <w:szCs w:val="24"/>
        </w:rPr>
        <w:t>此时</w:t>
      </w:r>
      <w:r w:rsidR="002D31A0" w:rsidRPr="006E10CB">
        <w:rPr>
          <w:rFonts w:hint="eastAsia"/>
          <w:sz w:val="24"/>
          <w:szCs w:val="24"/>
        </w:rPr>
        <w:t>使用</w:t>
      </w:r>
      <w:r w:rsidR="000B5074" w:rsidRPr="006E10CB">
        <w:rPr>
          <w:rFonts w:hint="eastAsia"/>
          <w:sz w:val="24"/>
          <w:szCs w:val="24"/>
        </w:rPr>
        <w:t>者需要稍微增加旋转扭矩，使</w:t>
      </w:r>
      <w:r w:rsidR="002D31A0" w:rsidRPr="006E10CB">
        <w:rPr>
          <w:rFonts w:hint="eastAsia"/>
          <w:sz w:val="24"/>
          <w:szCs w:val="24"/>
        </w:rPr>
        <w:t>过渡凸起</w:t>
      </w:r>
      <w:r w:rsidR="002D31A0" w:rsidRPr="006E10CB">
        <w:rPr>
          <w:rFonts w:hint="eastAsia"/>
          <w:sz w:val="24"/>
          <w:szCs w:val="24"/>
        </w:rPr>
        <w:t>3</w:t>
      </w:r>
      <w:r w:rsidR="002D31A0" w:rsidRPr="006E10CB">
        <w:rPr>
          <w:sz w:val="24"/>
          <w:szCs w:val="24"/>
        </w:rPr>
        <w:t>21</w:t>
      </w:r>
      <w:r w:rsidR="002D31A0" w:rsidRPr="006E10CB">
        <w:rPr>
          <w:rFonts w:hint="eastAsia"/>
          <w:sz w:val="24"/>
          <w:szCs w:val="24"/>
        </w:rPr>
        <w:t>a</w:t>
      </w:r>
      <w:r w:rsidR="000B5074" w:rsidRPr="006E10CB">
        <w:rPr>
          <w:rFonts w:hint="eastAsia"/>
          <w:sz w:val="24"/>
          <w:szCs w:val="24"/>
        </w:rPr>
        <w:t>变形越过底座</w:t>
      </w:r>
      <w:r w:rsidR="002D31A0" w:rsidRPr="006E10CB">
        <w:rPr>
          <w:rFonts w:hint="eastAsia"/>
          <w:sz w:val="24"/>
          <w:szCs w:val="24"/>
        </w:rPr>
        <w:t>2</w:t>
      </w:r>
      <w:r w:rsidR="002D31A0" w:rsidRPr="006E10CB">
        <w:rPr>
          <w:sz w:val="24"/>
          <w:szCs w:val="24"/>
        </w:rPr>
        <w:t>2</w:t>
      </w:r>
      <w:r w:rsidR="000B5074" w:rsidRPr="006E10CB">
        <w:rPr>
          <w:rFonts w:hint="eastAsia"/>
          <w:sz w:val="24"/>
          <w:szCs w:val="24"/>
        </w:rPr>
        <w:t>的</w:t>
      </w:r>
      <w:proofErr w:type="gramStart"/>
      <w:r w:rsidR="002D31A0" w:rsidRPr="006E10CB">
        <w:rPr>
          <w:rFonts w:hint="eastAsia"/>
          <w:sz w:val="24"/>
          <w:szCs w:val="24"/>
        </w:rPr>
        <w:t>第二止挡</w:t>
      </w:r>
      <w:r w:rsidR="000B5074" w:rsidRPr="006E10CB">
        <w:rPr>
          <w:rFonts w:hint="eastAsia"/>
          <w:sz w:val="24"/>
          <w:szCs w:val="24"/>
        </w:rPr>
        <w:t>凸起</w:t>
      </w:r>
      <w:proofErr w:type="gramEnd"/>
      <w:r w:rsidR="00C95C88" w:rsidRPr="006E10CB">
        <w:rPr>
          <w:rFonts w:hint="eastAsia"/>
          <w:sz w:val="24"/>
          <w:szCs w:val="24"/>
        </w:rPr>
        <w:t>2</w:t>
      </w:r>
      <w:r w:rsidR="00C95C88" w:rsidRPr="006E10CB">
        <w:rPr>
          <w:sz w:val="24"/>
          <w:szCs w:val="24"/>
        </w:rPr>
        <w:t>3</w:t>
      </w:r>
      <w:r w:rsidR="00C95C88" w:rsidRPr="006E10CB">
        <w:rPr>
          <w:rFonts w:hint="eastAsia"/>
          <w:sz w:val="24"/>
          <w:szCs w:val="24"/>
        </w:rPr>
        <w:t>并</w:t>
      </w:r>
      <w:r w:rsidR="000B5074" w:rsidRPr="006E10CB">
        <w:rPr>
          <w:rFonts w:hint="eastAsia"/>
          <w:sz w:val="24"/>
          <w:szCs w:val="24"/>
        </w:rPr>
        <w:t>继续旋转。</w:t>
      </w:r>
    </w:p>
    <w:p w14:paraId="046C3034" w14:textId="1E4F8BE3" w:rsidR="000B5074" w:rsidRPr="006E10CB" w:rsidRDefault="00C95C88" w:rsidP="007D5863">
      <w:pPr>
        <w:spacing w:line="360" w:lineRule="auto"/>
        <w:ind w:firstLineChars="177" w:firstLine="425"/>
        <w:textAlignment w:val="baseline"/>
        <w:rPr>
          <w:sz w:val="24"/>
          <w:szCs w:val="24"/>
        </w:rPr>
      </w:pPr>
      <w:r w:rsidRPr="006E10CB">
        <w:rPr>
          <w:rFonts w:hint="eastAsia"/>
          <w:sz w:val="24"/>
          <w:szCs w:val="24"/>
        </w:rPr>
        <w:t>当</w:t>
      </w:r>
      <w:r w:rsidR="000B5074" w:rsidRPr="006E10CB">
        <w:rPr>
          <w:rFonts w:hint="eastAsia"/>
          <w:sz w:val="24"/>
          <w:szCs w:val="24"/>
        </w:rPr>
        <w:t>指示箭头到达解锁位置</w:t>
      </w:r>
      <w:r w:rsidRPr="006E10CB">
        <w:rPr>
          <w:rFonts w:hint="eastAsia"/>
          <w:sz w:val="24"/>
          <w:szCs w:val="24"/>
        </w:rPr>
        <w:t>时，上</w:t>
      </w:r>
      <w:r w:rsidR="000B5074" w:rsidRPr="006E10CB">
        <w:rPr>
          <w:rFonts w:hint="eastAsia"/>
          <w:sz w:val="24"/>
          <w:szCs w:val="24"/>
        </w:rPr>
        <w:t>盖</w:t>
      </w:r>
      <w:r w:rsidRPr="006E10CB">
        <w:rPr>
          <w:rFonts w:hint="eastAsia"/>
          <w:sz w:val="24"/>
          <w:szCs w:val="24"/>
        </w:rPr>
        <w:t>2</w:t>
      </w:r>
      <w:r w:rsidRPr="006E10CB">
        <w:rPr>
          <w:sz w:val="24"/>
          <w:szCs w:val="24"/>
        </w:rPr>
        <w:t>1</w:t>
      </w:r>
      <w:r w:rsidR="000B5074" w:rsidRPr="006E10CB">
        <w:rPr>
          <w:rFonts w:hint="eastAsia"/>
          <w:sz w:val="24"/>
          <w:szCs w:val="24"/>
        </w:rPr>
        <w:t>的</w:t>
      </w:r>
      <w:r w:rsidRPr="006E10CB">
        <w:rPr>
          <w:rFonts w:hint="eastAsia"/>
          <w:sz w:val="24"/>
          <w:szCs w:val="24"/>
        </w:rPr>
        <w:t>限位凸起</w:t>
      </w:r>
      <w:r w:rsidRPr="006E10CB">
        <w:rPr>
          <w:rFonts w:hint="eastAsia"/>
          <w:sz w:val="24"/>
          <w:szCs w:val="24"/>
        </w:rPr>
        <w:t>2</w:t>
      </w:r>
      <w:r w:rsidRPr="006E10CB">
        <w:rPr>
          <w:sz w:val="24"/>
          <w:szCs w:val="24"/>
        </w:rPr>
        <w:t>12</w:t>
      </w:r>
      <w:r w:rsidRPr="006E10CB">
        <w:rPr>
          <w:rFonts w:hint="eastAsia"/>
          <w:sz w:val="24"/>
          <w:szCs w:val="24"/>
        </w:rPr>
        <w:t>b</w:t>
      </w:r>
      <w:r w:rsidR="000B5074" w:rsidRPr="006E10CB">
        <w:rPr>
          <w:rFonts w:hint="eastAsia"/>
          <w:sz w:val="24"/>
          <w:szCs w:val="24"/>
        </w:rPr>
        <w:t>插入到插销</w:t>
      </w:r>
      <w:r w:rsidRPr="006E10CB">
        <w:rPr>
          <w:rFonts w:hint="eastAsia"/>
          <w:sz w:val="24"/>
          <w:szCs w:val="24"/>
        </w:rPr>
        <w:t>主体的解锁槽</w:t>
      </w:r>
      <w:r w:rsidRPr="006E10CB">
        <w:rPr>
          <w:rFonts w:hint="eastAsia"/>
          <w:sz w:val="24"/>
          <w:szCs w:val="24"/>
        </w:rPr>
        <w:t>3</w:t>
      </w:r>
      <w:r w:rsidRPr="006E10CB">
        <w:rPr>
          <w:sz w:val="24"/>
          <w:szCs w:val="24"/>
        </w:rPr>
        <w:t>12</w:t>
      </w:r>
      <w:r w:rsidRPr="006E10CB">
        <w:rPr>
          <w:rFonts w:hint="eastAsia"/>
          <w:sz w:val="24"/>
          <w:szCs w:val="24"/>
        </w:rPr>
        <w:t>内，从而被</w:t>
      </w:r>
      <w:r w:rsidR="000B5074" w:rsidRPr="006E10CB">
        <w:rPr>
          <w:rFonts w:hint="eastAsia"/>
          <w:sz w:val="24"/>
          <w:szCs w:val="24"/>
        </w:rPr>
        <w:t>限制</w:t>
      </w:r>
      <w:r w:rsidR="007D5863" w:rsidRPr="006E10CB">
        <w:rPr>
          <w:rFonts w:hint="eastAsia"/>
          <w:sz w:val="24"/>
          <w:szCs w:val="24"/>
        </w:rPr>
        <w:t>在解锁位置</w:t>
      </w:r>
      <w:r w:rsidR="000B5074" w:rsidRPr="006E10CB">
        <w:rPr>
          <w:rFonts w:hint="eastAsia"/>
          <w:sz w:val="24"/>
          <w:szCs w:val="24"/>
        </w:rPr>
        <w:t>不再移动。</w:t>
      </w:r>
      <w:r w:rsidR="007D5863" w:rsidRPr="006E10CB">
        <w:rPr>
          <w:rFonts w:hint="eastAsia"/>
          <w:sz w:val="24"/>
          <w:szCs w:val="24"/>
        </w:rPr>
        <w:t>此</w:t>
      </w:r>
      <w:r w:rsidR="000B5074" w:rsidRPr="006E10CB">
        <w:rPr>
          <w:rFonts w:hint="eastAsia"/>
          <w:sz w:val="24"/>
          <w:szCs w:val="24"/>
        </w:rPr>
        <w:t>时</w:t>
      </w:r>
      <w:r w:rsidR="007D5863" w:rsidRPr="006E10CB">
        <w:rPr>
          <w:rFonts w:hint="eastAsia"/>
          <w:sz w:val="24"/>
          <w:szCs w:val="24"/>
        </w:rPr>
        <w:t>，第二限位结构</w:t>
      </w:r>
      <w:r w:rsidR="007D5863" w:rsidRPr="006E10CB">
        <w:rPr>
          <w:rFonts w:hint="eastAsia"/>
          <w:sz w:val="24"/>
          <w:szCs w:val="24"/>
        </w:rPr>
        <w:t>3</w:t>
      </w:r>
      <w:r w:rsidR="007D5863" w:rsidRPr="006E10CB">
        <w:rPr>
          <w:sz w:val="24"/>
          <w:szCs w:val="24"/>
        </w:rPr>
        <w:t>2</w:t>
      </w:r>
      <w:r w:rsidR="007D5863" w:rsidRPr="006E10CB">
        <w:rPr>
          <w:rFonts w:hint="eastAsia"/>
          <w:sz w:val="24"/>
          <w:szCs w:val="24"/>
        </w:rPr>
        <w:t>位于底座</w:t>
      </w:r>
      <w:r w:rsidR="007D5863" w:rsidRPr="006E10CB">
        <w:rPr>
          <w:rFonts w:hint="eastAsia"/>
          <w:sz w:val="24"/>
          <w:szCs w:val="24"/>
        </w:rPr>
        <w:t>2</w:t>
      </w:r>
      <w:r w:rsidR="007D5863" w:rsidRPr="006E10CB">
        <w:rPr>
          <w:sz w:val="24"/>
          <w:szCs w:val="24"/>
        </w:rPr>
        <w:t>2</w:t>
      </w:r>
      <w:r w:rsidR="007D5863" w:rsidRPr="006E10CB">
        <w:rPr>
          <w:rFonts w:hint="eastAsia"/>
          <w:sz w:val="24"/>
          <w:szCs w:val="24"/>
        </w:rPr>
        <w:t>上的弧形段的第二端的直线段</w:t>
      </w:r>
      <w:ins w:id="303" w:author="HSHONOR15" w:date="2021-05-27T06:59:00Z">
        <w:r w:rsidR="009E3F0D">
          <w:rPr>
            <w:rFonts w:hint="eastAsia"/>
            <w:sz w:val="24"/>
            <w:szCs w:val="24"/>
          </w:rPr>
          <w:t>2</w:t>
        </w:r>
        <w:r w:rsidR="009E3F0D">
          <w:rPr>
            <w:sz w:val="24"/>
            <w:szCs w:val="24"/>
          </w:rPr>
          <w:t>22</w:t>
        </w:r>
        <w:r w:rsidR="009E3F0D">
          <w:rPr>
            <w:rFonts w:hint="eastAsia"/>
            <w:sz w:val="24"/>
            <w:szCs w:val="24"/>
          </w:rPr>
          <w:t>b</w:t>
        </w:r>
      </w:ins>
      <w:r w:rsidR="007D5863" w:rsidRPr="006E10CB">
        <w:rPr>
          <w:rFonts w:hint="eastAsia"/>
          <w:sz w:val="24"/>
          <w:szCs w:val="24"/>
        </w:rPr>
        <w:t>附近。</w:t>
      </w:r>
    </w:p>
    <w:p w14:paraId="4581FD0D" w14:textId="31E549FD" w:rsidR="000B5074" w:rsidRPr="006E10CB" w:rsidRDefault="007D5863" w:rsidP="000B5074">
      <w:pPr>
        <w:spacing w:line="360" w:lineRule="auto"/>
        <w:ind w:firstLineChars="177" w:firstLine="425"/>
        <w:textAlignment w:val="baseline"/>
        <w:rPr>
          <w:sz w:val="24"/>
          <w:szCs w:val="24"/>
        </w:rPr>
      </w:pPr>
      <w:r w:rsidRPr="006E10CB">
        <w:rPr>
          <w:rFonts w:hint="eastAsia"/>
          <w:sz w:val="24"/>
          <w:szCs w:val="24"/>
        </w:rPr>
        <w:t>在将第二限位结构</w:t>
      </w:r>
      <w:r w:rsidRPr="006E10CB">
        <w:rPr>
          <w:rFonts w:hint="eastAsia"/>
          <w:sz w:val="24"/>
          <w:szCs w:val="24"/>
        </w:rPr>
        <w:t>3</w:t>
      </w:r>
      <w:r w:rsidRPr="006E10CB">
        <w:rPr>
          <w:sz w:val="24"/>
          <w:szCs w:val="24"/>
        </w:rPr>
        <w:t>2</w:t>
      </w:r>
      <w:r w:rsidRPr="006E10CB">
        <w:rPr>
          <w:rFonts w:hint="eastAsia"/>
          <w:sz w:val="24"/>
          <w:szCs w:val="24"/>
        </w:rPr>
        <w:t>调整到解锁位置后，将底座</w:t>
      </w:r>
      <w:r w:rsidRPr="006E10CB">
        <w:rPr>
          <w:rFonts w:hint="eastAsia"/>
          <w:sz w:val="24"/>
          <w:szCs w:val="24"/>
        </w:rPr>
        <w:t>2</w:t>
      </w:r>
      <w:r w:rsidRPr="006E10CB">
        <w:rPr>
          <w:sz w:val="24"/>
          <w:szCs w:val="24"/>
        </w:rPr>
        <w:t>2</w:t>
      </w:r>
      <w:r w:rsidRPr="006E10CB">
        <w:rPr>
          <w:rFonts w:hint="eastAsia"/>
          <w:sz w:val="24"/>
          <w:szCs w:val="24"/>
        </w:rPr>
        <w:t>上的挂钩</w:t>
      </w:r>
      <w:r w:rsidRPr="006E10CB">
        <w:rPr>
          <w:rFonts w:hint="eastAsia"/>
          <w:sz w:val="24"/>
          <w:szCs w:val="24"/>
        </w:rPr>
        <w:t>2</w:t>
      </w:r>
      <w:r w:rsidRPr="006E10CB">
        <w:rPr>
          <w:sz w:val="24"/>
          <w:szCs w:val="24"/>
        </w:rPr>
        <w:t>4</w:t>
      </w:r>
      <w:r w:rsidR="000B5074" w:rsidRPr="006E10CB">
        <w:rPr>
          <w:rFonts w:hint="eastAsia"/>
          <w:sz w:val="24"/>
          <w:szCs w:val="24"/>
        </w:rPr>
        <w:t>以一定角度插入到电子脱扣器的</w:t>
      </w:r>
      <w:r w:rsidR="00EB0E37" w:rsidRPr="006E10CB">
        <w:rPr>
          <w:rFonts w:hint="eastAsia"/>
          <w:sz w:val="24"/>
          <w:szCs w:val="24"/>
        </w:rPr>
        <w:t>钩槽</w:t>
      </w:r>
      <w:r w:rsidR="00EB0E37" w:rsidRPr="006E10CB">
        <w:rPr>
          <w:rFonts w:hint="eastAsia"/>
          <w:sz w:val="24"/>
          <w:szCs w:val="24"/>
        </w:rPr>
        <w:t>1</w:t>
      </w:r>
      <w:r w:rsidR="00EB0E37" w:rsidRPr="006E10CB">
        <w:rPr>
          <w:sz w:val="24"/>
          <w:szCs w:val="24"/>
        </w:rPr>
        <w:t>1</w:t>
      </w:r>
      <w:r w:rsidR="00EB0E37" w:rsidRPr="006E10CB">
        <w:rPr>
          <w:rFonts w:hint="eastAsia"/>
          <w:sz w:val="24"/>
          <w:szCs w:val="24"/>
        </w:rPr>
        <w:t>内</w:t>
      </w:r>
      <w:r w:rsidR="000B5074" w:rsidRPr="006E10CB">
        <w:rPr>
          <w:rFonts w:hint="eastAsia"/>
          <w:sz w:val="24"/>
          <w:szCs w:val="24"/>
        </w:rPr>
        <w:t>，并以</w:t>
      </w:r>
      <w:r w:rsidR="00EB0E37" w:rsidRPr="006E10CB">
        <w:rPr>
          <w:rFonts w:hint="eastAsia"/>
          <w:sz w:val="24"/>
          <w:szCs w:val="24"/>
        </w:rPr>
        <w:t>挂钩</w:t>
      </w:r>
      <w:r w:rsidR="00EB0E37" w:rsidRPr="006E10CB">
        <w:rPr>
          <w:rFonts w:hint="eastAsia"/>
          <w:sz w:val="24"/>
          <w:szCs w:val="24"/>
        </w:rPr>
        <w:t>2</w:t>
      </w:r>
      <w:r w:rsidR="00EB0E37" w:rsidRPr="006E10CB">
        <w:rPr>
          <w:sz w:val="24"/>
          <w:szCs w:val="24"/>
        </w:rPr>
        <w:t>4</w:t>
      </w:r>
      <w:r w:rsidR="000B5074" w:rsidRPr="006E10CB">
        <w:rPr>
          <w:rFonts w:hint="eastAsia"/>
          <w:sz w:val="24"/>
          <w:szCs w:val="24"/>
        </w:rPr>
        <w:t>为支点，旋转显示</w:t>
      </w:r>
      <w:r w:rsidR="00EB0E37" w:rsidRPr="006E10CB">
        <w:rPr>
          <w:rFonts w:hint="eastAsia"/>
          <w:sz w:val="24"/>
          <w:szCs w:val="24"/>
        </w:rPr>
        <w:t>装置</w:t>
      </w:r>
      <w:r w:rsidR="000B5074" w:rsidRPr="006E10CB">
        <w:rPr>
          <w:rFonts w:hint="eastAsia"/>
          <w:sz w:val="24"/>
          <w:szCs w:val="24"/>
        </w:rPr>
        <w:t>，</w:t>
      </w:r>
      <w:r w:rsidR="00EB0E37" w:rsidRPr="006E10CB">
        <w:rPr>
          <w:rFonts w:hint="eastAsia"/>
          <w:sz w:val="24"/>
          <w:szCs w:val="24"/>
        </w:rPr>
        <w:t>以</w:t>
      </w:r>
      <w:r w:rsidR="000B5074" w:rsidRPr="006E10CB">
        <w:rPr>
          <w:rFonts w:hint="eastAsia"/>
          <w:sz w:val="24"/>
          <w:szCs w:val="24"/>
        </w:rPr>
        <w:t>使显示</w:t>
      </w:r>
      <w:r w:rsidR="00EB0E37" w:rsidRPr="006E10CB">
        <w:rPr>
          <w:rFonts w:hint="eastAsia"/>
          <w:sz w:val="24"/>
          <w:szCs w:val="24"/>
        </w:rPr>
        <w:t>装置</w:t>
      </w:r>
      <w:r w:rsidR="000B5074" w:rsidRPr="006E10CB">
        <w:rPr>
          <w:rFonts w:hint="eastAsia"/>
          <w:sz w:val="24"/>
          <w:szCs w:val="24"/>
        </w:rPr>
        <w:t>贴近电子脱扣</w:t>
      </w:r>
      <w:r w:rsidR="000B5074" w:rsidRPr="006E10CB">
        <w:rPr>
          <w:rFonts w:hint="eastAsia"/>
          <w:sz w:val="24"/>
          <w:szCs w:val="24"/>
        </w:rPr>
        <w:lastRenderedPageBreak/>
        <w:t>器。显示</w:t>
      </w:r>
      <w:r w:rsidR="00EB0E37" w:rsidRPr="006E10CB">
        <w:rPr>
          <w:rFonts w:hint="eastAsia"/>
          <w:sz w:val="24"/>
          <w:szCs w:val="24"/>
        </w:rPr>
        <w:t>装置</w:t>
      </w:r>
      <w:r w:rsidR="000B5074" w:rsidRPr="006E10CB">
        <w:rPr>
          <w:rFonts w:hint="eastAsia"/>
          <w:sz w:val="24"/>
          <w:szCs w:val="24"/>
        </w:rPr>
        <w:t>的</w:t>
      </w:r>
      <w:r w:rsidR="00EB0E37" w:rsidRPr="006E10CB">
        <w:rPr>
          <w:rFonts w:hint="eastAsia"/>
          <w:sz w:val="24"/>
          <w:szCs w:val="24"/>
        </w:rPr>
        <w:t>定位柱</w:t>
      </w:r>
      <w:r w:rsidR="00EB0E37" w:rsidRPr="006E10CB">
        <w:rPr>
          <w:rFonts w:hint="eastAsia"/>
          <w:sz w:val="24"/>
          <w:szCs w:val="24"/>
        </w:rPr>
        <w:t>2</w:t>
      </w:r>
      <w:r w:rsidR="00EB0E37" w:rsidRPr="006E10CB">
        <w:rPr>
          <w:sz w:val="24"/>
          <w:szCs w:val="24"/>
        </w:rPr>
        <w:t>23</w:t>
      </w:r>
      <w:r w:rsidR="000B5074" w:rsidRPr="006E10CB">
        <w:rPr>
          <w:rFonts w:hint="eastAsia"/>
          <w:sz w:val="24"/>
          <w:szCs w:val="24"/>
        </w:rPr>
        <w:t>将首先以一定角度插入到电子脱扣器盖的</w:t>
      </w:r>
      <w:r w:rsidR="00AD5AB3" w:rsidRPr="006E10CB">
        <w:rPr>
          <w:rFonts w:hint="eastAsia"/>
          <w:sz w:val="24"/>
          <w:szCs w:val="24"/>
        </w:rPr>
        <w:t>配合孔</w:t>
      </w:r>
      <w:r w:rsidR="00AD5AB3" w:rsidRPr="006E10CB">
        <w:rPr>
          <w:rFonts w:hint="eastAsia"/>
          <w:sz w:val="24"/>
          <w:szCs w:val="24"/>
        </w:rPr>
        <w:t>1</w:t>
      </w:r>
      <w:r w:rsidR="00AD5AB3" w:rsidRPr="006E10CB">
        <w:rPr>
          <w:sz w:val="24"/>
          <w:szCs w:val="24"/>
        </w:rPr>
        <w:t>5</w:t>
      </w:r>
      <w:r w:rsidR="00AD5AB3" w:rsidRPr="006E10CB">
        <w:rPr>
          <w:rFonts w:hint="eastAsia"/>
          <w:sz w:val="24"/>
          <w:szCs w:val="24"/>
        </w:rPr>
        <w:t>内，</w:t>
      </w:r>
      <w:r w:rsidR="000B5074" w:rsidRPr="006E10CB">
        <w:rPr>
          <w:rFonts w:hint="eastAsia"/>
          <w:sz w:val="24"/>
          <w:szCs w:val="24"/>
        </w:rPr>
        <w:t>完成定位。继续按压显示</w:t>
      </w:r>
      <w:r w:rsidR="00AD5AB3" w:rsidRPr="006E10CB">
        <w:rPr>
          <w:rFonts w:hint="eastAsia"/>
          <w:sz w:val="24"/>
          <w:szCs w:val="24"/>
        </w:rPr>
        <w:t>装置</w:t>
      </w:r>
      <w:r w:rsidR="000B5074" w:rsidRPr="006E10CB">
        <w:rPr>
          <w:rFonts w:hint="eastAsia"/>
          <w:sz w:val="24"/>
          <w:szCs w:val="24"/>
        </w:rPr>
        <w:t>，</w:t>
      </w:r>
      <w:r w:rsidR="00AD5AB3" w:rsidRPr="006E10CB">
        <w:rPr>
          <w:rFonts w:hint="eastAsia"/>
          <w:sz w:val="24"/>
          <w:szCs w:val="24"/>
        </w:rPr>
        <w:t>紧固</w:t>
      </w:r>
      <w:r w:rsidR="000B5074" w:rsidRPr="006E10CB">
        <w:rPr>
          <w:rFonts w:hint="eastAsia"/>
          <w:sz w:val="24"/>
          <w:szCs w:val="24"/>
        </w:rPr>
        <w:t>插销的</w:t>
      </w:r>
      <w:r w:rsidR="00AD5AB3" w:rsidRPr="006E10CB">
        <w:rPr>
          <w:rFonts w:hint="eastAsia"/>
          <w:sz w:val="24"/>
          <w:szCs w:val="24"/>
        </w:rPr>
        <w:t>第二限位结构</w:t>
      </w:r>
      <w:r w:rsidR="00AD5AB3" w:rsidRPr="006E10CB">
        <w:rPr>
          <w:rFonts w:hint="eastAsia"/>
          <w:sz w:val="24"/>
          <w:szCs w:val="24"/>
        </w:rPr>
        <w:t>3</w:t>
      </w:r>
      <w:r w:rsidR="00AD5AB3" w:rsidRPr="006E10CB">
        <w:rPr>
          <w:sz w:val="24"/>
          <w:szCs w:val="24"/>
        </w:rPr>
        <w:t>2</w:t>
      </w:r>
      <w:r w:rsidR="000B5074" w:rsidRPr="006E10CB">
        <w:rPr>
          <w:rFonts w:hint="eastAsia"/>
          <w:sz w:val="24"/>
          <w:szCs w:val="24"/>
        </w:rPr>
        <w:t>将被放入电子脱扣器的</w:t>
      </w:r>
      <w:r w:rsidR="00AD5AB3" w:rsidRPr="006E10CB">
        <w:rPr>
          <w:rFonts w:hint="eastAsia"/>
          <w:sz w:val="24"/>
          <w:szCs w:val="24"/>
        </w:rPr>
        <w:t>容纳孔</w:t>
      </w:r>
      <w:r w:rsidR="00AD5AB3" w:rsidRPr="006E10CB">
        <w:rPr>
          <w:rFonts w:hint="eastAsia"/>
          <w:sz w:val="24"/>
          <w:szCs w:val="24"/>
        </w:rPr>
        <w:t>1</w:t>
      </w:r>
      <w:r w:rsidR="00AD5AB3" w:rsidRPr="006E10CB">
        <w:rPr>
          <w:sz w:val="24"/>
          <w:szCs w:val="24"/>
        </w:rPr>
        <w:t>2</w:t>
      </w:r>
      <w:r w:rsidR="00AD5AB3" w:rsidRPr="006E10CB">
        <w:rPr>
          <w:rFonts w:hint="eastAsia"/>
          <w:sz w:val="24"/>
          <w:szCs w:val="24"/>
        </w:rPr>
        <w:t>内</w:t>
      </w:r>
      <w:r w:rsidR="000B5074" w:rsidRPr="006E10CB">
        <w:rPr>
          <w:rFonts w:hint="eastAsia"/>
          <w:sz w:val="24"/>
          <w:szCs w:val="24"/>
        </w:rPr>
        <w:t>，</w:t>
      </w:r>
      <w:r w:rsidR="00AD5AB3" w:rsidRPr="006E10CB">
        <w:rPr>
          <w:rFonts w:hint="eastAsia"/>
          <w:sz w:val="24"/>
          <w:szCs w:val="24"/>
        </w:rPr>
        <w:t>且第二限位结构</w:t>
      </w:r>
      <w:r w:rsidR="00AD5AB3" w:rsidRPr="006E10CB">
        <w:rPr>
          <w:rFonts w:hint="eastAsia"/>
          <w:sz w:val="24"/>
          <w:szCs w:val="24"/>
        </w:rPr>
        <w:t>3</w:t>
      </w:r>
      <w:r w:rsidR="00AD5AB3" w:rsidRPr="006E10CB">
        <w:rPr>
          <w:sz w:val="24"/>
          <w:szCs w:val="24"/>
        </w:rPr>
        <w:t>2</w:t>
      </w:r>
      <w:r w:rsidR="00AD5AB3" w:rsidRPr="006E10CB">
        <w:rPr>
          <w:rFonts w:hint="eastAsia"/>
          <w:sz w:val="24"/>
          <w:szCs w:val="24"/>
        </w:rPr>
        <w:t>的第二限位段</w:t>
      </w:r>
      <w:r w:rsidR="00AD5AB3" w:rsidRPr="006E10CB">
        <w:rPr>
          <w:rFonts w:hint="eastAsia"/>
          <w:sz w:val="24"/>
          <w:szCs w:val="24"/>
        </w:rPr>
        <w:t>3</w:t>
      </w:r>
      <w:r w:rsidR="00AD5AB3" w:rsidRPr="006E10CB">
        <w:rPr>
          <w:sz w:val="24"/>
          <w:szCs w:val="24"/>
        </w:rPr>
        <w:t>22</w:t>
      </w:r>
      <w:r w:rsidR="00AD5AB3" w:rsidRPr="006E10CB">
        <w:rPr>
          <w:rFonts w:hint="eastAsia"/>
          <w:sz w:val="24"/>
          <w:szCs w:val="24"/>
        </w:rPr>
        <w:t>位于容纳孔</w:t>
      </w:r>
      <w:r w:rsidR="00AD5AB3" w:rsidRPr="006E10CB">
        <w:rPr>
          <w:rFonts w:hint="eastAsia"/>
          <w:sz w:val="24"/>
          <w:szCs w:val="24"/>
        </w:rPr>
        <w:t>1</w:t>
      </w:r>
      <w:r w:rsidR="00AD5AB3" w:rsidRPr="006E10CB">
        <w:rPr>
          <w:sz w:val="24"/>
          <w:szCs w:val="24"/>
        </w:rPr>
        <w:t>2</w:t>
      </w:r>
      <w:r w:rsidR="00AD5AB3" w:rsidRPr="006E10CB">
        <w:rPr>
          <w:rFonts w:hint="eastAsia"/>
          <w:sz w:val="24"/>
          <w:szCs w:val="24"/>
        </w:rPr>
        <w:t>的扩展部分内</w:t>
      </w:r>
      <w:r w:rsidR="000B5074" w:rsidRPr="006E10CB">
        <w:rPr>
          <w:rFonts w:hint="eastAsia"/>
          <w:sz w:val="24"/>
          <w:szCs w:val="24"/>
        </w:rPr>
        <w:t>，</w:t>
      </w:r>
      <w:r w:rsidR="00AD5AB3" w:rsidRPr="006E10CB">
        <w:rPr>
          <w:rFonts w:hint="eastAsia"/>
          <w:sz w:val="24"/>
          <w:szCs w:val="24"/>
        </w:rPr>
        <w:t>同时，</w:t>
      </w:r>
      <w:r w:rsidR="000B5074" w:rsidRPr="006E10CB">
        <w:rPr>
          <w:rFonts w:hint="eastAsia"/>
          <w:sz w:val="24"/>
          <w:szCs w:val="24"/>
        </w:rPr>
        <w:t>底座</w:t>
      </w:r>
      <w:r w:rsidR="00AD5AB3" w:rsidRPr="006E10CB">
        <w:rPr>
          <w:rFonts w:hint="eastAsia"/>
          <w:sz w:val="24"/>
          <w:szCs w:val="24"/>
        </w:rPr>
        <w:t>2</w:t>
      </w:r>
      <w:r w:rsidR="00AD5AB3" w:rsidRPr="006E10CB">
        <w:rPr>
          <w:sz w:val="24"/>
          <w:szCs w:val="24"/>
        </w:rPr>
        <w:t>2</w:t>
      </w:r>
      <w:r w:rsidR="000B5074" w:rsidRPr="006E10CB">
        <w:rPr>
          <w:rFonts w:hint="eastAsia"/>
          <w:sz w:val="24"/>
          <w:szCs w:val="24"/>
        </w:rPr>
        <w:t>的</w:t>
      </w:r>
      <w:r w:rsidR="00AD5AB3" w:rsidRPr="006E10CB">
        <w:rPr>
          <w:rFonts w:hint="eastAsia"/>
          <w:sz w:val="24"/>
          <w:szCs w:val="24"/>
        </w:rPr>
        <w:t>另一侧的挂钩</w:t>
      </w:r>
      <w:r w:rsidR="00AD5AB3" w:rsidRPr="006E10CB">
        <w:rPr>
          <w:rFonts w:hint="eastAsia"/>
          <w:sz w:val="24"/>
          <w:szCs w:val="24"/>
        </w:rPr>
        <w:t>2</w:t>
      </w:r>
      <w:r w:rsidR="00AD5AB3" w:rsidRPr="006E10CB">
        <w:rPr>
          <w:sz w:val="24"/>
          <w:szCs w:val="24"/>
        </w:rPr>
        <w:t>4</w:t>
      </w:r>
      <w:r w:rsidR="000B5074" w:rsidRPr="006E10CB">
        <w:rPr>
          <w:rFonts w:hint="eastAsia"/>
          <w:sz w:val="24"/>
          <w:szCs w:val="24"/>
        </w:rPr>
        <w:t>将变形卡在电子脱扣器的</w:t>
      </w:r>
      <w:r w:rsidR="00AD5AB3" w:rsidRPr="006E10CB">
        <w:rPr>
          <w:rFonts w:hint="eastAsia"/>
          <w:sz w:val="24"/>
          <w:szCs w:val="24"/>
        </w:rPr>
        <w:t>剩余的钩槽</w:t>
      </w:r>
      <w:r w:rsidR="00AD5AB3" w:rsidRPr="006E10CB">
        <w:rPr>
          <w:rFonts w:hint="eastAsia"/>
          <w:sz w:val="24"/>
          <w:szCs w:val="24"/>
        </w:rPr>
        <w:t>1</w:t>
      </w:r>
      <w:r w:rsidR="00AD5AB3" w:rsidRPr="006E10CB">
        <w:rPr>
          <w:sz w:val="24"/>
          <w:szCs w:val="24"/>
        </w:rPr>
        <w:t>1</w:t>
      </w:r>
      <w:r w:rsidR="00AD5AB3" w:rsidRPr="006E10CB">
        <w:rPr>
          <w:rFonts w:hint="eastAsia"/>
          <w:sz w:val="24"/>
          <w:szCs w:val="24"/>
        </w:rPr>
        <w:t>内</w:t>
      </w:r>
      <w:r w:rsidR="000B5074" w:rsidRPr="006E10CB">
        <w:rPr>
          <w:rFonts w:hint="eastAsia"/>
          <w:sz w:val="24"/>
          <w:szCs w:val="24"/>
        </w:rPr>
        <w:t>，</w:t>
      </w:r>
      <w:r w:rsidR="00AD5AB3" w:rsidRPr="006E10CB">
        <w:rPr>
          <w:rFonts w:hint="eastAsia"/>
          <w:sz w:val="24"/>
          <w:szCs w:val="24"/>
        </w:rPr>
        <w:t>使</w:t>
      </w:r>
      <w:r w:rsidR="000B5074" w:rsidRPr="006E10CB">
        <w:rPr>
          <w:rFonts w:hint="eastAsia"/>
          <w:sz w:val="24"/>
          <w:szCs w:val="24"/>
        </w:rPr>
        <w:t>显示</w:t>
      </w:r>
      <w:proofErr w:type="gramStart"/>
      <w:r w:rsidR="00AD5AB3" w:rsidRPr="006E10CB">
        <w:rPr>
          <w:rFonts w:hint="eastAsia"/>
          <w:sz w:val="24"/>
          <w:szCs w:val="24"/>
        </w:rPr>
        <w:t>装置</w:t>
      </w:r>
      <w:r w:rsidR="000B5074" w:rsidRPr="006E10CB">
        <w:rPr>
          <w:rFonts w:hint="eastAsia"/>
          <w:sz w:val="24"/>
          <w:szCs w:val="24"/>
        </w:rPr>
        <w:t>被初固定</w:t>
      </w:r>
      <w:proofErr w:type="gramEnd"/>
      <w:r w:rsidR="000B5074" w:rsidRPr="006E10CB">
        <w:rPr>
          <w:rFonts w:hint="eastAsia"/>
          <w:sz w:val="24"/>
          <w:szCs w:val="24"/>
        </w:rPr>
        <w:t>。</w:t>
      </w:r>
    </w:p>
    <w:p w14:paraId="1F937F38" w14:textId="1E3FF769" w:rsidR="00DC4C6A" w:rsidRPr="006E10CB" w:rsidRDefault="00E465AC" w:rsidP="000B5074">
      <w:pPr>
        <w:spacing w:line="360" w:lineRule="auto"/>
        <w:ind w:firstLineChars="177" w:firstLine="425"/>
        <w:textAlignment w:val="baseline"/>
        <w:rPr>
          <w:sz w:val="24"/>
          <w:szCs w:val="24"/>
        </w:rPr>
      </w:pPr>
      <w:r w:rsidRPr="006E10CB">
        <w:rPr>
          <w:rFonts w:hint="eastAsia"/>
          <w:sz w:val="24"/>
          <w:szCs w:val="24"/>
        </w:rPr>
        <w:t>在</w:t>
      </w:r>
      <w:proofErr w:type="gramStart"/>
      <w:r w:rsidRPr="006E10CB">
        <w:rPr>
          <w:rFonts w:hint="eastAsia"/>
          <w:sz w:val="24"/>
          <w:szCs w:val="24"/>
        </w:rPr>
        <w:t>初固定</w:t>
      </w:r>
      <w:proofErr w:type="gramEnd"/>
      <w:r w:rsidRPr="006E10CB">
        <w:rPr>
          <w:rFonts w:hint="eastAsia"/>
          <w:sz w:val="24"/>
          <w:szCs w:val="24"/>
        </w:rPr>
        <w:t>后，通过</w:t>
      </w:r>
      <w:r w:rsidR="000B5074" w:rsidRPr="006E10CB">
        <w:rPr>
          <w:rFonts w:hint="eastAsia"/>
          <w:sz w:val="24"/>
          <w:szCs w:val="24"/>
        </w:rPr>
        <w:t>螺丝刀旋转</w:t>
      </w:r>
      <w:r w:rsidRPr="006E10CB">
        <w:rPr>
          <w:rFonts w:hint="eastAsia"/>
          <w:sz w:val="24"/>
          <w:szCs w:val="24"/>
        </w:rPr>
        <w:t>紧固</w:t>
      </w:r>
      <w:r w:rsidR="000B5074" w:rsidRPr="006E10CB">
        <w:rPr>
          <w:rFonts w:hint="eastAsia"/>
          <w:sz w:val="24"/>
          <w:szCs w:val="24"/>
        </w:rPr>
        <w:t>插销</w:t>
      </w:r>
      <w:r w:rsidRPr="006E10CB">
        <w:rPr>
          <w:rFonts w:hint="eastAsia"/>
          <w:sz w:val="24"/>
          <w:szCs w:val="24"/>
        </w:rPr>
        <w:t>3</w:t>
      </w:r>
      <w:r w:rsidRPr="006E10CB">
        <w:rPr>
          <w:sz w:val="24"/>
          <w:szCs w:val="24"/>
        </w:rPr>
        <w:t>0</w:t>
      </w:r>
      <w:r w:rsidR="000B5074" w:rsidRPr="006E10CB">
        <w:rPr>
          <w:rFonts w:hint="eastAsia"/>
          <w:sz w:val="24"/>
          <w:szCs w:val="24"/>
        </w:rPr>
        <w:t>，</w:t>
      </w:r>
      <w:r w:rsidRPr="006E10CB">
        <w:rPr>
          <w:rFonts w:hint="eastAsia"/>
          <w:sz w:val="24"/>
          <w:szCs w:val="24"/>
        </w:rPr>
        <w:t>使其</w:t>
      </w:r>
      <w:r w:rsidR="000B5074" w:rsidRPr="006E10CB">
        <w:rPr>
          <w:rFonts w:hint="eastAsia"/>
          <w:sz w:val="24"/>
          <w:szCs w:val="24"/>
        </w:rPr>
        <w:t>从解锁位置向锁定位置旋转。</w:t>
      </w:r>
      <w:r w:rsidRPr="006E10CB">
        <w:rPr>
          <w:rFonts w:hint="eastAsia"/>
          <w:sz w:val="24"/>
          <w:szCs w:val="24"/>
        </w:rPr>
        <w:t>紧固</w:t>
      </w:r>
      <w:r w:rsidR="000B5074" w:rsidRPr="006E10CB">
        <w:rPr>
          <w:rFonts w:hint="eastAsia"/>
          <w:sz w:val="24"/>
          <w:szCs w:val="24"/>
        </w:rPr>
        <w:t>插销</w:t>
      </w:r>
      <w:r w:rsidRPr="006E10CB">
        <w:rPr>
          <w:rFonts w:hint="eastAsia"/>
          <w:sz w:val="24"/>
          <w:szCs w:val="24"/>
        </w:rPr>
        <w:t>3</w:t>
      </w:r>
      <w:r w:rsidRPr="006E10CB">
        <w:rPr>
          <w:sz w:val="24"/>
          <w:szCs w:val="24"/>
        </w:rPr>
        <w:t>0</w:t>
      </w:r>
      <w:r w:rsidR="000B5074" w:rsidRPr="006E10CB">
        <w:rPr>
          <w:rFonts w:hint="eastAsia"/>
          <w:sz w:val="24"/>
          <w:szCs w:val="24"/>
        </w:rPr>
        <w:t>的</w:t>
      </w:r>
      <w:r w:rsidRPr="006E10CB">
        <w:rPr>
          <w:rFonts w:hint="eastAsia"/>
          <w:sz w:val="24"/>
          <w:szCs w:val="24"/>
        </w:rPr>
        <w:t>第二限位段</w:t>
      </w:r>
      <w:r w:rsidRPr="006E10CB">
        <w:rPr>
          <w:rFonts w:hint="eastAsia"/>
          <w:sz w:val="24"/>
          <w:szCs w:val="24"/>
        </w:rPr>
        <w:t>3</w:t>
      </w:r>
      <w:r w:rsidRPr="006E10CB">
        <w:rPr>
          <w:sz w:val="24"/>
          <w:szCs w:val="24"/>
        </w:rPr>
        <w:t>22</w:t>
      </w:r>
      <w:r w:rsidRPr="006E10CB">
        <w:rPr>
          <w:rFonts w:hint="eastAsia"/>
          <w:sz w:val="24"/>
          <w:szCs w:val="24"/>
        </w:rPr>
        <w:t>被</w:t>
      </w:r>
      <w:r w:rsidR="000B5074" w:rsidRPr="006E10CB">
        <w:rPr>
          <w:rFonts w:hint="eastAsia"/>
          <w:sz w:val="24"/>
          <w:szCs w:val="24"/>
        </w:rPr>
        <w:t>旋转到电子脱扣器内部，同时</w:t>
      </w:r>
      <w:r w:rsidRPr="006E10CB">
        <w:rPr>
          <w:rFonts w:hint="eastAsia"/>
          <w:sz w:val="24"/>
          <w:szCs w:val="24"/>
        </w:rPr>
        <w:t>紧固</w:t>
      </w:r>
      <w:r w:rsidR="000B5074" w:rsidRPr="006E10CB">
        <w:rPr>
          <w:rFonts w:hint="eastAsia"/>
          <w:sz w:val="24"/>
          <w:szCs w:val="24"/>
        </w:rPr>
        <w:t>插销</w:t>
      </w:r>
      <w:r w:rsidRPr="006E10CB">
        <w:rPr>
          <w:rFonts w:hint="eastAsia"/>
          <w:sz w:val="24"/>
          <w:szCs w:val="24"/>
        </w:rPr>
        <w:t>3</w:t>
      </w:r>
      <w:r w:rsidRPr="006E10CB">
        <w:rPr>
          <w:sz w:val="24"/>
          <w:szCs w:val="24"/>
        </w:rPr>
        <w:t>0</w:t>
      </w:r>
      <w:r w:rsidR="000B5074" w:rsidRPr="006E10CB">
        <w:rPr>
          <w:rFonts w:hint="eastAsia"/>
          <w:sz w:val="24"/>
          <w:szCs w:val="24"/>
        </w:rPr>
        <w:t>的</w:t>
      </w:r>
      <w:r w:rsidRPr="006E10CB">
        <w:rPr>
          <w:rFonts w:hint="eastAsia"/>
          <w:sz w:val="24"/>
          <w:szCs w:val="24"/>
        </w:rPr>
        <w:t>锁定槽</w:t>
      </w:r>
      <w:r w:rsidRPr="006E10CB">
        <w:rPr>
          <w:rFonts w:hint="eastAsia"/>
          <w:sz w:val="24"/>
          <w:szCs w:val="24"/>
        </w:rPr>
        <w:t>3</w:t>
      </w:r>
      <w:r w:rsidRPr="006E10CB">
        <w:rPr>
          <w:sz w:val="24"/>
          <w:szCs w:val="24"/>
        </w:rPr>
        <w:t>11</w:t>
      </w:r>
      <w:r w:rsidR="000B5074" w:rsidRPr="006E10CB">
        <w:rPr>
          <w:rFonts w:hint="eastAsia"/>
          <w:sz w:val="24"/>
          <w:szCs w:val="24"/>
        </w:rPr>
        <w:t>旋转</w:t>
      </w:r>
      <w:r w:rsidRPr="006E10CB">
        <w:rPr>
          <w:rFonts w:hint="eastAsia"/>
          <w:sz w:val="24"/>
          <w:szCs w:val="24"/>
        </w:rPr>
        <w:t>到与限位凸起</w:t>
      </w:r>
      <w:r w:rsidRPr="006E10CB">
        <w:rPr>
          <w:rFonts w:hint="eastAsia"/>
          <w:sz w:val="24"/>
          <w:szCs w:val="24"/>
        </w:rPr>
        <w:t>2</w:t>
      </w:r>
      <w:r w:rsidRPr="006E10CB">
        <w:rPr>
          <w:sz w:val="24"/>
          <w:szCs w:val="24"/>
        </w:rPr>
        <w:t>12</w:t>
      </w:r>
      <w:r w:rsidRPr="006E10CB">
        <w:rPr>
          <w:rFonts w:hint="eastAsia"/>
          <w:sz w:val="24"/>
          <w:szCs w:val="24"/>
        </w:rPr>
        <w:t>b</w:t>
      </w:r>
      <w:r w:rsidRPr="006E10CB">
        <w:rPr>
          <w:rFonts w:hint="eastAsia"/>
          <w:sz w:val="24"/>
          <w:szCs w:val="24"/>
        </w:rPr>
        <w:t>配合</w:t>
      </w:r>
      <w:r w:rsidR="007456E4" w:rsidRPr="006E10CB">
        <w:rPr>
          <w:rFonts w:hint="eastAsia"/>
          <w:sz w:val="24"/>
          <w:szCs w:val="24"/>
        </w:rPr>
        <w:t>，使紧固</w:t>
      </w:r>
      <w:r w:rsidR="000B5074" w:rsidRPr="006E10CB">
        <w:rPr>
          <w:rFonts w:hint="eastAsia"/>
          <w:sz w:val="24"/>
          <w:szCs w:val="24"/>
        </w:rPr>
        <w:t>插销</w:t>
      </w:r>
      <w:r w:rsidR="007456E4" w:rsidRPr="006E10CB">
        <w:rPr>
          <w:rFonts w:hint="eastAsia"/>
          <w:sz w:val="24"/>
          <w:szCs w:val="24"/>
        </w:rPr>
        <w:t>3</w:t>
      </w:r>
      <w:r w:rsidR="007456E4" w:rsidRPr="006E10CB">
        <w:rPr>
          <w:sz w:val="24"/>
          <w:szCs w:val="24"/>
        </w:rPr>
        <w:t>0</w:t>
      </w:r>
      <w:r w:rsidR="000B5074" w:rsidRPr="006E10CB">
        <w:rPr>
          <w:rFonts w:hint="eastAsia"/>
          <w:sz w:val="24"/>
          <w:szCs w:val="24"/>
        </w:rPr>
        <w:t>被限制</w:t>
      </w:r>
      <w:r w:rsidR="007456E4" w:rsidRPr="006E10CB">
        <w:rPr>
          <w:rFonts w:hint="eastAsia"/>
          <w:sz w:val="24"/>
          <w:szCs w:val="24"/>
        </w:rPr>
        <w:t>在锁定位置</w:t>
      </w:r>
      <w:r w:rsidR="000B5074" w:rsidRPr="006E10CB">
        <w:rPr>
          <w:rFonts w:hint="eastAsia"/>
          <w:sz w:val="24"/>
          <w:szCs w:val="24"/>
        </w:rPr>
        <w:t>不再移动。由于</w:t>
      </w:r>
      <w:r w:rsidR="007456E4" w:rsidRPr="006E10CB">
        <w:rPr>
          <w:rFonts w:hint="eastAsia"/>
          <w:sz w:val="24"/>
          <w:szCs w:val="24"/>
        </w:rPr>
        <w:t>第二限位段</w:t>
      </w:r>
      <w:r w:rsidR="007456E4" w:rsidRPr="006E10CB">
        <w:rPr>
          <w:rFonts w:hint="eastAsia"/>
          <w:sz w:val="24"/>
          <w:szCs w:val="24"/>
        </w:rPr>
        <w:t>3</w:t>
      </w:r>
      <w:r w:rsidR="007456E4" w:rsidRPr="006E10CB">
        <w:rPr>
          <w:sz w:val="24"/>
          <w:szCs w:val="24"/>
        </w:rPr>
        <w:t>22</w:t>
      </w:r>
      <w:r w:rsidR="000B5074" w:rsidRPr="006E10CB">
        <w:rPr>
          <w:rFonts w:hint="eastAsia"/>
          <w:sz w:val="24"/>
          <w:szCs w:val="24"/>
        </w:rPr>
        <w:t>在电子脱扣器内部，显示</w:t>
      </w:r>
      <w:r w:rsidR="007456E4" w:rsidRPr="006E10CB">
        <w:rPr>
          <w:rFonts w:hint="eastAsia"/>
          <w:sz w:val="24"/>
          <w:szCs w:val="24"/>
        </w:rPr>
        <w:t>装置</w:t>
      </w:r>
      <w:r w:rsidR="000B5074" w:rsidRPr="006E10CB">
        <w:rPr>
          <w:rFonts w:hint="eastAsia"/>
          <w:sz w:val="24"/>
          <w:szCs w:val="24"/>
        </w:rPr>
        <w:t>无法拔出，显示器</w:t>
      </w:r>
      <w:r w:rsidR="007456E4" w:rsidRPr="006E10CB">
        <w:rPr>
          <w:rFonts w:hint="eastAsia"/>
          <w:sz w:val="24"/>
          <w:szCs w:val="24"/>
        </w:rPr>
        <w:t>装置被</w:t>
      </w:r>
      <w:r w:rsidR="000B5074" w:rsidRPr="006E10CB">
        <w:rPr>
          <w:rFonts w:hint="eastAsia"/>
          <w:sz w:val="24"/>
          <w:szCs w:val="24"/>
        </w:rPr>
        <w:t>可靠固定，并完成安装。</w:t>
      </w:r>
    </w:p>
    <w:p w14:paraId="7570A392" w14:textId="0A000B18" w:rsidR="0014051A" w:rsidRPr="006E10CB" w:rsidRDefault="00CB6DAB" w:rsidP="00B17ECF">
      <w:pPr>
        <w:spacing w:line="360" w:lineRule="auto"/>
        <w:ind w:firstLineChars="177" w:firstLine="425"/>
        <w:textAlignment w:val="baseline"/>
        <w:rPr>
          <w:sz w:val="24"/>
          <w:szCs w:val="24"/>
        </w:rPr>
      </w:pPr>
      <w:r w:rsidRPr="006E10CB">
        <w:rPr>
          <w:rFonts w:hint="eastAsia"/>
          <w:sz w:val="24"/>
          <w:szCs w:val="24"/>
        </w:rPr>
        <w:t>可选地，如图</w:t>
      </w:r>
      <w:del w:id="304" w:author="HSHONOR15" w:date="2021-05-26T11:02:00Z">
        <w:r w:rsidRPr="006E10CB" w:rsidDel="006F3785">
          <w:rPr>
            <w:rFonts w:hint="eastAsia"/>
            <w:sz w:val="24"/>
            <w:szCs w:val="24"/>
          </w:rPr>
          <w:delText>1</w:delText>
        </w:r>
        <w:r w:rsidRPr="006E10CB" w:rsidDel="006F3785">
          <w:rPr>
            <w:sz w:val="24"/>
            <w:szCs w:val="24"/>
          </w:rPr>
          <w:delText>8</w:delText>
        </w:r>
      </w:del>
      <w:ins w:id="305" w:author="HSHONOR15" w:date="2021-05-26T11:02:00Z">
        <w:r w:rsidR="006F3785">
          <w:rPr>
            <w:sz w:val="24"/>
            <w:szCs w:val="24"/>
          </w:rPr>
          <w:t>20</w:t>
        </w:r>
      </w:ins>
      <w:r w:rsidRPr="006E10CB">
        <w:rPr>
          <w:rFonts w:hint="eastAsia"/>
          <w:sz w:val="24"/>
          <w:szCs w:val="24"/>
        </w:rPr>
        <w:t>所示，</w:t>
      </w:r>
      <w:r w:rsidR="00696B03" w:rsidRPr="006E10CB">
        <w:rPr>
          <w:rFonts w:hint="eastAsia"/>
          <w:sz w:val="24"/>
          <w:szCs w:val="24"/>
        </w:rPr>
        <w:t>为了方便显示装置固定在控制柜的柜门上，</w:t>
      </w:r>
      <w:r w:rsidR="00B17ECF" w:rsidRPr="006E10CB">
        <w:rPr>
          <w:rFonts w:hint="eastAsia"/>
          <w:sz w:val="24"/>
          <w:szCs w:val="24"/>
        </w:rPr>
        <w:t>脱扣器本体上设置有</w:t>
      </w:r>
      <w:ins w:id="306" w:author="HSHONOR15" w:date="2021-05-27T03:25:00Z">
        <w:r w:rsidR="00F15CC4">
          <w:rPr>
            <w:rFonts w:hint="eastAsia"/>
            <w:sz w:val="24"/>
            <w:szCs w:val="24"/>
          </w:rPr>
          <w:t>一个</w:t>
        </w:r>
      </w:ins>
      <w:r w:rsidR="00B17ECF" w:rsidRPr="006E10CB">
        <w:rPr>
          <w:rFonts w:hint="eastAsia"/>
          <w:sz w:val="24"/>
          <w:szCs w:val="24"/>
        </w:rPr>
        <w:t>安装框</w:t>
      </w:r>
      <w:r w:rsidR="00B17ECF" w:rsidRPr="006E10CB">
        <w:rPr>
          <w:rFonts w:hint="eastAsia"/>
          <w:sz w:val="24"/>
          <w:szCs w:val="24"/>
        </w:rPr>
        <w:t>14</w:t>
      </w:r>
      <w:r w:rsidR="00B17ECF" w:rsidRPr="006E10CB">
        <w:rPr>
          <w:rFonts w:hint="eastAsia"/>
          <w:sz w:val="24"/>
          <w:szCs w:val="24"/>
        </w:rPr>
        <w:t>，</w:t>
      </w:r>
      <w:del w:id="307" w:author="HSHONOR15" w:date="2021-05-27T03:25:00Z">
        <w:r w:rsidR="00B17ECF" w:rsidRPr="006E10CB" w:rsidDel="00F15CC4">
          <w:rPr>
            <w:rFonts w:hint="eastAsia"/>
            <w:sz w:val="24"/>
            <w:szCs w:val="24"/>
          </w:rPr>
          <w:delText>安装框</w:delText>
        </w:r>
        <w:r w:rsidR="00B17ECF" w:rsidRPr="006E10CB" w:rsidDel="00F15CC4">
          <w:rPr>
            <w:rFonts w:hint="eastAsia"/>
            <w:sz w:val="24"/>
            <w:szCs w:val="24"/>
          </w:rPr>
          <w:delText>14</w:delText>
        </w:r>
      </w:del>
      <w:ins w:id="308" w:author="HSHONOR15" w:date="2021-05-27T03:25:00Z">
        <w:r w:rsidR="00F15CC4">
          <w:rPr>
            <w:rFonts w:hint="eastAsia"/>
            <w:sz w:val="24"/>
            <w:szCs w:val="24"/>
          </w:rPr>
          <w:t>其</w:t>
        </w:r>
      </w:ins>
      <w:r w:rsidR="00B17ECF" w:rsidRPr="006E10CB">
        <w:rPr>
          <w:rFonts w:hint="eastAsia"/>
          <w:sz w:val="24"/>
          <w:szCs w:val="24"/>
        </w:rPr>
        <w:t>固定连接在脱扣器本体上，安装框</w:t>
      </w:r>
      <w:r w:rsidR="00B17ECF" w:rsidRPr="006E10CB">
        <w:rPr>
          <w:rFonts w:hint="eastAsia"/>
          <w:sz w:val="24"/>
          <w:szCs w:val="24"/>
        </w:rPr>
        <w:t>14</w:t>
      </w:r>
      <w:r w:rsidR="00B17ECF" w:rsidRPr="006E10CB">
        <w:rPr>
          <w:rFonts w:hint="eastAsia"/>
          <w:sz w:val="24"/>
          <w:szCs w:val="24"/>
        </w:rPr>
        <w:t>具有用于放置显示装置的放置槽。</w:t>
      </w:r>
      <w:r w:rsidR="00AD15EF" w:rsidRPr="006E10CB">
        <w:rPr>
          <w:rFonts w:hint="eastAsia"/>
          <w:sz w:val="24"/>
          <w:szCs w:val="24"/>
        </w:rPr>
        <w:t>通过在脱扣器本体上设置安装框</w:t>
      </w:r>
      <w:r w:rsidR="00AD15EF" w:rsidRPr="006E10CB">
        <w:rPr>
          <w:rFonts w:hint="eastAsia"/>
          <w:sz w:val="24"/>
          <w:szCs w:val="24"/>
        </w:rPr>
        <w:t>1</w:t>
      </w:r>
      <w:r w:rsidR="00AD15EF" w:rsidRPr="006E10CB">
        <w:rPr>
          <w:sz w:val="24"/>
          <w:szCs w:val="24"/>
        </w:rPr>
        <w:t>4</w:t>
      </w:r>
      <w:r w:rsidR="00AD15EF" w:rsidRPr="006E10CB">
        <w:rPr>
          <w:rFonts w:hint="eastAsia"/>
          <w:sz w:val="24"/>
          <w:szCs w:val="24"/>
        </w:rPr>
        <w:t>，使得安装框</w:t>
      </w:r>
      <w:r w:rsidR="00AD15EF" w:rsidRPr="006E10CB">
        <w:rPr>
          <w:rFonts w:hint="eastAsia"/>
          <w:sz w:val="24"/>
          <w:szCs w:val="24"/>
        </w:rPr>
        <w:t>1</w:t>
      </w:r>
      <w:r w:rsidR="00AD15EF" w:rsidRPr="006E10CB">
        <w:rPr>
          <w:sz w:val="24"/>
          <w:szCs w:val="24"/>
        </w:rPr>
        <w:t>4</w:t>
      </w:r>
      <w:r w:rsidR="00AD15EF" w:rsidRPr="006E10CB">
        <w:rPr>
          <w:rFonts w:hint="eastAsia"/>
          <w:sz w:val="24"/>
          <w:szCs w:val="24"/>
        </w:rPr>
        <w:t>能够连接在控制柜的柜门上，</w:t>
      </w:r>
      <w:r w:rsidR="00437AA2" w:rsidRPr="006E10CB">
        <w:rPr>
          <w:rFonts w:hint="eastAsia"/>
          <w:sz w:val="24"/>
          <w:szCs w:val="24"/>
        </w:rPr>
        <w:t>而安装框</w:t>
      </w:r>
      <w:r w:rsidR="00437AA2" w:rsidRPr="006E10CB">
        <w:rPr>
          <w:rFonts w:hint="eastAsia"/>
          <w:sz w:val="24"/>
          <w:szCs w:val="24"/>
        </w:rPr>
        <w:t>1</w:t>
      </w:r>
      <w:r w:rsidR="00437AA2" w:rsidRPr="006E10CB">
        <w:rPr>
          <w:sz w:val="24"/>
          <w:szCs w:val="24"/>
        </w:rPr>
        <w:t>4</w:t>
      </w:r>
      <w:r w:rsidR="00437AA2" w:rsidRPr="006E10CB">
        <w:rPr>
          <w:rFonts w:hint="eastAsia"/>
          <w:sz w:val="24"/>
          <w:szCs w:val="24"/>
        </w:rPr>
        <w:t>的放置</w:t>
      </w:r>
      <w:proofErr w:type="gramStart"/>
      <w:r w:rsidR="00437AA2" w:rsidRPr="006E10CB">
        <w:rPr>
          <w:rFonts w:hint="eastAsia"/>
          <w:sz w:val="24"/>
          <w:szCs w:val="24"/>
        </w:rPr>
        <w:t>槽能够</w:t>
      </w:r>
      <w:proofErr w:type="gramEnd"/>
      <w:r w:rsidR="00437AA2" w:rsidRPr="006E10CB">
        <w:rPr>
          <w:rFonts w:hint="eastAsia"/>
          <w:sz w:val="24"/>
          <w:szCs w:val="24"/>
        </w:rPr>
        <w:t>放置显示装置，从而实现对显示装置进行安装和固定。</w:t>
      </w:r>
    </w:p>
    <w:p w14:paraId="216AFD5D" w14:textId="2F105042" w:rsidR="00B17ECF" w:rsidRPr="006E10CB" w:rsidRDefault="00437AA2" w:rsidP="00B17ECF">
      <w:pPr>
        <w:spacing w:line="360" w:lineRule="auto"/>
        <w:ind w:firstLineChars="177" w:firstLine="425"/>
        <w:textAlignment w:val="baseline"/>
        <w:rPr>
          <w:sz w:val="24"/>
          <w:szCs w:val="24"/>
        </w:rPr>
      </w:pPr>
      <w:r w:rsidRPr="006E10CB">
        <w:rPr>
          <w:rFonts w:hint="eastAsia"/>
          <w:sz w:val="24"/>
          <w:szCs w:val="24"/>
        </w:rPr>
        <w:t>如图</w:t>
      </w:r>
      <w:ins w:id="309" w:author="HSHONOR15" w:date="2021-05-26T11:02:00Z">
        <w:r w:rsidR="006F3785">
          <w:rPr>
            <w:sz w:val="24"/>
            <w:szCs w:val="24"/>
          </w:rPr>
          <w:t>20</w:t>
        </w:r>
      </w:ins>
      <w:del w:id="310" w:author="HSHONOR15" w:date="2021-05-26T11:02:00Z">
        <w:r w:rsidRPr="006E10CB" w:rsidDel="006F3785">
          <w:rPr>
            <w:rFonts w:hint="eastAsia"/>
            <w:sz w:val="24"/>
            <w:szCs w:val="24"/>
          </w:rPr>
          <w:delText>1</w:delText>
        </w:r>
        <w:r w:rsidRPr="006E10CB" w:rsidDel="006F3785">
          <w:rPr>
            <w:sz w:val="24"/>
            <w:szCs w:val="24"/>
          </w:rPr>
          <w:delText>8</w:delText>
        </w:r>
      </w:del>
      <w:r w:rsidRPr="006E10CB">
        <w:rPr>
          <w:rFonts w:hint="eastAsia"/>
          <w:sz w:val="24"/>
          <w:szCs w:val="24"/>
        </w:rPr>
        <w:t>所示，</w:t>
      </w:r>
      <w:r w:rsidR="00375D2C" w:rsidRPr="006E10CB">
        <w:rPr>
          <w:rFonts w:hint="eastAsia"/>
          <w:sz w:val="24"/>
          <w:szCs w:val="24"/>
        </w:rPr>
        <w:t>在安装框</w:t>
      </w:r>
      <w:r w:rsidR="00375D2C" w:rsidRPr="006E10CB">
        <w:rPr>
          <w:rFonts w:hint="eastAsia"/>
          <w:sz w:val="24"/>
          <w:szCs w:val="24"/>
        </w:rPr>
        <w:t>1</w:t>
      </w:r>
      <w:r w:rsidR="00375D2C" w:rsidRPr="006E10CB">
        <w:rPr>
          <w:sz w:val="24"/>
          <w:szCs w:val="24"/>
        </w:rPr>
        <w:t>4</w:t>
      </w:r>
      <w:r w:rsidR="00375D2C" w:rsidRPr="006E10CB">
        <w:rPr>
          <w:rFonts w:hint="eastAsia"/>
          <w:sz w:val="24"/>
          <w:szCs w:val="24"/>
        </w:rPr>
        <w:t>上设置有长夹子孔</w:t>
      </w:r>
      <w:r w:rsidR="00375D2C" w:rsidRPr="006E10CB">
        <w:rPr>
          <w:rFonts w:hint="eastAsia"/>
          <w:sz w:val="24"/>
          <w:szCs w:val="24"/>
        </w:rPr>
        <w:t>1</w:t>
      </w:r>
      <w:r w:rsidR="00375D2C" w:rsidRPr="006E10CB">
        <w:rPr>
          <w:sz w:val="24"/>
          <w:szCs w:val="24"/>
        </w:rPr>
        <w:t>41</w:t>
      </w:r>
      <w:r w:rsidR="00375D2C" w:rsidRPr="006E10CB">
        <w:rPr>
          <w:rFonts w:hint="eastAsia"/>
          <w:sz w:val="24"/>
          <w:szCs w:val="24"/>
        </w:rPr>
        <w:t>和短夹子孔</w:t>
      </w:r>
      <w:r w:rsidR="00375D2C" w:rsidRPr="006E10CB">
        <w:rPr>
          <w:rFonts w:hint="eastAsia"/>
          <w:sz w:val="24"/>
          <w:szCs w:val="24"/>
        </w:rPr>
        <w:t>1</w:t>
      </w:r>
      <w:r w:rsidR="00375D2C" w:rsidRPr="006E10CB">
        <w:rPr>
          <w:sz w:val="24"/>
          <w:szCs w:val="24"/>
        </w:rPr>
        <w:t>42</w:t>
      </w:r>
      <w:r w:rsidR="00375D2C" w:rsidRPr="006E10CB">
        <w:rPr>
          <w:rFonts w:hint="eastAsia"/>
          <w:sz w:val="24"/>
          <w:szCs w:val="24"/>
        </w:rPr>
        <w:t>，在长夹子孔</w:t>
      </w:r>
      <w:r w:rsidR="00375D2C" w:rsidRPr="006E10CB">
        <w:rPr>
          <w:rFonts w:hint="eastAsia"/>
          <w:sz w:val="24"/>
          <w:szCs w:val="24"/>
        </w:rPr>
        <w:t>1</w:t>
      </w:r>
      <w:r w:rsidR="00375D2C" w:rsidRPr="006E10CB">
        <w:rPr>
          <w:sz w:val="24"/>
          <w:szCs w:val="24"/>
        </w:rPr>
        <w:t>41</w:t>
      </w:r>
      <w:r w:rsidR="00375D2C" w:rsidRPr="006E10CB">
        <w:rPr>
          <w:rFonts w:hint="eastAsia"/>
          <w:sz w:val="24"/>
          <w:szCs w:val="24"/>
        </w:rPr>
        <w:t>上设置有长夹子</w:t>
      </w:r>
      <w:r w:rsidR="00F70B34" w:rsidRPr="006E10CB">
        <w:rPr>
          <w:rFonts w:hint="eastAsia"/>
          <w:sz w:val="24"/>
          <w:szCs w:val="24"/>
        </w:rPr>
        <w:t>（</w:t>
      </w:r>
      <w:proofErr w:type="gramStart"/>
      <w:r w:rsidR="00F70B34" w:rsidRPr="006E10CB">
        <w:rPr>
          <w:rFonts w:hint="eastAsia"/>
          <w:sz w:val="24"/>
          <w:szCs w:val="24"/>
        </w:rPr>
        <w:t>图中未示出</w:t>
      </w:r>
      <w:proofErr w:type="gramEnd"/>
      <w:r w:rsidR="00F70B34" w:rsidRPr="006E10CB">
        <w:rPr>
          <w:rFonts w:hint="eastAsia"/>
          <w:sz w:val="24"/>
          <w:szCs w:val="24"/>
        </w:rPr>
        <w:t>）</w:t>
      </w:r>
      <w:r w:rsidR="00375D2C" w:rsidRPr="006E10CB">
        <w:rPr>
          <w:rFonts w:hint="eastAsia"/>
          <w:sz w:val="24"/>
          <w:szCs w:val="24"/>
        </w:rPr>
        <w:t>，在短夹子孔</w:t>
      </w:r>
      <w:r w:rsidR="00375D2C" w:rsidRPr="006E10CB">
        <w:rPr>
          <w:rFonts w:hint="eastAsia"/>
          <w:sz w:val="24"/>
          <w:szCs w:val="24"/>
        </w:rPr>
        <w:t>1</w:t>
      </w:r>
      <w:r w:rsidR="00375D2C" w:rsidRPr="006E10CB">
        <w:rPr>
          <w:sz w:val="24"/>
          <w:szCs w:val="24"/>
        </w:rPr>
        <w:t>42</w:t>
      </w:r>
      <w:r w:rsidR="00375D2C" w:rsidRPr="006E10CB">
        <w:rPr>
          <w:rFonts w:hint="eastAsia"/>
          <w:sz w:val="24"/>
          <w:szCs w:val="24"/>
        </w:rPr>
        <w:t>上设置有短夹子</w:t>
      </w:r>
      <w:r w:rsidR="00F70B34" w:rsidRPr="006E10CB">
        <w:rPr>
          <w:rFonts w:hint="eastAsia"/>
          <w:sz w:val="24"/>
          <w:szCs w:val="24"/>
        </w:rPr>
        <w:t>（</w:t>
      </w:r>
      <w:proofErr w:type="gramStart"/>
      <w:r w:rsidR="00F70B34" w:rsidRPr="006E10CB">
        <w:rPr>
          <w:rFonts w:hint="eastAsia"/>
          <w:sz w:val="24"/>
          <w:szCs w:val="24"/>
        </w:rPr>
        <w:t>图中未示出</w:t>
      </w:r>
      <w:proofErr w:type="gramEnd"/>
      <w:r w:rsidR="00F70B34" w:rsidRPr="006E10CB">
        <w:rPr>
          <w:rFonts w:hint="eastAsia"/>
          <w:sz w:val="24"/>
          <w:szCs w:val="24"/>
        </w:rPr>
        <w:t>）</w:t>
      </w:r>
      <w:r w:rsidR="00375D2C" w:rsidRPr="006E10CB">
        <w:rPr>
          <w:rFonts w:hint="eastAsia"/>
          <w:sz w:val="24"/>
          <w:szCs w:val="24"/>
        </w:rPr>
        <w:t>，</w:t>
      </w:r>
      <w:r w:rsidR="00F70B34" w:rsidRPr="006E10CB">
        <w:rPr>
          <w:rFonts w:hint="eastAsia"/>
          <w:sz w:val="24"/>
          <w:szCs w:val="24"/>
        </w:rPr>
        <w:t>通过长夹子和短夹子与控制柜的柜门</w:t>
      </w:r>
      <w:r w:rsidR="00AE0D6F" w:rsidRPr="006E10CB">
        <w:rPr>
          <w:rFonts w:hint="eastAsia"/>
          <w:sz w:val="24"/>
          <w:szCs w:val="24"/>
        </w:rPr>
        <w:t>连接，实现对安装框</w:t>
      </w:r>
      <w:r w:rsidR="00AE0D6F" w:rsidRPr="006E10CB">
        <w:rPr>
          <w:rFonts w:hint="eastAsia"/>
          <w:sz w:val="24"/>
          <w:szCs w:val="24"/>
        </w:rPr>
        <w:t>1</w:t>
      </w:r>
      <w:r w:rsidR="00AE0D6F" w:rsidRPr="006E10CB">
        <w:rPr>
          <w:sz w:val="24"/>
          <w:szCs w:val="24"/>
        </w:rPr>
        <w:t>4</w:t>
      </w:r>
      <w:r w:rsidR="00AE0D6F" w:rsidRPr="006E10CB">
        <w:rPr>
          <w:rFonts w:hint="eastAsia"/>
          <w:sz w:val="24"/>
          <w:szCs w:val="24"/>
        </w:rPr>
        <w:t>的固定。</w:t>
      </w:r>
    </w:p>
    <w:p w14:paraId="1222C92B" w14:textId="762F749A" w:rsidR="00AE0D6F" w:rsidRPr="006E10CB" w:rsidRDefault="00AE0D6F" w:rsidP="00B17ECF">
      <w:pPr>
        <w:spacing w:line="360" w:lineRule="auto"/>
        <w:ind w:firstLineChars="177" w:firstLine="425"/>
        <w:textAlignment w:val="baseline"/>
        <w:rPr>
          <w:sz w:val="24"/>
          <w:szCs w:val="24"/>
        </w:rPr>
      </w:pPr>
      <w:r w:rsidRPr="006E10CB">
        <w:rPr>
          <w:rFonts w:hint="eastAsia"/>
          <w:sz w:val="24"/>
          <w:szCs w:val="24"/>
        </w:rPr>
        <w:t>通过这种独立的显示装置，使用者可以</w:t>
      </w:r>
      <w:r w:rsidR="00CC0BFD" w:rsidRPr="006E10CB">
        <w:rPr>
          <w:rFonts w:hint="eastAsia"/>
          <w:sz w:val="24"/>
          <w:szCs w:val="24"/>
        </w:rPr>
        <w:t>在独立于电子脱扣器</w:t>
      </w:r>
      <w:r w:rsidR="00CC0BFD" w:rsidRPr="006E10CB">
        <w:rPr>
          <w:rFonts w:hint="eastAsia"/>
          <w:sz w:val="24"/>
          <w:szCs w:val="24"/>
        </w:rPr>
        <w:t>1</w:t>
      </w:r>
      <w:r w:rsidR="00CC0BFD" w:rsidRPr="006E10CB">
        <w:rPr>
          <w:sz w:val="24"/>
          <w:szCs w:val="24"/>
        </w:rPr>
        <w:t>0</w:t>
      </w:r>
      <w:r w:rsidR="00CC0BFD" w:rsidRPr="006E10CB">
        <w:rPr>
          <w:rFonts w:hint="eastAsia"/>
          <w:sz w:val="24"/>
          <w:szCs w:val="24"/>
        </w:rPr>
        <w:t>的位置设置显示装置，</w:t>
      </w:r>
      <w:r w:rsidR="007E5CBD" w:rsidRPr="006E10CB">
        <w:rPr>
          <w:rFonts w:hint="eastAsia"/>
          <w:sz w:val="24"/>
          <w:szCs w:val="24"/>
        </w:rPr>
        <w:t>而且在设置多个显示装置时，其可以采用适当的方式排列，如多个显示装置横向并列排列</w:t>
      </w:r>
      <w:r w:rsidR="00C2231C" w:rsidRPr="006E10CB">
        <w:rPr>
          <w:rFonts w:hint="eastAsia"/>
          <w:sz w:val="24"/>
          <w:szCs w:val="24"/>
        </w:rPr>
        <w:t>或者竖向并列排列，或者组合排列。</w:t>
      </w:r>
    </w:p>
    <w:p w14:paraId="2BD0756D" w14:textId="7804077C" w:rsidR="00B17ECF" w:rsidRDefault="00DC4C6A" w:rsidP="00B17ECF">
      <w:pPr>
        <w:spacing w:line="360" w:lineRule="auto"/>
        <w:ind w:firstLineChars="177" w:firstLine="425"/>
        <w:textAlignment w:val="baseline"/>
        <w:rPr>
          <w:ins w:id="311" w:author="HSHONOR15" w:date="2021-05-27T07:00:00Z"/>
          <w:sz w:val="24"/>
          <w:szCs w:val="24"/>
        </w:rPr>
      </w:pPr>
      <w:r w:rsidRPr="006E10CB">
        <w:rPr>
          <w:rFonts w:hint="eastAsia"/>
          <w:sz w:val="24"/>
          <w:szCs w:val="24"/>
        </w:rPr>
        <w:t>在一种可行方式中，电子脱扣器</w:t>
      </w:r>
      <w:r w:rsidRPr="006E10CB">
        <w:rPr>
          <w:rFonts w:hint="eastAsia"/>
          <w:sz w:val="24"/>
          <w:szCs w:val="24"/>
        </w:rPr>
        <w:t>10</w:t>
      </w:r>
      <w:r w:rsidRPr="006E10CB">
        <w:rPr>
          <w:rFonts w:hint="eastAsia"/>
          <w:sz w:val="24"/>
          <w:szCs w:val="24"/>
        </w:rPr>
        <w:t>（</w:t>
      </w:r>
      <w:r w:rsidRPr="006E10CB">
        <w:rPr>
          <w:rFonts w:hint="eastAsia"/>
          <w:sz w:val="24"/>
          <w:szCs w:val="24"/>
        </w:rPr>
        <w:t>ETU</w:t>
      </w:r>
      <w:r w:rsidRPr="006E10CB">
        <w:rPr>
          <w:rFonts w:hint="eastAsia"/>
          <w:sz w:val="24"/>
          <w:szCs w:val="24"/>
        </w:rPr>
        <w:t>）上可以设置</w:t>
      </w:r>
      <w:r w:rsidRPr="006E10CB">
        <w:rPr>
          <w:rFonts w:hint="eastAsia"/>
          <w:sz w:val="24"/>
          <w:szCs w:val="24"/>
        </w:rPr>
        <w:t>USB type-c</w:t>
      </w:r>
      <w:r w:rsidRPr="006E10CB">
        <w:rPr>
          <w:rFonts w:hint="eastAsia"/>
          <w:sz w:val="24"/>
          <w:szCs w:val="24"/>
        </w:rPr>
        <w:t>接口，以便根据需要通过线缆</w:t>
      </w:r>
      <w:r w:rsidR="00E66565" w:rsidRPr="006E10CB">
        <w:rPr>
          <w:rFonts w:hint="eastAsia"/>
          <w:sz w:val="24"/>
          <w:szCs w:val="24"/>
        </w:rPr>
        <w:t>4</w:t>
      </w:r>
      <w:r w:rsidR="00E66565" w:rsidRPr="006E10CB">
        <w:rPr>
          <w:sz w:val="24"/>
          <w:szCs w:val="24"/>
        </w:rPr>
        <w:t>0</w:t>
      </w:r>
      <w:r w:rsidRPr="006E10CB">
        <w:rPr>
          <w:rFonts w:hint="eastAsia"/>
          <w:sz w:val="24"/>
          <w:szCs w:val="24"/>
        </w:rPr>
        <w:t>与显示装置连接，或者与其他的设备连接。</w:t>
      </w:r>
    </w:p>
    <w:p w14:paraId="4DA01BE7" w14:textId="3D7DBE98" w:rsidR="00234D37" w:rsidRPr="006E10CB" w:rsidRDefault="00234D37" w:rsidP="00B17ECF">
      <w:pPr>
        <w:spacing w:line="360" w:lineRule="auto"/>
        <w:ind w:firstLineChars="177" w:firstLine="425"/>
        <w:textAlignment w:val="baseline"/>
        <w:rPr>
          <w:sz w:val="24"/>
          <w:szCs w:val="24"/>
        </w:rPr>
      </w:pPr>
      <w:ins w:id="312" w:author="HSHONOR15" w:date="2021-05-27T07:00:00Z">
        <w:r>
          <w:rPr>
            <w:rFonts w:hint="eastAsia"/>
            <w:sz w:val="24"/>
            <w:szCs w:val="24"/>
          </w:rPr>
          <w:t>需要说明的是，前述的“</w:t>
        </w:r>
      </w:ins>
      <w:ins w:id="313" w:author="HSHONOR15" w:date="2021-05-27T07:01:00Z">
        <w:r>
          <w:rPr>
            <w:rFonts w:hint="eastAsia"/>
            <w:sz w:val="24"/>
            <w:szCs w:val="24"/>
          </w:rPr>
          <w:t>一个</w:t>
        </w:r>
      </w:ins>
      <w:ins w:id="314" w:author="HSHONOR15" w:date="2021-05-27T07:00:00Z">
        <w:r>
          <w:rPr>
            <w:rFonts w:hint="eastAsia"/>
            <w:sz w:val="24"/>
            <w:szCs w:val="24"/>
          </w:rPr>
          <w:t>”</w:t>
        </w:r>
      </w:ins>
      <w:ins w:id="315" w:author="HSHONOR15" w:date="2021-05-27T07:01:00Z">
        <w:r w:rsidR="00BD57E3">
          <w:rPr>
            <w:rFonts w:hint="eastAsia"/>
            <w:sz w:val="24"/>
            <w:szCs w:val="24"/>
          </w:rPr>
          <w:t>并非是对数量的严格限制。</w:t>
        </w:r>
      </w:ins>
    </w:p>
    <w:p w14:paraId="7D3FFC5D" w14:textId="60702925" w:rsidR="009E5B9D" w:rsidRPr="006E10CB" w:rsidRDefault="004C3838" w:rsidP="00D1419A">
      <w:pPr>
        <w:spacing w:line="360" w:lineRule="auto"/>
        <w:ind w:firstLineChars="177" w:firstLine="425"/>
        <w:textAlignment w:val="baseline"/>
        <w:rPr>
          <w:sz w:val="24"/>
          <w:szCs w:val="24"/>
        </w:rPr>
      </w:pPr>
      <w:r w:rsidRPr="006E10CB">
        <w:rPr>
          <w:rFonts w:hint="eastAsia"/>
          <w:sz w:val="24"/>
          <w:szCs w:val="24"/>
        </w:rPr>
        <w:t>综上，本实施例的</w:t>
      </w:r>
      <w:r w:rsidR="00696B03" w:rsidRPr="006E10CB">
        <w:rPr>
          <w:rFonts w:hint="eastAsia"/>
          <w:sz w:val="24"/>
          <w:szCs w:val="24"/>
        </w:rPr>
        <w:t>电子脱扣器的显示装置和电子脱扣器</w:t>
      </w:r>
      <w:r w:rsidRPr="006E10CB">
        <w:rPr>
          <w:rFonts w:hint="eastAsia"/>
          <w:sz w:val="24"/>
          <w:szCs w:val="24"/>
        </w:rPr>
        <w:t>具有如下有益效果：</w:t>
      </w:r>
    </w:p>
    <w:p w14:paraId="1AC18462" w14:textId="6DE64CF4" w:rsidR="0014051A" w:rsidRPr="006E10CB" w:rsidRDefault="00696B03" w:rsidP="007B36D7">
      <w:pPr>
        <w:spacing w:line="360" w:lineRule="auto"/>
        <w:ind w:firstLineChars="177" w:firstLine="425"/>
        <w:textAlignment w:val="baseline"/>
        <w:rPr>
          <w:sz w:val="24"/>
          <w:szCs w:val="24"/>
        </w:rPr>
      </w:pPr>
      <w:r w:rsidRPr="006E10CB">
        <w:rPr>
          <w:rFonts w:hint="eastAsia"/>
          <w:sz w:val="24"/>
          <w:szCs w:val="24"/>
        </w:rPr>
        <w:t>紧固插销能够对独立于电子脱扣器的显示装置进行可靠固定，避免其受振动而脱落，</w:t>
      </w:r>
      <w:r w:rsidR="00EA58C1" w:rsidRPr="006E10CB">
        <w:rPr>
          <w:rFonts w:hint="eastAsia"/>
          <w:sz w:val="24"/>
          <w:szCs w:val="24"/>
        </w:rPr>
        <w:t>解决螺栓固定不可靠的问题，而且独立的显示装置能够根据需要安装到适当的位置，从而解决一体的显示装置容易被遮挡的问题。</w:t>
      </w:r>
    </w:p>
    <w:p w14:paraId="0D005C2D" w14:textId="77777777" w:rsidR="009E5B9D" w:rsidRPr="006E10CB" w:rsidRDefault="004C3838" w:rsidP="00D1419A">
      <w:pPr>
        <w:spacing w:line="360" w:lineRule="auto"/>
        <w:ind w:firstLineChars="177" w:firstLine="425"/>
        <w:textAlignment w:val="baseline"/>
        <w:rPr>
          <w:sz w:val="24"/>
          <w:szCs w:val="24"/>
        </w:rPr>
      </w:pPr>
      <w:r w:rsidRPr="006E10CB">
        <w:rPr>
          <w:sz w:val="24"/>
          <w:szCs w:val="24"/>
        </w:rPr>
        <w:t>应当理解，虽然本说明书是按照各个实施例描述的，但并非每个实施例仅包含一个独立的技术方案，说明书的这种叙述方式仅仅是为清楚起见，本领域技术人员应当将说明书作为一个整体，各实施例中的技术方案也可以经适当组合，形成本领域技术人员可以理解的其他实施方式。</w:t>
      </w:r>
    </w:p>
    <w:p w14:paraId="61DCE324" w14:textId="77777777" w:rsidR="009E5B9D" w:rsidRPr="00D1419A" w:rsidRDefault="004C3838" w:rsidP="009E5B9D">
      <w:pPr>
        <w:spacing w:line="360" w:lineRule="auto"/>
        <w:ind w:firstLineChars="177" w:firstLine="425"/>
        <w:textAlignment w:val="baseline"/>
        <w:rPr>
          <w:sz w:val="24"/>
          <w:szCs w:val="24"/>
        </w:rPr>
      </w:pPr>
      <w:r w:rsidRPr="006E10CB">
        <w:rPr>
          <w:sz w:val="24"/>
          <w:szCs w:val="24"/>
        </w:rPr>
        <w:t>以上所述仅为本申请实施例示意性的具体实施方式，并非用以限定本申请实施例的范围。任何本领域的技术人员，在不脱离本申请实施例的构思和原则的前提下所作的等同变</w:t>
      </w:r>
      <w:r w:rsidRPr="006E10CB">
        <w:rPr>
          <w:sz w:val="24"/>
          <w:szCs w:val="24"/>
        </w:rPr>
        <w:lastRenderedPageBreak/>
        <w:t>化、修改与结合，均应属于本申请实施</w:t>
      </w:r>
      <w:proofErr w:type="gramStart"/>
      <w:r w:rsidRPr="006E10CB">
        <w:rPr>
          <w:sz w:val="24"/>
          <w:szCs w:val="24"/>
        </w:rPr>
        <w:t>例保护</w:t>
      </w:r>
      <w:proofErr w:type="gramEnd"/>
      <w:r w:rsidRPr="006E10CB">
        <w:rPr>
          <w:sz w:val="24"/>
          <w:szCs w:val="24"/>
        </w:rPr>
        <w:t>的范围。</w:t>
      </w:r>
    </w:p>
    <w:sectPr w:rsidR="009E5B9D" w:rsidRPr="00D1419A">
      <w:footerReference w:type="default" r:id="rId20"/>
      <w:pgSz w:w="11906" w:h="16838"/>
      <w:pgMar w:top="1134" w:right="1134" w:bottom="1134" w:left="1418" w:header="567" w:footer="567" w:gutter="0"/>
      <w:pgNumType w:start="1"/>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5" w:author="Xue, Hua (T IP CN 3)" w:date="2021-05-26T17:59:00Z" w:initials="XH(IC3">
    <w:p w14:paraId="4FDAAE7A" w14:textId="2734EF86" w:rsidR="00CB101B" w:rsidRDefault="00CB101B">
      <w:pPr>
        <w:pStyle w:val="a3"/>
      </w:pPr>
      <w:r>
        <w:rPr>
          <w:rStyle w:val="af2"/>
        </w:rPr>
        <w:annotationRef/>
      </w:r>
      <w:r>
        <w:rPr>
          <w:rFonts w:hint="eastAsia"/>
        </w:rPr>
        <w:t>建议两个</w:t>
      </w:r>
      <w:r>
        <w:rPr>
          <w:rFonts w:hint="eastAsia"/>
        </w:rPr>
        <w:t>222</w:t>
      </w:r>
      <w:r>
        <w:rPr>
          <w:rFonts w:hint="eastAsia"/>
        </w:rPr>
        <w:t>标号区别开来</w:t>
      </w:r>
    </w:p>
  </w:comment>
  <w:comment w:id="143" w:author="Xue, Hua (T IP CN 3)" w:date="2021-05-26T18:15:00Z" w:initials="XH(IC3">
    <w:p w14:paraId="7ECC7002" w14:textId="094E8FE9" w:rsidR="00206BA4" w:rsidRDefault="00206BA4">
      <w:pPr>
        <w:pStyle w:val="a3"/>
      </w:pPr>
      <w:r>
        <w:rPr>
          <w:rStyle w:val="af2"/>
        </w:rPr>
        <w:annotationRef/>
      </w:r>
      <w:r>
        <w:rPr>
          <w:rFonts w:hint="eastAsia"/>
        </w:rPr>
        <w:t>多引多</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DAAE7A" w15:done="0"/>
  <w15:commentEx w15:paraId="7ECC700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90B03" w16cex:dateUtc="2021-05-26T09:59:00Z"/>
  <w16cex:commentExtensible w16cex:durableId="24590EA9" w16cex:dateUtc="2021-05-26T10: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DAAE7A" w16cid:durableId="24590B03"/>
  <w16cid:commentId w16cid:paraId="7ECC7002" w16cid:durableId="24590E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3A3E7" w14:textId="77777777" w:rsidR="001D032D" w:rsidRDefault="001D032D">
      <w:r>
        <w:separator/>
      </w:r>
    </w:p>
  </w:endnote>
  <w:endnote w:type="continuationSeparator" w:id="0">
    <w:p w14:paraId="1ECF99A2" w14:textId="77777777" w:rsidR="001D032D" w:rsidRDefault="001D0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altName w:val="微软雅黑"/>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5685A" w14:textId="77777777" w:rsidR="00BB7147" w:rsidRDefault="00BB7147">
    <w:pPr>
      <w:pStyle w:val="a9"/>
      <w:framePr w:wrap="around" w:vAnchor="text" w:hAnchor="margin" w:xAlign="center" w:y="1"/>
      <w:rPr>
        <w:rStyle w:val="ae"/>
      </w:rPr>
    </w:pPr>
    <w:r>
      <w:fldChar w:fldCharType="begin"/>
    </w:r>
    <w:r>
      <w:rPr>
        <w:rStyle w:val="ae"/>
      </w:rPr>
      <w:instrText xml:space="preserve">PAGE  </w:instrText>
    </w:r>
    <w:r>
      <w:fldChar w:fldCharType="end"/>
    </w:r>
  </w:p>
  <w:p w14:paraId="0D11214F" w14:textId="77777777" w:rsidR="00BB7147" w:rsidRDefault="00BB7147">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4F966" w14:textId="77777777" w:rsidR="00BB7147" w:rsidRDefault="00BB7147">
    <w:pPr>
      <w:pStyle w:val="a9"/>
      <w:framePr w:wrap="around" w:vAnchor="text" w:hAnchor="margin" w:xAlign="center" w:y="1"/>
      <w:rPr>
        <w:rStyle w:val="ae"/>
      </w:rPr>
    </w:pPr>
    <w:r>
      <w:fldChar w:fldCharType="begin"/>
    </w:r>
    <w:r>
      <w:rPr>
        <w:rStyle w:val="ae"/>
      </w:rPr>
      <w:instrText xml:space="preserve">PAGE  </w:instrText>
    </w:r>
    <w:r>
      <w:fldChar w:fldCharType="separate"/>
    </w:r>
    <w:r w:rsidR="00DA118F">
      <w:rPr>
        <w:rStyle w:val="ae"/>
        <w:noProof/>
      </w:rPr>
      <w:t>1</w:t>
    </w:r>
    <w:r>
      <w:fldChar w:fldCharType="end"/>
    </w:r>
  </w:p>
  <w:p w14:paraId="085073C8" w14:textId="77777777" w:rsidR="00BB7147" w:rsidRDefault="00BB7147">
    <w:pPr>
      <w:pStyle w:val="a9"/>
      <w:spacing w:line="200" w:lineRule="exact"/>
      <w:jc w:val="both"/>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37F06" w14:textId="77777777" w:rsidR="00913495" w:rsidRDefault="00913495">
    <w:pPr>
      <w:pStyle w:val="a9"/>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78161" w14:textId="77777777" w:rsidR="00BB7147" w:rsidRDefault="00BB7147">
    <w:pPr>
      <w:pStyle w:val="a9"/>
      <w:framePr w:wrap="around" w:vAnchor="text" w:hAnchor="margin" w:xAlign="center" w:yAlign="top"/>
      <w:rPr>
        <w:rFonts w:ascii="黑体" w:eastAsia="黑体"/>
      </w:rPr>
    </w:pPr>
    <w:r>
      <w:rPr>
        <w:rFonts w:ascii="黑体" w:eastAsia="黑体"/>
      </w:rPr>
      <w:fldChar w:fldCharType="begin"/>
    </w:r>
    <w:r>
      <w:rPr>
        <w:rFonts w:ascii="黑体" w:eastAsia="黑体"/>
      </w:rPr>
      <w:instrText xml:space="preserve"> PAGE  </w:instrText>
    </w:r>
    <w:r>
      <w:rPr>
        <w:rFonts w:ascii="黑体" w:eastAsia="黑体"/>
      </w:rPr>
      <w:fldChar w:fldCharType="separate"/>
    </w:r>
    <w:r w:rsidR="00DA118F">
      <w:rPr>
        <w:rFonts w:ascii="黑体" w:eastAsia="黑体"/>
        <w:noProof/>
      </w:rPr>
      <w:t>2</w:t>
    </w:r>
    <w:r>
      <w:rPr>
        <w:rFonts w:ascii="黑体" w:eastAsia="黑体"/>
      </w:rPr>
      <w:fldChar w:fldCharType="end"/>
    </w:r>
  </w:p>
  <w:p w14:paraId="2E7B1957" w14:textId="77777777" w:rsidR="00BB7147" w:rsidRDefault="00BB7147">
    <w:pPr>
      <w:pStyle w:val="a9"/>
      <w:tabs>
        <w:tab w:val="clear" w:pos="4153"/>
        <w:tab w:val="clear" w:pos="8306"/>
        <w:tab w:val="center" w:pos="4818"/>
      </w:tabs>
      <w:spacing w:line="200" w:lineRule="exact"/>
      <w:rPr>
        <w:rFonts w:ascii="黑体" w:eastAsia="黑体"/>
      </w:rPr>
    </w:pPr>
    <w:r>
      <w:rPr>
        <w:rFonts w:ascii="黑体" w:eastAsia="黑体" w:hint="eastAsia"/>
      </w:rPr>
      <w:t xml:space="preserve">        </w:t>
    </w:r>
    <w:r>
      <w:rPr>
        <w:rFonts w:ascii="黑体" w:eastAsia="黑体"/>
      </w:rPr>
      <w:tab/>
    </w:r>
  </w:p>
  <w:p w14:paraId="4387F3CD" w14:textId="77777777" w:rsidR="00BB7147" w:rsidRDefault="00BB7147">
    <w:pPr>
      <w:pStyle w:val="a9"/>
      <w:tabs>
        <w:tab w:val="clear" w:pos="4153"/>
        <w:tab w:val="center" w:pos="5040"/>
      </w:tabs>
      <w:spacing w:line="200" w:lineRule="exact"/>
      <w:jc w:val="both"/>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3232A" w14:textId="77777777" w:rsidR="00BB7147" w:rsidRDefault="00BB7147">
    <w:pPr>
      <w:pStyle w:val="a9"/>
      <w:framePr w:wrap="around" w:vAnchor="text" w:hAnchor="margin" w:xAlign="center" w:yAlign="top"/>
      <w:rPr>
        <w:rFonts w:ascii="黑体" w:eastAsia="黑体"/>
      </w:rPr>
    </w:pPr>
    <w:r>
      <w:rPr>
        <w:rFonts w:ascii="黑体" w:eastAsia="黑体"/>
      </w:rPr>
      <w:fldChar w:fldCharType="begin"/>
    </w:r>
    <w:r>
      <w:rPr>
        <w:rFonts w:ascii="黑体" w:eastAsia="黑体"/>
      </w:rPr>
      <w:instrText xml:space="preserve"> PAGE  </w:instrText>
    </w:r>
    <w:r>
      <w:rPr>
        <w:rFonts w:ascii="黑体" w:eastAsia="黑体"/>
      </w:rPr>
      <w:fldChar w:fldCharType="separate"/>
    </w:r>
    <w:r w:rsidR="00DA118F">
      <w:rPr>
        <w:rFonts w:ascii="黑体" w:eastAsia="黑体"/>
        <w:noProof/>
      </w:rPr>
      <w:t>7</w:t>
    </w:r>
    <w:r>
      <w:rPr>
        <w:rFonts w:ascii="黑体" w:eastAsia="黑体"/>
      </w:rPr>
      <w:fldChar w:fldCharType="end"/>
    </w:r>
  </w:p>
  <w:p w14:paraId="3368B942" w14:textId="77777777" w:rsidR="00BB7147" w:rsidRDefault="00BB7147">
    <w:pPr>
      <w:pStyle w:val="a9"/>
      <w:tabs>
        <w:tab w:val="clear" w:pos="4153"/>
        <w:tab w:val="clear" w:pos="8306"/>
        <w:tab w:val="center" w:pos="4818"/>
      </w:tabs>
      <w:spacing w:line="200" w:lineRule="exact"/>
      <w:rPr>
        <w:rFonts w:ascii="黑体" w:eastAsia="黑体"/>
      </w:rPr>
    </w:pPr>
    <w:r>
      <w:rPr>
        <w:rFonts w:ascii="黑体" w:eastAsia="黑体" w:hint="eastAsia"/>
      </w:rPr>
      <w:t xml:space="preserve">        </w:t>
    </w:r>
    <w:r>
      <w:rPr>
        <w:rFonts w:ascii="黑体" w:eastAsia="黑体"/>
      </w:rPr>
      <w:tab/>
    </w:r>
  </w:p>
  <w:p w14:paraId="5397D8E4" w14:textId="77777777" w:rsidR="00BB7147" w:rsidRDefault="00BB714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F2101" w14:textId="77777777" w:rsidR="001D032D" w:rsidRDefault="001D032D">
      <w:r>
        <w:separator/>
      </w:r>
    </w:p>
  </w:footnote>
  <w:footnote w:type="continuationSeparator" w:id="0">
    <w:p w14:paraId="278732BF" w14:textId="77777777" w:rsidR="001D032D" w:rsidRDefault="001D03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C048C" w14:textId="77777777" w:rsidR="00913495" w:rsidRDefault="00913495">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9BCBC" w14:textId="77777777" w:rsidR="00BB7147" w:rsidRDefault="00BB7147"/>
  <w:p w14:paraId="53CA4D57" w14:textId="0F27FC90" w:rsidR="00BB7147" w:rsidRDefault="002D7B2C">
    <w:pPr>
      <w:pStyle w:val="aa"/>
      <w:pBdr>
        <w:bottom w:val="none" w:sz="0" w:space="0" w:color="auto"/>
      </w:pBdr>
      <w:jc w:val="right"/>
      <w:rPr>
        <w:rFonts w:ascii="Arial" w:eastAsia="黑体" w:hAnsi="Arial"/>
        <w:sz w:val="20"/>
      </w:rPr>
    </w:pPr>
    <w:r>
      <w:rPr>
        <w:rFonts w:ascii="Arial" w:eastAsia="黑体" w:hAnsi="Arial" w:hint="eastAsia"/>
        <w:sz w:val="20"/>
      </w:rPr>
      <w:t>[202109152]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07591" w14:textId="77777777" w:rsidR="00913495" w:rsidRDefault="00913495">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97384"/>
    <w:multiLevelType w:val="hybridMultilevel"/>
    <w:tmpl w:val="9722920E"/>
    <w:lvl w:ilvl="0" w:tplc="DC80DD4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SHONOR15">
    <w15:presenceInfo w15:providerId="None" w15:userId="HSHONOR15"/>
  </w15:person>
  <w15:person w15:author="Xue, Hua (T IP CN 3)">
    <w15:presenceInfo w15:providerId="AD" w15:userId="S::hua.xue@siemens.com::8b81bb24-b159-4448-8e47-0cfdaeb524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145"/>
    <w:rsid w:val="000002E7"/>
    <w:rsid w:val="00000EF9"/>
    <w:rsid w:val="00001F66"/>
    <w:rsid w:val="00002365"/>
    <w:rsid w:val="00002AAA"/>
    <w:rsid w:val="000038E9"/>
    <w:rsid w:val="0000564C"/>
    <w:rsid w:val="00006564"/>
    <w:rsid w:val="00006E55"/>
    <w:rsid w:val="000104CE"/>
    <w:rsid w:val="00010769"/>
    <w:rsid w:val="000111E5"/>
    <w:rsid w:val="00012030"/>
    <w:rsid w:val="00012057"/>
    <w:rsid w:val="00014979"/>
    <w:rsid w:val="00014F1E"/>
    <w:rsid w:val="00015571"/>
    <w:rsid w:val="00016EEF"/>
    <w:rsid w:val="00017723"/>
    <w:rsid w:val="00017BED"/>
    <w:rsid w:val="00017E1A"/>
    <w:rsid w:val="00022488"/>
    <w:rsid w:val="000228EE"/>
    <w:rsid w:val="00022B06"/>
    <w:rsid w:val="0002488B"/>
    <w:rsid w:val="0002498F"/>
    <w:rsid w:val="00026821"/>
    <w:rsid w:val="00032B3C"/>
    <w:rsid w:val="00033422"/>
    <w:rsid w:val="000336F6"/>
    <w:rsid w:val="00033A68"/>
    <w:rsid w:val="00034946"/>
    <w:rsid w:val="00034BD7"/>
    <w:rsid w:val="000354D9"/>
    <w:rsid w:val="00035A6E"/>
    <w:rsid w:val="00035D48"/>
    <w:rsid w:val="00035DD9"/>
    <w:rsid w:val="000368C8"/>
    <w:rsid w:val="00037ACD"/>
    <w:rsid w:val="00037D46"/>
    <w:rsid w:val="000416B2"/>
    <w:rsid w:val="00041975"/>
    <w:rsid w:val="000426A2"/>
    <w:rsid w:val="00044CB0"/>
    <w:rsid w:val="00046457"/>
    <w:rsid w:val="00046C3C"/>
    <w:rsid w:val="00046C5E"/>
    <w:rsid w:val="00047020"/>
    <w:rsid w:val="0004761C"/>
    <w:rsid w:val="00047D3F"/>
    <w:rsid w:val="00050512"/>
    <w:rsid w:val="0005133D"/>
    <w:rsid w:val="00051EF0"/>
    <w:rsid w:val="000531EB"/>
    <w:rsid w:val="000542C4"/>
    <w:rsid w:val="000547B6"/>
    <w:rsid w:val="00054CBA"/>
    <w:rsid w:val="00057D33"/>
    <w:rsid w:val="0006064C"/>
    <w:rsid w:val="00060D39"/>
    <w:rsid w:val="00062079"/>
    <w:rsid w:val="00063862"/>
    <w:rsid w:val="00066E07"/>
    <w:rsid w:val="00071EDC"/>
    <w:rsid w:val="00072514"/>
    <w:rsid w:val="00073AA1"/>
    <w:rsid w:val="00075999"/>
    <w:rsid w:val="000760B2"/>
    <w:rsid w:val="000762A0"/>
    <w:rsid w:val="00077341"/>
    <w:rsid w:val="000813E8"/>
    <w:rsid w:val="000832F5"/>
    <w:rsid w:val="00083315"/>
    <w:rsid w:val="000837CB"/>
    <w:rsid w:val="00085885"/>
    <w:rsid w:val="00086B19"/>
    <w:rsid w:val="00086FA7"/>
    <w:rsid w:val="0008745F"/>
    <w:rsid w:val="000907D4"/>
    <w:rsid w:val="00091D7C"/>
    <w:rsid w:val="00092010"/>
    <w:rsid w:val="00093197"/>
    <w:rsid w:val="00094973"/>
    <w:rsid w:val="00095B79"/>
    <w:rsid w:val="0009634B"/>
    <w:rsid w:val="000A1190"/>
    <w:rsid w:val="000A1550"/>
    <w:rsid w:val="000A25AD"/>
    <w:rsid w:val="000A2A65"/>
    <w:rsid w:val="000A2C67"/>
    <w:rsid w:val="000A5EEB"/>
    <w:rsid w:val="000A61B3"/>
    <w:rsid w:val="000A653A"/>
    <w:rsid w:val="000A7BE0"/>
    <w:rsid w:val="000A7C17"/>
    <w:rsid w:val="000B01F8"/>
    <w:rsid w:val="000B0211"/>
    <w:rsid w:val="000B0AFD"/>
    <w:rsid w:val="000B0C12"/>
    <w:rsid w:val="000B222C"/>
    <w:rsid w:val="000B4D79"/>
    <w:rsid w:val="000B4EEC"/>
    <w:rsid w:val="000B5074"/>
    <w:rsid w:val="000B6B54"/>
    <w:rsid w:val="000B785E"/>
    <w:rsid w:val="000C1BE3"/>
    <w:rsid w:val="000C2C6D"/>
    <w:rsid w:val="000C4FA3"/>
    <w:rsid w:val="000C642F"/>
    <w:rsid w:val="000C71CD"/>
    <w:rsid w:val="000D214D"/>
    <w:rsid w:val="000D2347"/>
    <w:rsid w:val="000D2666"/>
    <w:rsid w:val="000D2EBF"/>
    <w:rsid w:val="000D34C6"/>
    <w:rsid w:val="000D4192"/>
    <w:rsid w:val="000D4788"/>
    <w:rsid w:val="000D4B95"/>
    <w:rsid w:val="000D54DD"/>
    <w:rsid w:val="000D5BE7"/>
    <w:rsid w:val="000E01AA"/>
    <w:rsid w:val="000E094C"/>
    <w:rsid w:val="000E0BFB"/>
    <w:rsid w:val="000E1FFB"/>
    <w:rsid w:val="000E2FB9"/>
    <w:rsid w:val="000E54AD"/>
    <w:rsid w:val="000E7F6F"/>
    <w:rsid w:val="000F189C"/>
    <w:rsid w:val="000F2BF2"/>
    <w:rsid w:val="000F31B2"/>
    <w:rsid w:val="000F343E"/>
    <w:rsid w:val="000F5A61"/>
    <w:rsid w:val="000F64B7"/>
    <w:rsid w:val="000F657C"/>
    <w:rsid w:val="000F699E"/>
    <w:rsid w:val="000F7FF9"/>
    <w:rsid w:val="001023D9"/>
    <w:rsid w:val="0011102B"/>
    <w:rsid w:val="001128ED"/>
    <w:rsid w:val="001129FC"/>
    <w:rsid w:val="00114EB5"/>
    <w:rsid w:val="001156E8"/>
    <w:rsid w:val="00115853"/>
    <w:rsid w:val="00115B89"/>
    <w:rsid w:val="001169F8"/>
    <w:rsid w:val="00117F14"/>
    <w:rsid w:val="00120135"/>
    <w:rsid w:val="0012068F"/>
    <w:rsid w:val="0012163D"/>
    <w:rsid w:val="00122D37"/>
    <w:rsid w:val="001239F1"/>
    <w:rsid w:val="00125980"/>
    <w:rsid w:val="00125B64"/>
    <w:rsid w:val="00126627"/>
    <w:rsid w:val="00126BB2"/>
    <w:rsid w:val="00126BB4"/>
    <w:rsid w:val="001274F7"/>
    <w:rsid w:val="00127C60"/>
    <w:rsid w:val="00131B5D"/>
    <w:rsid w:val="00132F5C"/>
    <w:rsid w:val="00133772"/>
    <w:rsid w:val="0014051A"/>
    <w:rsid w:val="00142E13"/>
    <w:rsid w:val="00143DD0"/>
    <w:rsid w:val="00144005"/>
    <w:rsid w:val="0014476B"/>
    <w:rsid w:val="001451B4"/>
    <w:rsid w:val="001452BA"/>
    <w:rsid w:val="00146525"/>
    <w:rsid w:val="00146B8A"/>
    <w:rsid w:val="00146D5A"/>
    <w:rsid w:val="001477A9"/>
    <w:rsid w:val="00150653"/>
    <w:rsid w:val="001518E1"/>
    <w:rsid w:val="00153D64"/>
    <w:rsid w:val="001541AE"/>
    <w:rsid w:val="001546F7"/>
    <w:rsid w:val="00154DAE"/>
    <w:rsid w:val="00155CC5"/>
    <w:rsid w:val="00156F0F"/>
    <w:rsid w:val="00157205"/>
    <w:rsid w:val="00160151"/>
    <w:rsid w:val="0016122A"/>
    <w:rsid w:val="00161553"/>
    <w:rsid w:val="00161A8B"/>
    <w:rsid w:val="00163626"/>
    <w:rsid w:val="00163D2F"/>
    <w:rsid w:val="00166D9D"/>
    <w:rsid w:val="00167074"/>
    <w:rsid w:val="00173860"/>
    <w:rsid w:val="00174218"/>
    <w:rsid w:val="00175373"/>
    <w:rsid w:val="00177A08"/>
    <w:rsid w:val="00180C3D"/>
    <w:rsid w:val="00183252"/>
    <w:rsid w:val="00183FE7"/>
    <w:rsid w:val="0018425F"/>
    <w:rsid w:val="0018490A"/>
    <w:rsid w:val="0018607F"/>
    <w:rsid w:val="001918CD"/>
    <w:rsid w:val="001920A0"/>
    <w:rsid w:val="00192515"/>
    <w:rsid w:val="00192D59"/>
    <w:rsid w:val="00195157"/>
    <w:rsid w:val="00196087"/>
    <w:rsid w:val="001965A5"/>
    <w:rsid w:val="00196C91"/>
    <w:rsid w:val="00196CA2"/>
    <w:rsid w:val="001A0177"/>
    <w:rsid w:val="001A2548"/>
    <w:rsid w:val="001A2AF5"/>
    <w:rsid w:val="001A311C"/>
    <w:rsid w:val="001A33D3"/>
    <w:rsid w:val="001A5493"/>
    <w:rsid w:val="001A7955"/>
    <w:rsid w:val="001B1643"/>
    <w:rsid w:val="001B19B6"/>
    <w:rsid w:val="001B2BE9"/>
    <w:rsid w:val="001B3027"/>
    <w:rsid w:val="001B3358"/>
    <w:rsid w:val="001B3522"/>
    <w:rsid w:val="001B465B"/>
    <w:rsid w:val="001B4C76"/>
    <w:rsid w:val="001B4C9B"/>
    <w:rsid w:val="001B4F4E"/>
    <w:rsid w:val="001B50DC"/>
    <w:rsid w:val="001B5425"/>
    <w:rsid w:val="001B5B6C"/>
    <w:rsid w:val="001B6D4C"/>
    <w:rsid w:val="001B776E"/>
    <w:rsid w:val="001B7963"/>
    <w:rsid w:val="001C049E"/>
    <w:rsid w:val="001C0622"/>
    <w:rsid w:val="001C0AEB"/>
    <w:rsid w:val="001C21BF"/>
    <w:rsid w:val="001C42A3"/>
    <w:rsid w:val="001C64CB"/>
    <w:rsid w:val="001D032D"/>
    <w:rsid w:val="001D3959"/>
    <w:rsid w:val="001D3E83"/>
    <w:rsid w:val="001D6C5D"/>
    <w:rsid w:val="001D7F01"/>
    <w:rsid w:val="001E0463"/>
    <w:rsid w:val="001E1B27"/>
    <w:rsid w:val="001E2CF2"/>
    <w:rsid w:val="001E32EB"/>
    <w:rsid w:val="001E499F"/>
    <w:rsid w:val="001E4C12"/>
    <w:rsid w:val="001E5A47"/>
    <w:rsid w:val="001E5CFB"/>
    <w:rsid w:val="001E66D5"/>
    <w:rsid w:val="001E66D8"/>
    <w:rsid w:val="001E6B1F"/>
    <w:rsid w:val="001E7F1F"/>
    <w:rsid w:val="001F0373"/>
    <w:rsid w:val="001F16FB"/>
    <w:rsid w:val="001F1981"/>
    <w:rsid w:val="001F1ADA"/>
    <w:rsid w:val="001F32B4"/>
    <w:rsid w:val="001F3EF9"/>
    <w:rsid w:val="001F6B71"/>
    <w:rsid w:val="001F7056"/>
    <w:rsid w:val="001F7DD7"/>
    <w:rsid w:val="00204063"/>
    <w:rsid w:val="00204BC9"/>
    <w:rsid w:val="00205E8E"/>
    <w:rsid w:val="00206BA4"/>
    <w:rsid w:val="00206C0D"/>
    <w:rsid w:val="00206C7A"/>
    <w:rsid w:val="00207A6A"/>
    <w:rsid w:val="002107FD"/>
    <w:rsid w:val="002118D8"/>
    <w:rsid w:val="00212144"/>
    <w:rsid w:val="00212813"/>
    <w:rsid w:val="00213147"/>
    <w:rsid w:val="00214E47"/>
    <w:rsid w:val="00215210"/>
    <w:rsid w:val="0021624D"/>
    <w:rsid w:val="0021780C"/>
    <w:rsid w:val="0022227E"/>
    <w:rsid w:val="00223095"/>
    <w:rsid w:val="00224706"/>
    <w:rsid w:val="002261B4"/>
    <w:rsid w:val="00226C82"/>
    <w:rsid w:val="0023095E"/>
    <w:rsid w:val="00230C85"/>
    <w:rsid w:val="002316C3"/>
    <w:rsid w:val="00234445"/>
    <w:rsid w:val="00234D37"/>
    <w:rsid w:val="00242942"/>
    <w:rsid w:val="00242A32"/>
    <w:rsid w:val="00242F44"/>
    <w:rsid w:val="002479F0"/>
    <w:rsid w:val="002516A6"/>
    <w:rsid w:val="00251FFB"/>
    <w:rsid w:val="00253168"/>
    <w:rsid w:val="00254E77"/>
    <w:rsid w:val="002552E0"/>
    <w:rsid w:val="0026032E"/>
    <w:rsid w:val="00260738"/>
    <w:rsid w:val="00261A76"/>
    <w:rsid w:val="00263A1B"/>
    <w:rsid w:val="00264BE7"/>
    <w:rsid w:val="00264C87"/>
    <w:rsid w:val="00265536"/>
    <w:rsid w:val="00266310"/>
    <w:rsid w:val="002669B7"/>
    <w:rsid w:val="00266A1D"/>
    <w:rsid w:val="002673F0"/>
    <w:rsid w:val="0026752A"/>
    <w:rsid w:val="002731FA"/>
    <w:rsid w:val="0027377B"/>
    <w:rsid w:val="00274791"/>
    <w:rsid w:val="002755D5"/>
    <w:rsid w:val="002768E5"/>
    <w:rsid w:val="00277301"/>
    <w:rsid w:val="00277E93"/>
    <w:rsid w:val="00281BF1"/>
    <w:rsid w:val="002841D2"/>
    <w:rsid w:val="00284F5A"/>
    <w:rsid w:val="00285025"/>
    <w:rsid w:val="00285EEB"/>
    <w:rsid w:val="00286524"/>
    <w:rsid w:val="0028712A"/>
    <w:rsid w:val="00290FB2"/>
    <w:rsid w:val="00291564"/>
    <w:rsid w:val="00291688"/>
    <w:rsid w:val="00291718"/>
    <w:rsid w:val="002919CE"/>
    <w:rsid w:val="00291EC8"/>
    <w:rsid w:val="00293228"/>
    <w:rsid w:val="00293A27"/>
    <w:rsid w:val="00294330"/>
    <w:rsid w:val="00296769"/>
    <w:rsid w:val="00297062"/>
    <w:rsid w:val="00297257"/>
    <w:rsid w:val="002973A3"/>
    <w:rsid w:val="002A1CEA"/>
    <w:rsid w:val="002A215B"/>
    <w:rsid w:val="002A2B61"/>
    <w:rsid w:val="002A7811"/>
    <w:rsid w:val="002B1043"/>
    <w:rsid w:val="002B16C2"/>
    <w:rsid w:val="002C30AB"/>
    <w:rsid w:val="002C314D"/>
    <w:rsid w:val="002C3293"/>
    <w:rsid w:val="002C3579"/>
    <w:rsid w:val="002C3949"/>
    <w:rsid w:val="002C3E3D"/>
    <w:rsid w:val="002C4A6E"/>
    <w:rsid w:val="002C4E9A"/>
    <w:rsid w:val="002C5823"/>
    <w:rsid w:val="002C7936"/>
    <w:rsid w:val="002D0412"/>
    <w:rsid w:val="002D31A0"/>
    <w:rsid w:val="002D6D8C"/>
    <w:rsid w:val="002D7B2C"/>
    <w:rsid w:val="002E12E3"/>
    <w:rsid w:val="002E1A9A"/>
    <w:rsid w:val="002E2074"/>
    <w:rsid w:val="002E30CB"/>
    <w:rsid w:val="002E4F7A"/>
    <w:rsid w:val="002E51F9"/>
    <w:rsid w:val="002E5DA2"/>
    <w:rsid w:val="002E6756"/>
    <w:rsid w:val="002F0810"/>
    <w:rsid w:val="002F12A1"/>
    <w:rsid w:val="002F15D8"/>
    <w:rsid w:val="002F2140"/>
    <w:rsid w:val="002F498A"/>
    <w:rsid w:val="002F5196"/>
    <w:rsid w:val="002F5386"/>
    <w:rsid w:val="002F6030"/>
    <w:rsid w:val="002F630B"/>
    <w:rsid w:val="002F662B"/>
    <w:rsid w:val="002F7565"/>
    <w:rsid w:val="00301227"/>
    <w:rsid w:val="003013CE"/>
    <w:rsid w:val="003026F6"/>
    <w:rsid w:val="00303AC9"/>
    <w:rsid w:val="00303D48"/>
    <w:rsid w:val="00304F9C"/>
    <w:rsid w:val="0030549D"/>
    <w:rsid w:val="00306A2E"/>
    <w:rsid w:val="003071E8"/>
    <w:rsid w:val="00310DD2"/>
    <w:rsid w:val="00312FC9"/>
    <w:rsid w:val="00314E8B"/>
    <w:rsid w:val="00315920"/>
    <w:rsid w:val="00315EAD"/>
    <w:rsid w:val="003201B7"/>
    <w:rsid w:val="00320817"/>
    <w:rsid w:val="00320C48"/>
    <w:rsid w:val="00320DC2"/>
    <w:rsid w:val="0032173B"/>
    <w:rsid w:val="00322B90"/>
    <w:rsid w:val="00323556"/>
    <w:rsid w:val="00324F7A"/>
    <w:rsid w:val="00325449"/>
    <w:rsid w:val="00325F13"/>
    <w:rsid w:val="00326D51"/>
    <w:rsid w:val="00327302"/>
    <w:rsid w:val="003302AE"/>
    <w:rsid w:val="00330332"/>
    <w:rsid w:val="00330CBD"/>
    <w:rsid w:val="00332051"/>
    <w:rsid w:val="003322D8"/>
    <w:rsid w:val="0033332C"/>
    <w:rsid w:val="0033434F"/>
    <w:rsid w:val="00334FAB"/>
    <w:rsid w:val="003356AC"/>
    <w:rsid w:val="00341698"/>
    <w:rsid w:val="00343A6F"/>
    <w:rsid w:val="00343B41"/>
    <w:rsid w:val="00343D03"/>
    <w:rsid w:val="00345B4D"/>
    <w:rsid w:val="00347CCC"/>
    <w:rsid w:val="00351031"/>
    <w:rsid w:val="0035230E"/>
    <w:rsid w:val="00352FA6"/>
    <w:rsid w:val="0035307A"/>
    <w:rsid w:val="00355431"/>
    <w:rsid w:val="00355C5A"/>
    <w:rsid w:val="00355E32"/>
    <w:rsid w:val="0035643E"/>
    <w:rsid w:val="00357809"/>
    <w:rsid w:val="0036107D"/>
    <w:rsid w:val="0036129F"/>
    <w:rsid w:val="00361DD0"/>
    <w:rsid w:val="003623E8"/>
    <w:rsid w:val="00363251"/>
    <w:rsid w:val="00363747"/>
    <w:rsid w:val="00363A77"/>
    <w:rsid w:val="00364DE6"/>
    <w:rsid w:val="00365997"/>
    <w:rsid w:val="00365D0B"/>
    <w:rsid w:val="00365E79"/>
    <w:rsid w:val="003678C1"/>
    <w:rsid w:val="00370173"/>
    <w:rsid w:val="00370D8B"/>
    <w:rsid w:val="00375595"/>
    <w:rsid w:val="00375A01"/>
    <w:rsid w:val="00375D2C"/>
    <w:rsid w:val="00377712"/>
    <w:rsid w:val="00377DB7"/>
    <w:rsid w:val="0038086C"/>
    <w:rsid w:val="00381308"/>
    <w:rsid w:val="003848F1"/>
    <w:rsid w:val="003849F4"/>
    <w:rsid w:val="003858D0"/>
    <w:rsid w:val="00385B29"/>
    <w:rsid w:val="00385C8C"/>
    <w:rsid w:val="00385CDD"/>
    <w:rsid w:val="00385E59"/>
    <w:rsid w:val="00387AB3"/>
    <w:rsid w:val="003901DA"/>
    <w:rsid w:val="003907DB"/>
    <w:rsid w:val="00391275"/>
    <w:rsid w:val="00392573"/>
    <w:rsid w:val="00392B3E"/>
    <w:rsid w:val="0039327C"/>
    <w:rsid w:val="00396494"/>
    <w:rsid w:val="003A11F7"/>
    <w:rsid w:val="003A14EE"/>
    <w:rsid w:val="003A2788"/>
    <w:rsid w:val="003A38BD"/>
    <w:rsid w:val="003A50D6"/>
    <w:rsid w:val="003A5BBE"/>
    <w:rsid w:val="003A7974"/>
    <w:rsid w:val="003B12CF"/>
    <w:rsid w:val="003B1384"/>
    <w:rsid w:val="003B1B0D"/>
    <w:rsid w:val="003B1CCD"/>
    <w:rsid w:val="003B2A8B"/>
    <w:rsid w:val="003B4207"/>
    <w:rsid w:val="003B5C2F"/>
    <w:rsid w:val="003B6801"/>
    <w:rsid w:val="003B7DA1"/>
    <w:rsid w:val="003C0FA5"/>
    <w:rsid w:val="003C1B38"/>
    <w:rsid w:val="003C1B3E"/>
    <w:rsid w:val="003C525E"/>
    <w:rsid w:val="003C53F3"/>
    <w:rsid w:val="003C5482"/>
    <w:rsid w:val="003C588F"/>
    <w:rsid w:val="003C65BD"/>
    <w:rsid w:val="003C6D84"/>
    <w:rsid w:val="003D15ED"/>
    <w:rsid w:val="003D2462"/>
    <w:rsid w:val="003D2C55"/>
    <w:rsid w:val="003D2EBF"/>
    <w:rsid w:val="003D309A"/>
    <w:rsid w:val="003D40FE"/>
    <w:rsid w:val="003D5303"/>
    <w:rsid w:val="003D6E60"/>
    <w:rsid w:val="003D735C"/>
    <w:rsid w:val="003D7520"/>
    <w:rsid w:val="003E0CA7"/>
    <w:rsid w:val="003E2885"/>
    <w:rsid w:val="003E325F"/>
    <w:rsid w:val="003E43B9"/>
    <w:rsid w:val="003E489D"/>
    <w:rsid w:val="003E4F59"/>
    <w:rsid w:val="003E6BA3"/>
    <w:rsid w:val="003F1720"/>
    <w:rsid w:val="003F190E"/>
    <w:rsid w:val="003F286B"/>
    <w:rsid w:val="003F2C73"/>
    <w:rsid w:val="003F36CF"/>
    <w:rsid w:val="003F5652"/>
    <w:rsid w:val="003F67E5"/>
    <w:rsid w:val="003F75A5"/>
    <w:rsid w:val="00400A5A"/>
    <w:rsid w:val="004010A0"/>
    <w:rsid w:val="00401BC0"/>
    <w:rsid w:val="00402887"/>
    <w:rsid w:val="00403978"/>
    <w:rsid w:val="004043CE"/>
    <w:rsid w:val="00406272"/>
    <w:rsid w:val="00407EB5"/>
    <w:rsid w:val="00410666"/>
    <w:rsid w:val="004112ED"/>
    <w:rsid w:val="00411514"/>
    <w:rsid w:val="00412528"/>
    <w:rsid w:val="00412535"/>
    <w:rsid w:val="00412F4C"/>
    <w:rsid w:val="00413D6A"/>
    <w:rsid w:val="00415635"/>
    <w:rsid w:val="00417400"/>
    <w:rsid w:val="00420A27"/>
    <w:rsid w:val="00420DA7"/>
    <w:rsid w:val="004216FB"/>
    <w:rsid w:val="0042268C"/>
    <w:rsid w:val="00423372"/>
    <w:rsid w:val="0042377F"/>
    <w:rsid w:val="004237C4"/>
    <w:rsid w:val="004240F0"/>
    <w:rsid w:val="00424220"/>
    <w:rsid w:val="0042627F"/>
    <w:rsid w:val="004269E1"/>
    <w:rsid w:val="00426FCF"/>
    <w:rsid w:val="00430FE3"/>
    <w:rsid w:val="00431AEA"/>
    <w:rsid w:val="00432CB9"/>
    <w:rsid w:val="00433056"/>
    <w:rsid w:val="00434215"/>
    <w:rsid w:val="00434600"/>
    <w:rsid w:val="004358D4"/>
    <w:rsid w:val="00436033"/>
    <w:rsid w:val="00436245"/>
    <w:rsid w:val="00437072"/>
    <w:rsid w:val="00437253"/>
    <w:rsid w:val="00437AA2"/>
    <w:rsid w:val="00440055"/>
    <w:rsid w:val="00440BA7"/>
    <w:rsid w:val="00441D0B"/>
    <w:rsid w:val="00442AAF"/>
    <w:rsid w:val="00443EEB"/>
    <w:rsid w:val="00444BC0"/>
    <w:rsid w:val="00444D9C"/>
    <w:rsid w:val="004501E5"/>
    <w:rsid w:val="00450A33"/>
    <w:rsid w:val="00450DB8"/>
    <w:rsid w:val="00454E4B"/>
    <w:rsid w:val="0045525A"/>
    <w:rsid w:val="00455E19"/>
    <w:rsid w:val="00457015"/>
    <w:rsid w:val="0045717D"/>
    <w:rsid w:val="004618D4"/>
    <w:rsid w:val="004627F4"/>
    <w:rsid w:val="00463A58"/>
    <w:rsid w:val="0046481A"/>
    <w:rsid w:val="00465B5E"/>
    <w:rsid w:val="00470C8E"/>
    <w:rsid w:val="004710BE"/>
    <w:rsid w:val="004720A4"/>
    <w:rsid w:val="00472767"/>
    <w:rsid w:val="00472790"/>
    <w:rsid w:val="0047309B"/>
    <w:rsid w:val="00474111"/>
    <w:rsid w:val="00474D30"/>
    <w:rsid w:val="00476017"/>
    <w:rsid w:val="0047642E"/>
    <w:rsid w:val="00480131"/>
    <w:rsid w:val="0048164F"/>
    <w:rsid w:val="00481714"/>
    <w:rsid w:val="00481D4E"/>
    <w:rsid w:val="0048283F"/>
    <w:rsid w:val="00482AF9"/>
    <w:rsid w:val="00483030"/>
    <w:rsid w:val="004843D6"/>
    <w:rsid w:val="004866D0"/>
    <w:rsid w:val="00487AF2"/>
    <w:rsid w:val="0049030F"/>
    <w:rsid w:val="0049061E"/>
    <w:rsid w:val="00490C38"/>
    <w:rsid w:val="00492323"/>
    <w:rsid w:val="00496DCC"/>
    <w:rsid w:val="0049766B"/>
    <w:rsid w:val="00497D48"/>
    <w:rsid w:val="004A1DEF"/>
    <w:rsid w:val="004A2ED7"/>
    <w:rsid w:val="004A3525"/>
    <w:rsid w:val="004A3777"/>
    <w:rsid w:val="004A4FAD"/>
    <w:rsid w:val="004A777A"/>
    <w:rsid w:val="004B0760"/>
    <w:rsid w:val="004B0C42"/>
    <w:rsid w:val="004B0E26"/>
    <w:rsid w:val="004B2121"/>
    <w:rsid w:val="004B3408"/>
    <w:rsid w:val="004B57DC"/>
    <w:rsid w:val="004B6CC4"/>
    <w:rsid w:val="004B6EAD"/>
    <w:rsid w:val="004B7E36"/>
    <w:rsid w:val="004C1F33"/>
    <w:rsid w:val="004C30A0"/>
    <w:rsid w:val="004C31FD"/>
    <w:rsid w:val="004C3838"/>
    <w:rsid w:val="004C4560"/>
    <w:rsid w:val="004C479F"/>
    <w:rsid w:val="004C48CF"/>
    <w:rsid w:val="004C4DF9"/>
    <w:rsid w:val="004C5DA9"/>
    <w:rsid w:val="004C600F"/>
    <w:rsid w:val="004C6207"/>
    <w:rsid w:val="004D202D"/>
    <w:rsid w:val="004D21D8"/>
    <w:rsid w:val="004D2E49"/>
    <w:rsid w:val="004D49AE"/>
    <w:rsid w:val="004D4E1B"/>
    <w:rsid w:val="004D5218"/>
    <w:rsid w:val="004D52CA"/>
    <w:rsid w:val="004D649C"/>
    <w:rsid w:val="004E0718"/>
    <w:rsid w:val="004E134C"/>
    <w:rsid w:val="004E1427"/>
    <w:rsid w:val="004E246A"/>
    <w:rsid w:val="004E2C5F"/>
    <w:rsid w:val="004E368B"/>
    <w:rsid w:val="004E49F7"/>
    <w:rsid w:val="004E7F56"/>
    <w:rsid w:val="004F108A"/>
    <w:rsid w:val="004F63FB"/>
    <w:rsid w:val="004F6CF3"/>
    <w:rsid w:val="004F71B9"/>
    <w:rsid w:val="004F7E74"/>
    <w:rsid w:val="00501F12"/>
    <w:rsid w:val="0050324F"/>
    <w:rsid w:val="005038D9"/>
    <w:rsid w:val="00504734"/>
    <w:rsid w:val="00504A47"/>
    <w:rsid w:val="00507B83"/>
    <w:rsid w:val="005123EF"/>
    <w:rsid w:val="0051247B"/>
    <w:rsid w:val="005161E4"/>
    <w:rsid w:val="005165E2"/>
    <w:rsid w:val="00516A05"/>
    <w:rsid w:val="00517B0E"/>
    <w:rsid w:val="00517C6D"/>
    <w:rsid w:val="00517CDD"/>
    <w:rsid w:val="00517D30"/>
    <w:rsid w:val="00520DCE"/>
    <w:rsid w:val="0052264A"/>
    <w:rsid w:val="00522BAA"/>
    <w:rsid w:val="0052308F"/>
    <w:rsid w:val="005243EF"/>
    <w:rsid w:val="005250EC"/>
    <w:rsid w:val="00525898"/>
    <w:rsid w:val="0053000B"/>
    <w:rsid w:val="005309E8"/>
    <w:rsid w:val="00531619"/>
    <w:rsid w:val="005321E4"/>
    <w:rsid w:val="00532F25"/>
    <w:rsid w:val="005334C0"/>
    <w:rsid w:val="00533ACD"/>
    <w:rsid w:val="00533EE5"/>
    <w:rsid w:val="00534760"/>
    <w:rsid w:val="005401C3"/>
    <w:rsid w:val="005403CE"/>
    <w:rsid w:val="00540CEC"/>
    <w:rsid w:val="0054126A"/>
    <w:rsid w:val="005416C8"/>
    <w:rsid w:val="005418D0"/>
    <w:rsid w:val="005423CC"/>
    <w:rsid w:val="00542437"/>
    <w:rsid w:val="005429FA"/>
    <w:rsid w:val="0054334D"/>
    <w:rsid w:val="00544BB0"/>
    <w:rsid w:val="00545B54"/>
    <w:rsid w:val="00546332"/>
    <w:rsid w:val="00546B2D"/>
    <w:rsid w:val="00550D6C"/>
    <w:rsid w:val="005516ED"/>
    <w:rsid w:val="00553E30"/>
    <w:rsid w:val="005550AD"/>
    <w:rsid w:val="00556B0F"/>
    <w:rsid w:val="005576F4"/>
    <w:rsid w:val="00557FDD"/>
    <w:rsid w:val="00561D6F"/>
    <w:rsid w:val="00561FC4"/>
    <w:rsid w:val="00562C5E"/>
    <w:rsid w:val="0056412C"/>
    <w:rsid w:val="005655CB"/>
    <w:rsid w:val="0056715C"/>
    <w:rsid w:val="00567779"/>
    <w:rsid w:val="0057036B"/>
    <w:rsid w:val="00571327"/>
    <w:rsid w:val="00571D57"/>
    <w:rsid w:val="005725D2"/>
    <w:rsid w:val="0057292B"/>
    <w:rsid w:val="00574765"/>
    <w:rsid w:val="0057487D"/>
    <w:rsid w:val="00574F31"/>
    <w:rsid w:val="0058020C"/>
    <w:rsid w:val="005802FE"/>
    <w:rsid w:val="00582DDF"/>
    <w:rsid w:val="0058416C"/>
    <w:rsid w:val="00584350"/>
    <w:rsid w:val="0058523F"/>
    <w:rsid w:val="00585B97"/>
    <w:rsid w:val="00586287"/>
    <w:rsid w:val="00586E2B"/>
    <w:rsid w:val="005870C6"/>
    <w:rsid w:val="00587572"/>
    <w:rsid w:val="0058774E"/>
    <w:rsid w:val="005905DC"/>
    <w:rsid w:val="00590AC9"/>
    <w:rsid w:val="00591272"/>
    <w:rsid w:val="0059559C"/>
    <w:rsid w:val="00595FD5"/>
    <w:rsid w:val="00596434"/>
    <w:rsid w:val="005966A1"/>
    <w:rsid w:val="005A165A"/>
    <w:rsid w:val="005A1CCB"/>
    <w:rsid w:val="005A4918"/>
    <w:rsid w:val="005A5339"/>
    <w:rsid w:val="005A7B74"/>
    <w:rsid w:val="005B113E"/>
    <w:rsid w:val="005B2157"/>
    <w:rsid w:val="005B2264"/>
    <w:rsid w:val="005B2346"/>
    <w:rsid w:val="005B2AAF"/>
    <w:rsid w:val="005B48C9"/>
    <w:rsid w:val="005B59AF"/>
    <w:rsid w:val="005B6139"/>
    <w:rsid w:val="005B6993"/>
    <w:rsid w:val="005B76DC"/>
    <w:rsid w:val="005B7AF8"/>
    <w:rsid w:val="005C230A"/>
    <w:rsid w:val="005C3538"/>
    <w:rsid w:val="005C3C2D"/>
    <w:rsid w:val="005C410F"/>
    <w:rsid w:val="005C79FF"/>
    <w:rsid w:val="005C7F97"/>
    <w:rsid w:val="005D0186"/>
    <w:rsid w:val="005D0EF6"/>
    <w:rsid w:val="005D1012"/>
    <w:rsid w:val="005D1C6E"/>
    <w:rsid w:val="005D238D"/>
    <w:rsid w:val="005D595B"/>
    <w:rsid w:val="005D5DA1"/>
    <w:rsid w:val="005D6310"/>
    <w:rsid w:val="005D63E6"/>
    <w:rsid w:val="005D6626"/>
    <w:rsid w:val="005D7576"/>
    <w:rsid w:val="005E1104"/>
    <w:rsid w:val="005E1828"/>
    <w:rsid w:val="005E1C92"/>
    <w:rsid w:val="005E1E87"/>
    <w:rsid w:val="005E278D"/>
    <w:rsid w:val="005E3AC6"/>
    <w:rsid w:val="005E6B8D"/>
    <w:rsid w:val="005F0E1D"/>
    <w:rsid w:val="005F1A1A"/>
    <w:rsid w:val="005F3050"/>
    <w:rsid w:val="005F33AF"/>
    <w:rsid w:val="005F3731"/>
    <w:rsid w:val="005F4C24"/>
    <w:rsid w:val="005F4EBA"/>
    <w:rsid w:val="005F7013"/>
    <w:rsid w:val="00604191"/>
    <w:rsid w:val="00604B8B"/>
    <w:rsid w:val="00604EFB"/>
    <w:rsid w:val="00605F2C"/>
    <w:rsid w:val="00606933"/>
    <w:rsid w:val="00607975"/>
    <w:rsid w:val="0061000C"/>
    <w:rsid w:val="006100E4"/>
    <w:rsid w:val="00610652"/>
    <w:rsid w:val="00611C26"/>
    <w:rsid w:val="00611F11"/>
    <w:rsid w:val="00611F16"/>
    <w:rsid w:val="0061231E"/>
    <w:rsid w:val="00612445"/>
    <w:rsid w:val="006128F4"/>
    <w:rsid w:val="006129E1"/>
    <w:rsid w:val="00613216"/>
    <w:rsid w:val="00613EB4"/>
    <w:rsid w:val="0061544E"/>
    <w:rsid w:val="0061598E"/>
    <w:rsid w:val="006163F1"/>
    <w:rsid w:val="0061698C"/>
    <w:rsid w:val="006169F6"/>
    <w:rsid w:val="00616D5E"/>
    <w:rsid w:val="00617002"/>
    <w:rsid w:val="00617A02"/>
    <w:rsid w:val="00617DCF"/>
    <w:rsid w:val="0062193E"/>
    <w:rsid w:val="00624ED2"/>
    <w:rsid w:val="006253B8"/>
    <w:rsid w:val="00626896"/>
    <w:rsid w:val="00626EF0"/>
    <w:rsid w:val="00627716"/>
    <w:rsid w:val="0062772B"/>
    <w:rsid w:val="00630547"/>
    <w:rsid w:val="00630B56"/>
    <w:rsid w:val="00630FC5"/>
    <w:rsid w:val="00631B72"/>
    <w:rsid w:val="00631F04"/>
    <w:rsid w:val="00635410"/>
    <w:rsid w:val="006374E8"/>
    <w:rsid w:val="00637B7A"/>
    <w:rsid w:val="00637DEA"/>
    <w:rsid w:val="006414E5"/>
    <w:rsid w:val="00641E0A"/>
    <w:rsid w:val="00642C65"/>
    <w:rsid w:val="00643852"/>
    <w:rsid w:val="006439CA"/>
    <w:rsid w:val="006443A3"/>
    <w:rsid w:val="00644487"/>
    <w:rsid w:val="00646BF2"/>
    <w:rsid w:val="006545AC"/>
    <w:rsid w:val="006557D5"/>
    <w:rsid w:val="0065639A"/>
    <w:rsid w:val="00661188"/>
    <w:rsid w:val="00661C37"/>
    <w:rsid w:val="00662196"/>
    <w:rsid w:val="006621F5"/>
    <w:rsid w:val="00663EEA"/>
    <w:rsid w:val="006657F0"/>
    <w:rsid w:val="0066594A"/>
    <w:rsid w:val="00665C8E"/>
    <w:rsid w:val="00666B9B"/>
    <w:rsid w:val="00670685"/>
    <w:rsid w:val="00670CBC"/>
    <w:rsid w:val="00671D99"/>
    <w:rsid w:val="00672A1D"/>
    <w:rsid w:val="0067382A"/>
    <w:rsid w:val="006741D1"/>
    <w:rsid w:val="00675F8B"/>
    <w:rsid w:val="00676BCC"/>
    <w:rsid w:val="00676D3B"/>
    <w:rsid w:val="00676DAA"/>
    <w:rsid w:val="006776DF"/>
    <w:rsid w:val="006801E8"/>
    <w:rsid w:val="00681142"/>
    <w:rsid w:val="006814D9"/>
    <w:rsid w:val="00685613"/>
    <w:rsid w:val="00685FB5"/>
    <w:rsid w:val="00690452"/>
    <w:rsid w:val="00690C23"/>
    <w:rsid w:val="0069214C"/>
    <w:rsid w:val="00692A1C"/>
    <w:rsid w:val="00693500"/>
    <w:rsid w:val="006938DD"/>
    <w:rsid w:val="006939B7"/>
    <w:rsid w:val="00693A63"/>
    <w:rsid w:val="00693B5C"/>
    <w:rsid w:val="00693DFF"/>
    <w:rsid w:val="00696B03"/>
    <w:rsid w:val="006971E6"/>
    <w:rsid w:val="006973DA"/>
    <w:rsid w:val="006A0D7F"/>
    <w:rsid w:val="006A469C"/>
    <w:rsid w:val="006A5AEE"/>
    <w:rsid w:val="006A6CDD"/>
    <w:rsid w:val="006B17E7"/>
    <w:rsid w:val="006B2CF6"/>
    <w:rsid w:val="006B5D89"/>
    <w:rsid w:val="006B5EF1"/>
    <w:rsid w:val="006B7CC9"/>
    <w:rsid w:val="006C154C"/>
    <w:rsid w:val="006C2465"/>
    <w:rsid w:val="006C2E7C"/>
    <w:rsid w:val="006C55E3"/>
    <w:rsid w:val="006C5F89"/>
    <w:rsid w:val="006C6A94"/>
    <w:rsid w:val="006C6D7E"/>
    <w:rsid w:val="006C6DD8"/>
    <w:rsid w:val="006C7C39"/>
    <w:rsid w:val="006D1D51"/>
    <w:rsid w:val="006D3A9D"/>
    <w:rsid w:val="006D3E03"/>
    <w:rsid w:val="006D7B42"/>
    <w:rsid w:val="006D7D73"/>
    <w:rsid w:val="006E10CB"/>
    <w:rsid w:val="006E29E6"/>
    <w:rsid w:val="006E394D"/>
    <w:rsid w:val="006E444F"/>
    <w:rsid w:val="006E4728"/>
    <w:rsid w:val="006E475E"/>
    <w:rsid w:val="006E729D"/>
    <w:rsid w:val="006F1989"/>
    <w:rsid w:val="006F3467"/>
    <w:rsid w:val="006F3785"/>
    <w:rsid w:val="006F3E4A"/>
    <w:rsid w:val="006F4562"/>
    <w:rsid w:val="006F4903"/>
    <w:rsid w:val="006F5601"/>
    <w:rsid w:val="006F5B84"/>
    <w:rsid w:val="006F6866"/>
    <w:rsid w:val="006F7043"/>
    <w:rsid w:val="006F7DD4"/>
    <w:rsid w:val="007000D0"/>
    <w:rsid w:val="007014A0"/>
    <w:rsid w:val="00702186"/>
    <w:rsid w:val="0070290C"/>
    <w:rsid w:val="00703838"/>
    <w:rsid w:val="00706B3C"/>
    <w:rsid w:val="00707029"/>
    <w:rsid w:val="00707414"/>
    <w:rsid w:val="00707F3A"/>
    <w:rsid w:val="00710F10"/>
    <w:rsid w:val="007117EE"/>
    <w:rsid w:val="00711F5B"/>
    <w:rsid w:val="0071250F"/>
    <w:rsid w:val="00712C6B"/>
    <w:rsid w:val="00713BF8"/>
    <w:rsid w:val="00713CC4"/>
    <w:rsid w:val="00713D08"/>
    <w:rsid w:val="00714A79"/>
    <w:rsid w:val="0071528D"/>
    <w:rsid w:val="00715309"/>
    <w:rsid w:val="00717DE1"/>
    <w:rsid w:val="00721000"/>
    <w:rsid w:val="007214B2"/>
    <w:rsid w:val="00721753"/>
    <w:rsid w:val="007221DB"/>
    <w:rsid w:val="00722318"/>
    <w:rsid w:val="00723585"/>
    <w:rsid w:val="00724065"/>
    <w:rsid w:val="007244AE"/>
    <w:rsid w:val="00726EBA"/>
    <w:rsid w:val="007277CC"/>
    <w:rsid w:val="00727A2F"/>
    <w:rsid w:val="00731E65"/>
    <w:rsid w:val="007323E4"/>
    <w:rsid w:val="0073249F"/>
    <w:rsid w:val="007328D9"/>
    <w:rsid w:val="00734360"/>
    <w:rsid w:val="00737152"/>
    <w:rsid w:val="00737836"/>
    <w:rsid w:val="007401F5"/>
    <w:rsid w:val="007411B8"/>
    <w:rsid w:val="0074236B"/>
    <w:rsid w:val="0074289D"/>
    <w:rsid w:val="007456E4"/>
    <w:rsid w:val="00746A33"/>
    <w:rsid w:val="00747E01"/>
    <w:rsid w:val="00750550"/>
    <w:rsid w:val="007521CE"/>
    <w:rsid w:val="007529D5"/>
    <w:rsid w:val="00752F30"/>
    <w:rsid w:val="00753FF0"/>
    <w:rsid w:val="007545EE"/>
    <w:rsid w:val="00754EF3"/>
    <w:rsid w:val="0075672C"/>
    <w:rsid w:val="00757A45"/>
    <w:rsid w:val="007605C9"/>
    <w:rsid w:val="007608F6"/>
    <w:rsid w:val="00761815"/>
    <w:rsid w:val="00761F2E"/>
    <w:rsid w:val="00762C82"/>
    <w:rsid w:val="00763FB5"/>
    <w:rsid w:val="00764F6C"/>
    <w:rsid w:val="0076531D"/>
    <w:rsid w:val="007658B2"/>
    <w:rsid w:val="00767387"/>
    <w:rsid w:val="00767A90"/>
    <w:rsid w:val="007707AD"/>
    <w:rsid w:val="00772B8B"/>
    <w:rsid w:val="00772EF1"/>
    <w:rsid w:val="00773E3B"/>
    <w:rsid w:val="00775C61"/>
    <w:rsid w:val="007763F8"/>
    <w:rsid w:val="00777B6D"/>
    <w:rsid w:val="00777C32"/>
    <w:rsid w:val="00780097"/>
    <w:rsid w:val="007810B9"/>
    <w:rsid w:val="0078332C"/>
    <w:rsid w:val="0078528E"/>
    <w:rsid w:val="00790933"/>
    <w:rsid w:val="00790F82"/>
    <w:rsid w:val="00792ABD"/>
    <w:rsid w:val="00792C4C"/>
    <w:rsid w:val="00794680"/>
    <w:rsid w:val="0079612C"/>
    <w:rsid w:val="00796DAB"/>
    <w:rsid w:val="007979CF"/>
    <w:rsid w:val="007A0D1E"/>
    <w:rsid w:val="007A0D7A"/>
    <w:rsid w:val="007A1496"/>
    <w:rsid w:val="007A2051"/>
    <w:rsid w:val="007A39D2"/>
    <w:rsid w:val="007A3C8B"/>
    <w:rsid w:val="007A3FC8"/>
    <w:rsid w:val="007A4303"/>
    <w:rsid w:val="007A44AA"/>
    <w:rsid w:val="007A4C8D"/>
    <w:rsid w:val="007A5941"/>
    <w:rsid w:val="007A5FFE"/>
    <w:rsid w:val="007A7A3D"/>
    <w:rsid w:val="007B0A8E"/>
    <w:rsid w:val="007B36D7"/>
    <w:rsid w:val="007B45F2"/>
    <w:rsid w:val="007B466A"/>
    <w:rsid w:val="007B48D0"/>
    <w:rsid w:val="007B4EC5"/>
    <w:rsid w:val="007B5487"/>
    <w:rsid w:val="007B5705"/>
    <w:rsid w:val="007B5FA0"/>
    <w:rsid w:val="007B641F"/>
    <w:rsid w:val="007B6EB1"/>
    <w:rsid w:val="007B762F"/>
    <w:rsid w:val="007C07CD"/>
    <w:rsid w:val="007C11B5"/>
    <w:rsid w:val="007C2747"/>
    <w:rsid w:val="007C288C"/>
    <w:rsid w:val="007C3487"/>
    <w:rsid w:val="007C513D"/>
    <w:rsid w:val="007C65F7"/>
    <w:rsid w:val="007C7BCD"/>
    <w:rsid w:val="007D08E8"/>
    <w:rsid w:val="007D0FC1"/>
    <w:rsid w:val="007D1A25"/>
    <w:rsid w:val="007D2DC9"/>
    <w:rsid w:val="007D3630"/>
    <w:rsid w:val="007D458F"/>
    <w:rsid w:val="007D54C7"/>
    <w:rsid w:val="007D5863"/>
    <w:rsid w:val="007D5926"/>
    <w:rsid w:val="007D626E"/>
    <w:rsid w:val="007D6B99"/>
    <w:rsid w:val="007D6FA5"/>
    <w:rsid w:val="007E1809"/>
    <w:rsid w:val="007E1992"/>
    <w:rsid w:val="007E2CAB"/>
    <w:rsid w:val="007E47A7"/>
    <w:rsid w:val="007E512A"/>
    <w:rsid w:val="007E58C9"/>
    <w:rsid w:val="007E5CBD"/>
    <w:rsid w:val="007E621E"/>
    <w:rsid w:val="007E6A38"/>
    <w:rsid w:val="007E6BDA"/>
    <w:rsid w:val="007E7942"/>
    <w:rsid w:val="007E7977"/>
    <w:rsid w:val="007F1142"/>
    <w:rsid w:val="007F1C1B"/>
    <w:rsid w:val="007F1D70"/>
    <w:rsid w:val="007F24D5"/>
    <w:rsid w:val="007F25E4"/>
    <w:rsid w:val="007F389B"/>
    <w:rsid w:val="007F3F61"/>
    <w:rsid w:val="007F44BB"/>
    <w:rsid w:val="007F4F1B"/>
    <w:rsid w:val="00801F51"/>
    <w:rsid w:val="008026CF"/>
    <w:rsid w:val="0080314D"/>
    <w:rsid w:val="00803201"/>
    <w:rsid w:val="00804C8E"/>
    <w:rsid w:val="00805201"/>
    <w:rsid w:val="00805A5C"/>
    <w:rsid w:val="00805AA7"/>
    <w:rsid w:val="00805DAB"/>
    <w:rsid w:val="0080696D"/>
    <w:rsid w:val="00806B9C"/>
    <w:rsid w:val="0081050D"/>
    <w:rsid w:val="00811A20"/>
    <w:rsid w:val="00811A5E"/>
    <w:rsid w:val="00813379"/>
    <w:rsid w:val="008134E9"/>
    <w:rsid w:val="008145F3"/>
    <w:rsid w:val="00814CDA"/>
    <w:rsid w:val="00814F81"/>
    <w:rsid w:val="008154D2"/>
    <w:rsid w:val="00816B47"/>
    <w:rsid w:val="00817F25"/>
    <w:rsid w:val="00824BBE"/>
    <w:rsid w:val="00824E56"/>
    <w:rsid w:val="008251CB"/>
    <w:rsid w:val="0082713C"/>
    <w:rsid w:val="008316F8"/>
    <w:rsid w:val="00832FA3"/>
    <w:rsid w:val="0083312C"/>
    <w:rsid w:val="00834C4D"/>
    <w:rsid w:val="008352B4"/>
    <w:rsid w:val="0083572A"/>
    <w:rsid w:val="008360FC"/>
    <w:rsid w:val="00836D31"/>
    <w:rsid w:val="00836F76"/>
    <w:rsid w:val="008372EE"/>
    <w:rsid w:val="00837FBC"/>
    <w:rsid w:val="00842654"/>
    <w:rsid w:val="00842F7F"/>
    <w:rsid w:val="00844A00"/>
    <w:rsid w:val="00845FEB"/>
    <w:rsid w:val="00846E1D"/>
    <w:rsid w:val="00850A35"/>
    <w:rsid w:val="00851194"/>
    <w:rsid w:val="00851784"/>
    <w:rsid w:val="00852443"/>
    <w:rsid w:val="00853C24"/>
    <w:rsid w:val="00854A23"/>
    <w:rsid w:val="008600DC"/>
    <w:rsid w:val="00861090"/>
    <w:rsid w:val="0086208C"/>
    <w:rsid w:val="00862508"/>
    <w:rsid w:val="0086376A"/>
    <w:rsid w:val="008647D1"/>
    <w:rsid w:val="00864CD3"/>
    <w:rsid w:val="00865E1D"/>
    <w:rsid w:val="008672AB"/>
    <w:rsid w:val="00867F87"/>
    <w:rsid w:val="00870976"/>
    <w:rsid w:val="00870D58"/>
    <w:rsid w:val="00871BA2"/>
    <w:rsid w:val="00872D98"/>
    <w:rsid w:val="008739E6"/>
    <w:rsid w:val="008766BA"/>
    <w:rsid w:val="00880663"/>
    <w:rsid w:val="00881148"/>
    <w:rsid w:val="00881BD0"/>
    <w:rsid w:val="008869F6"/>
    <w:rsid w:val="00886DAB"/>
    <w:rsid w:val="0088746A"/>
    <w:rsid w:val="008875D2"/>
    <w:rsid w:val="00892C08"/>
    <w:rsid w:val="008932AD"/>
    <w:rsid w:val="008938A2"/>
    <w:rsid w:val="00893DD5"/>
    <w:rsid w:val="008941E9"/>
    <w:rsid w:val="0089670B"/>
    <w:rsid w:val="008971F5"/>
    <w:rsid w:val="008A0258"/>
    <w:rsid w:val="008A0D73"/>
    <w:rsid w:val="008A12A4"/>
    <w:rsid w:val="008A16F9"/>
    <w:rsid w:val="008A4176"/>
    <w:rsid w:val="008A4B6D"/>
    <w:rsid w:val="008A4CD1"/>
    <w:rsid w:val="008B1D09"/>
    <w:rsid w:val="008B2B15"/>
    <w:rsid w:val="008B3656"/>
    <w:rsid w:val="008B4263"/>
    <w:rsid w:val="008B5F27"/>
    <w:rsid w:val="008B6837"/>
    <w:rsid w:val="008B6CDB"/>
    <w:rsid w:val="008B743F"/>
    <w:rsid w:val="008C083E"/>
    <w:rsid w:val="008C2C17"/>
    <w:rsid w:val="008C4392"/>
    <w:rsid w:val="008C4DB5"/>
    <w:rsid w:val="008C6279"/>
    <w:rsid w:val="008C6AD5"/>
    <w:rsid w:val="008D0C7D"/>
    <w:rsid w:val="008D2543"/>
    <w:rsid w:val="008D2B1C"/>
    <w:rsid w:val="008D3633"/>
    <w:rsid w:val="008D3781"/>
    <w:rsid w:val="008D4488"/>
    <w:rsid w:val="008D5DDD"/>
    <w:rsid w:val="008D70F9"/>
    <w:rsid w:val="008D760E"/>
    <w:rsid w:val="008D7776"/>
    <w:rsid w:val="008E0022"/>
    <w:rsid w:val="008E0E26"/>
    <w:rsid w:val="008E1237"/>
    <w:rsid w:val="008E135D"/>
    <w:rsid w:val="008E173E"/>
    <w:rsid w:val="008E17EE"/>
    <w:rsid w:val="008E1FF0"/>
    <w:rsid w:val="008E3346"/>
    <w:rsid w:val="008E3721"/>
    <w:rsid w:val="008E4A51"/>
    <w:rsid w:val="008E6860"/>
    <w:rsid w:val="008E7A66"/>
    <w:rsid w:val="008F094D"/>
    <w:rsid w:val="008F6364"/>
    <w:rsid w:val="008F65DA"/>
    <w:rsid w:val="008F66C3"/>
    <w:rsid w:val="008F7706"/>
    <w:rsid w:val="008F7BFE"/>
    <w:rsid w:val="00901E31"/>
    <w:rsid w:val="00905A77"/>
    <w:rsid w:val="00907295"/>
    <w:rsid w:val="009109DA"/>
    <w:rsid w:val="00910A26"/>
    <w:rsid w:val="00910D49"/>
    <w:rsid w:val="00911AEF"/>
    <w:rsid w:val="00912557"/>
    <w:rsid w:val="009128C3"/>
    <w:rsid w:val="00912C8C"/>
    <w:rsid w:val="00913495"/>
    <w:rsid w:val="009162E1"/>
    <w:rsid w:val="00916FEE"/>
    <w:rsid w:val="0091765C"/>
    <w:rsid w:val="009201F1"/>
    <w:rsid w:val="00921953"/>
    <w:rsid w:val="00921BF8"/>
    <w:rsid w:val="009231F4"/>
    <w:rsid w:val="0092525B"/>
    <w:rsid w:val="009259E8"/>
    <w:rsid w:val="00925AAE"/>
    <w:rsid w:val="009262AA"/>
    <w:rsid w:val="00926EB2"/>
    <w:rsid w:val="009274FC"/>
    <w:rsid w:val="00927713"/>
    <w:rsid w:val="00930948"/>
    <w:rsid w:val="0093180F"/>
    <w:rsid w:val="0093213A"/>
    <w:rsid w:val="009324A1"/>
    <w:rsid w:val="00932CAF"/>
    <w:rsid w:val="00933549"/>
    <w:rsid w:val="00933B85"/>
    <w:rsid w:val="00934712"/>
    <w:rsid w:val="009369A1"/>
    <w:rsid w:val="00937441"/>
    <w:rsid w:val="00937852"/>
    <w:rsid w:val="00940BA0"/>
    <w:rsid w:val="00941A76"/>
    <w:rsid w:val="009436F5"/>
    <w:rsid w:val="0094401A"/>
    <w:rsid w:val="00946DC2"/>
    <w:rsid w:val="00946E9D"/>
    <w:rsid w:val="00946F3C"/>
    <w:rsid w:val="00947010"/>
    <w:rsid w:val="009501AA"/>
    <w:rsid w:val="00950AA6"/>
    <w:rsid w:val="00950AD2"/>
    <w:rsid w:val="009519BC"/>
    <w:rsid w:val="00953072"/>
    <w:rsid w:val="00953407"/>
    <w:rsid w:val="00953596"/>
    <w:rsid w:val="00953707"/>
    <w:rsid w:val="0095402F"/>
    <w:rsid w:val="009547DC"/>
    <w:rsid w:val="009565A1"/>
    <w:rsid w:val="00956C67"/>
    <w:rsid w:val="00956EB0"/>
    <w:rsid w:val="00957E13"/>
    <w:rsid w:val="009604A2"/>
    <w:rsid w:val="00963289"/>
    <w:rsid w:val="009636F5"/>
    <w:rsid w:val="0096418F"/>
    <w:rsid w:val="00964E53"/>
    <w:rsid w:val="0097055E"/>
    <w:rsid w:val="009717CE"/>
    <w:rsid w:val="00972D06"/>
    <w:rsid w:val="00974802"/>
    <w:rsid w:val="009766D5"/>
    <w:rsid w:val="0097771F"/>
    <w:rsid w:val="00977CAD"/>
    <w:rsid w:val="0098245D"/>
    <w:rsid w:val="009837A0"/>
    <w:rsid w:val="00984BA7"/>
    <w:rsid w:val="00985994"/>
    <w:rsid w:val="009865A3"/>
    <w:rsid w:val="00986955"/>
    <w:rsid w:val="00987DCC"/>
    <w:rsid w:val="00987F16"/>
    <w:rsid w:val="00990B06"/>
    <w:rsid w:val="009910E4"/>
    <w:rsid w:val="0099383D"/>
    <w:rsid w:val="0099439D"/>
    <w:rsid w:val="0099524A"/>
    <w:rsid w:val="00995378"/>
    <w:rsid w:val="00996184"/>
    <w:rsid w:val="00996ABC"/>
    <w:rsid w:val="00996F2F"/>
    <w:rsid w:val="0099702E"/>
    <w:rsid w:val="0099718C"/>
    <w:rsid w:val="009A0CA6"/>
    <w:rsid w:val="009A205B"/>
    <w:rsid w:val="009A2331"/>
    <w:rsid w:val="009A2C8A"/>
    <w:rsid w:val="009A3319"/>
    <w:rsid w:val="009A5785"/>
    <w:rsid w:val="009A6757"/>
    <w:rsid w:val="009A7DF7"/>
    <w:rsid w:val="009B03B6"/>
    <w:rsid w:val="009B3F61"/>
    <w:rsid w:val="009B41DF"/>
    <w:rsid w:val="009B54D0"/>
    <w:rsid w:val="009B5E18"/>
    <w:rsid w:val="009B699C"/>
    <w:rsid w:val="009B6B2D"/>
    <w:rsid w:val="009B7EA0"/>
    <w:rsid w:val="009C0515"/>
    <w:rsid w:val="009C08EA"/>
    <w:rsid w:val="009C165E"/>
    <w:rsid w:val="009C1A38"/>
    <w:rsid w:val="009C235D"/>
    <w:rsid w:val="009C2CEC"/>
    <w:rsid w:val="009C3B66"/>
    <w:rsid w:val="009C5583"/>
    <w:rsid w:val="009C6CEE"/>
    <w:rsid w:val="009D0385"/>
    <w:rsid w:val="009D09EA"/>
    <w:rsid w:val="009D49D9"/>
    <w:rsid w:val="009D4F3F"/>
    <w:rsid w:val="009D511D"/>
    <w:rsid w:val="009D55F2"/>
    <w:rsid w:val="009D5CCF"/>
    <w:rsid w:val="009D64D7"/>
    <w:rsid w:val="009D6781"/>
    <w:rsid w:val="009E28BA"/>
    <w:rsid w:val="009E2C40"/>
    <w:rsid w:val="009E3F0D"/>
    <w:rsid w:val="009E4B98"/>
    <w:rsid w:val="009E5B9D"/>
    <w:rsid w:val="009E732A"/>
    <w:rsid w:val="009F0F84"/>
    <w:rsid w:val="009F19A8"/>
    <w:rsid w:val="009F3F19"/>
    <w:rsid w:val="009F51DC"/>
    <w:rsid w:val="009F56F3"/>
    <w:rsid w:val="009F5D7E"/>
    <w:rsid w:val="009F695C"/>
    <w:rsid w:val="009F6CA2"/>
    <w:rsid w:val="009F7765"/>
    <w:rsid w:val="009F78CA"/>
    <w:rsid w:val="00A008D8"/>
    <w:rsid w:val="00A0170C"/>
    <w:rsid w:val="00A018AD"/>
    <w:rsid w:val="00A01BC5"/>
    <w:rsid w:val="00A030D1"/>
    <w:rsid w:val="00A032D1"/>
    <w:rsid w:val="00A05620"/>
    <w:rsid w:val="00A06672"/>
    <w:rsid w:val="00A07125"/>
    <w:rsid w:val="00A130B0"/>
    <w:rsid w:val="00A1374B"/>
    <w:rsid w:val="00A16140"/>
    <w:rsid w:val="00A16E44"/>
    <w:rsid w:val="00A175F0"/>
    <w:rsid w:val="00A20676"/>
    <w:rsid w:val="00A21BFF"/>
    <w:rsid w:val="00A22E77"/>
    <w:rsid w:val="00A24D15"/>
    <w:rsid w:val="00A254C3"/>
    <w:rsid w:val="00A276EB"/>
    <w:rsid w:val="00A320EB"/>
    <w:rsid w:val="00A3280C"/>
    <w:rsid w:val="00A3340A"/>
    <w:rsid w:val="00A3616C"/>
    <w:rsid w:val="00A368A7"/>
    <w:rsid w:val="00A37C76"/>
    <w:rsid w:val="00A407F9"/>
    <w:rsid w:val="00A40F10"/>
    <w:rsid w:val="00A40FD9"/>
    <w:rsid w:val="00A436C8"/>
    <w:rsid w:val="00A44FD2"/>
    <w:rsid w:val="00A46312"/>
    <w:rsid w:val="00A46436"/>
    <w:rsid w:val="00A46E8E"/>
    <w:rsid w:val="00A50A82"/>
    <w:rsid w:val="00A50CB9"/>
    <w:rsid w:val="00A53E88"/>
    <w:rsid w:val="00A5435E"/>
    <w:rsid w:val="00A55756"/>
    <w:rsid w:val="00A56376"/>
    <w:rsid w:val="00A5686B"/>
    <w:rsid w:val="00A56A9F"/>
    <w:rsid w:val="00A602C0"/>
    <w:rsid w:val="00A61A53"/>
    <w:rsid w:val="00A6213E"/>
    <w:rsid w:val="00A626F3"/>
    <w:rsid w:val="00A62F77"/>
    <w:rsid w:val="00A63F9D"/>
    <w:rsid w:val="00A65449"/>
    <w:rsid w:val="00A6686F"/>
    <w:rsid w:val="00A66B65"/>
    <w:rsid w:val="00A7045B"/>
    <w:rsid w:val="00A70556"/>
    <w:rsid w:val="00A72352"/>
    <w:rsid w:val="00A732D7"/>
    <w:rsid w:val="00A74926"/>
    <w:rsid w:val="00A751B4"/>
    <w:rsid w:val="00A76D4A"/>
    <w:rsid w:val="00A7704B"/>
    <w:rsid w:val="00A775D5"/>
    <w:rsid w:val="00A8057A"/>
    <w:rsid w:val="00A81584"/>
    <w:rsid w:val="00A81DCA"/>
    <w:rsid w:val="00A835EE"/>
    <w:rsid w:val="00A85E88"/>
    <w:rsid w:val="00A907C9"/>
    <w:rsid w:val="00A91496"/>
    <w:rsid w:val="00A92849"/>
    <w:rsid w:val="00A94A25"/>
    <w:rsid w:val="00A96082"/>
    <w:rsid w:val="00A9750D"/>
    <w:rsid w:val="00A97954"/>
    <w:rsid w:val="00AA0EBF"/>
    <w:rsid w:val="00AA22BC"/>
    <w:rsid w:val="00AA36E2"/>
    <w:rsid w:val="00AA3BD2"/>
    <w:rsid w:val="00AA4C55"/>
    <w:rsid w:val="00AA7062"/>
    <w:rsid w:val="00AA7C51"/>
    <w:rsid w:val="00AB1766"/>
    <w:rsid w:val="00AB2404"/>
    <w:rsid w:val="00AB2742"/>
    <w:rsid w:val="00AB362E"/>
    <w:rsid w:val="00AB4B8B"/>
    <w:rsid w:val="00AB4E1F"/>
    <w:rsid w:val="00AB5CB2"/>
    <w:rsid w:val="00AB5EF2"/>
    <w:rsid w:val="00AB7C2A"/>
    <w:rsid w:val="00AC030D"/>
    <w:rsid w:val="00AC2894"/>
    <w:rsid w:val="00AC32B3"/>
    <w:rsid w:val="00AC34B0"/>
    <w:rsid w:val="00AC6D0A"/>
    <w:rsid w:val="00AD0406"/>
    <w:rsid w:val="00AD06E1"/>
    <w:rsid w:val="00AD0B17"/>
    <w:rsid w:val="00AD13BA"/>
    <w:rsid w:val="00AD15EF"/>
    <w:rsid w:val="00AD164C"/>
    <w:rsid w:val="00AD1BEE"/>
    <w:rsid w:val="00AD1ECB"/>
    <w:rsid w:val="00AD1F3F"/>
    <w:rsid w:val="00AD2485"/>
    <w:rsid w:val="00AD338F"/>
    <w:rsid w:val="00AD48B7"/>
    <w:rsid w:val="00AD4BB9"/>
    <w:rsid w:val="00AD50D7"/>
    <w:rsid w:val="00AD5AB3"/>
    <w:rsid w:val="00AD5E84"/>
    <w:rsid w:val="00AD624B"/>
    <w:rsid w:val="00AD7707"/>
    <w:rsid w:val="00AE0D6F"/>
    <w:rsid w:val="00AE0F0E"/>
    <w:rsid w:val="00AE2EF0"/>
    <w:rsid w:val="00AE369D"/>
    <w:rsid w:val="00AE3E4B"/>
    <w:rsid w:val="00AE683C"/>
    <w:rsid w:val="00AF015C"/>
    <w:rsid w:val="00AF09D6"/>
    <w:rsid w:val="00AF12B4"/>
    <w:rsid w:val="00AF3AAF"/>
    <w:rsid w:val="00AF3DAB"/>
    <w:rsid w:val="00AF60C2"/>
    <w:rsid w:val="00AF7563"/>
    <w:rsid w:val="00AF798B"/>
    <w:rsid w:val="00AF7C83"/>
    <w:rsid w:val="00B0132A"/>
    <w:rsid w:val="00B0170F"/>
    <w:rsid w:val="00B01A9A"/>
    <w:rsid w:val="00B02318"/>
    <w:rsid w:val="00B0269B"/>
    <w:rsid w:val="00B030C2"/>
    <w:rsid w:val="00B04E0F"/>
    <w:rsid w:val="00B04F7E"/>
    <w:rsid w:val="00B052E0"/>
    <w:rsid w:val="00B05642"/>
    <w:rsid w:val="00B060AB"/>
    <w:rsid w:val="00B0658C"/>
    <w:rsid w:val="00B066D5"/>
    <w:rsid w:val="00B079BD"/>
    <w:rsid w:val="00B10312"/>
    <w:rsid w:val="00B10582"/>
    <w:rsid w:val="00B106F0"/>
    <w:rsid w:val="00B11B91"/>
    <w:rsid w:val="00B130B0"/>
    <w:rsid w:val="00B133FE"/>
    <w:rsid w:val="00B13F36"/>
    <w:rsid w:val="00B155B0"/>
    <w:rsid w:val="00B15714"/>
    <w:rsid w:val="00B1599D"/>
    <w:rsid w:val="00B159E0"/>
    <w:rsid w:val="00B16810"/>
    <w:rsid w:val="00B17ECF"/>
    <w:rsid w:val="00B204F9"/>
    <w:rsid w:val="00B2134E"/>
    <w:rsid w:val="00B21AEB"/>
    <w:rsid w:val="00B2301B"/>
    <w:rsid w:val="00B244D9"/>
    <w:rsid w:val="00B2629F"/>
    <w:rsid w:val="00B263BD"/>
    <w:rsid w:val="00B271E2"/>
    <w:rsid w:val="00B2742B"/>
    <w:rsid w:val="00B30411"/>
    <w:rsid w:val="00B309E8"/>
    <w:rsid w:val="00B31AB2"/>
    <w:rsid w:val="00B31C0E"/>
    <w:rsid w:val="00B32942"/>
    <w:rsid w:val="00B359B9"/>
    <w:rsid w:val="00B35BE7"/>
    <w:rsid w:val="00B36505"/>
    <w:rsid w:val="00B36600"/>
    <w:rsid w:val="00B36A9A"/>
    <w:rsid w:val="00B37789"/>
    <w:rsid w:val="00B37816"/>
    <w:rsid w:val="00B42BF2"/>
    <w:rsid w:val="00B466CA"/>
    <w:rsid w:val="00B473E3"/>
    <w:rsid w:val="00B47672"/>
    <w:rsid w:val="00B47760"/>
    <w:rsid w:val="00B47B79"/>
    <w:rsid w:val="00B50145"/>
    <w:rsid w:val="00B50360"/>
    <w:rsid w:val="00B52DDB"/>
    <w:rsid w:val="00B53262"/>
    <w:rsid w:val="00B53BE4"/>
    <w:rsid w:val="00B54182"/>
    <w:rsid w:val="00B55BB6"/>
    <w:rsid w:val="00B55CDE"/>
    <w:rsid w:val="00B5783E"/>
    <w:rsid w:val="00B61991"/>
    <w:rsid w:val="00B62860"/>
    <w:rsid w:val="00B62EB7"/>
    <w:rsid w:val="00B63307"/>
    <w:rsid w:val="00B64CC0"/>
    <w:rsid w:val="00B650B1"/>
    <w:rsid w:val="00B66176"/>
    <w:rsid w:val="00B6668E"/>
    <w:rsid w:val="00B673EE"/>
    <w:rsid w:val="00B71291"/>
    <w:rsid w:val="00B71610"/>
    <w:rsid w:val="00B71FE1"/>
    <w:rsid w:val="00B72BB1"/>
    <w:rsid w:val="00B73224"/>
    <w:rsid w:val="00B73502"/>
    <w:rsid w:val="00B739EC"/>
    <w:rsid w:val="00B73EAB"/>
    <w:rsid w:val="00B753FD"/>
    <w:rsid w:val="00B75B1D"/>
    <w:rsid w:val="00B75FA5"/>
    <w:rsid w:val="00B7616C"/>
    <w:rsid w:val="00B7624A"/>
    <w:rsid w:val="00B76C5A"/>
    <w:rsid w:val="00B8055A"/>
    <w:rsid w:val="00B81498"/>
    <w:rsid w:val="00B81FB8"/>
    <w:rsid w:val="00B82E7A"/>
    <w:rsid w:val="00B832F6"/>
    <w:rsid w:val="00B84C28"/>
    <w:rsid w:val="00B84DF4"/>
    <w:rsid w:val="00B85905"/>
    <w:rsid w:val="00B864DA"/>
    <w:rsid w:val="00B86506"/>
    <w:rsid w:val="00B877E8"/>
    <w:rsid w:val="00B879C0"/>
    <w:rsid w:val="00B9037C"/>
    <w:rsid w:val="00B9176A"/>
    <w:rsid w:val="00B917B7"/>
    <w:rsid w:val="00B93418"/>
    <w:rsid w:val="00B93D16"/>
    <w:rsid w:val="00B93F17"/>
    <w:rsid w:val="00B9452E"/>
    <w:rsid w:val="00B94F26"/>
    <w:rsid w:val="00B952EE"/>
    <w:rsid w:val="00B95A53"/>
    <w:rsid w:val="00BA01FD"/>
    <w:rsid w:val="00BA3087"/>
    <w:rsid w:val="00BA401F"/>
    <w:rsid w:val="00BA421F"/>
    <w:rsid w:val="00BA758D"/>
    <w:rsid w:val="00BB1A86"/>
    <w:rsid w:val="00BB409E"/>
    <w:rsid w:val="00BB462A"/>
    <w:rsid w:val="00BB6472"/>
    <w:rsid w:val="00BB7147"/>
    <w:rsid w:val="00BC16A4"/>
    <w:rsid w:val="00BC192F"/>
    <w:rsid w:val="00BC2EC8"/>
    <w:rsid w:val="00BC3B09"/>
    <w:rsid w:val="00BC42D5"/>
    <w:rsid w:val="00BC463E"/>
    <w:rsid w:val="00BC68B0"/>
    <w:rsid w:val="00BC6E79"/>
    <w:rsid w:val="00BC7E29"/>
    <w:rsid w:val="00BD069B"/>
    <w:rsid w:val="00BD2EF2"/>
    <w:rsid w:val="00BD4733"/>
    <w:rsid w:val="00BD4FD0"/>
    <w:rsid w:val="00BD5006"/>
    <w:rsid w:val="00BD57E3"/>
    <w:rsid w:val="00BD59CE"/>
    <w:rsid w:val="00BD7B41"/>
    <w:rsid w:val="00BE2245"/>
    <w:rsid w:val="00BE2503"/>
    <w:rsid w:val="00BE2623"/>
    <w:rsid w:val="00BE3488"/>
    <w:rsid w:val="00BE4217"/>
    <w:rsid w:val="00BE6366"/>
    <w:rsid w:val="00BE6967"/>
    <w:rsid w:val="00BE6C1F"/>
    <w:rsid w:val="00BE73ED"/>
    <w:rsid w:val="00BF076D"/>
    <w:rsid w:val="00BF0CDC"/>
    <w:rsid w:val="00BF1DCF"/>
    <w:rsid w:val="00BF2862"/>
    <w:rsid w:val="00BF294B"/>
    <w:rsid w:val="00BF3FD1"/>
    <w:rsid w:val="00BF422A"/>
    <w:rsid w:val="00BF6227"/>
    <w:rsid w:val="00BF6A63"/>
    <w:rsid w:val="00BF71E6"/>
    <w:rsid w:val="00BF7862"/>
    <w:rsid w:val="00C0154A"/>
    <w:rsid w:val="00C044B9"/>
    <w:rsid w:val="00C04581"/>
    <w:rsid w:val="00C05764"/>
    <w:rsid w:val="00C05819"/>
    <w:rsid w:val="00C100F6"/>
    <w:rsid w:val="00C10418"/>
    <w:rsid w:val="00C117BA"/>
    <w:rsid w:val="00C11A87"/>
    <w:rsid w:val="00C12480"/>
    <w:rsid w:val="00C127A1"/>
    <w:rsid w:val="00C134FF"/>
    <w:rsid w:val="00C13CB6"/>
    <w:rsid w:val="00C140A8"/>
    <w:rsid w:val="00C15571"/>
    <w:rsid w:val="00C15DF7"/>
    <w:rsid w:val="00C16835"/>
    <w:rsid w:val="00C16F91"/>
    <w:rsid w:val="00C1749D"/>
    <w:rsid w:val="00C20B5D"/>
    <w:rsid w:val="00C20EEB"/>
    <w:rsid w:val="00C2231C"/>
    <w:rsid w:val="00C223FE"/>
    <w:rsid w:val="00C23488"/>
    <w:rsid w:val="00C23FCF"/>
    <w:rsid w:val="00C251FF"/>
    <w:rsid w:val="00C26F38"/>
    <w:rsid w:val="00C27BA9"/>
    <w:rsid w:val="00C27E43"/>
    <w:rsid w:val="00C30AD3"/>
    <w:rsid w:val="00C30FFF"/>
    <w:rsid w:val="00C32DA9"/>
    <w:rsid w:val="00C330D4"/>
    <w:rsid w:val="00C33D57"/>
    <w:rsid w:val="00C36087"/>
    <w:rsid w:val="00C37172"/>
    <w:rsid w:val="00C371D0"/>
    <w:rsid w:val="00C41BC1"/>
    <w:rsid w:val="00C4293F"/>
    <w:rsid w:val="00C433CC"/>
    <w:rsid w:val="00C433DA"/>
    <w:rsid w:val="00C436EC"/>
    <w:rsid w:val="00C44059"/>
    <w:rsid w:val="00C4498F"/>
    <w:rsid w:val="00C468AD"/>
    <w:rsid w:val="00C4795C"/>
    <w:rsid w:val="00C5051B"/>
    <w:rsid w:val="00C52C56"/>
    <w:rsid w:val="00C53022"/>
    <w:rsid w:val="00C5486F"/>
    <w:rsid w:val="00C57CD7"/>
    <w:rsid w:val="00C60983"/>
    <w:rsid w:val="00C60CA0"/>
    <w:rsid w:val="00C6381E"/>
    <w:rsid w:val="00C674D8"/>
    <w:rsid w:val="00C67C55"/>
    <w:rsid w:val="00C70177"/>
    <w:rsid w:val="00C702D3"/>
    <w:rsid w:val="00C721D0"/>
    <w:rsid w:val="00C72754"/>
    <w:rsid w:val="00C73A8E"/>
    <w:rsid w:val="00C74C15"/>
    <w:rsid w:val="00C756C5"/>
    <w:rsid w:val="00C758C1"/>
    <w:rsid w:val="00C75D1E"/>
    <w:rsid w:val="00C75EC5"/>
    <w:rsid w:val="00C75F5B"/>
    <w:rsid w:val="00C80EFF"/>
    <w:rsid w:val="00C834D3"/>
    <w:rsid w:val="00C86E0C"/>
    <w:rsid w:val="00C87153"/>
    <w:rsid w:val="00C87E6E"/>
    <w:rsid w:val="00C937E0"/>
    <w:rsid w:val="00C93AA5"/>
    <w:rsid w:val="00C94A01"/>
    <w:rsid w:val="00C9500F"/>
    <w:rsid w:val="00C95B31"/>
    <w:rsid w:val="00C95C88"/>
    <w:rsid w:val="00C9713B"/>
    <w:rsid w:val="00C97551"/>
    <w:rsid w:val="00CA1474"/>
    <w:rsid w:val="00CA215D"/>
    <w:rsid w:val="00CA2708"/>
    <w:rsid w:val="00CA47BD"/>
    <w:rsid w:val="00CA4C58"/>
    <w:rsid w:val="00CA50F1"/>
    <w:rsid w:val="00CA7604"/>
    <w:rsid w:val="00CB0965"/>
    <w:rsid w:val="00CB09D4"/>
    <w:rsid w:val="00CB0E60"/>
    <w:rsid w:val="00CB101B"/>
    <w:rsid w:val="00CB1E06"/>
    <w:rsid w:val="00CB296E"/>
    <w:rsid w:val="00CB2EE1"/>
    <w:rsid w:val="00CB3927"/>
    <w:rsid w:val="00CB4662"/>
    <w:rsid w:val="00CB4A75"/>
    <w:rsid w:val="00CB6C26"/>
    <w:rsid w:val="00CB6C61"/>
    <w:rsid w:val="00CB6DAB"/>
    <w:rsid w:val="00CB763B"/>
    <w:rsid w:val="00CC03C1"/>
    <w:rsid w:val="00CC0BFD"/>
    <w:rsid w:val="00CC14E5"/>
    <w:rsid w:val="00CC298C"/>
    <w:rsid w:val="00CC40E1"/>
    <w:rsid w:val="00CC447E"/>
    <w:rsid w:val="00CC44CC"/>
    <w:rsid w:val="00CD02CA"/>
    <w:rsid w:val="00CD09AA"/>
    <w:rsid w:val="00CD0F65"/>
    <w:rsid w:val="00CD1D63"/>
    <w:rsid w:val="00CD28A6"/>
    <w:rsid w:val="00CD353E"/>
    <w:rsid w:val="00CD386A"/>
    <w:rsid w:val="00CD4810"/>
    <w:rsid w:val="00CD58E4"/>
    <w:rsid w:val="00CD5E44"/>
    <w:rsid w:val="00CD70A2"/>
    <w:rsid w:val="00CD750A"/>
    <w:rsid w:val="00CE0F69"/>
    <w:rsid w:val="00CE1EC8"/>
    <w:rsid w:val="00CE5873"/>
    <w:rsid w:val="00CE6116"/>
    <w:rsid w:val="00CE6BE1"/>
    <w:rsid w:val="00CE7279"/>
    <w:rsid w:val="00CF2AB6"/>
    <w:rsid w:val="00CF5B0B"/>
    <w:rsid w:val="00CF77C0"/>
    <w:rsid w:val="00D00052"/>
    <w:rsid w:val="00D01499"/>
    <w:rsid w:val="00D01D7B"/>
    <w:rsid w:val="00D04AAC"/>
    <w:rsid w:val="00D060D6"/>
    <w:rsid w:val="00D0717E"/>
    <w:rsid w:val="00D1019D"/>
    <w:rsid w:val="00D101CF"/>
    <w:rsid w:val="00D10FCE"/>
    <w:rsid w:val="00D12665"/>
    <w:rsid w:val="00D12AF6"/>
    <w:rsid w:val="00D12D6F"/>
    <w:rsid w:val="00D130C5"/>
    <w:rsid w:val="00D13E35"/>
    <w:rsid w:val="00D1419A"/>
    <w:rsid w:val="00D14EB2"/>
    <w:rsid w:val="00D1509C"/>
    <w:rsid w:val="00D15932"/>
    <w:rsid w:val="00D1655A"/>
    <w:rsid w:val="00D204B6"/>
    <w:rsid w:val="00D241DE"/>
    <w:rsid w:val="00D24960"/>
    <w:rsid w:val="00D2517A"/>
    <w:rsid w:val="00D2661D"/>
    <w:rsid w:val="00D334F0"/>
    <w:rsid w:val="00D35CAE"/>
    <w:rsid w:val="00D36A2C"/>
    <w:rsid w:val="00D40773"/>
    <w:rsid w:val="00D41527"/>
    <w:rsid w:val="00D451A4"/>
    <w:rsid w:val="00D463EF"/>
    <w:rsid w:val="00D46D4D"/>
    <w:rsid w:val="00D51D37"/>
    <w:rsid w:val="00D523BB"/>
    <w:rsid w:val="00D529AB"/>
    <w:rsid w:val="00D52B52"/>
    <w:rsid w:val="00D52F14"/>
    <w:rsid w:val="00D53C08"/>
    <w:rsid w:val="00D5475C"/>
    <w:rsid w:val="00D548FD"/>
    <w:rsid w:val="00D55699"/>
    <w:rsid w:val="00D559F7"/>
    <w:rsid w:val="00D5646A"/>
    <w:rsid w:val="00D575CE"/>
    <w:rsid w:val="00D57E84"/>
    <w:rsid w:val="00D6017D"/>
    <w:rsid w:val="00D62982"/>
    <w:rsid w:val="00D62CAE"/>
    <w:rsid w:val="00D62EE8"/>
    <w:rsid w:val="00D65242"/>
    <w:rsid w:val="00D65741"/>
    <w:rsid w:val="00D679C3"/>
    <w:rsid w:val="00D7007A"/>
    <w:rsid w:val="00D70A0E"/>
    <w:rsid w:val="00D70B7E"/>
    <w:rsid w:val="00D7104C"/>
    <w:rsid w:val="00D73FD8"/>
    <w:rsid w:val="00D74640"/>
    <w:rsid w:val="00D7477B"/>
    <w:rsid w:val="00D77F42"/>
    <w:rsid w:val="00D8065D"/>
    <w:rsid w:val="00D8204F"/>
    <w:rsid w:val="00D83921"/>
    <w:rsid w:val="00D83937"/>
    <w:rsid w:val="00D84BE1"/>
    <w:rsid w:val="00D84EC8"/>
    <w:rsid w:val="00D85DDE"/>
    <w:rsid w:val="00D86BD1"/>
    <w:rsid w:val="00D873FD"/>
    <w:rsid w:val="00D91797"/>
    <w:rsid w:val="00D923FA"/>
    <w:rsid w:val="00D940CF"/>
    <w:rsid w:val="00D9450C"/>
    <w:rsid w:val="00D94CF9"/>
    <w:rsid w:val="00D95CDB"/>
    <w:rsid w:val="00DA0716"/>
    <w:rsid w:val="00DA0724"/>
    <w:rsid w:val="00DA118F"/>
    <w:rsid w:val="00DA2CEA"/>
    <w:rsid w:val="00DA38B1"/>
    <w:rsid w:val="00DA3F1C"/>
    <w:rsid w:val="00DA58C8"/>
    <w:rsid w:val="00DA5A27"/>
    <w:rsid w:val="00DA61D6"/>
    <w:rsid w:val="00DA6932"/>
    <w:rsid w:val="00DA6957"/>
    <w:rsid w:val="00DA797E"/>
    <w:rsid w:val="00DB0637"/>
    <w:rsid w:val="00DB0D8D"/>
    <w:rsid w:val="00DB138E"/>
    <w:rsid w:val="00DB1469"/>
    <w:rsid w:val="00DB29CE"/>
    <w:rsid w:val="00DB38D4"/>
    <w:rsid w:val="00DB52C7"/>
    <w:rsid w:val="00DB54E2"/>
    <w:rsid w:val="00DB5F76"/>
    <w:rsid w:val="00DC01D6"/>
    <w:rsid w:val="00DC1B23"/>
    <w:rsid w:val="00DC46F6"/>
    <w:rsid w:val="00DC4837"/>
    <w:rsid w:val="00DC4C6A"/>
    <w:rsid w:val="00DC5B6A"/>
    <w:rsid w:val="00DC6180"/>
    <w:rsid w:val="00DC6709"/>
    <w:rsid w:val="00DC6EB8"/>
    <w:rsid w:val="00DC7783"/>
    <w:rsid w:val="00DD004A"/>
    <w:rsid w:val="00DD0991"/>
    <w:rsid w:val="00DD0E5C"/>
    <w:rsid w:val="00DD13B8"/>
    <w:rsid w:val="00DD213E"/>
    <w:rsid w:val="00DD21A5"/>
    <w:rsid w:val="00DD3AF2"/>
    <w:rsid w:val="00DD411D"/>
    <w:rsid w:val="00DD5463"/>
    <w:rsid w:val="00DD56A0"/>
    <w:rsid w:val="00DD7FCC"/>
    <w:rsid w:val="00DE0021"/>
    <w:rsid w:val="00DE0140"/>
    <w:rsid w:val="00DE0716"/>
    <w:rsid w:val="00DE0B4D"/>
    <w:rsid w:val="00DE1E88"/>
    <w:rsid w:val="00DE2DB9"/>
    <w:rsid w:val="00DE3D84"/>
    <w:rsid w:val="00DE46F4"/>
    <w:rsid w:val="00DE4822"/>
    <w:rsid w:val="00DE5024"/>
    <w:rsid w:val="00DE57B8"/>
    <w:rsid w:val="00DE6B8D"/>
    <w:rsid w:val="00DF12DA"/>
    <w:rsid w:val="00DF1B0F"/>
    <w:rsid w:val="00DF1F40"/>
    <w:rsid w:val="00DF2659"/>
    <w:rsid w:val="00DF3FB1"/>
    <w:rsid w:val="00DF475A"/>
    <w:rsid w:val="00DF6752"/>
    <w:rsid w:val="00DF6CE9"/>
    <w:rsid w:val="00DF7DB0"/>
    <w:rsid w:val="00E00331"/>
    <w:rsid w:val="00E03A88"/>
    <w:rsid w:val="00E04672"/>
    <w:rsid w:val="00E050EF"/>
    <w:rsid w:val="00E05A77"/>
    <w:rsid w:val="00E06725"/>
    <w:rsid w:val="00E06C52"/>
    <w:rsid w:val="00E072E4"/>
    <w:rsid w:val="00E07BC5"/>
    <w:rsid w:val="00E10FAB"/>
    <w:rsid w:val="00E11DA2"/>
    <w:rsid w:val="00E1235A"/>
    <w:rsid w:val="00E13630"/>
    <w:rsid w:val="00E15AF4"/>
    <w:rsid w:val="00E163E9"/>
    <w:rsid w:val="00E17F22"/>
    <w:rsid w:val="00E20740"/>
    <w:rsid w:val="00E255BF"/>
    <w:rsid w:val="00E262B9"/>
    <w:rsid w:val="00E27985"/>
    <w:rsid w:val="00E3032C"/>
    <w:rsid w:val="00E30995"/>
    <w:rsid w:val="00E30A6D"/>
    <w:rsid w:val="00E31205"/>
    <w:rsid w:val="00E31267"/>
    <w:rsid w:val="00E329AE"/>
    <w:rsid w:val="00E32E8A"/>
    <w:rsid w:val="00E3463F"/>
    <w:rsid w:val="00E36D26"/>
    <w:rsid w:val="00E37A70"/>
    <w:rsid w:val="00E40703"/>
    <w:rsid w:val="00E40A1C"/>
    <w:rsid w:val="00E40DD8"/>
    <w:rsid w:val="00E41ECE"/>
    <w:rsid w:val="00E423C5"/>
    <w:rsid w:val="00E42733"/>
    <w:rsid w:val="00E4331F"/>
    <w:rsid w:val="00E43E66"/>
    <w:rsid w:val="00E44144"/>
    <w:rsid w:val="00E465AC"/>
    <w:rsid w:val="00E46984"/>
    <w:rsid w:val="00E473F5"/>
    <w:rsid w:val="00E51998"/>
    <w:rsid w:val="00E51A69"/>
    <w:rsid w:val="00E5572B"/>
    <w:rsid w:val="00E560FF"/>
    <w:rsid w:val="00E6314E"/>
    <w:rsid w:val="00E6353B"/>
    <w:rsid w:val="00E65A5E"/>
    <w:rsid w:val="00E65D11"/>
    <w:rsid w:val="00E66565"/>
    <w:rsid w:val="00E66F47"/>
    <w:rsid w:val="00E702C7"/>
    <w:rsid w:val="00E716FD"/>
    <w:rsid w:val="00E734F1"/>
    <w:rsid w:val="00E7496D"/>
    <w:rsid w:val="00E74BC7"/>
    <w:rsid w:val="00E74D62"/>
    <w:rsid w:val="00E74DB5"/>
    <w:rsid w:val="00E75B37"/>
    <w:rsid w:val="00E76A87"/>
    <w:rsid w:val="00E76BE2"/>
    <w:rsid w:val="00E807ED"/>
    <w:rsid w:val="00E82FAE"/>
    <w:rsid w:val="00E849FF"/>
    <w:rsid w:val="00E84DEA"/>
    <w:rsid w:val="00E85C88"/>
    <w:rsid w:val="00E86492"/>
    <w:rsid w:val="00E8693B"/>
    <w:rsid w:val="00E86E94"/>
    <w:rsid w:val="00E87C14"/>
    <w:rsid w:val="00E90F82"/>
    <w:rsid w:val="00E9127B"/>
    <w:rsid w:val="00E914FC"/>
    <w:rsid w:val="00E9454F"/>
    <w:rsid w:val="00E94C76"/>
    <w:rsid w:val="00E971D5"/>
    <w:rsid w:val="00E97625"/>
    <w:rsid w:val="00EA0440"/>
    <w:rsid w:val="00EA08C7"/>
    <w:rsid w:val="00EA12C3"/>
    <w:rsid w:val="00EA3253"/>
    <w:rsid w:val="00EA32B4"/>
    <w:rsid w:val="00EA383E"/>
    <w:rsid w:val="00EA58C1"/>
    <w:rsid w:val="00EA63D8"/>
    <w:rsid w:val="00EA714E"/>
    <w:rsid w:val="00EA79E1"/>
    <w:rsid w:val="00EA7A3D"/>
    <w:rsid w:val="00EB0E37"/>
    <w:rsid w:val="00EB1E2C"/>
    <w:rsid w:val="00EB231B"/>
    <w:rsid w:val="00EB6316"/>
    <w:rsid w:val="00EB6932"/>
    <w:rsid w:val="00EB6A03"/>
    <w:rsid w:val="00EB6D15"/>
    <w:rsid w:val="00EB7579"/>
    <w:rsid w:val="00EB7D6D"/>
    <w:rsid w:val="00EC0239"/>
    <w:rsid w:val="00EC1BCC"/>
    <w:rsid w:val="00EC38A8"/>
    <w:rsid w:val="00EC3B8D"/>
    <w:rsid w:val="00EC4B2D"/>
    <w:rsid w:val="00EC4D4E"/>
    <w:rsid w:val="00EC714B"/>
    <w:rsid w:val="00EC78CB"/>
    <w:rsid w:val="00ED0661"/>
    <w:rsid w:val="00ED074A"/>
    <w:rsid w:val="00ED0BA3"/>
    <w:rsid w:val="00ED26DD"/>
    <w:rsid w:val="00ED2864"/>
    <w:rsid w:val="00ED3B64"/>
    <w:rsid w:val="00ED44A0"/>
    <w:rsid w:val="00ED5CEC"/>
    <w:rsid w:val="00ED6D18"/>
    <w:rsid w:val="00EE0E94"/>
    <w:rsid w:val="00EE4330"/>
    <w:rsid w:val="00EE4AB6"/>
    <w:rsid w:val="00EE4C2D"/>
    <w:rsid w:val="00EE4DFF"/>
    <w:rsid w:val="00EE5CEA"/>
    <w:rsid w:val="00EE7266"/>
    <w:rsid w:val="00EF0236"/>
    <w:rsid w:val="00EF0AB0"/>
    <w:rsid w:val="00EF0C15"/>
    <w:rsid w:val="00EF0C7D"/>
    <w:rsid w:val="00EF25CF"/>
    <w:rsid w:val="00EF4C14"/>
    <w:rsid w:val="00F00CAC"/>
    <w:rsid w:val="00F0121D"/>
    <w:rsid w:val="00F03D15"/>
    <w:rsid w:val="00F0635D"/>
    <w:rsid w:val="00F069F6"/>
    <w:rsid w:val="00F11390"/>
    <w:rsid w:val="00F11A21"/>
    <w:rsid w:val="00F123ED"/>
    <w:rsid w:val="00F14B1D"/>
    <w:rsid w:val="00F159C6"/>
    <w:rsid w:val="00F15CC4"/>
    <w:rsid w:val="00F16D1D"/>
    <w:rsid w:val="00F17530"/>
    <w:rsid w:val="00F17F17"/>
    <w:rsid w:val="00F2297C"/>
    <w:rsid w:val="00F22B99"/>
    <w:rsid w:val="00F22F0F"/>
    <w:rsid w:val="00F25772"/>
    <w:rsid w:val="00F2650F"/>
    <w:rsid w:val="00F26665"/>
    <w:rsid w:val="00F278B7"/>
    <w:rsid w:val="00F315D8"/>
    <w:rsid w:val="00F351E7"/>
    <w:rsid w:val="00F363F4"/>
    <w:rsid w:val="00F363FB"/>
    <w:rsid w:val="00F372F8"/>
    <w:rsid w:val="00F37E99"/>
    <w:rsid w:val="00F37EF0"/>
    <w:rsid w:val="00F40332"/>
    <w:rsid w:val="00F4121E"/>
    <w:rsid w:val="00F41925"/>
    <w:rsid w:val="00F41B15"/>
    <w:rsid w:val="00F42F6E"/>
    <w:rsid w:val="00F43E2C"/>
    <w:rsid w:val="00F448E9"/>
    <w:rsid w:val="00F459A8"/>
    <w:rsid w:val="00F46718"/>
    <w:rsid w:val="00F475E0"/>
    <w:rsid w:val="00F47B9A"/>
    <w:rsid w:val="00F5094F"/>
    <w:rsid w:val="00F51E90"/>
    <w:rsid w:val="00F52173"/>
    <w:rsid w:val="00F5479D"/>
    <w:rsid w:val="00F559B1"/>
    <w:rsid w:val="00F5638A"/>
    <w:rsid w:val="00F56438"/>
    <w:rsid w:val="00F5719A"/>
    <w:rsid w:val="00F5791E"/>
    <w:rsid w:val="00F63453"/>
    <w:rsid w:val="00F64436"/>
    <w:rsid w:val="00F66B96"/>
    <w:rsid w:val="00F67661"/>
    <w:rsid w:val="00F701C8"/>
    <w:rsid w:val="00F70B34"/>
    <w:rsid w:val="00F72C74"/>
    <w:rsid w:val="00F738AA"/>
    <w:rsid w:val="00F73E2D"/>
    <w:rsid w:val="00F74D4E"/>
    <w:rsid w:val="00F756EB"/>
    <w:rsid w:val="00F759D5"/>
    <w:rsid w:val="00F75EE6"/>
    <w:rsid w:val="00F77A99"/>
    <w:rsid w:val="00F808AE"/>
    <w:rsid w:val="00F81AEF"/>
    <w:rsid w:val="00F83777"/>
    <w:rsid w:val="00F839B2"/>
    <w:rsid w:val="00F84678"/>
    <w:rsid w:val="00F857FD"/>
    <w:rsid w:val="00F85933"/>
    <w:rsid w:val="00F859BF"/>
    <w:rsid w:val="00F86041"/>
    <w:rsid w:val="00F8755A"/>
    <w:rsid w:val="00F902E0"/>
    <w:rsid w:val="00F90392"/>
    <w:rsid w:val="00F91853"/>
    <w:rsid w:val="00F9283A"/>
    <w:rsid w:val="00F92C6E"/>
    <w:rsid w:val="00F9334D"/>
    <w:rsid w:val="00F93B92"/>
    <w:rsid w:val="00F95EEE"/>
    <w:rsid w:val="00F9666B"/>
    <w:rsid w:val="00FA2A8A"/>
    <w:rsid w:val="00FA2DA9"/>
    <w:rsid w:val="00FA3924"/>
    <w:rsid w:val="00FA46CB"/>
    <w:rsid w:val="00FB004A"/>
    <w:rsid w:val="00FB0B80"/>
    <w:rsid w:val="00FB199A"/>
    <w:rsid w:val="00FB21BC"/>
    <w:rsid w:val="00FB3C2A"/>
    <w:rsid w:val="00FB3CC4"/>
    <w:rsid w:val="00FB5FA1"/>
    <w:rsid w:val="00FB6795"/>
    <w:rsid w:val="00FB6C43"/>
    <w:rsid w:val="00FB6FE8"/>
    <w:rsid w:val="00FB7324"/>
    <w:rsid w:val="00FC1A4A"/>
    <w:rsid w:val="00FC28E8"/>
    <w:rsid w:val="00FC4665"/>
    <w:rsid w:val="00FC4F45"/>
    <w:rsid w:val="00FC60AF"/>
    <w:rsid w:val="00FC6292"/>
    <w:rsid w:val="00FC73FA"/>
    <w:rsid w:val="00FD05C7"/>
    <w:rsid w:val="00FD3CD0"/>
    <w:rsid w:val="00FD3CE4"/>
    <w:rsid w:val="00FE09D1"/>
    <w:rsid w:val="00FE1E61"/>
    <w:rsid w:val="00FE2DB5"/>
    <w:rsid w:val="00FE467D"/>
    <w:rsid w:val="00FE4E19"/>
    <w:rsid w:val="00FE5640"/>
    <w:rsid w:val="00FE6663"/>
    <w:rsid w:val="00FE676C"/>
    <w:rsid w:val="00FE6B0C"/>
    <w:rsid w:val="00FE7094"/>
    <w:rsid w:val="00FF158F"/>
    <w:rsid w:val="00FF2D4D"/>
    <w:rsid w:val="00FF32A3"/>
    <w:rsid w:val="00FF6E38"/>
    <w:rsid w:val="5B3A729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508CA7"/>
  <w15:docId w15:val="{58354349-0626-4FBD-976E-5021F078C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uiPriority="99"/>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qFormat="1"/>
    <w:lsdException w:name="line number" w:qFormat="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3" w:semiHidden="1" w:unhideWhenUsed="1"/>
    <w:lsdException w:name="Block Text" w:semiHidden="1" w:unhideWhenUsed="1"/>
    <w:lsdException w:name="Hyperlink" w:qFormat="1"/>
    <w:lsdException w:name="FollowedHyperlink" w:semiHidden="1" w:unhideWhenUsed="1"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lsdException w:name="Placeholder Text" w:semiHidden="1" w:uiPriority="99" w:qFormat="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pBdr>
        <w:bottom w:val="single" w:sz="12" w:space="0" w:color="auto"/>
      </w:pBdr>
      <w:adjustRightInd w:val="0"/>
      <w:spacing w:after="60" w:line="0" w:lineRule="atLeast"/>
      <w:jc w:val="center"/>
      <w:textAlignment w:val="baseline"/>
      <w:outlineLvl w:val="0"/>
    </w:pPr>
    <w:rPr>
      <w:rFonts w:eastAsia="楷体"/>
      <w:b/>
      <w:kern w:val="28"/>
      <w:sz w:val="36"/>
    </w:rPr>
  </w:style>
  <w:style w:type="paragraph" w:styleId="3">
    <w:name w:val="heading 3"/>
    <w:basedOn w:val="a"/>
    <w:next w:val="a"/>
    <w:link w:val="30"/>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rPr>
      <w:sz w:val="20"/>
    </w:rPr>
  </w:style>
  <w:style w:type="paragraph" w:styleId="a5">
    <w:name w:val="Body Text"/>
    <w:basedOn w:val="a"/>
    <w:qFormat/>
    <w:pPr>
      <w:adjustRightInd w:val="0"/>
      <w:spacing w:after="120" w:line="460" w:lineRule="exact"/>
      <w:ind w:firstLine="601"/>
      <w:textAlignment w:val="baseline"/>
    </w:pPr>
    <w:rPr>
      <w:rFonts w:eastAsia="楷体"/>
      <w:kern w:val="28"/>
      <w:sz w:val="28"/>
    </w:rPr>
  </w:style>
  <w:style w:type="paragraph" w:styleId="a6">
    <w:name w:val="Body Text Indent"/>
    <w:basedOn w:val="a"/>
    <w:link w:val="a7"/>
    <w:semiHidden/>
    <w:unhideWhenUsed/>
    <w:qFormat/>
    <w:pPr>
      <w:spacing w:after="120"/>
      <w:ind w:leftChars="200" w:left="420"/>
    </w:pPr>
  </w:style>
  <w:style w:type="paragraph" w:styleId="2">
    <w:name w:val="Body Text Indent 2"/>
    <w:basedOn w:val="a"/>
    <w:pPr>
      <w:autoSpaceDE w:val="0"/>
      <w:autoSpaceDN w:val="0"/>
      <w:ind w:firstLine="480"/>
      <w:textAlignment w:val="bottom"/>
    </w:pPr>
    <w:rPr>
      <w:rFonts w:ascii="宋体"/>
      <w:sz w:val="28"/>
    </w:rPr>
  </w:style>
  <w:style w:type="paragraph" w:styleId="a8">
    <w:name w:val="Balloon Text"/>
    <w:basedOn w:val="a"/>
    <w:qFormat/>
    <w:rPr>
      <w:sz w:val="18"/>
    </w:rPr>
  </w:style>
  <w:style w:type="paragraph" w:styleId="a9">
    <w:name w:val="footer"/>
    <w:basedOn w:val="a"/>
    <w:qFormat/>
    <w:pPr>
      <w:tabs>
        <w:tab w:val="center" w:pos="4153"/>
        <w:tab w:val="right" w:pos="8306"/>
      </w:tabs>
      <w:snapToGrid w:val="0"/>
      <w:jc w:val="left"/>
    </w:pPr>
    <w:rPr>
      <w:sz w:val="18"/>
    </w:rPr>
  </w:style>
  <w:style w:type="paragraph" w:styleId="aa">
    <w:name w:val="header"/>
    <w:basedOn w:val="a"/>
    <w:pPr>
      <w:pBdr>
        <w:bottom w:val="single" w:sz="6" w:space="1" w:color="auto"/>
      </w:pBdr>
      <w:tabs>
        <w:tab w:val="center" w:pos="4153"/>
        <w:tab w:val="right" w:pos="8306"/>
      </w:tabs>
      <w:snapToGrid w:val="0"/>
      <w:jc w:val="center"/>
    </w:pPr>
    <w:rPr>
      <w:sz w:val="18"/>
    </w:rPr>
  </w:style>
  <w:style w:type="paragraph" w:styleId="ab">
    <w:name w:val="annotation subject"/>
    <w:basedOn w:val="a3"/>
    <w:next w:val="a3"/>
    <w:link w:val="ac"/>
    <w:qFormat/>
    <w:rPr>
      <w:b/>
      <w:bCs/>
    </w:rPr>
  </w:style>
  <w:style w:type="table" w:styleId="ad">
    <w:name w:val="Table Grid"/>
    <w:basedOn w:val="a1"/>
    <w:uiPriority w:val="59"/>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age number"/>
    <w:basedOn w:val="a0"/>
    <w:qFormat/>
  </w:style>
  <w:style w:type="character" w:styleId="af">
    <w:name w:val="FollowedHyperlink"/>
    <w:basedOn w:val="a0"/>
    <w:semiHidden/>
    <w:unhideWhenUsed/>
    <w:qFormat/>
    <w:rPr>
      <w:color w:val="800080" w:themeColor="followedHyperlink"/>
      <w:u w:val="single"/>
    </w:rPr>
  </w:style>
  <w:style w:type="character" w:styleId="af0">
    <w:name w:val="line number"/>
    <w:basedOn w:val="a0"/>
    <w:qFormat/>
  </w:style>
  <w:style w:type="character" w:styleId="af1">
    <w:name w:val="Hyperlink"/>
    <w:basedOn w:val="a0"/>
    <w:qFormat/>
    <w:rPr>
      <w:color w:val="0000FF" w:themeColor="hyperlink"/>
      <w:u w:val="single"/>
    </w:rPr>
  </w:style>
  <w:style w:type="character" w:styleId="af2">
    <w:name w:val="annotation reference"/>
    <w:basedOn w:val="a0"/>
    <w:uiPriority w:val="99"/>
    <w:qFormat/>
    <w:rPr>
      <w:sz w:val="16"/>
      <w:szCs w:val="16"/>
    </w:rPr>
  </w:style>
  <w:style w:type="paragraph" w:customStyle="1" w:styleId="Default">
    <w:name w:val="Default"/>
    <w:pPr>
      <w:widowControl w:val="0"/>
      <w:autoSpaceDE w:val="0"/>
      <w:autoSpaceDN w:val="0"/>
    </w:pPr>
    <w:rPr>
      <w:rFonts w:ascii="Arial" w:eastAsia="Arial" w:hAnsi="Arial" w:hint="eastAsia"/>
      <w:color w:val="000000"/>
      <w:sz w:val="24"/>
    </w:rPr>
  </w:style>
  <w:style w:type="character" w:styleId="af3">
    <w:name w:val="Placeholder Text"/>
    <w:basedOn w:val="a0"/>
    <w:uiPriority w:val="99"/>
    <w:semiHidden/>
    <w:qFormat/>
    <w:rPr>
      <w:color w:val="808080"/>
    </w:rPr>
  </w:style>
  <w:style w:type="paragraph" w:styleId="af4">
    <w:name w:val="List Paragraph"/>
    <w:basedOn w:val="a"/>
    <w:uiPriority w:val="34"/>
    <w:qFormat/>
    <w:pPr>
      <w:ind w:left="720"/>
      <w:contextualSpacing/>
    </w:pPr>
  </w:style>
  <w:style w:type="character" w:customStyle="1" w:styleId="a4">
    <w:name w:val="批注文字 字符"/>
    <w:basedOn w:val="a0"/>
    <w:link w:val="a3"/>
    <w:uiPriority w:val="99"/>
    <w:qFormat/>
    <w:rPr>
      <w:kern w:val="2"/>
    </w:rPr>
  </w:style>
  <w:style w:type="character" w:customStyle="1" w:styleId="ac">
    <w:name w:val="批注主题 字符"/>
    <w:basedOn w:val="a4"/>
    <w:link w:val="ab"/>
    <w:qFormat/>
    <w:rPr>
      <w:b/>
      <w:bCs/>
      <w:kern w:val="2"/>
    </w:rPr>
  </w:style>
  <w:style w:type="character" w:customStyle="1" w:styleId="30">
    <w:name w:val="标题 3 字符"/>
    <w:basedOn w:val="a0"/>
    <w:link w:val="3"/>
    <w:semiHidden/>
    <w:qFormat/>
    <w:rPr>
      <w:b/>
      <w:bCs/>
      <w:kern w:val="2"/>
      <w:sz w:val="32"/>
      <w:szCs w:val="32"/>
    </w:rPr>
  </w:style>
  <w:style w:type="character" w:customStyle="1" w:styleId="a7">
    <w:name w:val="正文文本缩进 字符"/>
    <w:basedOn w:val="a0"/>
    <w:link w:val="a6"/>
    <w:semiHidden/>
    <w:qFormat/>
    <w:rPr>
      <w:kern w:val="2"/>
      <w:sz w:val="21"/>
    </w:rPr>
  </w:style>
  <w:style w:type="paragraph" w:customStyle="1" w:styleId="042">
    <w:name w:val="04 正文(首行缩进2)"/>
    <w:qFormat/>
    <w:pPr>
      <w:widowControl w:val="0"/>
      <w:adjustRightInd w:val="0"/>
      <w:snapToGrid w:val="0"/>
      <w:spacing w:line="300" w:lineRule="auto"/>
      <w:ind w:firstLineChars="200" w:firstLine="200"/>
      <w:jc w:val="both"/>
      <w:textAlignment w:val="baseline"/>
    </w:pPr>
    <w:rPr>
      <w:b/>
      <w:snapToGrid w:val="0"/>
      <w:sz w:val="28"/>
      <w:szCs w:val="22"/>
    </w:rPr>
  </w:style>
  <w:style w:type="paragraph" w:customStyle="1" w:styleId="10">
    <w:name w:val="修订1"/>
    <w:hidden/>
    <w:uiPriority w:val="99"/>
    <w:semiHidden/>
    <w:qFormat/>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microsoft.com/office/2018/08/relationships/commentsExtensible" Target="commentsExtensible.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microsoft.com/office/2016/09/relationships/commentsIds" Target="commentsIds.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FENGSISI\WORKS\1-Protect\First%20Filing\2018E14562CN_Yao_Robotics\&#21457;&#26126;&#21644;&#26032;&#22411;&#25776;&#20889;&#27169;&#26495;&#65288;&#26080;&#38468;&#22270;&#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7A8BA92-D465-4F26-9C57-65CE4D515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发明和新型撰写模板（无附图）.dot</Template>
  <TotalTime>417</TotalTime>
  <Pages>1</Pages>
  <Words>2215</Words>
  <Characters>12630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说明书摘要</vt:lpstr>
    </vt:vector>
  </TitlesOfParts>
  <Company>HD</Company>
  <LinksUpToDate>false</LinksUpToDate>
  <CharactersWithSpaces>14816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说明书摘要</dc:title>
  <dc:creator>soroia</dc:creator>
  <cp:keywords>C_Restricted</cp:keywords>
  <cp:lastModifiedBy>HSHONOR15</cp:lastModifiedBy>
  <cp:revision>37</cp:revision>
  <cp:lastPrinted>2008-07-10T13:18:00Z</cp:lastPrinted>
  <dcterms:created xsi:type="dcterms:W3CDTF">2021-05-26T06:18:00Z</dcterms:created>
  <dcterms:modified xsi:type="dcterms:W3CDTF">2021-05-26T23:04:00Z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y fmtid="{D5CDD505-2E9C-101B-9397-08002B2CF9AE}" pid="3" name="Document Confidentiality">
    <vt:lpwstr>Restricted</vt:lpwstr>
  </property>
  <property fmtid="{D5CDD505-2E9C-101B-9397-08002B2CF9AE}" pid="4" name="_AdHocReviewCycleID">
    <vt:i4>1179031857</vt:i4>
  </property>
  <property fmtid="{D5CDD505-2E9C-101B-9397-08002B2CF9AE}" pid="5" name="_NewReviewCycle">
    <vt:lpwstr/>
  </property>
  <property fmtid="{D5CDD505-2E9C-101B-9397-08002B2CF9AE}" pid="6" name="_EmailSubject">
    <vt:lpwstr>dear 请参考附件 谢谢！</vt:lpwstr>
  </property>
  <property fmtid="{D5CDD505-2E9C-101B-9397-08002B2CF9AE}" pid="7" name="_AuthorEmail">
    <vt:lpwstr>hua.xue@siemens.com</vt:lpwstr>
  </property>
  <property fmtid="{D5CDD505-2E9C-101B-9397-08002B2CF9AE}" pid="8" name="_AuthorEmailDisplayName">
    <vt:lpwstr>Xue, Hua (T IP CN 3)</vt:lpwstr>
  </property>
  <property fmtid="{D5CDD505-2E9C-101B-9397-08002B2CF9AE}" pid="9" name="_PreviousAdHocReviewCycleID">
    <vt:i4>-345016301</vt:i4>
  </property>
  <property fmtid="{D5CDD505-2E9C-101B-9397-08002B2CF9AE}" pid="10" name="_ReviewingToolsShownOnce">
    <vt:lpwstr/>
  </property>
  <property fmtid="{D5CDD505-2E9C-101B-9397-08002B2CF9AE}" pid="11" name="MSIP_Label_a59b6cd5-d141-4a33-8bf1-0ca04484304f_Enabled">
    <vt:lpwstr>true</vt:lpwstr>
  </property>
  <property fmtid="{D5CDD505-2E9C-101B-9397-08002B2CF9AE}" pid="12" name="MSIP_Label_a59b6cd5-d141-4a33-8bf1-0ca04484304f_SetDate">
    <vt:lpwstr>2021-05-26T10:20:14Z</vt:lpwstr>
  </property>
  <property fmtid="{D5CDD505-2E9C-101B-9397-08002B2CF9AE}" pid="13" name="MSIP_Label_a59b6cd5-d141-4a33-8bf1-0ca04484304f_Method">
    <vt:lpwstr>Standard</vt:lpwstr>
  </property>
  <property fmtid="{D5CDD505-2E9C-101B-9397-08002B2CF9AE}" pid="14" name="MSIP_Label_a59b6cd5-d141-4a33-8bf1-0ca04484304f_Name">
    <vt:lpwstr>restricted-default</vt:lpwstr>
  </property>
  <property fmtid="{D5CDD505-2E9C-101B-9397-08002B2CF9AE}" pid="15" name="MSIP_Label_a59b6cd5-d141-4a33-8bf1-0ca04484304f_SiteId">
    <vt:lpwstr>38ae3bcd-9579-4fd4-adda-b42e1495d55a</vt:lpwstr>
  </property>
  <property fmtid="{D5CDD505-2E9C-101B-9397-08002B2CF9AE}" pid="16" name="MSIP_Label_a59b6cd5-d141-4a33-8bf1-0ca04484304f_ActionId">
    <vt:lpwstr>ac5ebb32-4d45-46ff-a5a9-224522da3b82</vt:lpwstr>
  </property>
  <property fmtid="{D5CDD505-2E9C-101B-9397-08002B2CF9AE}" pid="17" name="MSIP_Label_a59b6cd5-d141-4a33-8bf1-0ca04484304f_ContentBits">
    <vt:lpwstr>0</vt:lpwstr>
  </property>
  <property fmtid="{D5CDD505-2E9C-101B-9397-08002B2CF9AE}" pid="18" name="Document_Confidentiality">
    <vt:lpwstr>Restricted</vt:lpwstr>
  </property>
</Properties>
</file>