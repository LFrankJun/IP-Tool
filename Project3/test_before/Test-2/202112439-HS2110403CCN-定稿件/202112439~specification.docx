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EEACA" w:themeColor="background1"/>
  <w:body>
    <w:p w14:paraId="0822AE0A" w14:textId="515ED27B" w:rsidR="00554C75" w:rsidRDefault="006946F6" w:rsidP="00554C75">
      <w:pPr>
        <w:spacing w:line="360" w:lineRule="auto"/>
        <w:ind w:firstLineChars="200" w:firstLine="480"/>
        <w:rPr>
          <w:sz w:val="24"/>
        </w:rPr>
      </w:pPr>
      <w:r>
        <w:rPr>
          <w:rFonts w:hint="eastAsia"/>
          <w:sz w:val="24"/>
        </w:rPr>
        <w:t>本申请</w:t>
      </w:r>
      <w:r w:rsidR="000C7092">
        <w:rPr>
          <w:rFonts w:hint="eastAsia"/>
          <w:sz w:val="24"/>
        </w:rPr>
        <w:t>提供了</w:t>
      </w:r>
      <w:r w:rsidR="00554C75" w:rsidRPr="00554C75">
        <w:rPr>
          <w:rFonts w:hint="eastAsia"/>
          <w:sz w:val="24"/>
        </w:rPr>
        <w:t>异常检测算法的配置方法、装置、电子设备和存储介质</w:t>
      </w:r>
      <w:r w:rsidR="00554C75">
        <w:rPr>
          <w:rFonts w:hint="eastAsia"/>
          <w:sz w:val="24"/>
        </w:rPr>
        <w:t>，该</w:t>
      </w:r>
      <w:r w:rsidR="00554C75" w:rsidRPr="00554C75">
        <w:rPr>
          <w:rFonts w:hint="eastAsia"/>
          <w:sz w:val="24"/>
        </w:rPr>
        <w:t>异常检测算法的配置方法</w:t>
      </w:r>
      <w:r w:rsidR="00554C75">
        <w:rPr>
          <w:rFonts w:hint="eastAsia"/>
          <w:sz w:val="24"/>
        </w:rPr>
        <w:t>用于在汽车生产线的预测性维护中配置设备的异常检测算法，该</w:t>
      </w:r>
      <w:r w:rsidR="00554C75" w:rsidRPr="00554C75">
        <w:rPr>
          <w:rFonts w:hint="eastAsia"/>
          <w:sz w:val="24"/>
        </w:rPr>
        <w:t>异常检测算法的配置方法</w:t>
      </w:r>
      <w:r w:rsidR="00554C75">
        <w:rPr>
          <w:rFonts w:hint="eastAsia"/>
          <w:sz w:val="24"/>
        </w:rPr>
        <w:t>包括：获取设备的运行数据；根据运行数据确定设备的变量信息，其中，变量信息</w:t>
      </w:r>
      <w:r w:rsidR="00356663">
        <w:rPr>
          <w:rFonts w:hint="eastAsia"/>
          <w:sz w:val="24"/>
        </w:rPr>
        <w:t>从运行数据中直接获取，或者通过对运行数据进行处理而获得</w:t>
      </w:r>
      <w:r w:rsidR="00554C75">
        <w:rPr>
          <w:rFonts w:hint="eastAsia"/>
          <w:sz w:val="24"/>
        </w:rPr>
        <w:t>；将变量信息输入异常检测算法，获得异常检测算法输出的异常检测结果；根据异常检测结果，判断异常检测算法检测出的设备出现异常的频率是否稳定；若异常检测算法检测出的设备出现异常的频率不稳定，则对异常检测算法的参数进行调整。本方案能够降低汽车生产线的预测性维护的成本。</w:t>
      </w:r>
    </w:p>
    <w:p w14:paraId="14376743" w14:textId="52E2D2D5" w:rsidR="00412D18" w:rsidRPr="0073690F" w:rsidRDefault="00412D18" w:rsidP="00412D18">
      <w:pPr>
        <w:tabs>
          <w:tab w:val="left" w:pos="7662"/>
        </w:tabs>
        <w:sectPr w:rsidR="00412D18" w:rsidRPr="0073690F"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74148AC9" w14:textId="1B2C8CF9" w:rsidR="002430AD" w:rsidRDefault="00D246F8" w:rsidP="00023E79">
      <w:pPr>
        <w:spacing w:line="360" w:lineRule="auto"/>
        <w:ind w:firstLineChars="200" w:firstLine="480"/>
        <w:rPr>
          <w:sz w:val="24"/>
        </w:rPr>
      </w:pPr>
      <w:r>
        <w:rPr>
          <w:rFonts w:hint="eastAsia"/>
          <w:sz w:val="24"/>
        </w:rPr>
        <w:lastRenderedPageBreak/>
        <w:t>1</w:t>
      </w:r>
      <w:r>
        <w:rPr>
          <w:rFonts w:hint="eastAsia"/>
          <w:sz w:val="24"/>
        </w:rPr>
        <w:t>、一种异常检测算法的配置方法</w:t>
      </w:r>
      <w:r w:rsidR="000E0EC2">
        <w:rPr>
          <w:rFonts w:hint="eastAsia"/>
          <w:sz w:val="24"/>
        </w:rPr>
        <w:t>（</w:t>
      </w:r>
      <w:r w:rsidR="000E0EC2">
        <w:rPr>
          <w:rFonts w:hint="eastAsia"/>
          <w:sz w:val="24"/>
        </w:rPr>
        <w:t>1</w:t>
      </w:r>
      <w:r w:rsidR="000E0EC2">
        <w:rPr>
          <w:sz w:val="24"/>
        </w:rPr>
        <w:t>00</w:t>
      </w:r>
      <w:r w:rsidR="000E0EC2">
        <w:rPr>
          <w:rFonts w:hint="eastAsia"/>
          <w:sz w:val="24"/>
        </w:rPr>
        <w:t>）</w:t>
      </w:r>
      <w:r>
        <w:rPr>
          <w:rFonts w:hint="eastAsia"/>
          <w:sz w:val="24"/>
        </w:rPr>
        <w:t>，用于</w:t>
      </w:r>
      <w:r w:rsidR="002430AD">
        <w:rPr>
          <w:rFonts w:hint="eastAsia"/>
          <w:sz w:val="24"/>
        </w:rPr>
        <w:t>在汽车生产线的预测性维护中配置设备的异常检测算法，</w:t>
      </w:r>
      <w:r w:rsidR="00AD2C07">
        <w:rPr>
          <w:rFonts w:hint="eastAsia"/>
          <w:sz w:val="24"/>
        </w:rPr>
        <w:t>所述方法</w:t>
      </w:r>
      <w:r w:rsidR="002430AD">
        <w:rPr>
          <w:rFonts w:hint="eastAsia"/>
          <w:sz w:val="24"/>
        </w:rPr>
        <w:t>包括：</w:t>
      </w:r>
    </w:p>
    <w:p w14:paraId="3CAF8615" w14:textId="0E8B842C" w:rsidR="00D246F8" w:rsidRDefault="002430AD" w:rsidP="00023E79">
      <w:pPr>
        <w:spacing w:line="360" w:lineRule="auto"/>
        <w:ind w:firstLineChars="200" w:firstLine="480"/>
        <w:rPr>
          <w:sz w:val="24"/>
        </w:rPr>
      </w:pPr>
      <w:r>
        <w:rPr>
          <w:rFonts w:hint="eastAsia"/>
          <w:sz w:val="24"/>
        </w:rPr>
        <w:t>获取</w:t>
      </w:r>
      <w:r w:rsidR="00A50D0A">
        <w:rPr>
          <w:rFonts w:hint="eastAsia"/>
          <w:sz w:val="24"/>
        </w:rPr>
        <w:t>所述</w:t>
      </w:r>
      <w:r>
        <w:rPr>
          <w:rFonts w:hint="eastAsia"/>
          <w:sz w:val="24"/>
        </w:rPr>
        <w:t>设备的运行数据；</w:t>
      </w:r>
    </w:p>
    <w:p w14:paraId="50AE61DF" w14:textId="193A2457" w:rsidR="002430AD" w:rsidRDefault="00BF0CB0" w:rsidP="00023E79">
      <w:pPr>
        <w:spacing w:line="360" w:lineRule="auto"/>
        <w:ind w:firstLineChars="200" w:firstLine="480"/>
        <w:rPr>
          <w:sz w:val="24"/>
        </w:rPr>
      </w:pPr>
      <w:r>
        <w:rPr>
          <w:rFonts w:hint="eastAsia"/>
          <w:sz w:val="24"/>
        </w:rPr>
        <w:t>根据所述运行数据确定所述设备的变量信息，其中，所述变量信息</w:t>
      </w:r>
      <w:r w:rsidR="006E34DC">
        <w:rPr>
          <w:rFonts w:hint="eastAsia"/>
          <w:sz w:val="24"/>
        </w:rPr>
        <w:t>从所述运行数据中直接获取，或者通过对所述运行数据进行处理而获得</w:t>
      </w:r>
      <w:r>
        <w:rPr>
          <w:rFonts w:hint="eastAsia"/>
          <w:sz w:val="24"/>
        </w:rPr>
        <w:t>；</w:t>
      </w:r>
    </w:p>
    <w:p w14:paraId="6741488B" w14:textId="0A34A5BD" w:rsidR="00BF0CB0" w:rsidRDefault="00BF0CB0" w:rsidP="00023E79">
      <w:pPr>
        <w:spacing w:line="360" w:lineRule="auto"/>
        <w:ind w:firstLineChars="200" w:firstLine="480"/>
        <w:rPr>
          <w:sz w:val="24"/>
        </w:rPr>
      </w:pPr>
      <w:r>
        <w:rPr>
          <w:rFonts w:hint="eastAsia"/>
          <w:sz w:val="24"/>
        </w:rPr>
        <w:t>将所述变量信息输入所述异常检测算法，</w:t>
      </w:r>
      <w:r w:rsidR="00A50D0A">
        <w:rPr>
          <w:rFonts w:hint="eastAsia"/>
          <w:sz w:val="24"/>
        </w:rPr>
        <w:t>获得</w:t>
      </w:r>
      <w:r>
        <w:rPr>
          <w:rFonts w:hint="eastAsia"/>
          <w:sz w:val="24"/>
        </w:rPr>
        <w:t>所述异常检测算法</w:t>
      </w:r>
      <w:r w:rsidR="00A50D0A">
        <w:rPr>
          <w:rFonts w:hint="eastAsia"/>
          <w:sz w:val="24"/>
        </w:rPr>
        <w:t>输出</w:t>
      </w:r>
      <w:r>
        <w:rPr>
          <w:rFonts w:hint="eastAsia"/>
          <w:sz w:val="24"/>
        </w:rPr>
        <w:t>的异常检测结果；</w:t>
      </w:r>
    </w:p>
    <w:p w14:paraId="7B33AEB8" w14:textId="3BBAF73A" w:rsidR="00A50D0A" w:rsidRDefault="00921B4B" w:rsidP="00023E79">
      <w:pPr>
        <w:spacing w:line="360" w:lineRule="auto"/>
        <w:ind w:firstLineChars="200" w:firstLine="480"/>
        <w:rPr>
          <w:sz w:val="24"/>
        </w:rPr>
      </w:pPr>
      <w:r>
        <w:rPr>
          <w:rFonts w:hint="eastAsia"/>
          <w:sz w:val="24"/>
        </w:rPr>
        <w:t>根据所述异常检测结果，</w:t>
      </w:r>
      <w:r w:rsidR="00A50D0A">
        <w:rPr>
          <w:rFonts w:hint="eastAsia"/>
          <w:sz w:val="24"/>
        </w:rPr>
        <w:t>判断所述异常检测算法检测出</w:t>
      </w:r>
      <w:r w:rsidR="00F96DDB">
        <w:rPr>
          <w:rFonts w:hint="eastAsia"/>
          <w:sz w:val="24"/>
        </w:rPr>
        <w:t>的</w:t>
      </w:r>
      <w:r w:rsidR="00A50D0A">
        <w:rPr>
          <w:rFonts w:hint="eastAsia"/>
          <w:sz w:val="24"/>
        </w:rPr>
        <w:t>所述设备出现异常的频率是否稳定；</w:t>
      </w:r>
    </w:p>
    <w:p w14:paraId="7F197431" w14:textId="3B0A60FC" w:rsidR="00A50D0A" w:rsidRDefault="00F96DDB" w:rsidP="00023E79">
      <w:pPr>
        <w:spacing w:line="360" w:lineRule="auto"/>
        <w:ind w:firstLineChars="200" w:firstLine="480"/>
        <w:rPr>
          <w:sz w:val="24"/>
        </w:rPr>
      </w:pPr>
      <w:r>
        <w:rPr>
          <w:rFonts w:hint="eastAsia"/>
          <w:sz w:val="24"/>
        </w:rPr>
        <w:t>若所述异常检测算法检测出的所述设备出现异常的频率不稳定，则对</w:t>
      </w:r>
      <w:r w:rsidR="005B0F8B">
        <w:rPr>
          <w:rFonts w:hint="eastAsia"/>
          <w:sz w:val="24"/>
        </w:rPr>
        <w:t>所述异常检测算法的参数进行调整。</w:t>
      </w:r>
    </w:p>
    <w:p w14:paraId="18376FD4" w14:textId="398D19D3" w:rsidR="005B0F8B" w:rsidRDefault="005B0F8B" w:rsidP="00023E79">
      <w:pPr>
        <w:spacing w:line="360" w:lineRule="auto"/>
        <w:ind w:firstLineChars="200" w:firstLine="480"/>
        <w:rPr>
          <w:sz w:val="24"/>
        </w:rPr>
      </w:pPr>
      <w:r>
        <w:rPr>
          <w:rFonts w:hint="eastAsia"/>
          <w:sz w:val="24"/>
        </w:rPr>
        <w:t>2</w:t>
      </w:r>
      <w:r>
        <w:rPr>
          <w:rFonts w:hint="eastAsia"/>
          <w:sz w:val="24"/>
        </w:rPr>
        <w:t>、根据权利要求</w:t>
      </w:r>
      <w:r>
        <w:rPr>
          <w:rFonts w:hint="eastAsia"/>
          <w:sz w:val="24"/>
        </w:rPr>
        <w:t>1</w:t>
      </w:r>
      <w:r>
        <w:rPr>
          <w:rFonts w:hint="eastAsia"/>
          <w:sz w:val="24"/>
        </w:rPr>
        <w:t>所述的方法，其中，所述方法还包括：</w:t>
      </w:r>
    </w:p>
    <w:p w14:paraId="752474B0" w14:textId="062D2BDA" w:rsidR="005B0F8B" w:rsidRDefault="005B0F8B" w:rsidP="00023E79">
      <w:pPr>
        <w:spacing w:line="360" w:lineRule="auto"/>
        <w:ind w:firstLineChars="200" w:firstLine="480"/>
        <w:rPr>
          <w:sz w:val="24"/>
        </w:rPr>
      </w:pPr>
      <w:r>
        <w:rPr>
          <w:rFonts w:hint="eastAsia"/>
          <w:sz w:val="24"/>
        </w:rPr>
        <w:t>若所述异常检测算法检测出的所述设备出现异常的频率稳定，则在所述异常检测结果表征所述设备出现异常时，发送报警信息；</w:t>
      </w:r>
    </w:p>
    <w:p w14:paraId="21319CC5" w14:textId="184351DD" w:rsidR="005B0F8B" w:rsidRDefault="0071636A" w:rsidP="00023E79">
      <w:pPr>
        <w:spacing w:line="360" w:lineRule="auto"/>
        <w:ind w:firstLineChars="200" w:firstLine="480"/>
        <w:rPr>
          <w:sz w:val="24"/>
        </w:rPr>
      </w:pPr>
      <w:r>
        <w:rPr>
          <w:rFonts w:hint="eastAsia"/>
          <w:sz w:val="24"/>
        </w:rPr>
        <w:t>接收针对所述报警信息的标注信息，其中，所述标注信息</w:t>
      </w:r>
      <w:r w:rsidR="004D2CA7">
        <w:rPr>
          <w:rFonts w:hint="eastAsia"/>
          <w:sz w:val="24"/>
        </w:rPr>
        <w:t>由用户根据所述报警信息确定，所述标注信息用于指示所述变量信息对应于所述设备运行异常或运行正常；</w:t>
      </w:r>
    </w:p>
    <w:p w14:paraId="6399A45C" w14:textId="005F0941" w:rsidR="004D2CA7" w:rsidRDefault="004D2CA7" w:rsidP="00023E79">
      <w:pPr>
        <w:spacing w:line="360" w:lineRule="auto"/>
        <w:ind w:firstLineChars="200" w:firstLine="480"/>
        <w:rPr>
          <w:sz w:val="24"/>
        </w:rPr>
      </w:pPr>
      <w:r>
        <w:rPr>
          <w:rFonts w:hint="eastAsia"/>
          <w:sz w:val="24"/>
        </w:rPr>
        <w:t>根据所述标注信息和所述变量信息，形成样本数据；</w:t>
      </w:r>
    </w:p>
    <w:p w14:paraId="58F2AE72" w14:textId="6690CB76" w:rsidR="004D2CA7" w:rsidRDefault="004D2CA7" w:rsidP="00023E79">
      <w:pPr>
        <w:spacing w:line="360" w:lineRule="auto"/>
        <w:ind w:firstLineChars="200" w:firstLine="480"/>
        <w:rPr>
          <w:sz w:val="24"/>
        </w:rPr>
      </w:pPr>
      <w:r>
        <w:rPr>
          <w:rFonts w:hint="eastAsia"/>
          <w:sz w:val="24"/>
        </w:rPr>
        <w:t>将所述样本数据存储到预先创建的数据库中</w:t>
      </w:r>
      <w:r w:rsidR="006E34DC">
        <w:rPr>
          <w:rFonts w:hint="eastAsia"/>
          <w:sz w:val="24"/>
        </w:rPr>
        <w:t>。</w:t>
      </w:r>
    </w:p>
    <w:p w14:paraId="044BD424" w14:textId="5D8DC48A" w:rsidR="0025468C" w:rsidRDefault="006E34DC" w:rsidP="00023E79">
      <w:pPr>
        <w:spacing w:line="360" w:lineRule="auto"/>
        <w:ind w:firstLineChars="200" w:firstLine="480"/>
        <w:rPr>
          <w:rFonts w:hint="eastAsia"/>
          <w:sz w:val="24"/>
        </w:rPr>
      </w:pPr>
      <w:r>
        <w:rPr>
          <w:rFonts w:hint="eastAsia"/>
          <w:sz w:val="24"/>
        </w:rPr>
        <w:t>3</w:t>
      </w:r>
      <w:r>
        <w:rPr>
          <w:rFonts w:hint="eastAsia"/>
          <w:sz w:val="24"/>
        </w:rPr>
        <w:t>、根据权利要求</w:t>
      </w:r>
      <w:r>
        <w:rPr>
          <w:rFonts w:hint="eastAsia"/>
          <w:sz w:val="24"/>
        </w:rPr>
        <w:t>2</w:t>
      </w:r>
      <w:r>
        <w:rPr>
          <w:rFonts w:hint="eastAsia"/>
          <w:sz w:val="24"/>
        </w:rPr>
        <w:t>所述的方法，其中，</w:t>
      </w:r>
      <w:ins w:id="1" w:author="yan xipeng" w:date="2021-07-27T16:05:00Z">
        <w:r w:rsidR="003B1FAF">
          <w:rPr>
            <w:rFonts w:hint="eastAsia"/>
            <w:sz w:val="24"/>
          </w:rPr>
          <w:t>若接收到的所述标注信息指示所述变量信息对应于所述设备运行异常</w:t>
        </w:r>
        <w:r w:rsidR="003B1FAF">
          <w:rPr>
            <w:rFonts w:hint="eastAsia"/>
            <w:sz w:val="24"/>
          </w:rPr>
          <w:t>，则</w:t>
        </w:r>
        <w:r w:rsidR="00E557E1">
          <w:rPr>
            <w:rFonts w:hint="eastAsia"/>
            <w:sz w:val="24"/>
          </w:rPr>
          <w:t>所述</w:t>
        </w:r>
      </w:ins>
      <w:ins w:id="2" w:author="yan xipeng" w:date="2021-07-27T16:06:00Z">
        <w:r w:rsidR="00E557E1">
          <w:rPr>
            <w:rFonts w:hint="eastAsia"/>
            <w:sz w:val="24"/>
          </w:rPr>
          <w:t>标注信息包括</w:t>
        </w:r>
      </w:ins>
      <w:ins w:id="3" w:author="yan xipeng" w:date="2021-07-27T16:08:00Z">
        <w:r w:rsidR="00E557E1">
          <w:rPr>
            <w:rFonts w:hint="eastAsia"/>
            <w:sz w:val="24"/>
          </w:rPr>
          <w:t>异常类别信息，所述异常类别信息用于</w:t>
        </w:r>
      </w:ins>
      <w:ins w:id="4" w:author="yan xipeng" w:date="2021-07-27T16:06:00Z">
        <w:r w:rsidR="00E557E1">
          <w:rPr>
            <w:rFonts w:hint="eastAsia"/>
            <w:sz w:val="24"/>
          </w:rPr>
          <w:t>指示所述设备所</w:t>
        </w:r>
      </w:ins>
      <w:ins w:id="5" w:author="yan xipeng" w:date="2021-07-27T16:07:00Z">
        <w:r w:rsidR="00E557E1">
          <w:rPr>
            <w:rFonts w:hint="eastAsia"/>
            <w:sz w:val="24"/>
          </w:rPr>
          <w:t>出现</w:t>
        </w:r>
      </w:ins>
      <w:ins w:id="6" w:author="yan xipeng" w:date="2021-07-27T16:06:00Z">
        <w:r w:rsidR="00E557E1">
          <w:rPr>
            <w:rFonts w:hint="eastAsia"/>
            <w:sz w:val="24"/>
          </w:rPr>
          <w:t>异常的类别</w:t>
        </w:r>
      </w:ins>
      <w:ins w:id="7" w:author="yan xipeng" w:date="2021-07-27T16:07:00Z">
        <w:r w:rsidR="00E557E1">
          <w:rPr>
            <w:rFonts w:hint="eastAsia"/>
            <w:sz w:val="24"/>
          </w:rPr>
          <w:t>，</w:t>
        </w:r>
      </w:ins>
      <w:r>
        <w:rPr>
          <w:rFonts w:hint="eastAsia"/>
          <w:sz w:val="24"/>
        </w:rPr>
        <w:t>所述方法还包括：</w:t>
      </w:r>
    </w:p>
    <w:p w14:paraId="4BCEA139" w14:textId="2F3C1EC0" w:rsidR="00E557E1" w:rsidRDefault="00E557E1" w:rsidP="00023E79">
      <w:pPr>
        <w:spacing w:line="360" w:lineRule="auto"/>
        <w:ind w:firstLineChars="200" w:firstLine="480"/>
        <w:rPr>
          <w:ins w:id="8" w:author="yan xipeng" w:date="2021-07-27T16:08:00Z"/>
          <w:rFonts w:hint="eastAsia"/>
          <w:sz w:val="24"/>
        </w:rPr>
      </w:pPr>
      <w:ins w:id="9" w:author="yan xipeng" w:date="2021-07-27T16:08:00Z">
        <w:r>
          <w:rPr>
            <w:rFonts w:hint="eastAsia"/>
            <w:sz w:val="24"/>
          </w:rPr>
          <w:t>根据所述变量信息和</w:t>
        </w:r>
      </w:ins>
      <w:ins w:id="10" w:author="yan xipeng" w:date="2021-07-28T11:44:00Z">
        <w:r w:rsidR="000B3061">
          <w:rPr>
            <w:rFonts w:hint="eastAsia"/>
            <w:sz w:val="24"/>
          </w:rPr>
          <w:t>所述标注信息包括的</w:t>
        </w:r>
      </w:ins>
      <w:ins w:id="11" w:author="yan xipeng" w:date="2021-07-27T16:08:00Z">
        <w:r>
          <w:rPr>
            <w:rFonts w:hint="eastAsia"/>
            <w:sz w:val="24"/>
          </w:rPr>
          <w:t>所述异常类别信息，对预先</w:t>
        </w:r>
      </w:ins>
      <w:ins w:id="12" w:author="yan xipeng" w:date="2021-07-27T16:09:00Z">
        <w:r>
          <w:rPr>
            <w:rFonts w:hint="eastAsia"/>
            <w:sz w:val="24"/>
          </w:rPr>
          <w:t>构建的</w:t>
        </w:r>
        <w:r w:rsidR="003A28C5">
          <w:rPr>
            <w:rFonts w:hint="eastAsia"/>
            <w:sz w:val="24"/>
          </w:rPr>
          <w:t>异常分类模型进行</w:t>
        </w:r>
      </w:ins>
      <w:ins w:id="13" w:author="yan xipeng" w:date="2021-07-27T16:14:00Z">
        <w:r w:rsidR="003A28C5">
          <w:rPr>
            <w:rFonts w:hint="eastAsia"/>
            <w:sz w:val="24"/>
          </w:rPr>
          <w:t>优化训练</w:t>
        </w:r>
      </w:ins>
      <w:ins w:id="14" w:author="yan xipeng" w:date="2021-07-27T16:11:00Z">
        <w:r w:rsidR="003A28C5">
          <w:rPr>
            <w:rFonts w:hint="eastAsia"/>
            <w:sz w:val="24"/>
          </w:rPr>
          <w:t>，其中，所述异常分类模型用于根据</w:t>
        </w:r>
      </w:ins>
      <w:ins w:id="15" w:author="yan xipeng" w:date="2021-07-27T16:14:00Z">
        <w:r w:rsidR="003A28C5">
          <w:rPr>
            <w:rFonts w:hint="eastAsia"/>
            <w:sz w:val="24"/>
          </w:rPr>
          <w:t>所述</w:t>
        </w:r>
      </w:ins>
      <w:ins w:id="16" w:author="yan xipeng" w:date="2021-07-27T16:15:00Z">
        <w:r w:rsidR="003A28C5">
          <w:rPr>
            <w:rFonts w:hint="eastAsia"/>
            <w:sz w:val="24"/>
          </w:rPr>
          <w:t>变量信息确定所述设备所出现异常的类别。</w:t>
        </w:r>
      </w:ins>
    </w:p>
    <w:p w14:paraId="4F1EF25E" w14:textId="1324C5F4" w:rsidR="004D2CA7" w:rsidDel="000B3061" w:rsidRDefault="006E34DC" w:rsidP="00023E79">
      <w:pPr>
        <w:spacing w:line="360" w:lineRule="auto"/>
        <w:ind w:firstLineChars="200" w:firstLine="480"/>
        <w:rPr>
          <w:del w:id="17" w:author="yan xipeng" w:date="2021-07-28T11:39:00Z"/>
          <w:sz w:val="24"/>
        </w:rPr>
      </w:pPr>
      <w:del w:id="18" w:author="yan xipeng" w:date="2021-07-28T11:39:00Z">
        <w:r w:rsidDel="000B3061">
          <w:rPr>
            <w:rFonts w:hint="eastAsia"/>
            <w:sz w:val="24"/>
          </w:rPr>
          <w:delText>若接收到的所述标注信息指示所述变量信息对应于所述设备运行</w:delText>
        </w:r>
      </w:del>
      <w:del w:id="19" w:author="yan xipeng" w:date="2021-07-27T16:04:00Z">
        <w:r w:rsidR="00B02F4C" w:rsidDel="0025468C">
          <w:rPr>
            <w:rFonts w:hint="eastAsia"/>
            <w:sz w:val="24"/>
          </w:rPr>
          <w:delText>正常</w:delText>
        </w:r>
      </w:del>
      <w:del w:id="20" w:author="yan xipeng" w:date="2021-07-27T16:16:00Z">
        <w:r w:rsidDel="00460FE1">
          <w:rPr>
            <w:rFonts w:hint="eastAsia"/>
            <w:sz w:val="24"/>
          </w:rPr>
          <w:delText>，</w:delText>
        </w:r>
      </w:del>
      <w:del w:id="21" w:author="yan xipeng" w:date="2021-07-28T11:39:00Z">
        <w:r w:rsidR="00CE3ADC" w:rsidDel="000B3061">
          <w:rPr>
            <w:rFonts w:hint="eastAsia"/>
            <w:sz w:val="24"/>
          </w:rPr>
          <w:delText>在将所述样本数据存储到所述数据库中后，</w:delText>
        </w:r>
        <w:r w:rsidR="004D2CA7" w:rsidDel="000B3061">
          <w:rPr>
            <w:rFonts w:hint="eastAsia"/>
            <w:sz w:val="24"/>
          </w:rPr>
          <w:delText>根据所述数据库中存储的所述样本数据，对所述异常检测算法的参数进行调整。</w:delText>
        </w:r>
      </w:del>
    </w:p>
    <w:p w14:paraId="67CC3030" w14:textId="534D39CD" w:rsidR="004D2CA7" w:rsidRDefault="00CE3ADC" w:rsidP="00023E79">
      <w:pPr>
        <w:spacing w:line="360" w:lineRule="auto"/>
        <w:ind w:firstLineChars="200" w:firstLine="480"/>
        <w:rPr>
          <w:sz w:val="24"/>
        </w:rPr>
      </w:pPr>
      <w:r>
        <w:rPr>
          <w:sz w:val="24"/>
        </w:rPr>
        <w:t>4</w:t>
      </w:r>
      <w:r w:rsidR="004D2CA7">
        <w:rPr>
          <w:rFonts w:hint="eastAsia"/>
          <w:sz w:val="24"/>
        </w:rPr>
        <w:t>、根据权利要求</w:t>
      </w:r>
      <w:r w:rsidR="004D2CA7">
        <w:rPr>
          <w:rFonts w:hint="eastAsia"/>
          <w:sz w:val="24"/>
        </w:rPr>
        <w:t>1</w:t>
      </w:r>
      <w:r>
        <w:rPr>
          <w:rFonts w:hint="eastAsia"/>
          <w:sz w:val="24"/>
        </w:rPr>
        <w:t>至</w:t>
      </w:r>
      <w:r>
        <w:rPr>
          <w:rFonts w:hint="eastAsia"/>
          <w:sz w:val="24"/>
        </w:rPr>
        <w:t>3</w:t>
      </w:r>
      <w:r>
        <w:rPr>
          <w:rFonts w:hint="eastAsia"/>
          <w:sz w:val="24"/>
        </w:rPr>
        <w:t>中任一</w:t>
      </w:r>
      <w:r w:rsidR="004D2CA7">
        <w:rPr>
          <w:rFonts w:hint="eastAsia"/>
          <w:sz w:val="24"/>
        </w:rPr>
        <w:t>所述的方法，其中，</w:t>
      </w:r>
      <w:r w:rsidR="00E92007">
        <w:rPr>
          <w:rFonts w:hint="eastAsia"/>
          <w:sz w:val="24"/>
        </w:rPr>
        <w:t>所述根据所述异常检测结果，判断所述异常检测算法检测出的所述设备出现异常的频率是否稳定，包括：</w:t>
      </w:r>
    </w:p>
    <w:p w14:paraId="199F39C4" w14:textId="354159D6" w:rsidR="00E92007" w:rsidRDefault="000F20BD" w:rsidP="00023E79">
      <w:pPr>
        <w:spacing w:line="360" w:lineRule="auto"/>
        <w:ind w:firstLineChars="200" w:firstLine="480"/>
        <w:rPr>
          <w:sz w:val="24"/>
        </w:rPr>
      </w:pPr>
      <w:r>
        <w:rPr>
          <w:rFonts w:hint="eastAsia"/>
          <w:sz w:val="24"/>
        </w:rPr>
        <w:t>根据所述异常检测结果，计算</w:t>
      </w:r>
      <w:r w:rsidR="00FE2074">
        <w:rPr>
          <w:rFonts w:hint="eastAsia"/>
          <w:sz w:val="24"/>
        </w:rPr>
        <w:t>第一异常频率，其中，所述第一异常频率用于表征所述异常检测算法在当前检测周期内检测到所述设备出现异常的频率；</w:t>
      </w:r>
    </w:p>
    <w:p w14:paraId="27203738" w14:textId="689F66D7" w:rsidR="00FE2074" w:rsidRDefault="00FE2074" w:rsidP="00023E79">
      <w:pPr>
        <w:spacing w:line="360" w:lineRule="auto"/>
        <w:ind w:firstLineChars="200" w:firstLine="480"/>
        <w:rPr>
          <w:sz w:val="24"/>
        </w:rPr>
      </w:pPr>
      <w:r>
        <w:rPr>
          <w:rFonts w:hint="eastAsia"/>
          <w:sz w:val="24"/>
        </w:rPr>
        <w:t>获取第二异常频率，其中，所述第二异常频率用于表征所述异常检测算法在历史检测周</w:t>
      </w:r>
      <w:r>
        <w:rPr>
          <w:rFonts w:hint="eastAsia"/>
          <w:sz w:val="24"/>
        </w:rPr>
        <w:lastRenderedPageBreak/>
        <w:t>期内检测到所述设备出现异常的频率；</w:t>
      </w:r>
    </w:p>
    <w:p w14:paraId="46394782" w14:textId="201A4FC5" w:rsidR="00FE2074" w:rsidRDefault="00421B0A" w:rsidP="00023E79">
      <w:pPr>
        <w:spacing w:line="360" w:lineRule="auto"/>
        <w:ind w:firstLineChars="200" w:firstLine="480"/>
        <w:rPr>
          <w:sz w:val="24"/>
        </w:rPr>
      </w:pPr>
      <w:r>
        <w:rPr>
          <w:rFonts w:hint="eastAsia"/>
          <w:sz w:val="24"/>
        </w:rPr>
        <w:t>判断所述第一异常频率与所述第二异常频率的差值是否小于预设的</w:t>
      </w:r>
      <w:r w:rsidR="004C7FB4">
        <w:rPr>
          <w:rFonts w:hint="eastAsia"/>
          <w:sz w:val="24"/>
        </w:rPr>
        <w:t>频率差阈值；</w:t>
      </w:r>
    </w:p>
    <w:p w14:paraId="2C730E23" w14:textId="4A96A2C5" w:rsidR="004C7FB4" w:rsidRDefault="004C7FB4" w:rsidP="004C7FB4">
      <w:pPr>
        <w:spacing w:line="360" w:lineRule="auto"/>
        <w:ind w:firstLineChars="400" w:firstLine="960"/>
        <w:rPr>
          <w:sz w:val="24"/>
        </w:rPr>
      </w:pPr>
      <w:r>
        <w:rPr>
          <w:rFonts w:hint="eastAsia"/>
          <w:sz w:val="24"/>
        </w:rPr>
        <w:t>若所述第一异常频率与所述第二异常频率的差值小于所述频率差阈值，则确定所述异常检测算法检测出的所述设备出现异常的频率稳定；</w:t>
      </w:r>
    </w:p>
    <w:p w14:paraId="0FEF41A7" w14:textId="35E9D7CB" w:rsidR="004C7FB4" w:rsidRPr="004D2CA7" w:rsidRDefault="004C7FB4" w:rsidP="004C7FB4">
      <w:pPr>
        <w:spacing w:line="360" w:lineRule="auto"/>
        <w:ind w:firstLineChars="400" w:firstLine="960"/>
        <w:rPr>
          <w:sz w:val="24"/>
        </w:rPr>
      </w:pPr>
      <w:r>
        <w:rPr>
          <w:rFonts w:hint="eastAsia"/>
          <w:sz w:val="24"/>
        </w:rPr>
        <w:t>若所述第一异常频率与所述第二异常频率的差值大于或等于所述频率差阈值，则确定所述异常检测算法检测出的所述设备出现异常的频率不稳定。</w:t>
      </w:r>
    </w:p>
    <w:p w14:paraId="57330161" w14:textId="54AF5B2B" w:rsidR="005B0F8B" w:rsidRDefault="00CE3ADC" w:rsidP="00023E79">
      <w:pPr>
        <w:spacing w:line="360" w:lineRule="auto"/>
        <w:ind w:firstLineChars="200" w:firstLine="480"/>
        <w:rPr>
          <w:sz w:val="24"/>
        </w:rPr>
      </w:pPr>
      <w:r>
        <w:rPr>
          <w:sz w:val="24"/>
        </w:rPr>
        <w:t>5</w:t>
      </w:r>
      <w:r w:rsidR="004C7FB4">
        <w:rPr>
          <w:rFonts w:hint="eastAsia"/>
          <w:sz w:val="24"/>
        </w:rPr>
        <w:t>、</w:t>
      </w:r>
      <w:r w:rsidR="00594A3A">
        <w:rPr>
          <w:rFonts w:hint="eastAsia"/>
          <w:sz w:val="24"/>
        </w:rPr>
        <w:t>根据权利要求</w:t>
      </w:r>
      <w:r w:rsidR="00594A3A">
        <w:rPr>
          <w:rFonts w:hint="eastAsia"/>
          <w:sz w:val="24"/>
        </w:rPr>
        <w:t>1</w:t>
      </w:r>
      <w:r w:rsidR="00594A3A">
        <w:rPr>
          <w:rFonts w:hint="eastAsia"/>
          <w:sz w:val="24"/>
        </w:rPr>
        <w:t>所述的方法，其中，所述对所述异常检测算法的参数进行调整，包括：</w:t>
      </w:r>
    </w:p>
    <w:p w14:paraId="40F5FC15" w14:textId="114742E8" w:rsidR="00594A3A" w:rsidRDefault="003A432A" w:rsidP="00023E79">
      <w:pPr>
        <w:spacing w:line="360" w:lineRule="auto"/>
        <w:ind w:firstLineChars="200" w:firstLine="480"/>
        <w:rPr>
          <w:sz w:val="24"/>
        </w:rPr>
      </w:pPr>
      <w:r>
        <w:rPr>
          <w:rFonts w:hint="eastAsia"/>
          <w:sz w:val="24"/>
        </w:rPr>
        <w:t>根据所述异常检测结果，确定</w:t>
      </w:r>
      <w:r w:rsidR="00FA75D2">
        <w:rPr>
          <w:rFonts w:hint="eastAsia"/>
          <w:sz w:val="24"/>
        </w:rPr>
        <w:t>所述异常检测算法检测到所述设备在相邻的至少两个时间窗内出现异常的频率；</w:t>
      </w:r>
    </w:p>
    <w:p w14:paraId="0FB47002" w14:textId="66495776" w:rsidR="00FA75D2" w:rsidRDefault="00FA75D2" w:rsidP="00023E79">
      <w:pPr>
        <w:spacing w:line="360" w:lineRule="auto"/>
        <w:ind w:firstLineChars="200" w:firstLine="480"/>
        <w:rPr>
          <w:sz w:val="24"/>
        </w:rPr>
      </w:pPr>
      <w:r>
        <w:rPr>
          <w:rFonts w:hint="eastAsia"/>
          <w:sz w:val="24"/>
        </w:rPr>
        <w:t>根据所述设备在相邻的至少两个时间窗内出现异常的频率的变化趋势，确定</w:t>
      </w:r>
      <w:r w:rsidR="009D3037">
        <w:rPr>
          <w:rFonts w:hint="eastAsia"/>
          <w:sz w:val="24"/>
        </w:rPr>
        <w:t>对所述异常检测算法的参数进行调整的</w:t>
      </w:r>
      <w:r w:rsidR="00B02F4C" w:rsidRPr="001C0094">
        <w:rPr>
          <w:rFonts w:hint="eastAsia"/>
          <w:sz w:val="24"/>
        </w:rPr>
        <w:t>趋势</w:t>
      </w:r>
      <w:r w:rsidR="009D3037">
        <w:rPr>
          <w:rFonts w:hint="eastAsia"/>
          <w:sz w:val="24"/>
        </w:rPr>
        <w:t>；</w:t>
      </w:r>
    </w:p>
    <w:p w14:paraId="50D5B6E3" w14:textId="26AD37B7" w:rsidR="009D3037" w:rsidRDefault="009D3037" w:rsidP="00023E79">
      <w:pPr>
        <w:spacing w:line="360" w:lineRule="auto"/>
        <w:ind w:firstLineChars="200" w:firstLine="480"/>
        <w:rPr>
          <w:sz w:val="24"/>
        </w:rPr>
      </w:pPr>
      <w:r>
        <w:rPr>
          <w:rFonts w:hint="eastAsia"/>
          <w:sz w:val="24"/>
        </w:rPr>
        <w:t>根据</w:t>
      </w:r>
      <w:r w:rsidR="00B02F4C">
        <w:rPr>
          <w:rFonts w:hint="eastAsia"/>
          <w:sz w:val="24"/>
        </w:rPr>
        <w:t>对所述异常检测算法的参数进行调整的趋势，</w:t>
      </w:r>
      <w:r>
        <w:rPr>
          <w:rFonts w:hint="eastAsia"/>
          <w:sz w:val="24"/>
        </w:rPr>
        <w:t>按照预先设定的步长值，增大或减小所述异常检测算法的参数。</w:t>
      </w:r>
    </w:p>
    <w:p w14:paraId="741D3599" w14:textId="5E3F25E5" w:rsidR="003F3F55" w:rsidRDefault="00B02F4C" w:rsidP="00023E79">
      <w:pPr>
        <w:spacing w:line="360" w:lineRule="auto"/>
        <w:ind w:firstLineChars="200" w:firstLine="480"/>
        <w:rPr>
          <w:sz w:val="24"/>
        </w:rPr>
      </w:pPr>
      <w:r>
        <w:rPr>
          <w:sz w:val="24"/>
        </w:rPr>
        <w:t>6</w:t>
      </w:r>
      <w:r w:rsidR="004906B2">
        <w:rPr>
          <w:rFonts w:hint="eastAsia"/>
          <w:sz w:val="24"/>
        </w:rPr>
        <w:t>、根据权利要求</w:t>
      </w:r>
      <w:r w:rsidR="004906B2">
        <w:rPr>
          <w:rFonts w:hint="eastAsia"/>
          <w:sz w:val="24"/>
        </w:rPr>
        <w:t>1</w:t>
      </w:r>
      <w:r w:rsidR="004906B2">
        <w:rPr>
          <w:rFonts w:hint="eastAsia"/>
          <w:sz w:val="24"/>
        </w:rPr>
        <w:t>所述的方法，其中，</w:t>
      </w:r>
    </w:p>
    <w:p w14:paraId="39E6BCE9" w14:textId="24D75679" w:rsidR="009D3037" w:rsidRDefault="003F3F55" w:rsidP="00023E79">
      <w:pPr>
        <w:spacing w:line="360" w:lineRule="auto"/>
        <w:ind w:firstLineChars="200" w:firstLine="480"/>
        <w:rPr>
          <w:sz w:val="24"/>
        </w:rPr>
      </w:pPr>
      <w:r>
        <w:rPr>
          <w:rFonts w:hint="eastAsia"/>
          <w:sz w:val="24"/>
        </w:rPr>
        <w:t>所述根据所述运行数据确定所述设备的变量信息，包括：</w:t>
      </w:r>
    </w:p>
    <w:p w14:paraId="77C5EC8B" w14:textId="6F3D5188" w:rsidR="003F3F55" w:rsidRDefault="003F3F55" w:rsidP="003F3F55">
      <w:pPr>
        <w:spacing w:line="360" w:lineRule="auto"/>
        <w:ind w:firstLineChars="400" w:firstLine="960"/>
        <w:rPr>
          <w:sz w:val="24"/>
        </w:rPr>
      </w:pPr>
      <w:r>
        <w:rPr>
          <w:rFonts w:hint="eastAsia"/>
          <w:sz w:val="24"/>
        </w:rPr>
        <w:t>若已知所述设备发生异常时，所述设备的振动频率或所述设备产生异响的频率，则</w:t>
      </w:r>
      <w:r w:rsidR="00512DEB">
        <w:rPr>
          <w:rFonts w:hint="eastAsia"/>
          <w:sz w:val="24"/>
        </w:rPr>
        <w:t>在频域对</w:t>
      </w:r>
      <w:r>
        <w:rPr>
          <w:rFonts w:hint="eastAsia"/>
          <w:sz w:val="24"/>
        </w:rPr>
        <w:t>所述运行数据</w:t>
      </w:r>
      <w:r w:rsidR="00512DEB">
        <w:rPr>
          <w:rFonts w:hint="eastAsia"/>
          <w:sz w:val="24"/>
        </w:rPr>
        <w:t>进行处理</w:t>
      </w:r>
      <w:r>
        <w:rPr>
          <w:rFonts w:hint="eastAsia"/>
          <w:sz w:val="24"/>
        </w:rPr>
        <w:t>，获得所述设备的频域变量信息；</w:t>
      </w:r>
    </w:p>
    <w:p w14:paraId="2EC9361F" w14:textId="74938D2E" w:rsidR="003F3F55" w:rsidRDefault="003F3F55" w:rsidP="003F3F55">
      <w:pPr>
        <w:spacing w:line="360" w:lineRule="auto"/>
        <w:ind w:firstLineChars="400" w:firstLine="960"/>
        <w:rPr>
          <w:sz w:val="24"/>
        </w:rPr>
      </w:pPr>
      <w:r>
        <w:rPr>
          <w:rFonts w:hint="eastAsia"/>
          <w:sz w:val="24"/>
        </w:rPr>
        <w:t>若未知所述设备发生异常时，所述设备的振动频率</w:t>
      </w:r>
      <w:r w:rsidR="008C6046">
        <w:rPr>
          <w:rFonts w:hint="eastAsia"/>
          <w:sz w:val="24"/>
        </w:rPr>
        <w:t>和</w:t>
      </w:r>
      <w:r>
        <w:rPr>
          <w:rFonts w:hint="eastAsia"/>
          <w:sz w:val="24"/>
        </w:rPr>
        <w:t>所述设备产生异响的频率，则</w:t>
      </w:r>
      <w:r w:rsidR="00512DEB">
        <w:rPr>
          <w:rFonts w:hint="eastAsia"/>
          <w:sz w:val="24"/>
        </w:rPr>
        <w:t>在时域对所述运行数据进行处理，获得所述设备的时域变量信息；</w:t>
      </w:r>
    </w:p>
    <w:p w14:paraId="76D93BB1" w14:textId="1C3E5FBD" w:rsidR="00FA75D2" w:rsidRDefault="00512DEB" w:rsidP="00023E79">
      <w:pPr>
        <w:spacing w:line="360" w:lineRule="auto"/>
        <w:ind w:firstLineChars="200" w:firstLine="480"/>
        <w:rPr>
          <w:sz w:val="24"/>
        </w:rPr>
      </w:pPr>
      <w:r>
        <w:rPr>
          <w:rFonts w:hint="eastAsia"/>
          <w:sz w:val="24"/>
        </w:rPr>
        <w:t>所述将所述变量信息输入所述异常检测算法，获得所述异常检测算法输出的异常检测结果，包括：</w:t>
      </w:r>
    </w:p>
    <w:p w14:paraId="1D4006EB" w14:textId="379DA7CC" w:rsidR="005D3B5B" w:rsidRDefault="00A12A0A" w:rsidP="00512DEB">
      <w:pPr>
        <w:spacing w:line="360" w:lineRule="auto"/>
        <w:ind w:firstLineChars="400" w:firstLine="960"/>
        <w:rPr>
          <w:sz w:val="24"/>
        </w:rPr>
      </w:pPr>
      <w:r>
        <w:rPr>
          <w:rFonts w:hint="eastAsia"/>
          <w:sz w:val="24"/>
        </w:rPr>
        <w:t>若获得所述频域变量信息，则通过所述异常检测算法比较所述</w:t>
      </w:r>
      <w:r w:rsidR="005D3B5B">
        <w:rPr>
          <w:rFonts w:hint="eastAsia"/>
          <w:sz w:val="24"/>
        </w:rPr>
        <w:t>频域变量信息包括的频率值是否位于频率取值范围内，其中</w:t>
      </w:r>
      <w:r w:rsidR="005D3B5B" w:rsidRPr="001C0094">
        <w:rPr>
          <w:rFonts w:hint="eastAsia"/>
          <w:sz w:val="24"/>
        </w:rPr>
        <w:t>，所述频率取值范围</w:t>
      </w:r>
      <w:r w:rsidR="00B02F4C" w:rsidRPr="001C0094">
        <w:rPr>
          <w:rFonts w:hint="eastAsia"/>
          <w:sz w:val="24"/>
        </w:rPr>
        <w:t>由</w:t>
      </w:r>
      <w:r w:rsidR="005D3B5B" w:rsidRPr="001C0094">
        <w:rPr>
          <w:rFonts w:hint="eastAsia"/>
          <w:sz w:val="24"/>
        </w:rPr>
        <w:t>所述异常检测算法的参数</w:t>
      </w:r>
      <w:r w:rsidR="00B02F4C" w:rsidRPr="001C0094">
        <w:rPr>
          <w:rFonts w:hint="eastAsia"/>
          <w:sz w:val="24"/>
        </w:rPr>
        <w:t>确定</w:t>
      </w:r>
      <w:r w:rsidR="005D3B5B">
        <w:rPr>
          <w:rFonts w:hint="eastAsia"/>
          <w:sz w:val="24"/>
        </w:rPr>
        <w:t>；</w:t>
      </w:r>
    </w:p>
    <w:p w14:paraId="1FEBA037" w14:textId="0469A79A" w:rsidR="00512DEB" w:rsidRDefault="005D3B5B" w:rsidP="005D3B5B">
      <w:pPr>
        <w:spacing w:line="360" w:lineRule="auto"/>
        <w:ind w:firstLineChars="600" w:firstLine="1440"/>
        <w:rPr>
          <w:sz w:val="24"/>
        </w:rPr>
      </w:pPr>
      <w:r>
        <w:rPr>
          <w:rFonts w:hint="eastAsia"/>
          <w:sz w:val="24"/>
        </w:rPr>
        <w:t>若所述频率值位于所述频率取值范围内，则确定所述设备未发生异常；</w:t>
      </w:r>
    </w:p>
    <w:p w14:paraId="15DA3079" w14:textId="6095829A" w:rsidR="005D3B5B" w:rsidRDefault="005D3B5B" w:rsidP="005D3B5B">
      <w:pPr>
        <w:spacing w:line="360" w:lineRule="auto"/>
        <w:ind w:firstLineChars="600" w:firstLine="1440"/>
        <w:rPr>
          <w:sz w:val="24"/>
        </w:rPr>
      </w:pPr>
      <w:r>
        <w:rPr>
          <w:rFonts w:hint="eastAsia"/>
          <w:sz w:val="24"/>
        </w:rPr>
        <w:t>若所述频率值位于所述频率取值范围之外，则确定所述设备发生异常；</w:t>
      </w:r>
    </w:p>
    <w:p w14:paraId="5F3323CE" w14:textId="4F49E7F9" w:rsidR="009D5D65" w:rsidRDefault="005D3B5B" w:rsidP="005D3B5B">
      <w:pPr>
        <w:spacing w:line="360" w:lineRule="auto"/>
        <w:ind w:firstLineChars="400" w:firstLine="960"/>
        <w:rPr>
          <w:sz w:val="24"/>
        </w:rPr>
      </w:pPr>
      <w:r>
        <w:rPr>
          <w:rFonts w:hint="eastAsia"/>
          <w:sz w:val="24"/>
        </w:rPr>
        <w:t>若获得所述时域变量信息，则</w:t>
      </w:r>
      <w:ins w:id="22" w:author="yan xipeng" w:date="2021-07-27T17:36:00Z">
        <w:r w:rsidR="00942642">
          <w:rPr>
            <w:rFonts w:hint="eastAsia"/>
            <w:sz w:val="24"/>
          </w:rPr>
          <w:t>通过所述异常检测</w:t>
        </w:r>
      </w:ins>
      <w:ins w:id="23" w:author="yan xipeng" w:date="2021-07-27T17:37:00Z">
        <w:r w:rsidR="00942642">
          <w:rPr>
            <w:rFonts w:hint="eastAsia"/>
            <w:sz w:val="24"/>
          </w:rPr>
          <w:t>算法对</w:t>
        </w:r>
      </w:ins>
      <w:del w:id="24" w:author="yan xipeng" w:date="2021-07-27T17:37:00Z">
        <w:r w:rsidR="009D5D65" w:rsidDel="00942642">
          <w:rPr>
            <w:rFonts w:hint="eastAsia"/>
            <w:sz w:val="24"/>
          </w:rPr>
          <w:delText>将</w:delText>
        </w:r>
      </w:del>
      <w:r w:rsidR="009D5D65">
        <w:rPr>
          <w:rFonts w:hint="eastAsia"/>
          <w:sz w:val="24"/>
        </w:rPr>
        <w:t>所述时域变量信息</w:t>
      </w:r>
      <w:ins w:id="25" w:author="yan xipeng" w:date="2021-07-27T17:37:00Z">
        <w:r w:rsidR="00942642">
          <w:rPr>
            <w:rFonts w:hint="eastAsia"/>
            <w:sz w:val="24"/>
          </w:rPr>
          <w:t>进行聚类</w:t>
        </w:r>
      </w:ins>
      <w:del w:id="26" w:author="yan xipeng" w:date="2021-07-27T17:37:00Z">
        <w:r w:rsidR="009D5D65" w:rsidDel="00942642">
          <w:rPr>
            <w:rFonts w:hint="eastAsia"/>
            <w:sz w:val="24"/>
          </w:rPr>
          <w:delText>输入</w:delText>
        </w:r>
        <w:r w:rsidDel="00942642">
          <w:rPr>
            <w:rFonts w:hint="eastAsia"/>
            <w:sz w:val="24"/>
          </w:rPr>
          <w:delText>所述异常检测算法</w:delText>
        </w:r>
        <w:r w:rsidR="009D5D65" w:rsidDel="00942642">
          <w:rPr>
            <w:rFonts w:hint="eastAsia"/>
            <w:sz w:val="24"/>
          </w:rPr>
          <w:delText>包括的分类模型</w:delText>
        </w:r>
      </w:del>
      <w:r w:rsidR="009D5D65">
        <w:rPr>
          <w:rFonts w:hint="eastAsia"/>
          <w:sz w:val="24"/>
        </w:rPr>
        <w:t>，根据</w:t>
      </w:r>
      <w:del w:id="27" w:author="yan xipeng" w:date="2021-07-27T17:37:00Z">
        <w:r w:rsidR="009D5D65" w:rsidDel="00942642">
          <w:rPr>
            <w:rFonts w:hint="eastAsia"/>
            <w:sz w:val="24"/>
          </w:rPr>
          <w:delText>所述分类模型的输出</w:delText>
        </w:r>
      </w:del>
      <w:ins w:id="28" w:author="yan xipeng" w:date="2021-07-27T17:37:00Z">
        <w:r w:rsidR="00942642">
          <w:rPr>
            <w:rFonts w:hint="eastAsia"/>
            <w:sz w:val="24"/>
          </w:rPr>
          <w:t>聚类</w:t>
        </w:r>
      </w:ins>
      <w:r w:rsidR="009D5D65">
        <w:rPr>
          <w:rFonts w:hint="eastAsia"/>
          <w:sz w:val="24"/>
        </w:rPr>
        <w:t>结果确定所述设备是否发生异常。</w:t>
      </w:r>
    </w:p>
    <w:p w14:paraId="2FE1CE90" w14:textId="61A17EFD" w:rsidR="00A50D0A" w:rsidRDefault="00B02F4C" w:rsidP="00023E79">
      <w:pPr>
        <w:spacing w:line="360" w:lineRule="auto"/>
        <w:ind w:firstLineChars="200" w:firstLine="480"/>
        <w:rPr>
          <w:sz w:val="24"/>
        </w:rPr>
      </w:pPr>
      <w:r>
        <w:rPr>
          <w:sz w:val="24"/>
        </w:rPr>
        <w:t>7</w:t>
      </w:r>
      <w:r w:rsidR="00074B79">
        <w:rPr>
          <w:rFonts w:hint="eastAsia"/>
          <w:sz w:val="24"/>
        </w:rPr>
        <w:t>、根据权利要求</w:t>
      </w:r>
      <w:r>
        <w:rPr>
          <w:rFonts w:hint="eastAsia"/>
          <w:sz w:val="24"/>
        </w:rPr>
        <w:t>1</w:t>
      </w:r>
      <w:r>
        <w:rPr>
          <w:rFonts w:hint="eastAsia"/>
          <w:sz w:val="24"/>
        </w:rPr>
        <w:t>、</w:t>
      </w:r>
      <w:r>
        <w:rPr>
          <w:rFonts w:hint="eastAsia"/>
          <w:sz w:val="24"/>
        </w:rPr>
        <w:t>2</w:t>
      </w:r>
      <w:r>
        <w:rPr>
          <w:rFonts w:hint="eastAsia"/>
          <w:sz w:val="24"/>
        </w:rPr>
        <w:t>、</w:t>
      </w:r>
      <w:r w:rsidR="005547E8">
        <w:rPr>
          <w:sz w:val="24"/>
        </w:rPr>
        <w:t>3</w:t>
      </w:r>
      <w:r>
        <w:rPr>
          <w:rFonts w:hint="eastAsia"/>
          <w:sz w:val="24"/>
        </w:rPr>
        <w:t>、</w:t>
      </w:r>
      <w:r>
        <w:rPr>
          <w:rFonts w:hint="eastAsia"/>
          <w:sz w:val="24"/>
        </w:rPr>
        <w:t>5</w:t>
      </w:r>
      <w:r w:rsidR="001F4AE3">
        <w:rPr>
          <w:rFonts w:hint="eastAsia"/>
          <w:sz w:val="24"/>
        </w:rPr>
        <w:t>和</w:t>
      </w:r>
      <w:r>
        <w:rPr>
          <w:sz w:val="24"/>
        </w:rPr>
        <w:t>6</w:t>
      </w:r>
      <w:r w:rsidR="001F4AE3">
        <w:rPr>
          <w:rFonts w:hint="eastAsia"/>
          <w:sz w:val="24"/>
        </w:rPr>
        <w:t>中任一</w:t>
      </w:r>
      <w:r w:rsidR="00074B79">
        <w:rPr>
          <w:rFonts w:hint="eastAsia"/>
          <w:sz w:val="24"/>
        </w:rPr>
        <w:t>所述的方法，其中，所述方法还包括：</w:t>
      </w:r>
    </w:p>
    <w:p w14:paraId="71ADD2A3" w14:textId="2EA17815" w:rsidR="00074B79" w:rsidRDefault="004B4FBC" w:rsidP="00023E79">
      <w:pPr>
        <w:spacing w:line="360" w:lineRule="auto"/>
        <w:ind w:firstLineChars="200" w:firstLine="480"/>
        <w:rPr>
          <w:sz w:val="24"/>
        </w:rPr>
      </w:pPr>
      <w:r>
        <w:rPr>
          <w:rFonts w:hint="eastAsia"/>
          <w:sz w:val="24"/>
        </w:rPr>
        <w:t>响应于</w:t>
      </w:r>
      <w:r w:rsidR="001F4AE3">
        <w:rPr>
          <w:rFonts w:hint="eastAsia"/>
          <w:sz w:val="24"/>
        </w:rPr>
        <w:t>算法配置指令，从</w:t>
      </w:r>
      <w:r w:rsidR="00B02F4C">
        <w:rPr>
          <w:rFonts w:hint="eastAsia"/>
          <w:sz w:val="24"/>
        </w:rPr>
        <w:t>算法脚本</w:t>
      </w:r>
      <w:r w:rsidR="001F4AE3">
        <w:rPr>
          <w:rFonts w:hint="eastAsia"/>
          <w:sz w:val="24"/>
        </w:rPr>
        <w:t>库中选择至少一个</w:t>
      </w:r>
      <w:r w:rsidR="00B02F4C">
        <w:rPr>
          <w:rFonts w:hint="eastAsia"/>
          <w:sz w:val="24"/>
        </w:rPr>
        <w:t>算法脚本</w:t>
      </w:r>
      <w:r w:rsidR="001F4AE3">
        <w:rPr>
          <w:rFonts w:hint="eastAsia"/>
          <w:sz w:val="24"/>
        </w:rPr>
        <w:t>，并对所选择的所述至少一个</w:t>
      </w:r>
      <w:r w:rsidR="00B02F4C">
        <w:rPr>
          <w:rFonts w:hint="eastAsia"/>
          <w:sz w:val="24"/>
        </w:rPr>
        <w:t>算法脚本</w:t>
      </w:r>
      <w:r w:rsidR="001F4AE3">
        <w:rPr>
          <w:rFonts w:hint="eastAsia"/>
          <w:sz w:val="24"/>
        </w:rPr>
        <w:t>进行组织，获得所述异常检测算法；</w:t>
      </w:r>
    </w:p>
    <w:p w14:paraId="1D92018C" w14:textId="4E534440" w:rsidR="001F4AE3" w:rsidRPr="005D3B5B" w:rsidRDefault="001F4AE3" w:rsidP="00023E79">
      <w:pPr>
        <w:spacing w:line="360" w:lineRule="auto"/>
        <w:ind w:firstLineChars="200" w:firstLine="480"/>
        <w:rPr>
          <w:sz w:val="24"/>
        </w:rPr>
      </w:pPr>
      <w:r>
        <w:rPr>
          <w:rFonts w:hint="eastAsia"/>
          <w:sz w:val="24"/>
        </w:rPr>
        <w:lastRenderedPageBreak/>
        <w:t>响应于参数配置指令，对所述异常检测算法的参数进行初始化。</w:t>
      </w:r>
    </w:p>
    <w:p w14:paraId="0427F60C" w14:textId="03889779" w:rsidR="00D246F8" w:rsidRDefault="00B02F4C" w:rsidP="00023E79">
      <w:pPr>
        <w:spacing w:line="360" w:lineRule="auto"/>
        <w:ind w:firstLineChars="200" w:firstLine="480"/>
        <w:rPr>
          <w:sz w:val="24"/>
        </w:rPr>
      </w:pPr>
      <w:r>
        <w:rPr>
          <w:sz w:val="24"/>
        </w:rPr>
        <w:t>8</w:t>
      </w:r>
      <w:r w:rsidR="001F4AE3">
        <w:rPr>
          <w:rFonts w:hint="eastAsia"/>
          <w:sz w:val="24"/>
        </w:rPr>
        <w:t>、</w:t>
      </w:r>
      <w:r w:rsidR="00AD2C07">
        <w:rPr>
          <w:rFonts w:hint="eastAsia"/>
          <w:sz w:val="24"/>
        </w:rPr>
        <w:t>一种异常检测算法的配置装置</w:t>
      </w:r>
      <w:r w:rsidR="000E0EC2">
        <w:rPr>
          <w:rFonts w:hint="eastAsia"/>
          <w:sz w:val="24"/>
        </w:rPr>
        <w:t>（</w:t>
      </w:r>
      <w:r w:rsidR="000E0EC2">
        <w:rPr>
          <w:rFonts w:hint="eastAsia"/>
          <w:sz w:val="24"/>
        </w:rPr>
        <w:t>6</w:t>
      </w:r>
      <w:r w:rsidR="000E0EC2">
        <w:rPr>
          <w:sz w:val="24"/>
        </w:rPr>
        <w:t>00</w:t>
      </w:r>
      <w:r w:rsidR="000E0EC2">
        <w:rPr>
          <w:rFonts w:hint="eastAsia"/>
          <w:sz w:val="24"/>
        </w:rPr>
        <w:t>）</w:t>
      </w:r>
      <w:r w:rsidR="00AD2C07">
        <w:rPr>
          <w:rFonts w:hint="eastAsia"/>
          <w:sz w:val="24"/>
        </w:rPr>
        <w:t>，用于在汽车生产线的预测性维护中配置设备的异常检测算法，所述装置包括：</w:t>
      </w:r>
    </w:p>
    <w:p w14:paraId="6EEF7F3C" w14:textId="7F6D2823" w:rsidR="00AD2C07" w:rsidRDefault="00AD2C07" w:rsidP="00023E79">
      <w:pPr>
        <w:spacing w:line="360" w:lineRule="auto"/>
        <w:ind w:firstLineChars="200" w:firstLine="480"/>
        <w:rPr>
          <w:sz w:val="24"/>
        </w:rPr>
      </w:pPr>
      <w:r>
        <w:rPr>
          <w:rFonts w:hint="eastAsia"/>
          <w:sz w:val="24"/>
        </w:rPr>
        <w:t>获取模块</w:t>
      </w:r>
      <w:r w:rsidR="000E0EC2">
        <w:rPr>
          <w:rFonts w:hint="eastAsia"/>
          <w:sz w:val="24"/>
        </w:rPr>
        <w:t>（</w:t>
      </w:r>
      <w:r w:rsidR="000E0EC2">
        <w:rPr>
          <w:rFonts w:hint="eastAsia"/>
          <w:sz w:val="24"/>
        </w:rPr>
        <w:t>6</w:t>
      </w:r>
      <w:r w:rsidR="000E0EC2">
        <w:rPr>
          <w:sz w:val="24"/>
        </w:rPr>
        <w:t>01</w:t>
      </w:r>
      <w:r w:rsidR="000E0EC2">
        <w:rPr>
          <w:rFonts w:hint="eastAsia"/>
          <w:sz w:val="24"/>
        </w:rPr>
        <w:t>）</w:t>
      </w:r>
      <w:r>
        <w:rPr>
          <w:rFonts w:hint="eastAsia"/>
          <w:sz w:val="24"/>
        </w:rPr>
        <w:t>，用于获取所述设备的运行数据；</w:t>
      </w:r>
    </w:p>
    <w:p w14:paraId="77BE731E" w14:textId="2A27A844" w:rsidR="00AD2C07" w:rsidRDefault="00AD2C07" w:rsidP="00023E79">
      <w:pPr>
        <w:spacing w:line="360" w:lineRule="auto"/>
        <w:ind w:firstLineChars="200" w:firstLine="480"/>
        <w:rPr>
          <w:sz w:val="24"/>
        </w:rPr>
      </w:pPr>
      <w:r>
        <w:rPr>
          <w:rFonts w:hint="eastAsia"/>
          <w:sz w:val="24"/>
        </w:rPr>
        <w:t>处理模块</w:t>
      </w:r>
      <w:r w:rsidR="000E0EC2">
        <w:rPr>
          <w:rFonts w:hint="eastAsia"/>
          <w:sz w:val="24"/>
        </w:rPr>
        <w:t>（</w:t>
      </w:r>
      <w:r w:rsidR="000E0EC2">
        <w:rPr>
          <w:rFonts w:hint="eastAsia"/>
          <w:sz w:val="24"/>
        </w:rPr>
        <w:t>6</w:t>
      </w:r>
      <w:r w:rsidR="000E0EC2">
        <w:rPr>
          <w:sz w:val="24"/>
        </w:rPr>
        <w:t>02</w:t>
      </w:r>
      <w:r w:rsidR="000E0EC2">
        <w:rPr>
          <w:rFonts w:hint="eastAsia"/>
          <w:sz w:val="24"/>
        </w:rPr>
        <w:t>）</w:t>
      </w:r>
      <w:r>
        <w:rPr>
          <w:rFonts w:hint="eastAsia"/>
          <w:sz w:val="24"/>
        </w:rPr>
        <w:t>，用于根据所述获取模块</w:t>
      </w:r>
      <w:r w:rsidR="000E0EC2">
        <w:rPr>
          <w:rFonts w:hint="eastAsia"/>
          <w:sz w:val="24"/>
        </w:rPr>
        <w:t>（</w:t>
      </w:r>
      <w:r w:rsidR="000E0EC2">
        <w:rPr>
          <w:rFonts w:hint="eastAsia"/>
          <w:sz w:val="24"/>
        </w:rPr>
        <w:t>6</w:t>
      </w:r>
      <w:r w:rsidR="000E0EC2">
        <w:rPr>
          <w:sz w:val="24"/>
        </w:rPr>
        <w:t>01</w:t>
      </w:r>
      <w:r w:rsidR="000E0EC2">
        <w:rPr>
          <w:rFonts w:hint="eastAsia"/>
          <w:sz w:val="24"/>
        </w:rPr>
        <w:t>）</w:t>
      </w:r>
      <w:r>
        <w:rPr>
          <w:rFonts w:hint="eastAsia"/>
          <w:sz w:val="24"/>
        </w:rPr>
        <w:t>获取到的所述运行数据确定所述设备的变量信息，其中，所述变量信息</w:t>
      </w:r>
      <w:r w:rsidR="00B02F4C">
        <w:rPr>
          <w:rFonts w:hint="eastAsia"/>
          <w:sz w:val="24"/>
        </w:rPr>
        <w:t>从所述运行数据中直接获取，或者通过对所述运行数据进行处理而获得</w:t>
      </w:r>
      <w:r>
        <w:rPr>
          <w:rFonts w:hint="eastAsia"/>
          <w:sz w:val="24"/>
        </w:rPr>
        <w:t>；</w:t>
      </w:r>
    </w:p>
    <w:p w14:paraId="72FB8158" w14:textId="0A36971B" w:rsidR="00AD2C07" w:rsidRDefault="00AD2C07" w:rsidP="00023E79">
      <w:pPr>
        <w:spacing w:line="360" w:lineRule="auto"/>
        <w:ind w:firstLineChars="200" w:firstLine="480"/>
        <w:rPr>
          <w:sz w:val="24"/>
        </w:rPr>
      </w:pPr>
      <w:r>
        <w:rPr>
          <w:rFonts w:hint="eastAsia"/>
          <w:sz w:val="24"/>
        </w:rPr>
        <w:t>计算模块</w:t>
      </w:r>
      <w:r w:rsidR="000E0EC2">
        <w:rPr>
          <w:rFonts w:hint="eastAsia"/>
          <w:sz w:val="24"/>
        </w:rPr>
        <w:t>（</w:t>
      </w:r>
      <w:r w:rsidR="000E0EC2">
        <w:rPr>
          <w:rFonts w:hint="eastAsia"/>
          <w:sz w:val="24"/>
        </w:rPr>
        <w:t>6</w:t>
      </w:r>
      <w:r w:rsidR="000E0EC2">
        <w:rPr>
          <w:sz w:val="24"/>
        </w:rPr>
        <w:t>03</w:t>
      </w:r>
      <w:r w:rsidR="000E0EC2">
        <w:rPr>
          <w:rFonts w:hint="eastAsia"/>
          <w:sz w:val="24"/>
        </w:rPr>
        <w:t>）</w:t>
      </w:r>
      <w:r>
        <w:rPr>
          <w:rFonts w:hint="eastAsia"/>
          <w:sz w:val="24"/>
        </w:rPr>
        <w:t>，将所述处理模块</w:t>
      </w:r>
      <w:r w:rsidR="000E0EC2">
        <w:rPr>
          <w:rFonts w:hint="eastAsia"/>
          <w:sz w:val="24"/>
        </w:rPr>
        <w:t>（</w:t>
      </w:r>
      <w:r w:rsidR="000E0EC2">
        <w:rPr>
          <w:rFonts w:hint="eastAsia"/>
          <w:sz w:val="24"/>
        </w:rPr>
        <w:t>6</w:t>
      </w:r>
      <w:r w:rsidR="000E0EC2">
        <w:rPr>
          <w:sz w:val="24"/>
        </w:rPr>
        <w:t>02</w:t>
      </w:r>
      <w:r w:rsidR="000E0EC2">
        <w:rPr>
          <w:rFonts w:hint="eastAsia"/>
          <w:sz w:val="24"/>
        </w:rPr>
        <w:t>）</w:t>
      </w:r>
      <w:r>
        <w:rPr>
          <w:rFonts w:hint="eastAsia"/>
          <w:sz w:val="24"/>
        </w:rPr>
        <w:t>获取到的变量信息输入所述异常检测算法，获得所述异常检测算法输出的异常检测结果；</w:t>
      </w:r>
    </w:p>
    <w:p w14:paraId="204D2BC1" w14:textId="5B9982CD" w:rsidR="00AD2C07" w:rsidRDefault="00AD2C07" w:rsidP="00023E79">
      <w:pPr>
        <w:spacing w:line="360" w:lineRule="auto"/>
        <w:ind w:firstLineChars="200" w:firstLine="480"/>
        <w:rPr>
          <w:sz w:val="24"/>
        </w:rPr>
      </w:pPr>
      <w:r>
        <w:rPr>
          <w:rFonts w:hint="eastAsia"/>
          <w:sz w:val="24"/>
        </w:rPr>
        <w:t>判断模块</w:t>
      </w:r>
      <w:r w:rsidR="000E0EC2">
        <w:rPr>
          <w:rFonts w:hint="eastAsia"/>
          <w:sz w:val="24"/>
        </w:rPr>
        <w:t>（</w:t>
      </w:r>
      <w:r w:rsidR="000E0EC2">
        <w:rPr>
          <w:rFonts w:hint="eastAsia"/>
          <w:sz w:val="24"/>
        </w:rPr>
        <w:t>6</w:t>
      </w:r>
      <w:r w:rsidR="000E0EC2">
        <w:rPr>
          <w:sz w:val="24"/>
        </w:rPr>
        <w:t>04</w:t>
      </w:r>
      <w:r w:rsidR="000E0EC2">
        <w:rPr>
          <w:rFonts w:hint="eastAsia"/>
          <w:sz w:val="24"/>
        </w:rPr>
        <w:t>）</w:t>
      </w:r>
      <w:r>
        <w:rPr>
          <w:rFonts w:hint="eastAsia"/>
          <w:sz w:val="24"/>
        </w:rPr>
        <w:t>，用于根据所述计算模块</w:t>
      </w:r>
      <w:r w:rsidR="000E0EC2">
        <w:rPr>
          <w:rFonts w:hint="eastAsia"/>
          <w:sz w:val="24"/>
        </w:rPr>
        <w:t>（</w:t>
      </w:r>
      <w:r w:rsidR="000E0EC2">
        <w:rPr>
          <w:rFonts w:hint="eastAsia"/>
          <w:sz w:val="24"/>
        </w:rPr>
        <w:t>6</w:t>
      </w:r>
      <w:r w:rsidR="000E0EC2">
        <w:rPr>
          <w:sz w:val="24"/>
        </w:rPr>
        <w:t>03</w:t>
      </w:r>
      <w:r w:rsidR="000E0EC2">
        <w:rPr>
          <w:rFonts w:hint="eastAsia"/>
          <w:sz w:val="24"/>
        </w:rPr>
        <w:t>）</w:t>
      </w:r>
      <w:r>
        <w:rPr>
          <w:rFonts w:hint="eastAsia"/>
          <w:sz w:val="24"/>
        </w:rPr>
        <w:t>获得的所述异常检测结果，判断所述异常检测算法检测出的所述设备出现异常的频率是否稳定；</w:t>
      </w:r>
    </w:p>
    <w:p w14:paraId="689B44D5" w14:textId="169CC0BF" w:rsidR="00AD2C07" w:rsidRDefault="006050B5" w:rsidP="00023E79">
      <w:pPr>
        <w:spacing w:line="360" w:lineRule="auto"/>
        <w:ind w:firstLineChars="200" w:firstLine="480"/>
        <w:rPr>
          <w:sz w:val="24"/>
        </w:rPr>
      </w:pPr>
      <w:r>
        <w:rPr>
          <w:rFonts w:hint="eastAsia"/>
          <w:sz w:val="24"/>
        </w:rPr>
        <w:t>第一</w:t>
      </w:r>
      <w:r w:rsidR="00AD2C07">
        <w:rPr>
          <w:rFonts w:hint="eastAsia"/>
          <w:sz w:val="24"/>
        </w:rPr>
        <w:t>调整模块</w:t>
      </w:r>
      <w:r w:rsidR="000E0EC2">
        <w:rPr>
          <w:rFonts w:hint="eastAsia"/>
          <w:sz w:val="24"/>
        </w:rPr>
        <w:t>（</w:t>
      </w:r>
      <w:r w:rsidR="000E0EC2">
        <w:rPr>
          <w:rFonts w:hint="eastAsia"/>
          <w:sz w:val="24"/>
        </w:rPr>
        <w:t>6</w:t>
      </w:r>
      <w:r w:rsidR="000E0EC2">
        <w:rPr>
          <w:sz w:val="24"/>
        </w:rPr>
        <w:t>05</w:t>
      </w:r>
      <w:r w:rsidR="000E0EC2">
        <w:rPr>
          <w:rFonts w:hint="eastAsia"/>
          <w:sz w:val="24"/>
        </w:rPr>
        <w:t>）</w:t>
      </w:r>
      <w:r w:rsidR="00AD2C07">
        <w:rPr>
          <w:rFonts w:hint="eastAsia"/>
          <w:sz w:val="24"/>
        </w:rPr>
        <w:t>，用于</w:t>
      </w:r>
      <w:r>
        <w:rPr>
          <w:rFonts w:hint="eastAsia"/>
          <w:sz w:val="24"/>
        </w:rPr>
        <w:t>在所述判断模块</w:t>
      </w:r>
      <w:r w:rsidR="000E0EC2">
        <w:rPr>
          <w:rFonts w:hint="eastAsia"/>
          <w:sz w:val="24"/>
        </w:rPr>
        <w:t>（</w:t>
      </w:r>
      <w:r w:rsidR="000E0EC2">
        <w:rPr>
          <w:rFonts w:hint="eastAsia"/>
          <w:sz w:val="24"/>
        </w:rPr>
        <w:t>6</w:t>
      </w:r>
      <w:r w:rsidR="000E0EC2">
        <w:rPr>
          <w:sz w:val="24"/>
        </w:rPr>
        <w:t>04</w:t>
      </w:r>
      <w:r w:rsidR="000E0EC2">
        <w:rPr>
          <w:rFonts w:hint="eastAsia"/>
          <w:sz w:val="24"/>
        </w:rPr>
        <w:t>）</w:t>
      </w:r>
      <w:r>
        <w:rPr>
          <w:rFonts w:hint="eastAsia"/>
          <w:sz w:val="24"/>
        </w:rPr>
        <w:t>确定所述异常检测算法检测出的所述设备出现异常的频率不稳定时，对所述异常检测算法的参数进行调整。</w:t>
      </w:r>
    </w:p>
    <w:p w14:paraId="5FBC5FBE" w14:textId="1615F0F2" w:rsidR="006050B5" w:rsidRDefault="00B02F4C" w:rsidP="00023E79">
      <w:pPr>
        <w:spacing w:line="360" w:lineRule="auto"/>
        <w:ind w:firstLineChars="200" w:firstLine="480"/>
        <w:rPr>
          <w:sz w:val="24"/>
        </w:rPr>
      </w:pPr>
      <w:r>
        <w:rPr>
          <w:sz w:val="24"/>
        </w:rPr>
        <w:t>9</w:t>
      </w:r>
      <w:r w:rsidR="006050B5">
        <w:rPr>
          <w:rFonts w:hint="eastAsia"/>
          <w:sz w:val="24"/>
        </w:rPr>
        <w:t>、根据权利要求</w:t>
      </w:r>
      <w:r w:rsidR="005A05DB">
        <w:rPr>
          <w:sz w:val="24"/>
        </w:rPr>
        <w:t>8</w:t>
      </w:r>
      <w:r w:rsidR="006050B5">
        <w:rPr>
          <w:rFonts w:hint="eastAsia"/>
          <w:sz w:val="24"/>
        </w:rPr>
        <w:t>所述的装置，其中，所述装置还包括：</w:t>
      </w:r>
    </w:p>
    <w:p w14:paraId="7F7DA8D2" w14:textId="177C7FA6" w:rsidR="006050B5" w:rsidRDefault="006050B5" w:rsidP="00023E79">
      <w:pPr>
        <w:spacing w:line="360" w:lineRule="auto"/>
        <w:ind w:firstLineChars="200" w:firstLine="480"/>
        <w:rPr>
          <w:sz w:val="24"/>
        </w:rPr>
      </w:pPr>
      <w:r>
        <w:rPr>
          <w:rFonts w:hint="eastAsia"/>
          <w:sz w:val="24"/>
        </w:rPr>
        <w:t>报警模块</w:t>
      </w:r>
      <w:r w:rsidR="000E0EC2">
        <w:rPr>
          <w:rFonts w:hint="eastAsia"/>
          <w:sz w:val="24"/>
        </w:rPr>
        <w:t>（</w:t>
      </w:r>
      <w:r w:rsidR="000E0EC2">
        <w:rPr>
          <w:rFonts w:hint="eastAsia"/>
          <w:sz w:val="24"/>
        </w:rPr>
        <w:t>6</w:t>
      </w:r>
      <w:r w:rsidR="000E0EC2">
        <w:rPr>
          <w:sz w:val="24"/>
        </w:rPr>
        <w:t>06</w:t>
      </w:r>
      <w:r w:rsidR="000E0EC2">
        <w:rPr>
          <w:rFonts w:hint="eastAsia"/>
          <w:sz w:val="24"/>
        </w:rPr>
        <w:t>）</w:t>
      </w:r>
      <w:r>
        <w:rPr>
          <w:rFonts w:hint="eastAsia"/>
          <w:sz w:val="24"/>
        </w:rPr>
        <w:t>，用于在所述判断模块</w:t>
      </w:r>
      <w:r w:rsidR="000E0EC2">
        <w:rPr>
          <w:rFonts w:hint="eastAsia"/>
          <w:sz w:val="24"/>
        </w:rPr>
        <w:t>（</w:t>
      </w:r>
      <w:r w:rsidR="000E0EC2">
        <w:rPr>
          <w:rFonts w:hint="eastAsia"/>
          <w:sz w:val="24"/>
        </w:rPr>
        <w:t>6</w:t>
      </w:r>
      <w:r w:rsidR="000E0EC2">
        <w:rPr>
          <w:sz w:val="24"/>
        </w:rPr>
        <w:t>04</w:t>
      </w:r>
      <w:r w:rsidR="000E0EC2">
        <w:rPr>
          <w:rFonts w:hint="eastAsia"/>
          <w:sz w:val="24"/>
        </w:rPr>
        <w:t>）</w:t>
      </w:r>
      <w:r>
        <w:rPr>
          <w:rFonts w:hint="eastAsia"/>
          <w:sz w:val="24"/>
        </w:rPr>
        <w:t>确定所述异常检测算法检测出的所述设备出现异常的频率稳定时，若所述异常检测结果表征所述设备出现异常，则发送报警信息；</w:t>
      </w:r>
    </w:p>
    <w:p w14:paraId="3C1D80EF" w14:textId="043D23EF" w:rsidR="006050B5" w:rsidRDefault="006050B5" w:rsidP="00023E79">
      <w:pPr>
        <w:spacing w:line="360" w:lineRule="auto"/>
        <w:ind w:firstLineChars="200" w:firstLine="480"/>
        <w:rPr>
          <w:sz w:val="24"/>
        </w:rPr>
      </w:pPr>
      <w:r>
        <w:rPr>
          <w:rFonts w:hint="eastAsia"/>
          <w:sz w:val="24"/>
        </w:rPr>
        <w:t>接收模块</w:t>
      </w:r>
      <w:r w:rsidR="000E0EC2">
        <w:rPr>
          <w:rFonts w:hint="eastAsia"/>
          <w:sz w:val="24"/>
        </w:rPr>
        <w:t>（</w:t>
      </w:r>
      <w:r w:rsidR="000E0EC2">
        <w:rPr>
          <w:rFonts w:hint="eastAsia"/>
          <w:sz w:val="24"/>
        </w:rPr>
        <w:t>6</w:t>
      </w:r>
      <w:r w:rsidR="000E0EC2">
        <w:rPr>
          <w:sz w:val="24"/>
        </w:rPr>
        <w:t>07</w:t>
      </w:r>
      <w:r w:rsidR="000E0EC2">
        <w:rPr>
          <w:rFonts w:hint="eastAsia"/>
          <w:sz w:val="24"/>
        </w:rPr>
        <w:t>）</w:t>
      </w:r>
      <w:r>
        <w:rPr>
          <w:rFonts w:hint="eastAsia"/>
          <w:sz w:val="24"/>
        </w:rPr>
        <w:t>，用于接收针对所述报警模块</w:t>
      </w:r>
      <w:r w:rsidR="000E0EC2">
        <w:rPr>
          <w:rFonts w:hint="eastAsia"/>
          <w:sz w:val="24"/>
        </w:rPr>
        <w:t>（</w:t>
      </w:r>
      <w:r w:rsidR="000E0EC2">
        <w:rPr>
          <w:rFonts w:hint="eastAsia"/>
          <w:sz w:val="24"/>
        </w:rPr>
        <w:t>6</w:t>
      </w:r>
      <w:r w:rsidR="000E0EC2">
        <w:rPr>
          <w:sz w:val="24"/>
        </w:rPr>
        <w:t>06</w:t>
      </w:r>
      <w:r w:rsidR="000E0EC2">
        <w:rPr>
          <w:rFonts w:hint="eastAsia"/>
          <w:sz w:val="24"/>
        </w:rPr>
        <w:t>）</w:t>
      </w:r>
      <w:r>
        <w:rPr>
          <w:rFonts w:hint="eastAsia"/>
          <w:sz w:val="24"/>
        </w:rPr>
        <w:t>发送的所述报警信息的标注信息，其中，所述标注信息由用户根据所述报警信息确定，所述标注信息由于指示所述变量信息对应于所述设备运行异常或运行正常；</w:t>
      </w:r>
    </w:p>
    <w:p w14:paraId="7A5A3ACC" w14:textId="29FF78D9" w:rsidR="006050B5" w:rsidRDefault="006050B5" w:rsidP="00023E79">
      <w:pPr>
        <w:spacing w:line="360" w:lineRule="auto"/>
        <w:ind w:firstLineChars="200" w:firstLine="480"/>
        <w:rPr>
          <w:sz w:val="24"/>
        </w:rPr>
      </w:pPr>
      <w:r>
        <w:rPr>
          <w:rFonts w:hint="eastAsia"/>
          <w:sz w:val="24"/>
        </w:rPr>
        <w:t>生成模块</w:t>
      </w:r>
      <w:r w:rsidR="000E0EC2">
        <w:rPr>
          <w:rFonts w:hint="eastAsia"/>
          <w:sz w:val="24"/>
        </w:rPr>
        <w:t>（</w:t>
      </w:r>
      <w:r w:rsidR="000E0EC2">
        <w:rPr>
          <w:rFonts w:hint="eastAsia"/>
          <w:sz w:val="24"/>
        </w:rPr>
        <w:t>6</w:t>
      </w:r>
      <w:r w:rsidR="000E0EC2">
        <w:rPr>
          <w:sz w:val="24"/>
        </w:rPr>
        <w:t>08</w:t>
      </w:r>
      <w:r w:rsidR="000E0EC2">
        <w:rPr>
          <w:rFonts w:hint="eastAsia"/>
          <w:sz w:val="24"/>
        </w:rPr>
        <w:t>）</w:t>
      </w:r>
      <w:r>
        <w:rPr>
          <w:rFonts w:hint="eastAsia"/>
          <w:sz w:val="24"/>
        </w:rPr>
        <w:t>，用于根据所述接收模块</w:t>
      </w:r>
      <w:r w:rsidR="000E0EC2">
        <w:rPr>
          <w:rFonts w:hint="eastAsia"/>
          <w:sz w:val="24"/>
        </w:rPr>
        <w:t>（</w:t>
      </w:r>
      <w:r w:rsidR="000E0EC2">
        <w:rPr>
          <w:rFonts w:hint="eastAsia"/>
          <w:sz w:val="24"/>
        </w:rPr>
        <w:t>6</w:t>
      </w:r>
      <w:r w:rsidR="000E0EC2">
        <w:rPr>
          <w:sz w:val="24"/>
        </w:rPr>
        <w:t>07</w:t>
      </w:r>
      <w:r w:rsidR="000E0EC2">
        <w:rPr>
          <w:rFonts w:hint="eastAsia"/>
          <w:sz w:val="24"/>
        </w:rPr>
        <w:t>）</w:t>
      </w:r>
      <w:r>
        <w:rPr>
          <w:rFonts w:hint="eastAsia"/>
          <w:sz w:val="24"/>
        </w:rPr>
        <w:t>接收到的所述标注信息和所述处理模块获得的所述变量信息，形成样本数据；</w:t>
      </w:r>
    </w:p>
    <w:p w14:paraId="31FAEA5D" w14:textId="62C93FAA" w:rsidR="006050B5" w:rsidRDefault="006050B5" w:rsidP="00023E79">
      <w:pPr>
        <w:spacing w:line="360" w:lineRule="auto"/>
        <w:ind w:firstLineChars="200" w:firstLine="480"/>
        <w:rPr>
          <w:sz w:val="24"/>
        </w:rPr>
      </w:pPr>
      <w:r>
        <w:rPr>
          <w:rFonts w:hint="eastAsia"/>
          <w:sz w:val="24"/>
        </w:rPr>
        <w:t>存储模块</w:t>
      </w:r>
      <w:r w:rsidR="000E0EC2">
        <w:rPr>
          <w:rFonts w:hint="eastAsia"/>
          <w:sz w:val="24"/>
        </w:rPr>
        <w:t>（</w:t>
      </w:r>
      <w:r w:rsidR="000E0EC2">
        <w:rPr>
          <w:rFonts w:hint="eastAsia"/>
          <w:sz w:val="24"/>
        </w:rPr>
        <w:t>6</w:t>
      </w:r>
      <w:r w:rsidR="000E0EC2">
        <w:rPr>
          <w:sz w:val="24"/>
        </w:rPr>
        <w:t>09</w:t>
      </w:r>
      <w:r w:rsidR="000E0EC2">
        <w:rPr>
          <w:rFonts w:hint="eastAsia"/>
          <w:sz w:val="24"/>
        </w:rPr>
        <w:t>）</w:t>
      </w:r>
      <w:r>
        <w:rPr>
          <w:rFonts w:hint="eastAsia"/>
          <w:sz w:val="24"/>
        </w:rPr>
        <w:t>，用于将所述生成模块</w:t>
      </w:r>
      <w:r w:rsidR="000E0EC2">
        <w:rPr>
          <w:rFonts w:hint="eastAsia"/>
          <w:sz w:val="24"/>
        </w:rPr>
        <w:t>（</w:t>
      </w:r>
      <w:r w:rsidR="000E0EC2">
        <w:rPr>
          <w:rFonts w:hint="eastAsia"/>
          <w:sz w:val="24"/>
        </w:rPr>
        <w:t>6</w:t>
      </w:r>
      <w:r w:rsidR="000E0EC2">
        <w:rPr>
          <w:sz w:val="24"/>
        </w:rPr>
        <w:t>08</w:t>
      </w:r>
      <w:r w:rsidR="000E0EC2">
        <w:rPr>
          <w:rFonts w:hint="eastAsia"/>
          <w:sz w:val="24"/>
        </w:rPr>
        <w:t>）</w:t>
      </w:r>
      <w:r>
        <w:rPr>
          <w:rFonts w:hint="eastAsia"/>
          <w:sz w:val="24"/>
        </w:rPr>
        <w:t>形成的所述样本数据存储到预先创建的数据库中</w:t>
      </w:r>
      <w:r w:rsidR="00B02F4C">
        <w:rPr>
          <w:rFonts w:hint="eastAsia"/>
          <w:sz w:val="24"/>
        </w:rPr>
        <w:t>。</w:t>
      </w:r>
    </w:p>
    <w:p w14:paraId="2B51FE85" w14:textId="5A49EC77" w:rsidR="00B02F4C" w:rsidRPr="00B02F4C" w:rsidRDefault="00B02F4C" w:rsidP="00023E79">
      <w:pPr>
        <w:spacing w:line="360" w:lineRule="auto"/>
        <w:ind w:firstLineChars="200" w:firstLine="480"/>
        <w:rPr>
          <w:sz w:val="24"/>
        </w:rPr>
      </w:pPr>
      <w:r>
        <w:rPr>
          <w:rFonts w:hint="eastAsia"/>
          <w:sz w:val="24"/>
        </w:rPr>
        <w:t>1</w:t>
      </w:r>
      <w:r>
        <w:rPr>
          <w:sz w:val="24"/>
        </w:rPr>
        <w:t>0</w:t>
      </w:r>
      <w:r>
        <w:rPr>
          <w:rFonts w:hint="eastAsia"/>
          <w:sz w:val="24"/>
        </w:rPr>
        <w:t>、根据权利要求</w:t>
      </w:r>
      <w:r>
        <w:rPr>
          <w:rFonts w:hint="eastAsia"/>
          <w:sz w:val="24"/>
        </w:rPr>
        <w:t>9</w:t>
      </w:r>
      <w:r>
        <w:rPr>
          <w:rFonts w:hint="eastAsia"/>
          <w:sz w:val="24"/>
        </w:rPr>
        <w:t>所述的装置，其中，所述装置还包括：</w:t>
      </w:r>
    </w:p>
    <w:p w14:paraId="07E10655" w14:textId="15B54655" w:rsidR="000B3061" w:rsidRDefault="006050B5" w:rsidP="00023E79">
      <w:pPr>
        <w:spacing w:line="360" w:lineRule="auto"/>
        <w:ind w:firstLineChars="200" w:firstLine="480"/>
        <w:rPr>
          <w:ins w:id="29" w:author="yan xipeng" w:date="2021-07-28T11:45:00Z"/>
          <w:sz w:val="24"/>
        </w:rPr>
      </w:pPr>
      <w:r>
        <w:rPr>
          <w:rFonts w:hint="eastAsia"/>
          <w:sz w:val="24"/>
        </w:rPr>
        <w:t>第二调整模块</w:t>
      </w:r>
      <w:r w:rsidR="000E0EC2">
        <w:rPr>
          <w:rFonts w:hint="eastAsia"/>
          <w:sz w:val="24"/>
        </w:rPr>
        <w:t>（</w:t>
      </w:r>
      <w:r w:rsidR="000E0EC2">
        <w:rPr>
          <w:rFonts w:hint="eastAsia"/>
          <w:sz w:val="24"/>
        </w:rPr>
        <w:t>6</w:t>
      </w:r>
      <w:r w:rsidR="000E0EC2">
        <w:rPr>
          <w:sz w:val="24"/>
        </w:rPr>
        <w:t>10</w:t>
      </w:r>
      <w:r w:rsidR="000E0EC2">
        <w:rPr>
          <w:rFonts w:hint="eastAsia"/>
          <w:sz w:val="24"/>
        </w:rPr>
        <w:t>）</w:t>
      </w:r>
      <w:r>
        <w:rPr>
          <w:rFonts w:hint="eastAsia"/>
          <w:sz w:val="24"/>
        </w:rPr>
        <w:t>，用于</w:t>
      </w:r>
      <w:r w:rsidR="00B02F4C">
        <w:rPr>
          <w:rFonts w:hint="eastAsia"/>
          <w:sz w:val="24"/>
        </w:rPr>
        <w:t>若所述接收模块（</w:t>
      </w:r>
      <w:r w:rsidR="00B02F4C">
        <w:rPr>
          <w:rFonts w:hint="eastAsia"/>
          <w:sz w:val="24"/>
        </w:rPr>
        <w:t>6</w:t>
      </w:r>
      <w:r w:rsidR="00B02F4C">
        <w:rPr>
          <w:sz w:val="24"/>
        </w:rPr>
        <w:t>07</w:t>
      </w:r>
      <w:r w:rsidR="00B02F4C">
        <w:rPr>
          <w:rFonts w:hint="eastAsia"/>
          <w:sz w:val="24"/>
        </w:rPr>
        <w:t>）接收到的所述标注信息指示所述变量信息对应于所述设备运行</w:t>
      </w:r>
      <w:del w:id="30" w:author="yan xipeng" w:date="2021-07-28T11:45:00Z">
        <w:r w:rsidR="00B02F4C" w:rsidDel="000B3061">
          <w:rPr>
            <w:rFonts w:hint="eastAsia"/>
            <w:sz w:val="24"/>
          </w:rPr>
          <w:delText>正常</w:delText>
        </w:r>
      </w:del>
      <w:ins w:id="31" w:author="yan xipeng" w:date="2021-07-28T11:45:00Z">
        <w:r w:rsidR="000B3061">
          <w:rPr>
            <w:rFonts w:hint="eastAsia"/>
            <w:sz w:val="24"/>
          </w:rPr>
          <w:t>异常</w:t>
        </w:r>
      </w:ins>
      <w:r w:rsidR="00B02F4C">
        <w:rPr>
          <w:rFonts w:hint="eastAsia"/>
          <w:sz w:val="24"/>
        </w:rPr>
        <w:t>，</w:t>
      </w:r>
      <w:ins w:id="32" w:author="yan xipeng" w:date="2021-07-28T11:45:00Z">
        <w:r w:rsidR="000B3061">
          <w:rPr>
            <w:rFonts w:hint="eastAsia"/>
            <w:sz w:val="24"/>
          </w:rPr>
          <w:t>则根据所述变量信息和所述标注信息包括的异常</w:t>
        </w:r>
      </w:ins>
      <w:ins w:id="33" w:author="yan xipeng" w:date="2021-07-28T11:46:00Z">
        <w:r w:rsidR="000B3061">
          <w:rPr>
            <w:rFonts w:hint="eastAsia"/>
            <w:sz w:val="24"/>
          </w:rPr>
          <w:t>类别信息，对预先构建的异常分类模型进行优化训练，其中，所述异常类别信息用于指示所述设备所出现异常的类别，所述异常分类模型用于根据所述变量信息确定所述设备所出现异常的类别。</w:t>
        </w:r>
      </w:ins>
    </w:p>
    <w:p w14:paraId="6EF46D27" w14:textId="5478C48A" w:rsidR="006050B5" w:rsidDel="000B3061" w:rsidRDefault="00B02F4C" w:rsidP="00023E79">
      <w:pPr>
        <w:spacing w:line="360" w:lineRule="auto"/>
        <w:ind w:firstLineChars="200" w:firstLine="480"/>
        <w:rPr>
          <w:del w:id="34" w:author="yan xipeng" w:date="2021-07-28T11:47:00Z"/>
          <w:sz w:val="24"/>
        </w:rPr>
      </w:pPr>
      <w:del w:id="35" w:author="yan xipeng" w:date="2021-07-28T11:47:00Z">
        <w:r w:rsidDel="000B3061">
          <w:rPr>
            <w:rFonts w:hint="eastAsia"/>
            <w:sz w:val="24"/>
          </w:rPr>
          <w:delText>在所述存储模块（</w:delText>
        </w:r>
        <w:r w:rsidDel="000B3061">
          <w:rPr>
            <w:rFonts w:hint="eastAsia"/>
            <w:sz w:val="24"/>
          </w:rPr>
          <w:delText>6</w:delText>
        </w:r>
        <w:r w:rsidDel="000B3061">
          <w:rPr>
            <w:sz w:val="24"/>
          </w:rPr>
          <w:delText>09</w:delText>
        </w:r>
        <w:r w:rsidDel="000B3061">
          <w:rPr>
            <w:rFonts w:hint="eastAsia"/>
            <w:sz w:val="24"/>
          </w:rPr>
          <w:delText>）将所述样本数据存储到所述数据库中后，</w:delText>
        </w:r>
        <w:r w:rsidR="006050B5" w:rsidDel="000B3061">
          <w:rPr>
            <w:rFonts w:hint="eastAsia"/>
            <w:sz w:val="24"/>
          </w:rPr>
          <w:delText>根据所述数据库中存储的所述样本数据，对所述异常检测算法的参数进行调整。</w:delText>
        </w:r>
      </w:del>
    </w:p>
    <w:p w14:paraId="1C89B7E1" w14:textId="4DE504FE" w:rsidR="00004498" w:rsidRDefault="00B02F4C" w:rsidP="00023E79">
      <w:pPr>
        <w:spacing w:line="360" w:lineRule="auto"/>
        <w:ind w:firstLineChars="200" w:firstLine="480"/>
        <w:rPr>
          <w:sz w:val="24"/>
        </w:rPr>
      </w:pPr>
      <w:r>
        <w:rPr>
          <w:sz w:val="24"/>
        </w:rPr>
        <w:lastRenderedPageBreak/>
        <w:t>11</w:t>
      </w:r>
      <w:r w:rsidR="00C24C5B">
        <w:rPr>
          <w:rFonts w:hint="eastAsia"/>
          <w:sz w:val="24"/>
        </w:rPr>
        <w:t>、根据权利要求</w:t>
      </w:r>
      <w:r>
        <w:rPr>
          <w:rFonts w:hint="eastAsia"/>
          <w:sz w:val="24"/>
        </w:rPr>
        <w:t>8</w:t>
      </w:r>
      <w:r>
        <w:rPr>
          <w:rFonts w:hint="eastAsia"/>
          <w:sz w:val="24"/>
        </w:rPr>
        <w:t>至</w:t>
      </w:r>
      <w:r>
        <w:rPr>
          <w:rFonts w:hint="eastAsia"/>
          <w:sz w:val="24"/>
        </w:rPr>
        <w:t>1</w:t>
      </w:r>
      <w:r>
        <w:rPr>
          <w:sz w:val="24"/>
        </w:rPr>
        <w:t>0</w:t>
      </w:r>
      <w:r>
        <w:rPr>
          <w:rFonts w:hint="eastAsia"/>
          <w:sz w:val="24"/>
        </w:rPr>
        <w:t>中内任一</w:t>
      </w:r>
      <w:r w:rsidR="00C24C5B">
        <w:rPr>
          <w:rFonts w:hint="eastAsia"/>
          <w:sz w:val="24"/>
        </w:rPr>
        <w:t>所述的装置，其中，所述判断模块</w:t>
      </w:r>
      <w:r w:rsidR="00304F2D">
        <w:rPr>
          <w:rFonts w:hint="eastAsia"/>
          <w:sz w:val="24"/>
        </w:rPr>
        <w:t>（</w:t>
      </w:r>
      <w:r w:rsidR="00304F2D">
        <w:rPr>
          <w:rFonts w:hint="eastAsia"/>
          <w:sz w:val="24"/>
        </w:rPr>
        <w:t>6</w:t>
      </w:r>
      <w:r w:rsidR="00304F2D">
        <w:rPr>
          <w:sz w:val="24"/>
        </w:rPr>
        <w:t>04</w:t>
      </w:r>
      <w:r w:rsidR="00304F2D">
        <w:rPr>
          <w:rFonts w:hint="eastAsia"/>
          <w:sz w:val="24"/>
        </w:rPr>
        <w:t>）</w:t>
      </w:r>
      <w:r w:rsidR="00C24C5B">
        <w:rPr>
          <w:rFonts w:hint="eastAsia"/>
          <w:sz w:val="24"/>
        </w:rPr>
        <w:t>用于执行如下处理：</w:t>
      </w:r>
    </w:p>
    <w:p w14:paraId="150EA3C2" w14:textId="77777777" w:rsidR="00C24C5B" w:rsidRDefault="00C24C5B" w:rsidP="00C24C5B">
      <w:pPr>
        <w:spacing w:line="360" w:lineRule="auto"/>
        <w:ind w:firstLineChars="200" w:firstLine="480"/>
        <w:rPr>
          <w:sz w:val="24"/>
        </w:rPr>
      </w:pPr>
      <w:r>
        <w:rPr>
          <w:rFonts w:hint="eastAsia"/>
          <w:sz w:val="24"/>
        </w:rPr>
        <w:t>根据所述异常检测结果，计算第一异常频率，其中，所述第一异常频率用于表征所述异常检测算法在当前检测周期内检测到所述设备出现异常的频率；</w:t>
      </w:r>
    </w:p>
    <w:p w14:paraId="6DACFA8D" w14:textId="77777777" w:rsidR="00C24C5B" w:rsidRDefault="00C24C5B" w:rsidP="00C24C5B">
      <w:pPr>
        <w:spacing w:line="360" w:lineRule="auto"/>
        <w:ind w:firstLineChars="200" w:firstLine="480"/>
        <w:rPr>
          <w:sz w:val="24"/>
        </w:rPr>
      </w:pPr>
      <w:r>
        <w:rPr>
          <w:rFonts w:hint="eastAsia"/>
          <w:sz w:val="24"/>
        </w:rPr>
        <w:t>获取第二异常频率，其中，所述第二异常频率用于表征所述异常检测算法在历史检测周期内检测到所述设备出现异常的频率；</w:t>
      </w:r>
    </w:p>
    <w:p w14:paraId="2014F274" w14:textId="77777777" w:rsidR="00C24C5B" w:rsidRDefault="00C24C5B" w:rsidP="00C24C5B">
      <w:pPr>
        <w:spacing w:line="360" w:lineRule="auto"/>
        <w:ind w:firstLineChars="200" w:firstLine="480"/>
        <w:rPr>
          <w:sz w:val="24"/>
        </w:rPr>
      </w:pPr>
      <w:r>
        <w:rPr>
          <w:rFonts w:hint="eastAsia"/>
          <w:sz w:val="24"/>
        </w:rPr>
        <w:t>判断所述第一异常频率与所述第二异常频率的差值是否小于预设的频率差阈值；</w:t>
      </w:r>
    </w:p>
    <w:p w14:paraId="5EA61019" w14:textId="77777777" w:rsidR="00C24C5B" w:rsidRDefault="00C24C5B" w:rsidP="00C24C5B">
      <w:pPr>
        <w:spacing w:line="360" w:lineRule="auto"/>
        <w:ind w:firstLineChars="400" w:firstLine="960"/>
        <w:rPr>
          <w:sz w:val="24"/>
        </w:rPr>
      </w:pPr>
      <w:r>
        <w:rPr>
          <w:rFonts w:hint="eastAsia"/>
          <w:sz w:val="24"/>
        </w:rPr>
        <w:t>若所述第一异常频率与所述第二异常频率的差值小于所述频率差阈值，则确定所述异常检测算法检测出的所述设备出现异常的频率稳定；</w:t>
      </w:r>
    </w:p>
    <w:p w14:paraId="23C4859F" w14:textId="77777777" w:rsidR="00C24C5B" w:rsidRPr="004D2CA7" w:rsidRDefault="00C24C5B" w:rsidP="00C24C5B">
      <w:pPr>
        <w:spacing w:line="360" w:lineRule="auto"/>
        <w:ind w:firstLineChars="400" w:firstLine="960"/>
        <w:rPr>
          <w:sz w:val="24"/>
        </w:rPr>
      </w:pPr>
      <w:r>
        <w:rPr>
          <w:rFonts w:hint="eastAsia"/>
          <w:sz w:val="24"/>
        </w:rPr>
        <w:t>若所述第一异常频率与所述第二异常频率的差值大于或等于所述频率差阈值，则确定所述异常检测算法检测出的所述设备出现异常的频率不稳定。</w:t>
      </w:r>
    </w:p>
    <w:p w14:paraId="601B6973" w14:textId="50B48CB0" w:rsidR="00C24C5B" w:rsidRDefault="00B02F4C" w:rsidP="00023E79">
      <w:pPr>
        <w:spacing w:line="360" w:lineRule="auto"/>
        <w:ind w:firstLineChars="200" w:firstLine="480"/>
        <w:rPr>
          <w:sz w:val="24"/>
        </w:rPr>
      </w:pPr>
      <w:r>
        <w:rPr>
          <w:sz w:val="24"/>
        </w:rPr>
        <w:t>12</w:t>
      </w:r>
      <w:r w:rsidR="00C24C5B">
        <w:rPr>
          <w:rFonts w:hint="eastAsia"/>
          <w:sz w:val="24"/>
        </w:rPr>
        <w:t>、根据权利要求</w:t>
      </w:r>
      <w:r w:rsidR="005A05DB">
        <w:rPr>
          <w:sz w:val="24"/>
        </w:rPr>
        <w:t>8</w:t>
      </w:r>
      <w:r w:rsidR="00C24C5B">
        <w:rPr>
          <w:rFonts w:hint="eastAsia"/>
          <w:sz w:val="24"/>
        </w:rPr>
        <w:t>所述的装置，其中，所述第一调整模块</w:t>
      </w:r>
      <w:r w:rsidR="00304F2D">
        <w:rPr>
          <w:rFonts w:hint="eastAsia"/>
          <w:sz w:val="24"/>
        </w:rPr>
        <w:t>（</w:t>
      </w:r>
      <w:r w:rsidR="00304F2D">
        <w:rPr>
          <w:rFonts w:hint="eastAsia"/>
          <w:sz w:val="24"/>
        </w:rPr>
        <w:t>6</w:t>
      </w:r>
      <w:r w:rsidR="00304F2D">
        <w:rPr>
          <w:sz w:val="24"/>
        </w:rPr>
        <w:t>05</w:t>
      </w:r>
      <w:r w:rsidR="00304F2D">
        <w:rPr>
          <w:rFonts w:hint="eastAsia"/>
          <w:sz w:val="24"/>
        </w:rPr>
        <w:t>）</w:t>
      </w:r>
      <w:r w:rsidR="00C24C5B">
        <w:rPr>
          <w:rFonts w:hint="eastAsia"/>
          <w:sz w:val="24"/>
        </w:rPr>
        <w:t>用于执行如下处理：</w:t>
      </w:r>
    </w:p>
    <w:p w14:paraId="49DEE49D" w14:textId="77777777" w:rsidR="00C24C5B" w:rsidRDefault="00C24C5B" w:rsidP="00C24C5B">
      <w:pPr>
        <w:spacing w:line="360" w:lineRule="auto"/>
        <w:ind w:firstLineChars="200" w:firstLine="480"/>
        <w:rPr>
          <w:sz w:val="24"/>
        </w:rPr>
      </w:pPr>
      <w:r>
        <w:rPr>
          <w:rFonts w:hint="eastAsia"/>
          <w:sz w:val="24"/>
        </w:rPr>
        <w:t>根据所述异常检测结果，确定所述异常检测算法检测到所述设备在相邻的至少两个时间窗内出现异常的频率；</w:t>
      </w:r>
    </w:p>
    <w:p w14:paraId="06F541B1" w14:textId="398622AA" w:rsidR="00C24C5B" w:rsidRDefault="00C24C5B" w:rsidP="00C24C5B">
      <w:pPr>
        <w:spacing w:line="360" w:lineRule="auto"/>
        <w:ind w:firstLineChars="200" w:firstLine="480"/>
        <w:rPr>
          <w:sz w:val="24"/>
        </w:rPr>
      </w:pPr>
      <w:r>
        <w:rPr>
          <w:rFonts w:hint="eastAsia"/>
          <w:sz w:val="24"/>
        </w:rPr>
        <w:t>根据所述设备在相邻的至少两个时间窗内出现异常的频率的变化趋势，确定对所述异常检测算法的参数进行调整的</w:t>
      </w:r>
      <w:r w:rsidR="00B02F4C">
        <w:rPr>
          <w:rFonts w:hint="eastAsia"/>
          <w:sz w:val="24"/>
        </w:rPr>
        <w:t>趋势</w:t>
      </w:r>
      <w:r>
        <w:rPr>
          <w:rFonts w:hint="eastAsia"/>
          <w:sz w:val="24"/>
        </w:rPr>
        <w:t>；</w:t>
      </w:r>
    </w:p>
    <w:p w14:paraId="09E5D0F0" w14:textId="69ECAEB8" w:rsidR="00C24C5B" w:rsidRDefault="00C24C5B" w:rsidP="00C24C5B">
      <w:pPr>
        <w:spacing w:line="360" w:lineRule="auto"/>
        <w:ind w:firstLineChars="200" w:firstLine="480"/>
        <w:rPr>
          <w:sz w:val="24"/>
        </w:rPr>
      </w:pPr>
      <w:r>
        <w:rPr>
          <w:rFonts w:hint="eastAsia"/>
          <w:sz w:val="24"/>
        </w:rPr>
        <w:t>根据</w:t>
      </w:r>
      <w:r w:rsidR="00B02F4C">
        <w:rPr>
          <w:rFonts w:hint="eastAsia"/>
          <w:sz w:val="24"/>
        </w:rPr>
        <w:t>对所述异常检测算法的参数进行调整的趋势，</w:t>
      </w:r>
      <w:r>
        <w:rPr>
          <w:rFonts w:hint="eastAsia"/>
          <w:sz w:val="24"/>
        </w:rPr>
        <w:t>按照预先设定的步长值，增大或减小所述异常检测算法的参数。</w:t>
      </w:r>
    </w:p>
    <w:p w14:paraId="45F640A7" w14:textId="351A035D" w:rsidR="00C24C5B" w:rsidRDefault="005547E8" w:rsidP="00C24C5B">
      <w:pPr>
        <w:spacing w:line="360" w:lineRule="auto"/>
        <w:ind w:firstLineChars="200" w:firstLine="480"/>
        <w:rPr>
          <w:sz w:val="24"/>
        </w:rPr>
      </w:pPr>
      <w:r>
        <w:rPr>
          <w:sz w:val="24"/>
        </w:rPr>
        <w:t>13</w:t>
      </w:r>
      <w:r w:rsidR="00C24C5B">
        <w:rPr>
          <w:rFonts w:hint="eastAsia"/>
          <w:sz w:val="24"/>
        </w:rPr>
        <w:t>、根据权利要求</w:t>
      </w:r>
      <w:r>
        <w:rPr>
          <w:sz w:val="24"/>
        </w:rPr>
        <w:t>8</w:t>
      </w:r>
      <w:r w:rsidR="00C24C5B">
        <w:rPr>
          <w:rFonts w:hint="eastAsia"/>
          <w:sz w:val="24"/>
        </w:rPr>
        <w:t>所述的装置，其中，</w:t>
      </w:r>
    </w:p>
    <w:p w14:paraId="6E223F23" w14:textId="13E31F1F" w:rsidR="00C24C5B" w:rsidRDefault="00C24C5B" w:rsidP="00C24C5B">
      <w:pPr>
        <w:spacing w:line="360" w:lineRule="auto"/>
        <w:ind w:firstLineChars="200" w:firstLine="480"/>
        <w:rPr>
          <w:sz w:val="24"/>
        </w:rPr>
      </w:pPr>
      <w:r>
        <w:rPr>
          <w:rFonts w:hint="eastAsia"/>
          <w:sz w:val="24"/>
        </w:rPr>
        <w:t>所述处理模块</w:t>
      </w:r>
      <w:r w:rsidR="00304F2D">
        <w:rPr>
          <w:rFonts w:hint="eastAsia"/>
          <w:sz w:val="24"/>
        </w:rPr>
        <w:t>（</w:t>
      </w:r>
      <w:r w:rsidR="00304F2D">
        <w:rPr>
          <w:rFonts w:hint="eastAsia"/>
          <w:sz w:val="24"/>
        </w:rPr>
        <w:t>6</w:t>
      </w:r>
      <w:r w:rsidR="00304F2D">
        <w:rPr>
          <w:sz w:val="24"/>
        </w:rPr>
        <w:t>02</w:t>
      </w:r>
      <w:r w:rsidR="00304F2D">
        <w:rPr>
          <w:rFonts w:hint="eastAsia"/>
          <w:sz w:val="24"/>
        </w:rPr>
        <w:t>）</w:t>
      </w:r>
      <w:r>
        <w:rPr>
          <w:rFonts w:hint="eastAsia"/>
          <w:sz w:val="24"/>
        </w:rPr>
        <w:t>，用于在已知所述设备发生异常时所述设备的振动频率或所述设备产生异响的频率时，在频域对所述运行数据进行处理，获得所述设备的频域变量信息，以及在未知所述设备发生异常时所述设备的振动频率</w:t>
      </w:r>
      <w:r w:rsidR="008C6046">
        <w:rPr>
          <w:rFonts w:hint="eastAsia"/>
          <w:sz w:val="24"/>
        </w:rPr>
        <w:t>和</w:t>
      </w:r>
      <w:r>
        <w:rPr>
          <w:rFonts w:hint="eastAsia"/>
          <w:sz w:val="24"/>
        </w:rPr>
        <w:t>所述设备产生异响的频率时，在时域对所述运行数据进行处理，获得所述设备的时域变量信息；</w:t>
      </w:r>
    </w:p>
    <w:p w14:paraId="4CE1D0C0" w14:textId="1A9BA462" w:rsidR="00C24C5B" w:rsidRDefault="00C24C5B" w:rsidP="00C24C5B">
      <w:pPr>
        <w:spacing w:line="360" w:lineRule="auto"/>
        <w:ind w:firstLineChars="200" w:firstLine="480"/>
        <w:rPr>
          <w:sz w:val="24"/>
        </w:rPr>
      </w:pPr>
      <w:r>
        <w:rPr>
          <w:rFonts w:hint="eastAsia"/>
          <w:sz w:val="24"/>
        </w:rPr>
        <w:t>所述计算模块</w:t>
      </w:r>
      <w:r w:rsidR="00304F2D">
        <w:rPr>
          <w:rFonts w:hint="eastAsia"/>
          <w:sz w:val="24"/>
        </w:rPr>
        <w:t>（</w:t>
      </w:r>
      <w:r w:rsidR="00304F2D">
        <w:rPr>
          <w:rFonts w:hint="eastAsia"/>
          <w:sz w:val="24"/>
        </w:rPr>
        <w:t>6</w:t>
      </w:r>
      <w:r w:rsidR="00304F2D">
        <w:rPr>
          <w:sz w:val="24"/>
        </w:rPr>
        <w:t>03</w:t>
      </w:r>
      <w:r w:rsidR="00304F2D">
        <w:rPr>
          <w:rFonts w:hint="eastAsia"/>
          <w:sz w:val="24"/>
        </w:rPr>
        <w:t>）</w:t>
      </w:r>
      <w:r>
        <w:rPr>
          <w:rFonts w:hint="eastAsia"/>
          <w:sz w:val="24"/>
        </w:rPr>
        <w:t>，用于在所述处理模块</w:t>
      </w:r>
      <w:r w:rsidR="00304F2D">
        <w:rPr>
          <w:rFonts w:hint="eastAsia"/>
          <w:sz w:val="24"/>
        </w:rPr>
        <w:t>（</w:t>
      </w:r>
      <w:r w:rsidR="00304F2D">
        <w:rPr>
          <w:rFonts w:hint="eastAsia"/>
          <w:sz w:val="24"/>
        </w:rPr>
        <w:t>6</w:t>
      </w:r>
      <w:r w:rsidR="00304F2D">
        <w:rPr>
          <w:sz w:val="24"/>
        </w:rPr>
        <w:t>02</w:t>
      </w:r>
      <w:r w:rsidR="00304F2D">
        <w:rPr>
          <w:rFonts w:hint="eastAsia"/>
          <w:sz w:val="24"/>
        </w:rPr>
        <w:t>）</w:t>
      </w:r>
      <w:r>
        <w:rPr>
          <w:rFonts w:hint="eastAsia"/>
          <w:sz w:val="24"/>
        </w:rPr>
        <w:t>获得所述频域变量信息时，通过所述异常检测算法比较所述频域变量信息包括的频率值是否位于频率取值范围内，若所述频率值位于所述频率取值范围内，则确定所述设备未发生异常，若所述频率值位于所述频率取值范围之外，则确定所述设备发生异常，其中，所述频率取值范围</w:t>
      </w:r>
      <w:r w:rsidR="005547E8">
        <w:rPr>
          <w:rFonts w:hint="eastAsia"/>
          <w:sz w:val="24"/>
        </w:rPr>
        <w:t>由</w:t>
      </w:r>
      <w:r>
        <w:rPr>
          <w:rFonts w:hint="eastAsia"/>
          <w:sz w:val="24"/>
        </w:rPr>
        <w:t>所述异常检测算法的参数</w:t>
      </w:r>
      <w:r w:rsidR="005547E8">
        <w:rPr>
          <w:rFonts w:hint="eastAsia"/>
          <w:sz w:val="24"/>
        </w:rPr>
        <w:t>确定</w:t>
      </w:r>
      <w:r>
        <w:rPr>
          <w:rFonts w:hint="eastAsia"/>
          <w:sz w:val="24"/>
        </w:rPr>
        <w:t>；以及在所述处理模块获得所述时域变量信息时，</w:t>
      </w:r>
      <w:ins w:id="36" w:author="yan xipeng" w:date="2021-07-28T11:48:00Z">
        <w:r w:rsidR="000B3061">
          <w:rPr>
            <w:rFonts w:hint="eastAsia"/>
            <w:sz w:val="24"/>
          </w:rPr>
          <w:t>通过所述异常检测算法对</w:t>
        </w:r>
      </w:ins>
      <w:del w:id="37" w:author="yan xipeng" w:date="2021-07-28T11:48:00Z">
        <w:r w:rsidRPr="00C24C5B" w:rsidDel="000B3061">
          <w:rPr>
            <w:rFonts w:hint="eastAsia"/>
            <w:sz w:val="24"/>
          </w:rPr>
          <w:delText>将</w:delText>
        </w:r>
      </w:del>
      <w:r w:rsidRPr="00C24C5B">
        <w:rPr>
          <w:rFonts w:hint="eastAsia"/>
          <w:sz w:val="24"/>
        </w:rPr>
        <w:t>所述时域变量信息</w:t>
      </w:r>
      <w:ins w:id="38" w:author="yan xipeng" w:date="2021-07-28T11:48:00Z">
        <w:r w:rsidR="000B3061">
          <w:rPr>
            <w:rFonts w:hint="eastAsia"/>
            <w:sz w:val="24"/>
          </w:rPr>
          <w:t>进行聚类</w:t>
        </w:r>
      </w:ins>
      <w:del w:id="39" w:author="yan xipeng" w:date="2021-07-28T11:48:00Z">
        <w:r w:rsidRPr="00C24C5B" w:rsidDel="000B3061">
          <w:rPr>
            <w:rFonts w:hint="eastAsia"/>
            <w:sz w:val="24"/>
          </w:rPr>
          <w:delText>输入所述异常检测算法包括的分类模型</w:delText>
        </w:r>
      </w:del>
      <w:r w:rsidRPr="00C24C5B">
        <w:rPr>
          <w:rFonts w:hint="eastAsia"/>
          <w:sz w:val="24"/>
        </w:rPr>
        <w:t>，根据</w:t>
      </w:r>
      <w:del w:id="40" w:author="yan xipeng" w:date="2021-07-28T11:48:00Z">
        <w:r w:rsidRPr="00C24C5B" w:rsidDel="000B3061">
          <w:rPr>
            <w:rFonts w:hint="eastAsia"/>
            <w:sz w:val="24"/>
          </w:rPr>
          <w:delText>所述分类模型的输出</w:delText>
        </w:r>
      </w:del>
      <w:ins w:id="41" w:author="yan xipeng" w:date="2021-07-28T11:48:00Z">
        <w:r w:rsidR="000B3061">
          <w:rPr>
            <w:rFonts w:hint="eastAsia"/>
            <w:sz w:val="24"/>
          </w:rPr>
          <w:t>聚类</w:t>
        </w:r>
      </w:ins>
      <w:r w:rsidRPr="00C24C5B">
        <w:rPr>
          <w:rFonts w:hint="eastAsia"/>
          <w:sz w:val="24"/>
        </w:rPr>
        <w:t>结果确定所述设备是否发生异常。</w:t>
      </w:r>
    </w:p>
    <w:p w14:paraId="7E8AE111" w14:textId="731AC117" w:rsidR="00004498" w:rsidRDefault="005547E8" w:rsidP="00023E79">
      <w:pPr>
        <w:spacing w:line="360" w:lineRule="auto"/>
        <w:ind w:firstLineChars="200" w:firstLine="480"/>
        <w:rPr>
          <w:sz w:val="24"/>
        </w:rPr>
      </w:pPr>
      <w:r>
        <w:rPr>
          <w:rFonts w:hint="eastAsia"/>
          <w:sz w:val="24"/>
        </w:rPr>
        <w:t>1</w:t>
      </w:r>
      <w:r>
        <w:rPr>
          <w:sz w:val="24"/>
        </w:rPr>
        <w:t>4</w:t>
      </w:r>
      <w:r w:rsidR="00C24C5B">
        <w:rPr>
          <w:rFonts w:hint="eastAsia"/>
          <w:sz w:val="24"/>
        </w:rPr>
        <w:t>、根据权利要求</w:t>
      </w:r>
      <w:r>
        <w:rPr>
          <w:rFonts w:hint="eastAsia"/>
          <w:sz w:val="24"/>
        </w:rPr>
        <w:t>8</w:t>
      </w:r>
      <w:r>
        <w:rPr>
          <w:rFonts w:hint="eastAsia"/>
          <w:sz w:val="24"/>
        </w:rPr>
        <w:t>、</w:t>
      </w:r>
      <w:r>
        <w:rPr>
          <w:rFonts w:hint="eastAsia"/>
          <w:sz w:val="24"/>
        </w:rPr>
        <w:t>9</w:t>
      </w:r>
      <w:r>
        <w:rPr>
          <w:rFonts w:hint="eastAsia"/>
          <w:sz w:val="24"/>
        </w:rPr>
        <w:t>、</w:t>
      </w:r>
      <w:r>
        <w:rPr>
          <w:rFonts w:hint="eastAsia"/>
          <w:sz w:val="24"/>
        </w:rPr>
        <w:t>1</w:t>
      </w:r>
      <w:r>
        <w:rPr>
          <w:sz w:val="24"/>
        </w:rPr>
        <w:t>0</w:t>
      </w:r>
      <w:r>
        <w:rPr>
          <w:rFonts w:hint="eastAsia"/>
          <w:sz w:val="24"/>
        </w:rPr>
        <w:t>、</w:t>
      </w:r>
      <w:r>
        <w:rPr>
          <w:rFonts w:hint="eastAsia"/>
          <w:sz w:val="24"/>
        </w:rPr>
        <w:t>1</w:t>
      </w:r>
      <w:r>
        <w:rPr>
          <w:sz w:val="24"/>
        </w:rPr>
        <w:t>2</w:t>
      </w:r>
      <w:r>
        <w:rPr>
          <w:rFonts w:hint="eastAsia"/>
          <w:sz w:val="24"/>
        </w:rPr>
        <w:t>和</w:t>
      </w:r>
      <w:r>
        <w:rPr>
          <w:rFonts w:hint="eastAsia"/>
          <w:sz w:val="24"/>
        </w:rPr>
        <w:t>1</w:t>
      </w:r>
      <w:r>
        <w:rPr>
          <w:sz w:val="24"/>
        </w:rPr>
        <w:t>3</w:t>
      </w:r>
      <w:r w:rsidR="00C24C5B">
        <w:rPr>
          <w:rFonts w:hint="eastAsia"/>
          <w:sz w:val="24"/>
        </w:rPr>
        <w:t>中任一所述的方法，其中，所述装置还包括：</w:t>
      </w:r>
    </w:p>
    <w:p w14:paraId="7F99978F" w14:textId="0FD48877" w:rsidR="00C24C5B" w:rsidRDefault="00C24C5B" w:rsidP="00C24C5B">
      <w:pPr>
        <w:spacing w:line="360" w:lineRule="auto"/>
        <w:ind w:firstLineChars="200" w:firstLine="480"/>
        <w:rPr>
          <w:sz w:val="24"/>
        </w:rPr>
      </w:pPr>
      <w:r>
        <w:rPr>
          <w:rFonts w:hint="eastAsia"/>
          <w:sz w:val="24"/>
        </w:rPr>
        <w:lastRenderedPageBreak/>
        <w:t>算法配置模块</w:t>
      </w:r>
      <w:r w:rsidR="00304F2D">
        <w:rPr>
          <w:rFonts w:hint="eastAsia"/>
          <w:sz w:val="24"/>
        </w:rPr>
        <w:t>（</w:t>
      </w:r>
      <w:r w:rsidR="00304F2D">
        <w:rPr>
          <w:rFonts w:hint="eastAsia"/>
          <w:sz w:val="24"/>
        </w:rPr>
        <w:t>6</w:t>
      </w:r>
      <w:r w:rsidR="00304F2D">
        <w:rPr>
          <w:sz w:val="24"/>
        </w:rPr>
        <w:t>11</w:t>
      </w:r>
      <w:r w:rsidR="00304F2D">
        <w:rPr>
          <w:rFonts w:hint="eastAsia"/>
          <w:sz w:val="24"/>
        </w:rPr>
        <w:t>）</w:t>
      </w:r>
      <w:r>
        <w:rPr>
          <w:rFonts w:hint="eastAsia"/>
          <w:sz w:val="24"/>
        </w:rPr>
        <w:t>，用于响应于算法配置指令，从</w:t>
      </w:r>
      <w:r w:rsidR="00B02F4C">
        <w:rPr>
          <w:rFonts w:hint="eastAsia"/>
          <w:sz w:val="24"/>
        </w:rPr>
        <w:t>算法脚本</w:t>
      </w:r>
      <w:r>
        <w:rPr>
          <w:rFonts w:hint="eastAsia"/>
          <w:sz w:val="24"/>
        </w:rPr>
        <w:t>库中选择至少一个</w:t>
      </w:r>
      <w:r w:rsidR="00B02F4C">
        <w:rPr>
          <w:rFonts w:hint="eastAsia"/>
          <w:sz w:val="24"/>
        </w:rPr>
        <w:t>算法脚本</w:t>
      </w:r>
      <w:r>
        <w:rPr>
          <w:rFonts w:hint="eastAsia"/>
          <w:sz w:val="24"/>
        </w:rPr>
        <w:t>，并对所选择的所述至少一个</w:t>
      </w:r>
      <w:r w:rsidR="00B02F4C">
        <w:rPr>
          <w:rFonts w:hint="eastAsia"/>
          <w:sz w:val="24"/>
        </w:rPr>
        <w:t>算法脚本</w:t>
      </w:r>
      <w:r>
        <w:rPr>
          <w:rFonts w:hint="eastAsia"/>
          <w:sz w:val="24"/>
        </w:rPr>
        <w:t>进行组织，获得所述异常检测算法；</w:t>
      </w:r>
    </w:p>
    <w:p w14:paraId="42584B2D" w14:textId="4C10E5A8" w:rsidR="00C24C5B" w:rsidRPr="005D3B5B" w:rsidRDefault="00C24C5B" w:rsidP="00C24C5B">
      <w:pPr>
        <w:spacing w:line="360" w:lineRule="auto"/>
        <w:ind w:firstLineChars="200" w:firstLine="480"/>
        <w:rPr>
          <w:sz w:val="24"/>
        </w:rPr>
      </w:pPr>
      <w:r>
        <w:rPr>
          <w:rFonts w:hint="eastAsia"/>
          <w:sz w:val="24"/>
        </w:rPr>
        <w:t>参数配置模块</w:t>
      </w:r>
      <w:r w:rsidR="00304F2D">
        <w:rPr>
          <w:rFonts w:hint="eastAsia"/>
          <w:sz w:val="24"/>
        </w:rPr>
        <w:t>（</w:t>
      </w:r>
      <w:r w:rsidR="00304F2D">
        <w:rPr>
          <w:rFonts w:hint="eastAsia"/>
          <w:sz w:val="24"/>
        </w:rPr>
        <w:t>6</w:t>
      </w:r>
      <w:r w:rsidR="00304F2D">
        <w:rPr>
          <w:sz w:val="24"/>
        </w:rPr>
        <w:t>12</w:t>
      </w:r>
      <w:r w:rsidR="00304F2D">
        <w:rPr>
          <w:rFonts w:hint="eastAsia"/>
          <w:sz w:val="24"/>
        </w:rPr>
        <w:t>）</w:t>
      </w:r>
      <w:r>
        <w:rPr>
          <w:rFonts w:hint="eastAsia"/>
          <w:sz w:val="24"/>
        </w:rPr>
        <w:t>，用于响应于参数配置指令，对所述算法配置模块</w:t>
      </w:r>
      <w:r w:rsidR="00304F2D">
        <w:rPr>
          <w:rFonts w:hint="eastAsia"/>
          <w:sz w:val="24"/>
        </w:rPr>
        <w:t>（</w:t>
      </w:r>
      <w:r w:rsidR="00304F2D">
        <w:rPr>
          <w:rFonts w:hint="eastAsia"/>
          <w:sz w:val="24"/>
        </w:rPr>
        <w:t>6</w:t>
      </w:r>
      <w:r w:rsidR="00304F2D">
        <w:rPr>
          <w:sz w:val="24"/>
        </w:rPr>
        <w:t>11</w:t>
      </w:r>
      <w:r w:rsidR="00304F2D">
        <w:rPr>
          <w:rFonts w:hint="eastAsia"/>
          <w:sz w:val="24"/>
        </w:rPr>
        <w:t>）</w:t>
      </w:r>
      <w:r>
        <w:rPr>
          <w:rFonts w:hint="eastAsia"/>
          <w:sz w:val="24"/>
        </w:rPr>
        <w:t>获得的所述异常检测算法的参数进行初始化。</w:t>
      </w:r>
    </w:p>
    <w:p w14:paraId="1671C974" w14:textId="4CB8E14A" w:rsidR="00BE4F15" w:rsidRPr="00BE4F15" w:rsidRDefault="005547E8" w:rsidP="00BE4F15">
      <w:pPr>
        <w:spacing w:line="360" w:lineRule="auto"/>
        <w:ind w:firstLineChars="200" w:firstLine="480"/>
        <w:rPr>
          <w:sz w:val="24"/>
        </w:rPr>
      </w:pPr>
      <w:r>
        <w:rPr>
          <w:sz w:val="24"/>
        </w:rPr>
        <w:t>15</w:t>
      </w:r>
      <w:r w:rsidR="00C24C5B">
        <w:rPr>
          <w:rFonts w:hint="eastAsia"/>
          <w:sz w:val="24"/>
        </w:rPr>
        <w:t>、</w:t>
      </w:r>
      <w:r w:rsidR="00BE4F15">
        <w:rPr>
          <w:rFonts w:hint="eastAsia"/>
          <w:sz w:val="24"/>
        </w:rPr>
        <w:t>一种电子设备</w:t>
      </w:r>
      <w:r w:rsidR="00304F2D">
        <w:rPr>
          <w:rFonts w:hint="eastAsia"/>
          <w:sz w:val="24"/>
        </w:rPr>
        <w:t>（</w:t>
      </w:r>
      <w:r w:rsidR="00304F2D">
        <w:rPr>
          <w:rFonts w:hint="eastAsia"/>
          <w:sz w:val="24"/>
        </w:rPr>
        <w:t>9</w:t>
      </w:r>
      <w:r w:rsidR="00304F2D">
        <w:rPr>
          <w:sz w:val="24"/>
        </w:rPr>
        <w:t>00</w:t>
      </w:r>
      <w:r w:rsidR="00304F2D">
        <w:rPr>
          <w:rFonts w:hint="eastAsia"/>
          <w:sz w:val="24"/>
        </w:rPr>
        <w:t>）</w:t>
      </w:r>
      <w:r w:rsidR="00BE4F15">
        <w:rPr>
          <w:rFonts w:hint="eastAsia"/>
          <w:sz w:val="24"/>
        </w:rPr>
        <w:t>，包括：</w:t>
      </w:r>
      <w:r w:rsidR="00BE4F15" w:rsidRPr="00BE4F15">
        <w:rPr>
          <w:rFonts w:hint="eastAsia"/>
          <w:sz w:val="24"/>
        </w:rPr>
        <w:t>处理器</w:t>
      </w:r>
      <w:r w:rsidR="00BE4F15" w:rsidRPr="00304F2D">
        <w:rPr>
          <w:rFonts w:hint="eastAsia"/>
          <w:sz w:val="24"/>
        </w:rPr>
        <w:t>（</w:t>
      </w:r>
      <w:r w:rsidR="00304F2D">
        <w:rPr>
          <w:sz w:val="24"/>
        </w:rPr>
        <w:t>9</w:t>
      </w:r>
      <w:r w:rsidR="00BE4F15" w:rsidRPr="00304F2D">
        <w:rPr>
          <w:rFonts w:hint="eastAsia"/>
          <w:sz w:val="24"/>
        </w:rPr>
        <w:t>02</w:t>
      </w:r>
      <w:r w:rsidR="00BE4F15" w:rsidRPr="00304F2D">
        <w:rPr>
          <w:rFonts w:hint="eastAsia"/>
          <w:sz w:val="24"/>
        </w:rPr>
        <w:t>）</w:t>
      </w:r>
      <w:r w:rsidR="00BE4F15" w:rsidRPr="00BE4F15">
        <w:rPr>
          <w:rFonts w:hint="eastAsia"/>
          <w:sz w:val="24"/>
        </w:rPr>
        <w:t>、存储器（</w:t>
      </w:r>
      <w:r w:rsidR="00304F2D">
        <w:rPr>
          <w:sz w:val="24"/>
        </w:rPr>
        <w:t>9</w:t>
      </w:r>
      <w:r w:rsidR="00BE4F15" w:rsidRPr="00BE4F15">
        <w:rPr>
          <w:rFonts w:hint="eastAsia"/>
          <w:sz w:val="24"/>
        </w:rPr>
        <w:t>06</w:t>
      </w:r>
      <w:r w:rsidR="00BE4F15" w:rsidRPr="00BE4F15">
        <w:rPr>
          <w:rFonts w:hint="eastAsia"/>
          <w:sz w:val="24"/>
        </w:rPr>
        <w:t>）、通信接口（</w:t>
      </w:r>
      <w:r w:rsidR="00304F2D">
        <w:rPr>
          <w:sz w:val="24"/>
        </w:rPr>
        <w:t>9</w:t>
      </w:r>
      <w:r w:rsidR="00BE4F15" w:rsidRPr="00BE4F15">
        <w:rPr>
          <w:rFonts w:hint="eastAsia"/>
          <w:sz w:val="24"/>
        </w:rPr>
        <w:t>04</w:t>
      </w:r>
      <w:r w:rsidR="00BE4F15" w:rsidRPr="00BE4F15">
        <w:rPr>
          <w:rFonts w:hint="eastAsia"/>
          <w:sz w:val="24"/>
        </w:rPr>
        <w:t>）和通信总线（</w:t>
      </w:r>
      <w:r w:rsidR="00304F2D">
        <w:rPr>
          <w:sz w:val="24"/>
        </w:rPr>
        <w:t>9</w:t>
      </w:r>
      <w:r w:rsidR="00BE4F15" w:rsidRPr="00BE4F15">
        <w:rPr>
          <w:rFonts w:hint="eastAsia"/>
          <w:sz w:val="24"/>
        </w:rPr>
        <w:t>08</w:t>
      </w:r>
      <w:r w:rsidR="00BE4F15" w:rsidRPr="00BE4F15">
        <w:rPr>
          <w:rFonts w:hint="eastAsia"/>
          <w:sz w:val="24"/>
        </w:rPr>
        <w:t>），所述处理器（</w:t>
      </w:r>
      <w:r w:rsidR="00304F2D">
        <w:rPr>
          <w:sz w:val="24"/>
        </w:rPr>
        <w:t>9</w:t>
      </w:r>
      <w:r w:rsidR="00BE4F15" w:rsidRPr="00BE4F15">
        <w:rPr>
          <w:rFonts w:hint="eastAsia"/>
          <w:sz w:val="24"/>
        </w:rPr>
        <w:t>02</w:t>
      </w:r>
      <w:r w:rsidR="00BE4F15" w:rsidRPr="00BE4F15">
        <w:rPr>
          <w:rFonts w:hint="eastAsia"/>
          <w:sz w:val="24"/>
        </w:rPr>
        <w:t>）、所述存储器（</w:t>
      </w:r>
      <w:r w:rsidR="00304F2D">
        <w:rPr>
          <w:sz w:val="24"/>
        </w:rPr>
        <w:t>9</w:t>
      </w:r>
      <w:r w:rsidR="00BE4F15" w:rsidRPr="00BE4F15">
        <w:rPr>
          <w:rFonts w:hint="eastAsia"/>
          <w:sz w:val="24"/>
        </w:rPr>
        <w:t>06</w:t>
      </w:r>
      <w:r w:rsidR="00BE4F15" w:rsidRPr="00BE4F15">
        <w:rPr>
          <w:rFonts w:hint="eastAsia"/>
          <w:sz w:val="24"/>
        </w:rPr>
        <w:t>）和所述通信接口（</w:t>
      </w:r>
      <w:r w:rsidR="00304F2D">
        <w:rPr>
          <w:sz w:val="24"/>
        </w:rPr>
        <w:t>9</w:t>
      </w:r>
      <w:r w:rsidR="00BE4F15" w:rsidRPr="00BE4F15">
        <w:rPr>
          <w:rFonts w:hint="eastAsia"/>
          <w:sz w:val="24"/>
        </w:rPr>
        <w:t>04</w:t>
      </w:r>
      <w:r w:rsidR="00BE4F15" w:rsidRPr="00BE4F15">
        <w:rPr>
          <w:rFonts w:hint="eastAsia"/>
          <w:sz w:val="24"/>
        </w:rPr>
        <w:t>）通过所述通信总线（</w:t>
      </w:r>
      <w:r w:rsidR="00304F2D">
        <w:rPr>
          <w:sz w:val="24"/>
        </w:rPr>
        <w:t>9</w:t>
      </w:r>
      <w:r w:rsidR="00BE4F15" w:rsidRPr="00BE4F15">
        <w:rPr>
          <w:rFonts w:hint="eastAsia"/>
          <w:sz w:val="24"/>
        </w:rPr>
        <w:t>08</w:t>
      </w:r>
      <w:r w:rsidR="00BE4F15" w:rsidRPr="00BE4F15">
        <w:rPr>
          <w:rFonts w:hint="eastAsia"/>
          <w:sz w:val="24"/>
        </w:rPr>
        <w:t>）完成相互间的通信；</w:t>
      </w:r>
    </w:p>
    <w:p w14:paraId="021DEFA4" w14:textId="6BA7A241" w:rsidR="00004498" w:rsidRDefault="00BE4F15" w:rsidP="00BE4F15">
      <w:pPr>
        <w:spacing w:line="360" w:lineRule="auto"/>
        <w:ind w:firstLineChars="200" w:firstLine="480"/>
        <w:rPr>
          <w:sz w:val="24"/>
        </w:rPr>
      </w:pPr>
      <w:r w:rsidRPr="00BE4F15">
        <w:rPr>
          <w:rFonts w:hint="eastAsia"/>
          <w:sz w:val="24"/>
        </w:rPr>
        <w:t>所述存储器（</w:t>
      </w:r>
      <w:r w:rsidR="00304F2D">
        <w:rPr>
          <w:sz w:val="24"/>
        </w:rPr>
        <w:t>9</w:t>
      </w:r>
      <w:r w:rsidRPr="00BE4F15">
        <w:rPr>
          <w:rFonts w:hint="eastAsia"/>
          <w:sz w:val="24"/>
        </w:rPr>
        <w:t>06</w:t>
      </w:r>
      <w:r w:rsidRPr="00BE4F15">
        <w:rPr>
          <w:rFonts w:hint="eastAsia"/>
          <w:sz w:val="24"/>
        </w:rPr>
        <w:t>）用于存放至少一可执行指令，所述可执行指令使所述处理器（</w:t>
      </w:r>
      <w:r w:rsidR="00304F2D">
        <w:rPr>
          <w:sz w:val="24"/>
        </w:rPr>
        <w:t>9</w:t>
      </w:r>
      <w:r w:rsidRPr="00BE4F15">
        <w:rPr>
          <w:rFonts w:hint="eastAsia"/>
          <w:sz w:val="24"/>
        </w:rPr>
        <w:t>02</w:t>
      </w:r>
      <w:r w:rsidRPr="00BE4F15">
        <w:rPr>
          <w:rFonts w:hint="eastAsia"/>
          <w:sz w:val="24"/>
        </w:rPr>
        <w:t>）执行如权利要求</w:t>
      </w:r>
      <w:r w:rsidRPr="00BE4F15">
        <w:rPr>
          <w:rFonts w:hint="eastAsia"/>
          <w:sz w:val="24"/>
        </w:rPr>
        <w:t>1-</w:t>
      </w:r>
      <w:r w:rsidR="005547E8">
        <w:rPr>
          <w:sz w:val="24"/>
        </w:rPr>
        <w:t>7</w:t>
      </w:r>
      <w:r w:rsidRPr="00BE4F15">
        <w:rPr>
          <w:rFonts w:hint="eastAsia"/>
          <w:sz w:val="24"/>
        </w:rPr>
        <w:t>中任一项所述的</w:t>
      </w:r>
      <w:r>
        <w:rPr>
          <w:rFonts w:hint="eastAsia"/>
          <w:sz w:val="24"/>
        </w:rPr>
        <w:t>异常检测算法的配置方法</w:t>
      </w:r>
      <w:r w:rsidRPr="00BE4F15">
        <w:rPr>
          <w:rFonts w:hint="eastAsia"/>
          <w:sz w:val="24"/>
        </w:rPr>
        <w:t>对应的操作。</w:t>
      </w:r>
    </w:p>
    <w:p w14:paraId="37CF86EE" w14:textId="79AF3EEE" w:rsidR="00BE4F15" w:rsidRDefault="005547E8" w:rsidP="00BE4F15">
      <w:pPr>
        <w:spacing w:line="360" w:lineRule="auto"/>
        <w:ind w:firstLineChars="200" w:firstLine="480"/>
        <w:rPr>
          <w:sz w:val="24"/>
        </w:rPr>
      </w:pPr>
      <w:r>
        <w:rPr>
          <w:sz w:val="24"/>
        </w:rPr>
        <w:t>16</w:t>
      </w:r>
      <w:r w:rsidR="00BE4F15">
        <w:rPr>
          <w:rFonts w:hint="eastAsia"/>
          <w:sz w:val="24"/>
        </w:rPr>
        <w:t>、一种计算机可读存储介质，</w:t>
      </w:r>
      <w:r w:rsidR="00BE4F15" w:rsidRPr="00975590">
        <w:rPr>
          <w:rFonts w:hint="eastAsia"/>
          <w:sz w:val="24"/>
        </w:rPr>
        <w:t>所述计算机可读</w:t>
      </w:r>
      <w:r w:rsidR="00BE4F15">
        <w:rPr>
          <w:rFonts w:hint="eastAsia"/>
          <w:sz w:val="24"/>
        </w:rPr>
        <w:t>存储</w:t>
      </w:r>
      <w:r w:rsidR="00BE4F15" w:rsidRPr="00975590">
        <w:rPr>
          <w:rFonts w:hint="eastAsia"/>
          <w:sz w:val="24"/>
        </w:rPr>
        <w:t>介质上存储有计算机指令，所述计算机指令在被处理器执行时，使所述处理器执行权利要求</w:t>
      </w:r>
      <w:r w:rsidR="00BE4F15" w:rsidRPr="00975590">
        <w:rPr>
          <w:rFonts w:hint="eastAsia"/>
          <w:sz w:val="24"/>
        </w:rPr>
        <w:t>1</w:t>
      </w:r>
      <w:r w:rsidR="00BE4F15">
        <w:rPr>
          <w:rFonts w:hint="eastAsia"/>
          <w:sz w:val="24"/>
        </w:rPr>
        <w:t>-</w:t>
      </w:r>
      <w:r>
        <w:rPr>
          <w:sz w:val="24"/>
        </w:rPr>
        <w:t>7</w:t>
      </w:r>
      <w:r w:rsidR="00BE4F15" w:rsidRPr="00AF113D">
        <w:rPr>
          <w:rFonts w:hint="eastAsia"/>
          <w:sz w:val="24"/>
        </w:rPr>
        <w:t>中任一项所述的</w:t>
      </w:r>
      <w:r w:rsidR="00BE4F15">
        <w:rPr>
          <w:rFonts w:hint="eastAsia"/>
          <w:sz w:val="24"/>
        </w:rPr>
        <w:t>方法</w:t>
      </w:r>
      <w:r w:rsidR="00BE4F15" w:rsidRPr="00AF113D">
        <w:rPr>
          <w:rFonts w:hint="eastAsia"/>
          <w:sz w:val="24"/>
        </w:rPr>
        <w:t>。</w:t>
      </w:r>
    </w:p>
    <w:p w14:paraId="67556B5D" w14:textId="5EE4442A" w:rsidR="00BE4F15" w:rsidRDefault="005547E8" w:rsidP="00BE4F15">
      <w:pPr>
        <w:spacing w:line="360" w:lineRule="auto"/>
        <w:ind w:firstLineChars="200" w:firstLine="480"/>
        <w:rPr>
          <w:sz w:val="24"/>
        </w:rPr>
      </w:pPr>
      <w:r>
        <w:rPr>
          <w:sz w:val="24"/>
        </w:rPr>
        <w:t>17</w:t>
      </w:r>
      <w:r w:rsidR="00BE4F15">
        <w:rPr>
          <w:rFonts w:hint="eastAsia"/>
          <w:sz w:val="24"/>
        </w:rPr>
        <w:t>、一种计算机程序，包括计算机可执行指令，所述计算机可执行指令在被执行时使至少一个处理器执行根据权利要求</w:t>
      </w:r>
      <w:r w:rsidR="00BE4F15">
        <w:rPr>
          <w:rFonts w:hint="eastAsia"/>
          <w:sz w:val="24"/>
        </w:rPr>
        <w:t>1-</w:t>
      </w:r>
      <w:r>
        <w:rPr>
          <w:sz w:val="24"/>
        </w:rPr>
        <w:t>7</w:t>
      </w:r>
      <w:r w:rsidR="00BE4F15">
        <w:rPr>
          <w:rFonts w:hint="eastAsia"/>
          <w:sz w:val="24"/>
        </w:rPr>
        <w:t>中任一项所述的方法。</w:t>
      </w:r>
    </w:p>
    <w:p w14:paraId="6051A021" w14:textId="10B04F0D" w:rsidR="00BE4F15" w:rsidRDefault="005547E8" w:rsidP="00BE4F15">
      <w:pPr>
        <w:spacing w:line="360" w:lineRule="auto"/>
        <w:ind w:firstLineChars="200" w:firstLine="480"/>
        <w:rPr>
          <w:sz w:val="24"/>
        </w:rPr>
      </w:pPr>
      <w:r>
        <w:rPr>
          <w:sz w:val="24"/>
        </w:rPr>
        <w:t>18</w:t>
      </w:r>
      <w:r w:rsidR="00BE4F15">
        <w:rPr>
          <w:rFonts w:hint="eastAsia"/>
          <w:sz w:val="24"/>
        </w:rPr>
        <w:t>、一种计算机程序产品，所述计算机程序产品被有形地存储在计算机可读介质上并且包括计算机可执行指令，所述计算机可执行指令在被执行时使至少一个处理器执行根据权利要求</w:t>
      </w:r>
      <w:r w:rsidR="00BE4F15">
        <w:rPr>
          <w:rFonts w:hint="eastAsia"/>
          <w:sz w:val="24"/>
        </w:rPr>
        <w:t>1-</w:t>
      </w:r>
      <w:r>
        <w:rPr>
          <w:sz w:val="24"/>
        </w:rPr>
        <w:t>7</w:t>
      </w:r>
      <w:r w:rsidR="00BE4F15">
        <w:rPr>
          <w:rFonts w:hint="eastAsia"/>
          <w:sz w:val="24"/>
        </w:rPr>
        <w:t>中任一项所述的方法。</w:t>
      </w:r>
    </w:p>
    <w:p w14:paraId="46639EBC" w14:textId="77777777" w:rsidR="00B464D4" w:rsidRPr="008348E9" w:rsidRDefault="00B464D4" w:rsidP="00453B9E">
      <w:pPr>
        <w:spacing w:line="360" w:lineRule="auto"/>
        <w:ind w:firstLineChars="200" w:firstLine="480"/>
        <w:rPr>
          <w:sz w:val="24"/>
        </w:rPr>
        <w:sectPr w:rsidR="00B464D4" w:rsidRPr="008348E9"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18B51F09" w14:textId="5C767FA1" w:rsidR="008233F6" w:rsidRDefault="000E4708" w:rsidP="00FA1846">
      <w:pPr>
        <w:spacing w:line="360" w:lineRule="auto"/>
        <w:jc w:val="center"/>
        <w:rPr>
          <w:b/>
          <w:sz w:val="24"/>
        </w:rPr>
      </w:pPr>
      <w:bookmarkStart w:id="42" w:name="_Hlk77890330"/>
      <w:r>
        <w:rPr>
          <w:rFonts w:hint="eastAsia"/>
          <w:b/>
          <w:sz w:val="24"/>
        </w:rPr>
        <w:t>异常检测算法</w:t>
      </w:r>
      <w:r w:rsidR="00844793">
        <w:rPr>
          <w:rFonts w:hint="eastAsia"/>
          <w:b/>
          <w:sz w:val="24"/>
        </w:rPr>
        <w:t>的</w:t>
      </w:r>
      <w:r w:rsidR="00C64BC6">
        <w:rPr>
          <w:rFonts w:hint="eastAsia"/>
          <w:b/>
          <w:sz w:val="24"/>
        </w:rPr>
        <w:t>配置</w:t>
      </w:r>
      <w:r w:rsidR="00844793">
        <w:rPr>
          <w:rFonts w:hint="eastAsia"/>
          <w:b/>
          <w:sz w:val="24"/>
        </w:rPr>
        <w:t>方法、装置、电子设备</w:t>
      </w:r>
      <w:r w:rsidR="00C24C5B">
        <w:rPr>
          <w:rFonts w:hint="eastAsia"/>
          <w:b/>
          <w:sz w:val="24"/>
        </w:rPr>
        <w:t>和</w:t>
      </w:r>
      <w:r w:rsidR="00844793">
        <w:rPr>
          <w:rFonts w:hint="eastAsia"/>
          <w:b/>
          <w:sz w:val="24"/>
        </w:rPr>
        <w:t>存储介质</w:t>
      </w:r>
    </w:p>
    <w:p w14:paraId="7D790101" w14:textId="77777777" w:rsidR="00FA1846" w:rsidRPr="00A86506" w:rsidRDefault="00FA1846">
      <w:pPr>
        <w:spacing w:line="360" w:lineRule="auto"/>
        <w:rPr>
          <w:sz w:val="24"/>
        </w:rPr>
      </w:pPr>
    </w:p>
    <w:bookmarkEnd w:id="42"/>
    <w:p w14:paraId="2628837E" w14:textId="77777777" w:rsidR="00B464D4" w:rsidRPr="00391653" w:rsidRDefault="00F950C5">
      <w:pPr>
        <w:spacing w:line="360" w:lineRule="auto"/>
        <w:rPr>
          <w:b/>
          <w:sz w:val="24"/>
        </w:rPr>
      </w:pPr>
      <w:r>
        <w:rPr>
          <w:rFonts w:hint="eastAsia"/>
          <w:b/>
          <w:sz w:val="24"/>
        </w:rPr>
        <w:t>技术领域</w:t>
      </w:r>
    </w:p>
    <w:p w14:paraId="7B4943A0" w14:textId="75C664EC" w:rsidR="00CD0BCF" w:rsidRPr="00391653" w:rsidRDefault="004B5D2A" w:rsidP="00391653">
      <w:pPr>
        <w:spacing w:line="360" w:lineRule="auto"/>
        <w:ind w:firstLineChars="200" w:firstLine="480"/>
        <w:rPr>
          <w:sz w:val="24"/>
        </w:rPr>
      </w:pPr>
      <w:r w:rsidRPr="00391653">
        <w:rPr>
          <w:rFonts w:hint="eastAsia"/>
          <w:sz w:val="24"/>
        </w:rPr>
        <w:t>本</w:t>
      </w:r>
      <w:r w:rsidR="00076899">
        <w:rPr>
          <w:rFonts w:hint="eastAsia"/>
          <w:sz w:val="24"/>
        </w:rPr>
        <w:t>申请</w:t>
      </w:r>
      <w:r w:rsidRPr="00391653">
        <w:rPr>
          <w:rFonts w:hint="eastAsia"/>
          <w:sz w:val="24"/>
        </w:rPr>
        <w:t>涉及</w:t>
      </w:r>
      <w:r w:rsidR="00BD1A69">
        <w:rPr>
          <w:rFonts w:hint="eastAsia"/>
          <w:sz w:val="24"/>
        </w:rPr>
        <w:t>汽车生产线技术领域</w:t>
      </w:r>
      <w:r w:rsidR="00B273D8">
        <w:rPr>
          <w:rFonts w:hint="eastAsia"/>
          <w:sz w:val="24"/>
        </w:rPr>
        <w:t>，尤其涉及</w:t>
      </w:r>
      <w:r w:rsidR="00BD1A69">
        <w:rPr>
          <w:rFonts w:hint="eastAsia"/>
          <w:sz w:val="24"/>
        </w:rPr>
        <w:t>一种</w:t>
      </w:r>
      <w:r w:rsidR="00EC54EC">
        <w:rPr>
          <w:rFonts w:hint="eastAsia"/>
          <w:sz w:val="24"/>
        </w:rPr>
        <w:t>异常检测</w:t>
      </w:r>
      <w:r w:rsidR="00BD1A69">
        <w:rPr>
          <w:rFonts w:hint="eastAsia"/>
          <w:sz w:val="24"/>
        </w:rPr>
        <w:t>算法的</w:t>
      </w:r>
      <w:r w:rsidR="00C64BC6">
        <w:rPr>
          <w:rFonts w:hint="eastAsia"/>
          <w:sz w:val="24"/>
        </w:rPr>
        <w:t>配置</w:t>
      </w:r>
      <w:r w:rsidR="00BD1A69">
        <w:rPr>
          <w:rFonts w:hint="eastAsia"/>
          <w:sz w:val="24"/>
        </w:rPr>
        <w:t>方法、装置、电子设备和存储介质</w:t>
      </w:r>
      <w:r w:rsidR="00220638" w:rsidRPr="00391653">
        <w:rPr>
          <w:rFonts w:hint="eastAsia"/>
          <w:sz w:val="24"/>
        </w:rPr>
        <w:t>。</w:t>
      </w:r>
    </w:p>
    <w:p w14:paraId="44B43C92" w14:textId="77777777" w:rsidR="000F52C9" w:rsidRPr="00DB5CE8"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0320ABD3" w14:textId="56D56E54" w:rsidR="00895F87" w:rsidRDefault="00895F87" w:rsidP="00A3094B">
      <w:pPr>
        <w:spacing w:line="360" w:lineRule="auto"/>
        <w:ind w:firstLineChars="200" w:firstLine="480"/>
        <w:rPr>
          <w:sz w:val="24"/>
        </w:rPr>
      </w:pPr>
      <w:r w:rsidRPr="00895F87">
        <w:rPr>
          <w:rFonts w:hint="eastAsia"/>
          <w:sz w:val="24"/>
        </w:rPr>
        <w:t>汽车生产线是一种</w:t>
      </w:r>
      <w:r w:rsidR="004B3965" w:rsidRPr="00895F87">
        <w:rPr>
          <w:rFonts w:hint="eastAsia"/>
          <w:sz w:val="24"/>
        </w:rPr>
        <w:t>流水作业</w:t>
      </w:r>
      <w:r w:rsidRPr="00895F87">
        <w:rPr>
          <w:rFonts w:hint="eastAsia"/>
          <w:sz w:val="24"/>
        </w:rPr>
        <w:t>生产汽车的生产线</w:t>
      </w:r>
      <w:r>
        <w:rPr>
          <w:rFonts w:hint="eastAsia"/>
          <w:sz w:val="24"/>
        </w:rPr>
        <w:t>，包括冲压生产线、焊装生产线、涂装生产线和总装生产线等。当汽车生产线发生故障</w:t>
      </w:r>
      <w:r w:rsidR="00350552">
        <w:rPr>
          <w:rFonts w:hint="eastAsia"/>
          <w:sz w:val="24"/>
        </w:rPr>
        <w:t>时会影响汽车的生产效率，为此需要对汽车生产线进行预测性维护，以预先解决汽车生产线可能出现的故障，保证在汽车生产过程中汽车生产线能够正常工作，进而保证汽车的生产效率。</w:t>
      </w:r>
    </w:p>
    <w:p w14:paraId="45652E12" w14:textId="43BBB7E8" w:rsidR="00350552" w:rsidRDefault="0000336D" w:rsidP="00A3094B">
      <w:pPr>
        <w:spacing w:line="360" w:lineRule="auto"/>
        <w:ind w:firstLineChars="200" w:firstLine="480"/>
        <w:rPr>
          <w:sz w:val="24"/>
        </w:rPr>
      </w:pPr>
      <w:r>
        <w:rPr>
          <w:rFonts w:hint="eastAsia"/>
          <w:sz w:val="24"/>
        </w:rPr>
        <w:t>对汽车生产线的预测性维护</w:t>
      </w:r>
      <w:r w:rsidR="004B3965">
        <w:rPr>
          <w:rFonts w:hint="eastAsia"/>
          <w:sz w:val="24"/>
        </w:rPr>
        <w:t>可以</w:t>
      </w:r>
      <w:r>
        <w:rPr>
          <w:rFonts w:hint="eastAsia"/>
          <w:sz w:val="24"/>
        </w:rPr>
        <w:t>通过</w:t>
      </w:r>
      <w:r w:rsidR="00CA6873">
        <w:rPr>
          <w:rFonts w:hint="eastAsia"/>
          <w:sz w:val="24"/>
        </w:rPr>
        <w:t>异常检测算法</w:t>
      </w:r>
      <w:r>
        <w:rPr>
          <w:rFonts w:hint="eastAsia"/>
          <w:sz w:val="24"/>
        </w:rPr>
        <w:t>实现，</w:t>
      </w:r>
      <w:r w:rsidR="00CA6873">
        <w:rPr>
          <w:rFonts w:hint="eastAsia"/>
          <w:sz w:val="24"/>
        </w:rPr>
        <w:t>异常检测</w:t>
      </w:r>
      <w:r>
        <w:rPr>
          <w:rFonts w:hint="eastAsia"/>
          <w:sz w:val="24"/>
        </w:rPr>
        <w:t>算法能够根据汽车生产线中设备的运行数据，</w:t>
      </w:r>
      <w:r w:rsidR="00CA6873">
        <w:rPr>
          <w:rFonts w:hint="eastAsia"/>
          <w:sz w:val="24"/>
        </w:rPr>
        <w:t>检测</w:t>
      </w:r>
      <w:r>
        <w:rPr>
          <w:rFonts w:hint="eastAsia"/>
          <w:sz w:val="24"/>
        </w:rPr>
        <w:t>设备是否存在异常，以便用户对存在异常的设备进行预先维护。</w:t>
      </w:r>
    </w:p>
    <w:p w14:paraId="1F1436C8" w14:textId="04C66F20" w:rsidR="00B826C7" w:rsidRDefault="000E4708" w:rsidP="00A3094B">
      <w:pPr>
        <w:spacing w:line="360" w:lineRule="auto"/>
        <w:ind w:firstLineChars="200" w:firstLine="480"/>
        <w:rPr>
          <w:sz w:val="24"/>
        </w:rPr>
      </w:pPr>
      <w:r>
        <w:rPr>
          <w:rFonts w:hint="eastAsia"/>
          <w:sz w:val="24"/>
        </w:rPr>
        <w:t>目前在为汽车生产线中的设备配置</w:t>
      </w:r>
      <w:r w:rsidR="006B130F">
        <w:rPr>
          <w:rFonts w:hint="eastAsia"/>
          <w:sz w:val="24"/>
        </w:rPr>
        <w:t>异常检测</w:t>
      </w:r>
      <w:r>
        <w:rPr>
          <w:rFonts w:hint="eastAsia"/>
          <w:sz w:val="24"/>
        </w:rPr>
        <w:t>算法时</w:t>
      </w:r>
      <w:r w:rsidR="00FC1EE7">
        <w:rPr>
          <w:rFonts w:hint="eastAsia"/>
          <w:sz w:val="24"/>
        </w:rPr>
        <w:t>，用户对设备的运行数据进行分析，根据分析结果配置设备的异常检测算法。由于汽车生产线包括多种类型的设备，不同类型的设备需要不同的异常检测算法，相同类型但运行工况不同的设备也需要不同的异常检测算法，因此在实现汽车生产线的预测性维护时，用户需要对汽车生产线</w:t>
      </w:r>
      <w:r w:rsidR="00076899">
        <w:rPr>
          <w:rFonts w:hint="eastAsia"/>
          <w:sz w:val="24"/>
        </w:rPr>
        <w:t>包括的每个设备进行分析，进而根据分析结果为汽车生产线包括的每个设备配置异常检测算法，这将耗费较多的</w:t>
      </w:r>
      <w:r w:rsidR="00163116">
        <w:rPr>
          <w:rFonts w:hint="eastAsia"/>
          <w:sz w:val="24"/>
        </w:rPr>
        <w:t>人力</w:t>
      </w:r>
      <w:r w:rsidR="00076899">
        <w:rPr>
          <w:rFonts w:hint="eastAsia"/>
          <w:sz w:val="24"/>
        </w:rPr>
        <w:t>和物力，导致汽车生产线的预测性维护具有较高的成本。</w:t>
      </w:r>
    </w:p>
    <w:p w14:paraId="53531778" w14:textId="77777777" w:rsidR="000F52C9" w:rsidRPr="00076899" w:rsidRDefault="000F52C9">
      <w:pPr>
        <w:spacing w:line="360" w:lineRule="auto"/>
        <w:rPr>
          <w:b/>
          <w:sz w:val="24"/>
        </w:rPr>
      </w:pPr>
    </w:p>
    <w:p w14:paraId="35B8396D" w14:textId="77777777" w:rsidR="002C7F44" w:rsidRPr="00391653" w:rsidRDefault="00276363">
      <w:pPr>
        <w:spacing w:line="360" w:lineRule="auto"/>
        <w:rPr>
          <w:b/>
          <w:sz w:val="24"/>
        </w:rPr>
      </w:pPr>
      <w:r w:rsidRPr="00391653">
        <w:rPr>
          <w:rFonts w:hint="eastAsia"/>
          <w:b/>
          <w:sz w:val="24"/>
        </w:rPr>
        <w:t>发明内容</w:t>
      </w:r>
    </w:p>
    <w:p w14:paraId="0B7B6786" w14:textId="5CF13105" w:rsidR="00076899" w:rsidRDefault="00B273D8" w:rsidP="00076899">
      <w:pPr>
        <w:spacing w:line="360" w:lineRule="auto"/>
        <w:ind w:firstLineChars="200" w:firstLine="480"/>
        <w:rPr>
          <w:sz w:val="24"/>
        </w:rPr>
      </w:pPr>
      <w:r>
        <w:rPr>
          <w:rFonts w:hint="eastAsia"/>
          <w:sz w:val="24"/>
        </w:rPr>
        <w:t>有鉴于此</w:t>
      </w:r>
      <w:r w:rsidR="003C68C0" w:rsidRPr="00391653">
        <w:rPr>
          <w:rFonts w:hint="eastAsia"/>
          <w:sz w:val="24"/>
        </w:rPr>
        <w:t>，</w:t>
      </w:r>
      <w:r w:rsidR="00076899">
        <w:rPr>
          <w:rFonts w:hint="eastAsia"/>
          <w:sz w:val="24"/>
        </w:rPr>
        <w:t>本申请</w:t>
      </w:r>
      <w:r w:rsidR="003C68C0" w:rsidRPr="00391653">
        <w:rPr>
          <w:rFonts w:hint="eastAsia"/>
          <w:sz w:val="24"/>
        </w:rPr>
        <w:t>提供</w:t>
      </w:r>
      <w:r w:rsidR="00D52588">
        <w:rPr>
          <w:rFonts w:hint="eastAsia"/>
          <w:sz w:val="24"/>
        </w:rPr>
        <w:t>的</w:t>
      </w:r>
      <w:r w:rsidR="00076899">
        <w:rPr>
          <w:rFonts w:hint="eastAsia"/>
          <w:sz w:val="24"/>
        </w:rPr>
        <w:t>异常检测算法的配置方法、装置、电子设备和存储介质，能够降低汽车生产线的预测性维护的成本。</w:t>
      </w:r>
    </w:p>
    <w:p w14:paraId="67B8741A" w14:textId="77777777" w:rsidR="00A829EB" w:rsidRDefault="00A829EB" w:rsidP="00A829EB">
      <w:pPr>
        <w:spacing w:line="360" w:lineRule="auto"/>
        <w:ind w:firstLineChars="200" w:firstLine="480"/>
        <w:rPr>
          <w:sz w:val="24"/>
        </w:rPr>
      </w:pPr>
      <w:r>
        <w:rPr>
          <w:rFonts w:hint="eastAsia"/>
          <w:sz w:val="24"/>
        </w:rPr>
        <w:t>第一方面，本申请实施例提供了一种异常检测算法的配置方法，用于在汽车生产线的预测性维护中配置设备的异常检测算法，所述方法包括：</w:t>
      </w:r>
    </w:p>
    <w:p w14:paraId="2A4B0142" w14:textId="77777777" w:rsidR="00A829EB" w:rsidRDefault="00A829EB" w:rsidP="00A829EB">
      <w:pPr>
        <w:spacing w:line="360" w:lineRule="auto"/>
        <w:ind w:firstLineChars="200" w:firstLine="480"/>
        <w:rPr>
          <w:sz w:val="24"/>
        </w:rPr>
      </w:pPr>
      <w:r>
        <w:rPr>
          <w:rFonts w:hint="eastAsia"/>
          <w:sz w:val="24"/>
        </w:rPr>
        <w:t>获取所述设备的运行数据；</w:t>
      </w:r>
    </w:p>
    <w:p w14:paraId="1A7C0577" w14:textId="57D168A5" w:rsidR="00A829EB" w:rsidRDefault="00A829EB" w:rsidP="00A829EB">
      <w:pPr>
        <w:spacing w:line="360" w:lineRule="auto"/>
        <w:ind w:firstLineChars="200" w:firstLine="480"/>
        <w:rPr>
          <w:sz w:val="24"/>
        </w:rPr>
      </w:pPr>
      <w:r>
        <w:rPr>
          <w:rFonts w:hint="eastAsia"/>
          <w:sz w:val="24"/>
        </w:rPr>
        <w:t>根据所述运行数据确定所述设备的变量信息，其中，所述变量信息</w:t>
      </w:r>
      <w:r w:rsidR="005019BF">
        <w:rPr>
          <w:rFonts w:hint="eastAsia"/>
          <w:sz w:val="24"/>
        </w:rPr>
        <w:t>从所述运行数据中直接获取，或者通过对所述运行数据进行处理而获得</w:t>
      </w:r>
      <w:r>
        <w:rPr>
          <w:rFonts w:hint="eastAsia"/>
          <w:sz w:val="24"/>
        </w:rPr>
        <w:t>；</w:t>
      </w:r>
    </w:p>
    <w:p w14:paraId="22EA5A75" w14:textId="77777777" w:rsidR="00A829EB" w:rsidRDefault="00A829EB" w:rsidP="00A829EB">
      <w:pPr>
        <w:spacing w:line="360" w:lineRule="auto"/>
        <w:ind w:firstLineChars="200" w:firstLine="480"/>
        <w:rPr>
          <w:sz w:val="24"/>
        </w:rPr>
      </w:pPr>
      <w:r>
        <w:rPr>
          <w:rFonts w:hint="eastAsia"/>
          <w:sz w:val="24"/>
        </w:rPr>
        <w:t>将所述变量信息输入所述异常检测算法，获得所述异常检测算法输出的异常检测结果；</w:t>
      </w:r>
    </w:p>
    <w:p w14:paraId="139D0523" w14:textId="77777777" w:rsidR="00A829EB" w:rsidRDefault="00A829EB" w:rsidP="00A829EB">
      <w:pPr>
        <w:spacing w:line="360" w:lineRule="auto"/>
        <w:ind w:firstLineChars="200" w:firstLine="480"/>
        <w:rPr>
          <w:sz w:val="24"/>
        </w:rPr>
      </w:pPr>
      <w:r>
        <w:rPr>
          <w:rFonts w:hint="eastAsia"/>
          <w:sz w:val="24"/>
        </w:rPr>
        <w:t>根据所述异常检测结果，判断所述异常检测算法检测出的所述设备出现异常的频率是否</w:t>
      </w:r>
      <w:r>
        <w:rPr>
          <w:rFonts w:hint="eastAsia"/>
          <w:sz w:val="24"/>
        </w:rPr>
        <w:lastRenderedPageBreak/>
        <w:t>稳定；</w:t>
      </w:r>
    </w:p>
    <w:p w14:paraId="09DABFE6" w14:textId="77777777" w:rsidR="00A829EB" w:rsidRDefault="00A829EB" w:rsidP="00A829EB">
      <w:pPr>
        <w:spacing w:line="360" w:lineRule="auto"/>
        <w:ind w:firstLineChars="200" w:firstLine="480"/>
        <w:rPr>
          <w:sz w:val="24"/>
        </w:rPr>
      </w:pPr>
      <w:r>
        <w:rPr>
          <w:rFonts w:hint="eastAsia"/>
          <w:sz w:val="24"/>
        </w:rPr>
        <w:t>若所述异常检测算法检测出的所述设备出现异常的频率不稳定，则对所述异常检测算法的参数进行调整。</w:t>
      </w:r>
    </w:p>
    <w:p w14:paraId="762D47FC" w14:textId="77777777" w:rsidR="00A829EB" w:rsidRDefault="00A829EB" w:rsidP="00A829EB">
      <w:pPr>
        <w:spacing w:line="360" w:lineRule="auto"/>
        <w:ind w:firstLineChars="200" w:firstLine="480"/>
        <w:rPr>
          <w:sz w:val="24"/>
        </w:rPr>
      </w:pPr>
      <w:r>
        <w:rPr>
          <w:rFonts w:hint="eastAsia"/>
          <w:sz w:val="24"/>
        </w:rPr>
        <w:t>在第一种可能的实现方式中，结合上述第一方面，所述方法还包括：</w:t>
      </w:r>
    </w:p>
    <w:p w14:paraId="422F8875" w14:textId="77777777" w:rsidR="00A829EB" w:rsidRDefault="00A829EB" w:rsidP="00A829EB">
      <w:pPr>
        <w:spacing w:line="360" w:lineRule="auto"/>
        <w:ind w:firstLineChars="200" w:firstLine="480"/>
        <w:rPr>
          <w:sz w:val="24"/>
        </w:rPr>
      </w:pPr>
      <w:r>
        <w:rPr>
          <w:rFonts w:hint="eastAsia"/>
          <w:sz w:val="24"/>
        </w:rPr>
        <w:t>若所述异常检测算法检测出的所述设备出现异常的频率稳定，则在所述异常检测结果表征所述设备出现异常时，发送报警信息；</w:t>
      </w:r>
    </w:p>
    <w:p w14:paraId="3492B85C" w14:textId="77777777" w:rsidR="00A829EB" w:rsidRDefault="00A829EB" w:rsidP="00A829EB">
      <w:pPr>
        <w:spacing w:line="360" w:lineRule="auto"/>
        <w:ind w:firstLineChars="200" w:firstLine="480"/>
        <w:rPr>
          <w:sz w:val="24"/>
        </w:rPr>
      </w:pPr>
      <w:r>
        <w:rPr>
          <w:rFonts w:hint="eastAsia"/>
          <w:sz w:val="24"/>
        </w:rPr>
        <w:t>接收针对所述报警信息的标注信息，其中，所述标注信息由用户根据所述报警信息确定，所述标注信息用于指示所述变量信息对应于所述设备运行异常或运行正常；</w:t>
      </w:r>
    </w:p>
    <w:p w14:paraId="7BB782AD" w14:textId="77777777" w:rsidR="00A829EB" w:rsidRDefault="00A829EB" w:rsidP="00A829EB">
      <w:pPr>
        <w:spacing w:line="360" w:lineRule="auto"/>
        <w:ind w:firstLineChars="200" w:firstLine="480"/>
        <w:rPr>
          <w:sz w:val="24"/>
        </w:rPr>
      </w:pPr>
      <w:r>
        <w:rPr>
          <w:rFonts w:hint="eastAsia"/>
          <w:sz w:val="24"/>
        </w:rPr>
        <w:t>根据所述标注信息和所述变量信息，形成样本数据；</w:t>
      </w:r>
    </w:p>
    <w:p w14:paraId="4A1D1E35" w14:textId="17A8557D" w:rsidR="00A829EB" w:rsidRDefault="00A829EB" w:rsidP="00A829EB">
      <w:pPr>
        <w:spacing w:line="360" w:lineRule="auto"/>
        <w:ind w:firstLineChars="200" w:firstLine="480"/>
        <w:rPr>
          <w:sz w:val="24"/>
        </w:rPr>
      </w:pPr>
      <w:r>
        <w:rPr>
          <w:rFonts w:hint="eastAsia"/>
          <w:sz w:val="24"/>
        </w:rPr>
        <w:t>将所述样本数据存储到预先创建的数据库中</w:t>
      </w:r>
      <w:r w:rsidR="005A05DB">
        <w:rPr>
          <w:rFonts w:hint="eastAsia"/>
          <w:sz w:val="24"/>
        </w:rPr>
        <w:t>。</w:t>
      </w:r>
    </w:p>
    <w:p w14:paraId="75D7000F" w14:textId="107B0C0D" w:rsidR="005A05DB" w:rsidRDefault="005A05DB" w:rsidP="00A829EB">
      <w:pPr>
        <w:spacing w:line="360" w:lineRule="auto"/>
        <w:ind w:firstLineChars="200" w:firstLine="480"/>
        <w:rPr>
          <w:ins w:id="43" w:author="yan xipeng" w:date="2021-07-28T11:49:00Z"/>
          <w:sz w:val="24"/>
        </w:rPr>
      </w:pPr>
      <w:r>
        <w:rPr>
          <w:rFonts w:hint="eastAsia"/>
          <w:sz w:val="24"/>
        </w:rPr>
        <w:t>在第二种可能的实现方式中，结合上述第一种可能的实现方式，</w:t>
      </w:r>
      <w:ins w:id="44" w:author="yan xipeng" w:date="2021-07-28T11:49:00Z">
        <w:r w:rsidR="00855AFD">
          <w:rPr>
            <w:rFonts w:hint="eastAsia"/>
            <w:sz w:val="24"/>
          </w:rPr>
          <w:t>若接收到的所述标注信息指示所述变量信息对应于所述设备运行异常，则所述标注信息包括异常类别信息，所述异常类别信息用于指示所述设备所出现异常的类别，</w:t>
        </w:r>
      </w:ins>
      <w:r>
        <w:rPr>
          <w:rFonts w:hint="eastAsia"/>
          <w:sz w:val="24"/>
        </w:rPr>
        <w:t>所述方法还包括：</w:t>
      </w:r>
    </w:p>
    <w:p w14:paraId="5B8A06FE" w14:textId="32F876F4" w:rsidR="00855AFD" w:rsidRPr="00855AFD" w:rsidRDefault="00855AFD" w:rsidP="00A829EB">
      <w:pPr>
        <w:spacing w:line="360" w:lineRule="auto"/>
        <w:ind w:firstLineChars="200" w:firstLine="480"/>
        <w:rPr>
          <w:rFonts w:hint="eastAsia"/>
          <w:sz w:val="24"/>
        </w:rPr>
      </w:pPr>
      <w:ins w:id="45" w:author="yan xipeng" w:date="2021-07-28T11:49:00Z">
        <w:r>
          <w:rPr>
            <w:rFonts w:hint="eastAsia"/>
            <w:sz w:val="24"/>
          </w:rPr>
          <w:t>根据所述变量信息和所述标注信息包括的所述异常类别信息，对预先构建的异常分类模型进行优化训练，其中，所述异常分类模型用于根据所述变量信息确定所述设备所出现异常的类别。</w:t>
        </w:r>
      </w:ins>
    </w:p>
    <w:p w14:paraId="5A1CBEBB" w14:textId="7CF1FD39" w:rsidR="00A829EB" w:rsidDel="00855AFD" w:rsidRDefault="005A05DB" w:rsidP="00A829EB">
      <w:pPr>
        <w:spacing w:line="360" w:lineRule="auto"/>
        <w:ind w:firstLineChars="200" w:firstLine="480"/>
        <w:rPr>
          <w:del w:id="46" w:author="yan xipeng" w:date="2021-07-28T11:49:00Z"/>
          <w:sz w:val="24"/>
        </w:rPr>
      </w:pPr>
      <w:del w:id="47" w:author="yan xipeng" w:date="2021-07-28T11:49:00Z">
        <w:r w:rsidRPr="005A05DB" w:rsidDel="00855AFD">
          <w:rPr>
            <w:rFonts w:hint="eastAsia"/>
            <w:sz w:val="24"/>
          </w:rPr>
          <w:delText>若接收到的所述标注信息指示所述变量信息对应于所述设备运行正常，在将所述样本数据存储到所述数据库中后</w:delText>
        </w:r>
        <w:r w:rsidDel="00855AFD">
          <w:rPr>
            <w:rFonts w:hint="eastAsia"/>
            <w:sz w:val="24"/>
          </w:rPr>
          <w:delText>，</w:delText>
        </w:r>
        <w:r w:rsidR="00A829EB" w:rsidDel="00855AFD">
          <w:rPr>
            <w:rFonts w:hint="eastAsia"/>
            <w:sz w:val="24"/>
          </w:rPr>
          <w:delText>根据所述数据库中存储的所述样本数据，对所述异常检测算法的参数进行调整。</w:delText>
        </w:r>
      </w:del>
    </w:p>
    <w:p w14:paraId="12BA613B" w14:textId="67E48616" w:rsidR="00A829EB" w:rsidRPr="00A829EB" w:rsidRDefault="00A829EB" w:rsidP="00A829EB">
      <w:pPr>
        <w:spacing w:line="360" w:lineRule="auto"/>
        <w:ind w:firstLineChars="200" w:firstLine="480"/>
        <w:rPr>
          <w:sz w:val="24"/>
        </w:rPr>
      </w:pPr>
      <w:r>
        <w:rPr>
          <w:rFonts w:hint="eastAsia"/>
          <w:sz w:val="24"/>
        </w:rPr>
        <w:t>在第</w:t>
      </w:r>
      <w:r w:rsidR="005A05DB">
        <w:rPr>
          <w:rFonts w:hint="eastAsia"/>
          <w:sz w:val="24"/>
        </w:rPr>
        <w:t>三</w:t>
      </w:r>
      <w:r>
        <w:rPr>
          <w:rFonts w:hint="eastAsia"/>
          <w:sz w:val="24"/>
        </w:rPr>
        <w:t>种可能的实现方式中，结合上述第一方面或第一方面的</w:t>
      </w:r>
      <w:r w:rsidR="005A05DB">
        <w:rPr>
          <w:rFonts w:hint="eastAsia"/>
          <w:sz w:val="24"/>
        </w:rPr>
        <w:t>任一</w:t>
      </w:r>
      <w:r>
        <w:rPr>
          <w:rFonts w:hint="eastAsia"/>
          <w:sz w:val="24"/>
        </w:rPr>
        <w:t>可能的实现方式，</w:t>
      </w:r>
      <w:r w:rsidRPr="00A829EB">
        <w:rPr>
          <w:rFonts w:hint="eastAsia"/>
          <w:sz w:val="24"/>
        </w:rPr>
        <w:t>所述根据所述异常检测结果，判断所述异常检测算法检测出的所述设备出现异常的频率是否稳定，包括：</w:t>
      </w:r>
    </w:p>
    <w:p w14:paraId="1330C61D" w14:textId="77777777" w:rsidR="00A829EB" w:rsidRPr="00A829EB" w:rsidRDefault="00A829EB" w:rsidP="00A829EB">
      <w:pPr>
        <w:spacing w:line="360" w:lineRule="auto"/>
        <w:ind w:firstLineChars="200" w:firstLine="480"/>
        <w:rPr>
          <w:sz w:val="24"/>
        </w:rPr>
      </w:pPr>
      <w:r w:rsidRPr="00A829EB">
        <w:rPr>
          <w:rFonts w:hint="eastAsia"/>
          <w:sz w:val="24"/>
        </w:rPr>
        <w:t>根据所述异常检测结果，计算第一异常频率，其中，所述第一异常频率用于表征所述异常检测算法在当前检测周期内检测到所述设备出现异常的频率；</w:t>
      </w:r>
    </w:p>
    <w:p w14:paraId="512D0A6B" w14:textId="77777777" w:rsidR="00A829EB" w:rsidRPr="00A829EB" w:rsidRDefault="00A829EB" w:rsidP="00A829EB">
      <w:pPr>
        <w:spacing w:line="360" w:lineRule="auto"/>
        <w:ind w:firstLineChars="200" w:firstLine="480"/>
        <w:rPr>
          <w:sz w:val="24"/>
        </w:rPr>
      </w:pPr>
      <w:r w:rsidRPr="00A829EB">
        <w:rPr>
          <w:rFonts w:hint="eastAsia"/>
          <w:sz w:val="24"/>
        </w:rPr>
        <w:t>获取第二异常频率，其中，所述第二异常频率用于表征所述异常检测算法在历史检测周期内检测到所述设备出现异常的频率；</w:t>
      </w:r>
    </w:p>
    <w:p w14:paraId="47F59A70" w14:textId="77777777" w:rsidR="00A829EB" w:rsidRPr="00A829EB" w:rsidRDefault="00A829EB" w:rsidP="00A829EB">
      <w:pPr>
        <w:spacing w:line="360" w:lineRule="auto"/>
        <w:ind w:firstLineChars="200" w:firstLine="480"/>
        <w:rPr>
          <w:sz w:val="24"/>
        </w:rPr>
      </w:pPr>
      <w:r w:rsidRPr="00A829EB">
        <w:rPr>
          <w:rFonts w:hint="eastAsia"/>
          <w:sz w:val="24"/>
        </w:rPr>
        <w:t>判断所述第一异常频率与所述第二异常频率的差值是否小于预设的频率差阈值；</w:t>
      </w:r>
    </w:p>
    <w:p w14:paraId="3432A649" w14:textId="77777777" w:rsidR="00A829EB" w:rsidRPr="00A829EB" w:rsidRDefault="00A829EB" w:rsidP="00A829EB">
      <w:pPr>
        <w:spacing w:line="360" w:lineRule="auto"/>
        <w:ind w:firstLineChars="200" w:firstLine="480"/>
        <w:rPr>
          <w:sz w:val="24"/>
        </w:rPr>
      </w:pPr>
      <w:r w:rsidRPr="00A829EB">
        <w:rPr>
          <w:rFonts w:hint="eastAsia"/>
          <w:sz w:val="24"/>
        </w:rPr>
        <w:t>若所述第一异常频率与所述第二异常频率的差值小于所述频率差阈值，则确定所述异常检测算法检测出的所述设备出现异常的频率稳定；</w:t>
      </w:r>
    </w:p>
    <w:p w14:paraId="2BF2702C" w14:textId="16221211" w:rsidR="001C22E1" w:rsidRPr="00A829EB" w:rsidRDefault="00A829EB" w:rsidP="00A829EB">
      <w:pPr>
        <w:spacing w:line="360" w:lineRule="auto"/>
        <w:ind w:firstLineChars="200" w:firstLine="480"/>
        <w:rPr>
          <w:sz w:val="24"/>
        </w:rPr>
      </w:pPr>
      <w:r w:rsidRPr="00A829EB">
        <w:rPr>
          <w:rFonts w:hint="eastAsia"/>
          <w:sz w:val="24"/>
        </w:rPr>
        <w:t>若所述第一异常频率与所述第二异常频率的差值大于或等于所述频率差阈值，则确定所述异常检测算法检测出的所述设备出现异常的频率不稳定。</w:t>
      </w:r>
    </w:p>
    <w:p w14:paraId="04163F9E" w14:textId="44F8F579" w:rsidR="00A829EB" w:rsidRDefault="00A829EB" w:rsidP="00A829EB">
      <w:pPr>
        <w:spacing w:line="360" w:lineRule="auto"/>
        <w:ind w:firstLineChars="200" w:firstLine="480"/>
        <w:rPr>
          <w:sz w:val="24"/>
        </w:rPr>
      </w:pPr>
      <w:r>
        <w:rPr>
          <w:rFonts w:hint="eastAsia"/>
          <w:sz w:val="24"/>
        </w:rPr>
        <w:lastRenderedPageBreak/>
        <w:t>在第</w:t>
      </w:r>
      <w:r w:rsidR="005A05DB">
        <w:rPr>
          <w:rFonts w:hint="eastAsia"/>
          <w:sz w:val="24"/>
        </w:rPr>
        <w:t>四</w:t>
      </w:r>
      <w:r>
        <w:rPr>
          <w:rFonts w:hint="eastAsia"/>
          <w:sz w:val="24"/>
        </w:rPr>
        <w:t>种可能的实现方式中，结合上述第一方面，所述对所述异常检测算法的参数进行调整，包括：</w:t>
      </w:r>
    </w:p>
    <w:p w14:paraId="64934BBD" w14:textId="77777777" w:rsidR="00A829EB" w:rsidRDefault="00A829EB" w:rsidP="00A829EB">
      <w:pPr>
        <w:spacing w:line="360" w:lineRule="auto"/>
        <w:ind w:firstLineChars="200" w:firstLine="480"/>
        <w:rPr>
          <w:sz w:val="24"/>
        </w:rPr>
      </w:pPr>
      <w:r>
        <w:rPr>
          <w:rFonts w:hint="eastAsia"/>
          <w:sz w:val="24"/>
        </w:rPr>
        <w:t>根据所述异常检测结果，确定所述异常检测算法检测到所述设备在相邻的至少两个时间窗内出现异常的频率；</w:t>
      </w:r>
    </w:p>
    <w:p w14:paraId="01CD8C79" w14:textId="1DEE09FC" w:rsidR="00A829EB" w:rsidRDefault="00A829EB" w:rsidP="00A829EB">
      <w:pPr>
        <w:spacing w:line="360" w:lineRule="auto"/>
        <w:ind w:firstLineChars="200" w:firstLine="480"/>
        <w:rPr>
          <w:sz w:val="24"/>
        </w:rPr>
      </w:pPr>
      <w:r>
        <w:rPr>
          <w:rFonts w:hint="eastAsia"/>
          <w:sz w:val="24"/>
        </w:rPr>
        <w:t>根据所述设备在相邻的至少两个时间窗内出现异常的频率的变化趋势，确定对所述异常检测算法的参数进行调整的</w:t>
      </w:r>
      <w:r w:rsidR="005A05DB">
        <w:rPr>
          <w:rFonts w:hint="eastAsia"/>
          <w:sz w:val="24"/>
        </w:rPr>
        <w:t>趋势</w:t>
      </w:r>
      <w:r>
        <w:rPr>
          <w:rFonts w:hint="eastAsia"/>
          <w:sz w:val="24"/>
        </w:rPr>
        <w:t>；</w:t>
      </w:r>
    </w:p>
    <w:p w14:paraId="4592A645" w14:textId="5001D905" w:rsidR="00A829EB" w:rsidRDefault="00A829EB" w:rsidP="00A829EB">
      <w:pPr>
        <w:spacing w:line="360" w:lineRule="auto"/>
        <w:ind w:firstLineChars="200" w:firstLine="480"/>
        <w:rPr>
          <w:sz w:val="24"/>
        </w:rPr>
      </w:pPr>
      <w:r>
        <w:rPr>
          <w:rFonts w:hint="eastAsia"/>
          <w:sz w:val="24"/>
        </w:rPr>
        <w:t>根据</w:t>
      </w:r>
      <w:r w:rsidR="005A05DB">
        <w:rPr>
          <w:rFonts w:hint="eastAsia"/>
          <w:sz w:val="24"/>
        </w:rPr>
        <w:t>对所述异常检测算法的参数进行调整的趋势</w:t>
      </w:r>
      <w:r>
        <w:rPr>
          <w:rFonts w:hint="eastAsia"/>
          <w:sz w:val="24"/>
        </w:rPr>
        <w:t>，按照预先设定的步长值，增大或减小所述异常检测算法的参数。</w:t>
      </w:r>
    </w:p>
    <w:p w14:paraId="42C46CDF" w14:textId="71EF71CD" w:rsidR="00A829EB" w:rsidRPr="00A829EB" w:rsidRDefault="00A829EB" w:rsidP="00A829EB">
      <w:pPr>
        <w:spacing w:line="360" w:lineRule="auto"/>
        <w:ind w:firstLineChars="200" w:firstLine="480"/>
        <w:rPr>
          <w:sz w:val="24"/>
        </w:rPr>
      </w:pPr>
      <w:r>
        <w:rPr>
          <w:rFonts w:hint="eastAsia"/>
          <w:sz w:val="24"/>
        </w:rPr>
        <w:t>在第</w:t>
      </w:r>
      <w:r w:rsidR="005A05DB">
        <w:rPr>
          <w:rFonts w:hint="eastAsia"/>
          <w:sz w:val="24"/>
        </w:rPr>
        <w:t>五</w:t>
      </w:r>
      <w:r>
        <w:rPr>
          <w:rFonts w:hint="eastAsia"/>
          <w:sz w:val="24"/>
        </w:rPr>
        <w:t>种可能的实现方式中，结合上述第一方面，</w:t>
      </w:r>
      <w:r w:rsidRPr="00A829EB">
        <w:rPr>
          <w:rFonts w:hint="eastAsia"/>
          <w:sz w:val="24"/>
        </w:rPr>
        <w:t>所述根据所述运行数据确定所述设备的变量信息，包括：</w:t>
      </w:r>
    </w:p>
    <w:p w14:paraId="04918E91" w14:textId="77777777" w:rsidR="00A829EB" w:rsidRPr="00A829EB" w:rsidRDefault="00A829EB" w:rsidP="00A829EB">
      <w:pPr>
        <w:spacing w:line="360" w:lineRule="auto"/>
        <w:ind w:firstLineChars="200" w:firstLine="480"/>
        <w:rPr>
          <w:sz w:val="24"/>
        </w:rPr>
      </w:pPr>
      <w:r w:rsidRPr="00A829EB">
        <w:rPr>
          <w:rFonts w:hint="eastAsia"/>
          <w:sz w:val="24"/>
        </w:rPr>
        <w:t>若已知所述设备发生异常时，所述设备的振动频率或所述设备产生异响的频率，则在频域对所述运行数据进行处理，获得所述设备的频域变量信息；</w:t>
      </w:r>
    </w:p>
    <w:p w14:paraId="5F170533" w14:textId="77777777" w:rsidR="00A829EB" w:rsidRPr="00A829EB" w:rsidRDefault="00A829EB" w:rsidP="00A829EB">
      <w:pPr>
        <w:spacing w:line="360" w:lineRule="auto"/>
        <w:ind w:firstLineChars="200" w:firstLine="480"/>
        <w:rPr>
          <w:sz w:val="24"/>
        </w:rPr>
      </w:pPr>
      <w:r w:rsidRPr="00A829EB">
        <w:rPr>
          <w:rFonts w:hint="eastAsia"/>
          <w:sz w:val="24"/>
        </w:rPr>
        <w:t>若未知所述设备发生异常时，所述设备的振动频率和所述设备产生异响的频率，则在时域对所述运行数据进行处理，获得所述设备的时域变量信息；</w:t>
      </w:r>
    </w:p>
    <w:p w14:paraId="112F5C08" w14:textId="77777777" w:rsidR="00A829EB" w:rsidRPr="00A829EB" w:rsidRDefault="00A829EB" w:rsidP="00A829EB">
      <w:pPr>
        <w:spacing w:line="360" w:lineRule="auto"/>
        <w:ind w:firstLineChars="200" w:firstLine="480"/>
        <w:rPr>
          <w:sz w:val="24"/>
        </w:rPr>
      </w:pPr>
      <w:r w:rsidRPr="00A829EB">
        <w:rPr>
          <w:rFonts w:hint="eastAsia"/>
          <w:sz w:val="24"/>
        </w:rPr>
        <w:t>所述将所述变量信息输入所述异常检测算法，获得所述异常检测算法输出的异常检测结果，包括：</w:t>
      </w:r>
    </w:p>
    <w:p w14:paraId="60EA64F6" w14:textId="09EDAF46" w:rsidR="00A829EB" w:rsidRPr="00A829EB" w:rsidRDefault="00A829EB" w:rsidP="00A829EB">
      <w:pPr>
        <w:spacing w:line="360" w:lineRule="auto"/>
        <w:ind w:firstLineChars="200" w:firstLine="480"/>
        <w:rPr>
          <w:sz w:val="24"/>
        </w:rPr>
      </w:pPr>
      <w:r w:rsidRPr="00A829EB">
        <w:rPr>
          <w:rFonts w:hint="eastAsia"/>
          <w:sz w:val="24"/>
        </w:rPr>
        <w:t>若获得所述频域变量信息，则通过所述异常检测算法比较所述频域变量信息包括的频率值是否位于频率取值范围内，其中，所述频率取值范围</w:t>
      </w:r>
      <w:r w:rsidR="005A05DB">
        <w:rPr>
          <w:rFonts w:hint="eastAsia"/>
          <w:sz w:val="24"/>
        </w:rPr>
        <w:t>由</w:t>
      </w:r>
      <w:r w:rsidRPr="00A829EB">
        <w:rPr>
          <w:rFonts w:hint="eastAsia"/>
          <w:sz w:val="24"/>
        </w:rPr>
        <w:t>所述异常检测算法的参数</w:t>
      </w:r>
      <w:r w:rsidR="005A05DB">
        <w:rPr>
          <w:rFonts w:hint="eastAsia"/>
          <w:sz w:val="24"/>
        </w:rPr>
        <w:t>确定</w:t>
      </w:r>
      <w:r w:rsidRPr="00A829EB">
        <w:rPr>
          <w:rFonts w:hint="eastAsia"/>
          <w:sz w:val="24"/>
        </w:rPr>
        <w:t>；</w:t>
      </w:r>
    </w:p>
    <w:p w14:paraId="1B302B34" w14:textId="77777777" w:rsidR="00A829EB" w:rsidRPr="00A829EB" w:rsidRDefault="00A829EB" w:rsidP="00A829EB">
      <w:pPr>
        <w:spacing w:line="360" w:lineRule="auto"/>
        <w:ind w:firstLineChars="200" w:firstLine="480"/>
        <w:rPr>
          <w:sz w:val="24"/>
        </w:rPr>
      </w:pPr>
      <w:r w:rsidRPr="00A829EB">
        <w:rPr>
          <w:rFonts w:hint="eastAsia"/>
          <w:sz w:val="24"/>
        </w:rPr>
        <w:t>若所述频率值位于所述频率取值范围内，则确定所述设备未发生异常；</w:t>
      </w:r>
    </w:p>
    <w:p w14:paraId="21F62AB5" w14:textId="77777777" w:rsidR="00A829EB" w:rsidRPr="00A829EB" w:rsidRDefault="00A829EB" w:rsidP="00A829EB">
      <w:pPr>
        <w:spacing w:line="360" w:lineRule="auto"/>
        <w:ind w:firstLineChars="200" w:firstLine="480"/>
        <w:rPr>
          <w:sz w:val="24"/>
        </w:rPr>
      </w:pPr>
      <w:r w:rsidRPr="00A829EB">
        <w:rPr>
          <w:rFonts w:hint="eastAsia"/>
          <w:sz w:val="24"/>
        </w:rPr>
        <w:t>若所述频率值位于所述频率取值范围之外，则确定所述设备发生异常；</w:t>
      </w:r>
    </w:p>
    <w:p w14:paraId="6137B6E5" w14:textId="1820328A" w:rsidR="001C22E1" w:rsidRPr="00A829EB" w:rsidRDefault="00A829EB" w:rsidP="00A829EB">
      <w:pPr>
        <w:spacing w:line="360" w:lineRule="auto"/>
        <w:ind w:firstLineChars="200" w:firstLine="480"/>
        <w:rPr>
          <w:sz w:val="24"/>
        </w:rPr>
      </w:pPr>
      <w:r w:rsidRPr="00A829EB">
        <w:rPr>
          <w:rFonts w:hint="eastAsia"/>
          <w:sz w:val="24"/>
        </w:rPr>
        <w:t>若获得所述时域变量信息，则</w:t>
      </w:r>
      <w:del w:id="48" w:author="yan xipeng" w:date="2021-07-28T11:50:00Z">
        <w:r w:rsidRPr="00A829EB" w:rsidDel="00855AFD">
          <w:rPr>
            <w:rFonts w:hint="eastAsia"/>
            <w:sz w:val="24"/>
          </w:rPr>
          <w:delText>将</w:delText>
        </w:r>
      </w:del>
      <w:ins w:id="49" w:author="yan xipeng" w:date="2021-07-28T11:50:00Z">
        <w:r w:rsidR="00855AFD">
          <w:rPr>
            <w:rFonts w:hint="eastAsia"/>
            <w:sz w:val="24"/>
          </w:rPr>
          <w:t>通过所述异常检测算法对</w:t>
        </w:r>
      </w:ins>
      <w:r w:rsidRPr="00A829EB">
        <w:rPr>
          <w:rFonts w:hint="eastAsia"/>
          <w:sz w:val="24"/>
        </w:rPr>
        <w:t>所述时域变量信息</w:t>
      </w:r>
      <w:ins w:id="50" w:author="yan xipeng" w:date="2021-07-28T11:50:00Z">
        <w:r w:rsidR="00855AFD">
          <w:rPr>
            <w:rFonts w:hint="eastAsia"/>
            <w:sz w:val="24"/>
          </w:rPr>
          <w:t>进行聚类</w:t>
        </w:r>
      </w:ins>
      <w:del w:id="51" w:author="yan xipeng" w:date="2021-07-28T11:50:00Z">
        <w:r w:rsidRPr="00A829EB" w:rsidDel="00855AFD">
          <w:rPr>
            <w:rFonts w:hint="eastAsia"/>
            <w:sz w:val="24"/>
          </w:rPr>
          <w:delText>输入所述异常检测算法包括的分类模型</w:delText>
        </w:r>
      </w:del>
      <w:r w:rsidRPr="00A829EB">
        <w:rPr>
          <w:rFonts w:hint="eastAsia"/>
          <w:sz w:val="24"/>
        </w:rPr>
        <w:t>，根据</w:t>
      </w:r>
      <w:ins w:id="52" w:author="yan xipeng" w:date="2021-07-28T11:50:00Z">
        <w:r w:rsidR="00855AFD">
          <w:rPr>
            <w:rFonts w:hint="eastAsia"/>
            <w:sz w:val="24"/>
          </w:rPr>
          <w:t>聚类</w:t>
        </w:r>
      </w:ins>
      <w:del w:id="53" w:author="yan xipeng" w:date="2021-07-28T11:50:00Z">
        <w:r w:rsidRPr="00A829EB" w:rsidDel="00855AFD">
          <w:rPr>
            <w:rFonts w:hint="eastAsia"/>
            <w:sz w:val="24"/>
          </w:rPr>
          <w:delText>所述分类模型的输出</w:delText>
        </w:r>
      </w:del>
      <w:r w:rsidRPr="00A829EB">
        <w:rPr>
          <w:rFonts w:hint="eastAsia"/>
          <w:sz w:val="24"/>
        </w:rPr>
        <w:t>结果确定所述设备是否发生异常。</w:t>
      </w:r>
    </w:p>
    <w:p w14:paraId="69894B7C" w14:textId="79B69380" w:rsidR="00A829EB" w:rsidRDefault="00A829EB" w:rsidP="00A829EB">
      <w:pPr>
        <w:spacing w:line="360" w:lineRule="auto"/>
        <w:ind w:firstLineChars="200" w:firstLine="480"/>
        <w:rPr>
          <w:sz w:val="24"/>
        </w:rPr>
      </w:pPr>
      <w:r>
        <w:rPr>
          <w:rFonts w:hint="eastAsia"/>
          <w:sz w:val="24"/>
        </w:rPr>
        <w:t>在第</w:t>
      </w:r>
      <w:r w:rsidR="005A05DB">
        <w:rPr>
          <w:rFonts w:hint="eastAsia"/>
          <w:sz w:val="24"/>
        </w:rPr>
        <w:t>六</w:t>
      </w:r>
      <w:r>
        <w:rPr>
          <w:rFonts w:hint="eastAsia"/>
          <w:sz w:val="24"/>
        </w:rPr>
        <w:t>种可能的实现方式中，结合上述第一方面、第一种可能的实现方式、第</w:t>
      </w:r>
      <w:r w:rsidR="005A05DB">
        <w:rPr>
          <w:rFonts w:hint="eastAsia"/>
          <w:sz w:val="24"/>
        </w:rPr>
        <w:t>二</w:t>
      </w:r>
      <w:r>
        <w:rPr>
          <w:rFonts w:hint="eastAsia"/>
          <w:sz w:val="24"/>
        </w:rPr>
        <w:t>种可能的实现方式</w:t>
      </w:r>
      <w:r w:rsidR="005A05DB">
        <w:rPr>
          <w:rFonts w:hint="eastAsia"/>
          <w:sz w:val="24"/>
        </w:rPr>
        <w:t>、</w:t>
      </w:r>
      <w:r>
        <w:rPr>
          <w:rFonts w:hint="eastAsia"/>
          <w:sz w:val="24"/>
        </w:rPr>
        <w:t>第四种可能的实现方式</w:t>
      </w:r>
      <w:r w:rsidR="005A05DB">
        <w:rPr>
          <w:rFonts w:hint="eastAsia"/>
          <w:sz w:val="24"/>
        </w:rPr>
        <w:t>或第五种可能的实现方式</w:t>
      </w:r>
      <w:r>
        <w:rPr>
          <w:rFonts w:hint="eastAsia"/>
          <w:sz w:val="24"/>
        </w:rPr>
        <w:t>，所述方法还包括：</w:t>
      </w:r>
    </w:p>
    <w:p w14:paraId="5321BF32" w14:textId="28EAD82E" w:rsidR="00A829EB" w:rsidRDefault="00A829EB" w:rsidP="00A829EB">
      <w:pPr>
        <w:spacing w:line="360" w:lineRule="auto"/>
        <w:ind w:firstLineChars="200" w:firstLine="480"/>
        <w:rPr>
          <w:sz w:val="24"/>
        </w:rPr>
      </w:pPr>
      <w:r>
        <w:rPr>
          <w:rFonts w:hint="eastAsia"/>
          <w:sz w:val="24"/>
        </w:rPr>
        <w:t>响应于算法配置指令，从</w:t>
      </w:r>
      <w:r w:rsidR="00B02F4C">
        <w:rPr>
          <w:rFonts w:hint="eastAsia"/>
          <w:sz w:val="24"/>
        </w:rPr>
        <w:t>算法脚本</w:t>
      </w:r>
      <w:r>
        <w:rPr>
          <w:rFonts w:hint="eastAsia"/>
          <w:sz w:val="24"/>
        </w:rPr>
        <w:t>库中选择至少一个</w:t>
      </w:r>
      <w:r w:rsidR="00B02F4C">
        <w:rPr>
          <w:rFonts w:hint="eastAsia"/>
          <w:sz w:val="24"/>
        </w:rPr>
        <w:t>算法脚本</w:t>
      </w:r>
      <w:r>
        <w:rPr>
          <w:rFonts w:hint="eastAsia"/>
          <w:sz w:val="24"/>
        </w:rPr>
        <w:t>，并对所选择的所述至少一个</w:t>
      </w:r>
      <w:r w:rsidR="00B02F4C">
        <w:rPr>
          <w:rFonts w:hint="eastAsia"/>
          <w:sz w:val="24"/>
        </w:rPr>
        <w:t>算法脚本</w:t>
      </w:r>
      <w:r>
        <w:rPr>
          <w:rFonts w:hint="eastAsia"/>
          <w:sz w:val="24"/>
        </w:rPr>
        <w:t>进行组织，获得所述异常检测算法；</w:t>
      </w:r>
    </w:p>
    <w:p w14:paraId="50B0B143" w14:textId="77777777" w:rsidR="00A829EB" w:rsidRPr="005D3B5B" w:rsidRDefault="00A829EB" w:rsidP="00A829EB">
      <w:pPr>
        <w:spacing w:line="360" w:lineRule="auto"/>
        <w:ind w:firstLineChars="200" w:firstLine="480"/>
        <w:rPr>
          <w:sz w:val="24"/>
        </w:rPr>
      </w:pPr>
      <w:r>
        <w:rPr>
          <w:rFonts w:hint="eastAsia"/>
          <w:sz w:val="24"/>
        </w:rPr>
        <w:t>响应于参数配置指令，对所述异常检测算法的参数进行初始化。</w:t>
      </w:r>
    </w:p>
    <w:p w14:paraId="186DBFA4" w14:textId="77777777" w:rsidR="00A829EB" w:rsidRDefault="00A829EB" w:rsidP="00A829EB">
      <w:pPr>
        <w:spacing w:line="360" w:lineRule="auto"/>
        <w:ind w:firstLineChars="200" w:firstLine="480"/>
        <w:rPr>
          <w:sz w:val="24"/>
        </w:rPr>
      </w:pPr>
      <w:r>
        <w:rPr>
          <w:rFonts w:hint="eastAsia"/>
          <w:sz w:val="24"/>
        </w:rPr>
        <w:t>第二方面，本申请实施例还提供了一种异常检测算法的配置装置，用于在汽车生产线的预测性维护中配置设备的异常检测算法，所述装置包括：</w:t>
      </w:r>
    </w:p>
    <w:p w14:paraId="455DB452" w14:textId="77777777" w:rsidR="00A829EB" w:rsidRDefault="00A829EB" w:rsidP="00A829EB">
      <w:pPr>
        <w:spacing w:line="360" w:lineRule="auto"/>
        <w:ind w:firstLineChars="200" w:firstLine="480"/>
        <w:rPr>
          <w:sz w:val="24"/>
        </w:rPr>
      </w:pPr>
      <w:r>
        <w:rPr>
          <w:rFonts w:hint="eastAsia"/>
          <w:sz w:val="24"/>
        </w:rPr>
        <w:t>获取模块，用于获取所述设备的运行数据；</w:t>
      </w:r>
    </w:p>
    <w:p w14:paraId="36DB7B0B" w14:textId="547431FA" w:rsidR="00A829EB" w:rsidRDefault="00A829EB" w:rsidP="00A829EB">
      <w:pPr>
        <w:spacing w:line="360" w:lineRule="auto"/>
        <w:ind w:firstLineChars="200" w:firstLine="480"/>
        <w:rPr>
          <w:sz w:val="24"/>
        </w:rPr>
      </w:pPr>
      <w:r>
        <w:rPr>
          <w:rFonts w:hint="eastAsia"/>
          <w:sz w:val="24"/>
        </w:rPr>
        <w:lastRenderedPageBreak/>
        <w:t>处理模块，用于根据所述获取模块获取到的所述运行数据确定所述设备的变量信息，其中，所述变量信息</w:t>
      </w:r>
      <w:r w:rsidR="005A05DB">
        <w:rPr>
          <w:rFonts w:hint="eastAsia"/>
          <w:sz w:val="24"/>
        </w:rPr>
        <w:t>从所述运行数据中直接获取，或者通过对所述运行数据进行处理而获得</w:t>
      </w:r>
      <w:r>
        <w:rPr>
          <w:rFonts w:hint="eastAsia"/>
          <w:sz w:val="24"/>
        </w:rPr>
        <w:t>；</w:t>
      </w:r>
    </w:p>
    <w:p w14:paraId="1D0C12E4" w14:textId="77777777" w:rsidR="00A829EB" w:rsidRDefault="00A829EB" w:rsidP="00A829EB">
      <w:pPr>
        <w:spacing w:line="360" w:lineRule="auto"/>
        <w:ind w:firstLineChars="200" w:firstLine="480"/>
        <w:rPr>
          <w:sz w:val="24"/>
        </w:rPr>
      </w:pPr>
      <w:r>
        <w:rPr>
          <w:rFonts w:hint="eastAsia"/>
          <w:sz w:val="24"/>
        </w:rPr>
        <w:t>计算模块，将所述处理模块获取到的变量信息输入所述异常检测算法，获得所述异常检测算法输出的异常检测结果；</w:t>
      </w:r>
    </w:p>
    <w:p w14:paraId="733D69A6" w14:textId="77777777" w:rsidR="00A829EB" w:rsidRDefault="00A829EB" w:rsidP="00A829EB">
      <w:pPr>
        <w:spacing w:line="360" w:lineRule="auto"/>
        <w:ind w:firstLineChars="200" w:firstLine="480"/>
        <w:rPr>
          <w:sz w:val="24"/>
        </w:rPr>
      </w:pPr>
      <w:r>
        <w:rPr>
          <w:rFonts w:hint="eastAsia"/>
          <w:sz w:val="24"/>
        </w:rPr>
        <w:t>判断模块，用于根据所述计算模块获得的所述异常检测结果，判断所述异常检测算法检测出的所述设备出现异常的频率是否稳定；</w:t>
      </w:r>
    </w:p>
    <w:p w14:paraId="160B07AF" w14:textId="77777777" w:rsidR="00A829EB" w:rsidRDefault="00A829EB" w:rsidP="00A829EB">
      <w:pPr>
        <w:spacing w:line="360" w:lineRule="auto"/>
        <w:ind w:firstLineChars="200" w:firstLine="480"/>
        <w:rPr>
          <w:sz w:val="24"/>
        </w:rPr>
      </w:pPr>
      <w:r>
        <w:rPr>
          <w:rFonts w:hint="eastAsia"/>
          <w:sz w:val="24"/>
        </w:rPr>
        <w:t>第一调整模块，用于在所述判断模块确定所述异常检测算法检测出的所述设备出现异常的频率不稳定时，对所述异常检测算法的参数进行调整。</w:t>
      </w:r>
    </w:p>
    <w:p w14:paraId="2B9EB0D5" w14:textId="77777777" w:rsidR="00A829EB" w:rsidRDefault="00A829EB" w:rsidP="00A829EB">
      <w:pPr>
        <w:spacing w:line="360" w:lineRule="auto"/>
        <w:ind w:firstLineChars="200" w:firstLine="480"/>
        <w:rPr>
          <w:sz w:val="24"/>
        </w:rPr>
      </w:pPr>
      <w:r>
        <w:rPr>
          <w:rFonts w:hint="eastAsia"/>
          <w:sz w:val="24"/>
        </w:rPr>
        <w:t>在第一种可能的实现方式中，结合上述第二方面，所述装置还包括：</w:t>
      </w:r>
    </w:p>
    <w:p w14:paraId="01F29561" w14:textId="77777777" w:rsidR="00A829EB" w:rsidRDefault="00A829EB" w:rsidP="00A829EB">
      <w:pPr>
        <w:spacing w:line="360" w:lineRule="auto"/>
        <w:ind w:firstLineChars="200" w:firstLine="480"/>
        <w:rPr>
          <w:sz w:val="24"/>
        </w:rPr>
      </w:pPr>
      <w:r>
        <w:rPr>
          <w:rFonts w:hint="eastAsia"/>
          <w:sz w:val="24"/>
        </w:rPr>
        <w:t>报警模块，用于在所述判断模块确定所述异常检测算法检测出的所述设备出现异常的频率稳定时，若所述异常检测结果表征所述设备出现异常，则发送报警信息；</w:t>
      </w:r>
    </w:p>
    <w:p w14:paraId="52594DFA" w14:textId="77777777" w:rsidR="00A829EB" w:rsidRDefault="00A829EB" w:rsidP="00A829EB">
      <w:pPr>
        <w:spacing w:line="360" w:lineRule="auto"/>
        <w:ind w:firstLineChars="200" w:firstLine="480"/>
        <w:rPr>
          <w:sz w:val="24"/>
        </w:rPr>
      </w:pPr>
      <w:r>
        <w:rPr>
          <w:rFonts w:hint="eastAsia"/>
          <w:sz w:val="24"/>
        </w:rPr>
        <w:t>接收模块，用于接收针对所述报警模块发送的所述报警信息的标注信息，其中，所述标注信息由用户根据所述报警信息确定，所述标注信息由于指示所述变量信息对应于所述设备运行异常或运行正常；</w:t>
      </w:r>
    </w:p>
    <w:p w14:paraId="47116250" w14:textId="77777777" w:rsidR="00A829EB" w:rsidRDefault="00A829EB" w:rsidP="00A829EB">
      <w:pPr>
        <w:spacing w:line="360" w:lineRule="auto"/>
        <w:ind w:firstLineChars="200" w:firstLine="480"/>
        <w:rPr>
          <w:sz w:val="24"/>
        </w:rPr>
      </w:pPr>
      <w:r>
        <w:rPr>
          <w:rFonts w:hint="eastAsia"/>
          <w:sz w:val="24"/>
        </w:rPr>
        <w:t>生成模块，用于根据所述接收模块接收到的所述标注信息和所述处理模块获得的所述变量信息，形成样本数据；</w:t>
      </w:r>
    </w:p>
    <w:p w14:paraId="00F57686" w14:textId="08AE38C9" w:rsidR="00A829EB" w:rsidRDefault="00A829EB" w:rsidP="00A829EB">
      <w:pPr>
        <w:spacing w:line="360" w:lineRule="auto"/>
        <w:ind w:firstLineChars="200" w:firstLine="480"/>
        <w:rPr>
          <w:sz w:val="24"/>
        </w:rPr>
      </w:pPr>
      <w:r>
        <w:rPr>
          <w:rFonts w:hint="eastAsia"/>
          <w:sz w:val="24"/>
        </w:rPr>
        <w:t>存储模块，用于将所述生成模块形成的所述样本数据存储到预先创建的数据库中</w:t>
      </w:r>
      <w:r w:rsidR="005A05DB">
        <w:rPr>
          <w:rFonts w:hint="eastAsia"/>
          <w:sz w:val="24"/>
        </w:rPr>
        <w:t>。</w:t>
      </w:r>
    </w:p>
    <w:p w14:paraId="2DE05DFD" w14:textId="26E42D01" w:rsidR="005A05DB" w:rsidRDefault="005A05DB" w:rsidP="00A829EB">
      <w:pPr>
        <w:spacing w:line="360" w:lineRule="auto"/>
        <w:ind w:firstLineChars="200" w:firstLine="480"/>
        <w:rPr>
          <w:sz w:val="24"/>
        </w:rPr>
      </w:pPr>
      <w:r>
        <w:rPr>
          <w:rFonts w:hint="eastAsia"/>
          <w:sz w:val="24"/>
        </w:rPr>
        <w:t>在第二种可能的实现方式中，结合上述第一种可能的实现方式，所述装置还包括：</w:t>
      </w:r>
    </w:p>
    <w:p w14:paraId="63D0B5E3" w14:textId="1B728624" w:rsidR="00A829EB" w:rsidRDefault="00A829EB" w:rsidP="00A829EB">
      <w:pPr>
        <w:spacing w:line="360" w:lineRule="auto"/>
        <w:ind w:firstLineChars="200" w:firstLine="480"/>
        <w:rPr>
          <w:sz w:val="24"/>
        </w:rPr>
      </w:pPr>
      <w:r>
        <w:rPr>
          <w:rFonts w:hint="eastAsia"/>
          <w:sz w:val="24"/>
        </w:rPr>
        <w:t>第二调整模块，用于</w:t>
      </w:r>
      <w:r w:rsidR="005A05DB">
        <w:rPr>
          <w:rFonts w:hint="eastAsia"/>
          <w:sz w:val="24"/>
        </w:rPr>
        <w:t>若所述接收模块接收到的所述标注信息指示所述变量信息对应于所述设备运行</w:t>
      </w:r>
      <w:ins w:id="54" w:author="yan xipeng" w:date="2021-07-28T11:52:00Z">
        <w:r w:rsidR="002B4109">
          <w:rPr>
            <w:rFonts w:hint="eastAsia"/>
            <w:sz w:val="24"/>
          </w:rPr>
          <w:t>异常，则根据所述变量信息和所述标注信息包括的异常类别信息，对预先构建的异常分类模型进行优化训练，其中，所述异常类别信息用于指示所述设备所出现异常的类别，所述异常分类模型用于根据所述变量信息确定所述设备所出现异常的类别。</w:t>
        </w:r>
      </w:ins>
      <w:del w:id="55" w:author="yan xipeng" w:date="2021-07-28T11:52:00Z">
        <w:r w:rsidR="005A05DB" w:rsidDel="002B4109">
          <w:rPr>
            <w:rFonts w:hint="eastAsia"/>
            <w:sz w:val="24"/>
          </w:rPr>
          <w:delText>正常，在所述存储模块将所述样本数据存储到所述数据库中后，</w:delText>
        </w:r>
        <w:r w:rsidDel="002B4109">
          <w:rPr>
            <w:rFonts w:hint="eastAsia"/>
            <w:sz w:val="24"/>
          </w:rPr>
          <w:delText>根据所述数据库中存储的所述样本数据，对所述异常检测算法的参数进行调整。</w:delText>
        </w:r>
      </w:del>
    </w:p>
    <w:p w14:paraId="252F4350" w14:textId="10F4414E" w:rsidR="00A829EB" w:rsidRPr="00A829EB" w:rsidRDefault="00A829EB" w:rsidP="00A829EB">
      <w:pPr>
        <w:spacing w:line="360" w:lineRule="auto"/>
        <w:ind w:firstLineChars="200" w:firstLine="480"/>
        <w:rPr>
          <w:sz w:val="24"/>
        </w:rPr>
      </w:pPr>
      <w:r>
        <w:rPr>
          <w:rFonts w:hint="eastAsia"/>
          <w:sz w:val="24"/>
        </w:rPr>
        <w:t>在第</w:t>
      </w:r>
      <w:r w:rsidR="005A05DB">
        <w:rPr>
          <w:rFonts w:hint="eastAsia"/>
          <w:sz w:val="24"/>
        </w:rPr>
        <w:t>三</w:t>
      </w:r>
      <w:r>
        <w:rPr>
          <w:rFonts w:hint="eastAsia"/>
          <w:sz w:val="24"/>
        </w:rPr>
        <w:t>种可能的实现方式中，结合上述第二方面或第二方面的</w:t>
      </w:r>
      <w:r w:rsidR="005A05DB">
        <w:rPr>
          <w:rFonts w:hint="eastAsia"/>
          <w:sz w:val="24"/>
        </w:rPr>
        <w:t>任一</w:t>
      </w:r>
      <w:r>
        <w:rPr>
          <w:rFonts w:hint="eastAsia"/>
          <w:sz w:val="24"/>
        </w:rPr>
        <w:t>可能的实现方式，</w:t>
      </w:r>
      <w:r w:rsidRPr="00A829EB">
        <w:rPr>
          <w:rFonts w:hint="eastAsia"/>
          <w:sz w:val="24"/>
        </w:rPr>
        <w:t>所述判断模块用于执行如下处理：</w:t>
      </w:r>
    </w:p>
    <w:p w14:paraId="21362B5B" w14:textId="77777777" w:rsidR="00A829EB" w:rsidRPr="00A829EB" w:rsidRDefault="00A829EB" w:rsidP="00A829EB">
      <w:pPr>
        <w:spacing w:line="360" w:lineRule="auto"/>
        <w:ind w:firstLineChars="200" w:firstLine="480"/>
        <w:rPr>
          <w:sz w:val="24"/>
        </w:rPr>
      </w:pPr>
      <w:r w:rsidRPr="00A829EB">
        <w:rPr>
          <w:rFonts w:hint="eastAsia"/>
          <w:sz w:val="24"/>
        </w:rPr>
        <w:t>根据所述异常检测结果，计算第一异常频率，其中，所述第一异常频率用于表征所述异常检测算法在当前检测周期内检测到所述设备出现异常的频率；</w:t>
      </w:r>
    </w:p>
    <w:p w14:paraId="362A0CFD" w14:textId="77777777" w:rsidR="00A829EB" w:rsidRPr="00A829EB" w:rsidRDefault="00A829EB" w:rsidP="00A829EB">
      <w:pPr>
        <w:spacing w:line="360" w:lineRule="auto"/>
        <w:ind w:firstLineChars="200" w:firstLine="480"/>
        <w:rPr>
          <w:sz w:val="24"/>
        </w:rPr>
      </w:pPr>
      <w:r w:rsidRPr="00A829EB">
        <w:rPr>
          <w:rFonts w:hint="eastAsia"/>
          <w:sz w:val="24"/>
        </w:rPr>
        <w:t>获取第二异常频率，其中，所述第二异常频率用于表征所述异常检测算法在历史检测周期内检测到所述设备出现异常的频率；</w:t>
      </w:r>
    </w:p>
    <w:p w14:paraId="064111F7" w14:textId="77777777" w:rsidR="00A829EB" w:rsidRPr="00A829EB" w:rsidRDefault="00A829EB" w:rsidP="00A829EB">
      <w:pPr>
        <w:spacing w:line="360" w:lineRule="auto"/>
        <w:ind w:firstLineChars="200" w:firstLine="480"/>
        <w:rPr>
          <w:sz w:val="24"/>
        </w:rPr>
      </w:pPr>
      <w:r w:rsidRPr="00A829EB">
        <w:rPr>
          <w:rFonts w:hint="eastAsia"/>
          <w:sz w:val="24"/>
        </w:rPr>
        <w:t>判断所述第一异常频率与所述第二异常频率的差值是否小于预设的频率差阈值；</w:t>
      </w:r>
    </w:p>
    <w:p w14:paraId="095AF239" w14:textId="77777777" w:rsidR="00A829EB" w:rsidRPr="00A829EB" w:rsidRDefault="00A829EB" w:rsidP="00A829EB">
      <w:pPr>
        <w:spacing w:line="360" w:lineRule="auto"/>
        <w:ind w:firstLineChars="200" w:firstLine="480"/>
        <w:rPr>
          <w:sz w:val="24"/>
        </w:rPr>
      </w:pPr>
      <w:r w:rsidRPr="00A829EB">
        <w:rPr>
          <w:rFonts w:hint="eastAsia"/>
          <w:sz w:val="24"/>
        </w:rPr>
        <w:lastRenderedPageBreak/>
        <w:t>若所述第一异常频率与所述第二异常频率的差值小于所述频率差阈值，则确定所述异常检测算法检测出的所述设备出现异常的频率稳定；</w:t>
      </w:r>
    </w:p>
    <w:p w14:paraId="3B528DB8" w14:textId="010B1EBF" w:rsidR="001C22E1" w:rsidRPr="00A829EB" w:rsidRDefault="00A829EB" w:rsidP="00A829EB">
      <w:pPr>
        <w:spacing w:line="360" w:lineRule="auto"/>
        <w:ind w:firstLineChars="200" w:firstLine="480"/>
        <w:rPr>
          <w:sz w:val="24"/>
        </w:rPr>
      </w:pPr>
      <w:r w:rsidRPr="00A829EB">
        <w:rPr>
          <w:rFonts w:hint="eastAsia"/>
          <w:sz w:val="24"/>
        </w:rPr>
        <w:t>若所述第一异常频率与所述第二异常频率的差值大于或等于所述频率差阈值，则确定所述异常检测算法检测出的所述设备出现异常的频率不稳定。</w:t>
      </w:r>
    </w:p>
    <w:p w14:paraId="29F48127" w14:textId="057A1040" w:rsidR="00A829EB" w:rsidRDefault="00A829EB" w:rsidP="00A829EB">
      <w:pPr>
        <w:spacing w:line="360" w:lineRule="auto"/>
        <w:ind w:firstLineChars="200" w:firstLine="480"/>
        <w:rPr>
          <w:sz w:val="24"/>
        </w:rPr>
      </w:pPr>
      <w:r>
        <w:rPr>
          <w:rFonts w:hint="eastAsia"/>
          <w:sz w:val="24"/>
        </w:rPr>
        <w:t>在第</w:t>
      </w:r>
      <w:r w:rsidR="005A05DB">
        <w:rPr>
          <w:rFonts w:hint="eastAsia"/>
          <w:sz w:val="24"/>
        </w:rPr>
        <w:t>四</w:t>
      </w:r>
      <w:r>
        <w:rPr>
          <w:rFonts w:hint="eastAsia"/>
          <w:sz w:val="24"/>
        </w:rPr>
        <w:t>种可能的实现方式中，结合上述第二方面，所述第一调整模块用于执行如下处理：</w:t>
      </w:r>
    </w:p>
    <w:p w14:paraId="240B6E7D" w14:textId="77777777" w:rsidR="00A829EB" w:rsidRDefault="00A829EB" w:rsidP="00A829EB">
      <w:pPr>
        <w:spacing w:line="360" w:lineRule="auto"/>
        <w:ind w:firstLineChars="200" w:firstLine="480"/>
        <w:rPr>
          <w:sz w:val="24"/>
        </w:rPr>
      </w:pPr>
      <w:r>
        <w:rPr>
          <w:rFonts w:hint="eastAsia"/>
          <w:sz w:val="24"/>
        </w:rPr>
        <w:t>根据所述异常检测结果，确定所述异常检测算法检测到所述设备在相邻的至少两个时间窗内出现异常的频率；</w:t>
      </w:r>
    </w:p>
    <w:p w14:paraId="659A8986" w14:textId="36CE2298" w:rsidR="00A829EB" w:rsidRDefault="00A829EB" w:rsidP="00A829EB">
      <w:pPr>
        <w:spacing w:line="360" w:lineRule="auto"/>
        <w:ind w:firstLineChars="200" w:firstLine="480"/>
        <w:rPr>
          <w:sz w:val="24"/>
        </w:rPr>
      </w:pPr>
      <w:r>
        <w:rPr>
          <w:rFonts w:hint="eastAsia"/>
          <w:sz w:val="24"/>
        </w:rPr>
        <w:t>根据所述设备在相邻的至少两个时间窗内出现异常的频率的变化趋势，确定对所述异常检测算法的参数进行调整的</w:t>
      </w:r>
      <w:r w:rsidR="005A05DB">
        <w:rPr>
          <w:rFonts w:hint="eastAsia"/>
          <w:sz w:val="24"/>
        </w:rPr>
        <w:t>趋势</w:t>
      </w:r>
      <w:r>
        <w:rPr>
          <w:rFonts w:hint="eastAsia"/>
          <w:sz w:val="24"/>
        </w:rPr>
        <w:t>；</w:t>
      </w:r>
    </w:p>
    <w:p w14:paraId="749ACAE5" w14:textId="1D11F5AA" w:rsidR="00A829EB" w:rsidRDefault="00A829EB" w:rsidP="00A829EB">
      <w:pPr>
        <w:spacing w:line="360" w:lineRule="auto"/>
        <w:ind w:firstLineChars="200" w:firstLine="480"/>
        <w:rPr>
          <w:sz w:val="24"/>
        </w:rPr>
      </w:pPr>
      <w:r>
        <w:rPr>
          <w:rFonts w:hint="eastAsia"/>
          <w:sz w:val="24"/>
        </w:rPr>
        <w:t>根据</w:t>
      </w:r>
      <w:r w:rsidR="005A05DB">
        <w:rPr>
          <w:rFonts w:hint="eastAsia"/>
          <w:sz w:val="24"/>
        </w:rPr>
        <w:t>对所述异常检测算法的参数进行调整的趋势</w:t>
      </w:r>
      <w:r>
        <w:rPr>
          <w:rFonts w:hint="eastAsia"/>
          <w:sz w:val="24"/>
        </w:rPr>
        <w:t>，按照预先设定的步长值，增大或减小所述异常检测算法的参数。</w:t>
      </w:r>
    </w:p>
    <w:p w14:paraId="2E7AE245" w14:textId="7C1BBAA9" w:rsidR="001C22E1" w:rsidRPr="00A829EB" w:rsidRDefault="00A829EB" w:rsidP="00076899">
      <w:pPr>
        <w:spacing w:line="360" w:lineRule="auto"/>
        <w:ind w:firstLineChars="200" w:firstLine="480"/>
        <w:rPr>
          <w:sz w:val="24"/>
        </w:rPr>
      </w:pPr>
      <w:r>
        <w:rPr>
          <w:rFonts w:hint="eastAsia"/>
          <w:sz w:val="24"/>
        </w:rPr>
        <w:t>在第四种可能的实现方式中，结合上述第二方面，</w:t>
      </w:r>
    </w:p>
    <w:p w14:paraId="034FADD9" w14:textId="77777777" w:rsidR="00A829EB" w:rsidRDefault="00A829EB" w:rsidP="00A829EB">
      <w:pPr>
        <w:spacing w:line="360" w:lineRule="auto"/>
        <w:ind w:firstLineChars="200" w:firstLine="480"/>
        <w:rPr>
          <w:sz w:val="24"/>
        </w:rPr>
      </w:pPr>
      <w:r>
        <w:rPr>
          <w:rFonts w:hint="eastAsia"/>
          <w:sz w:val="24"/>
        </w:rPr>
        <w:t>述处理模块，用于在已知所述设备发生异常时所述设备的振动频率或所述设备产生异响的频率时，在频域对所述运行数据进行处理，获得所述设备的频域变量信息，以及在未知所述设备发生异常时所述设备的振动频率和所述设备产生异响的频率时，在时域对所述运行数据进行处理，获得所述设备的时域变量信息；</w:t>
      </w:r>
    </w:p>
    <w:p w14:paraId="22CD12CF" w14:textId="4D2435B1" w:rsidR="00A829EB" w:rsidRDefault="00A829EB" w:rsidP="00A829EB">
      <w:pPr>
        <w:spacing w:line="360" w:lineRule="auto"/>
        <w:ind w:firstLineChars="200" w:firstLine="480"/>
        <w:rPr>
          <w:sz w:val="24"/>
        </w:rPr>
      </w:pPr>
      <w:r>
        <w:rPr>
          <w:rFonts w:hint="eastAsia"/>
          <w:sz w:val="24"/>
        </w:rPr>
        <w:t>所述计算模块，用于在所述处理模块获得所述频域变量信息时，通过所述异常检测算法比较所述频域变量信息包括的频率值是否位于频率取值范围内，若所述频率值位于所述频率取值范围内，则确定所述设备未发生异常，若所述频率值位于所述频率取值范围之外，则确定所述设备发生异常，其中，所述频率取值范围</w:t>
      </w:r>
      <w:r w:rsidR="005A05DB">
        <w:rPr>
          <w:rFonts w:hint="eastAsia"/>
          <w:sz w:val="24"/>
        </w:rPr>
        <w:t>由</w:t>
      </w:r>
      <w:r>
        <w:rPr>
          <w:rFonts w:hint="eastAsia"/>
          <w:sz w:val="24"/>
        </w:rPr>
        <w:t>所述异常检测算法的参数</w:t>
      </w:r>
      <w:r w:rsidR="005A05DB">
        <w:rPr>
          <w:rFonts w:hint="eastAsia"/>
          <w:sz w:val="24"/>
        </w:rPr>
        <w:t>确定</w:t>
      </w:r>
      <w:r>
        <w:rPr>
          <w:rFonts w:hint="eastAsia"/>
          <w:sz w:val="24"/>
        </w:rPr>
        <w:t>；以及在所述处理模块获得所述时域变量信息时，</w:t>
      </w:r>
      <w:ins w:id="56" w:author="yan xipeng" w:date="2021-07-28T11:53:00Z">
        <w:r w:rsidR="002B4109">
          <w:rPr>
            <w:rFonts w:hint="eastAsia"/>
            <w:sz w:val="24"/>
          </w:rPr>
          <w:t>通过所述异常检测算法对</w:t>
        </w:r>
      </w:ins>
      <w:del w:id="57" w:author="yan xipeng" w:date="2021-07-28T11:53:00Z">
        <w:r w:rsidRPr="00C24C5B" w:rsidDel="002B4109">
          <w:rPr>
            <w:rFonts w:hint="eastAsia"/>
            <w:sz w:val="24"/>
          </w:rPr>
          <w:delText>将</w:delText>
        </w:r>
      </w:del>
      <w:r w:rsidRPr="00C24C5B">
        <w:rPr>
          <w:rFonts w:hint="eastAsia"/>
          <w:sz w:val="24"/>
        </w:rPr>
        <w:t>所述时域变量信息</w:t>
      </w:r>
      <w:ins w:id="58" w:author="yan xipeng" w:date="2021-07-28T11:53:00Z">
        <w:r w:rsidR="002B4109">
          <w:rPr>
            <w:rFonts w:hint="eastAsia"/>
            <w:sz w:val="24"/>
          </w:rPr>
          <w:t>进行聚类</w:t>
        </w:r>
      </w:ins>
      <w:del w:id="59" w:author="yan xipeng" w:date="2021-07-28T11:53:00Z">
        <w:r w:rsidRPr="00C24C5B" w:rsidDel="002B4109">
          <w:rPr>
            <w:rFonts w:hint="eastAsia"/>
            <w:sz w:val="24"/>
          </w:rPr>
          <w:delText>输入所述异常检测算法包括的分类模型</w:delText>
        </w:r>
      </w:del>
      <w:r w:rsidRPr="00C24C5B">
        <w:rPr>
          <w:rFonts w:hint="eastAsia"/>
          <w:sz w:val="24"/>
        </w:rPr>
        <w:t>，根据</w:t>
      </w:r>
      <w:ins w:id="60" w:author="yan xipeng" w:date="2021-07-28T11:53:00Z">
        <w:r w:rsidR="002B4109">
          <w:rPr>
            <w:rFonts w:hint="eastAsia"/>
            <w:sz w:val="24"/>
          </w:rPr>
          <w:t>聚类</w:t>
        </w:r>
      </w:ins>
      <w:del w:id="61" w:author="yan xipeng" w:date="2021-07-28T11:53:00Z">
        <w:r w:rsidRPr="00C24C5B" w:rsidDel="002B4109">
          <w:rPr>
            <w:rFonts w:hint="eastAsia"/>
            <w:sz w:val="24"/>
          </w:rPr>
          <w:delText>所述分类模型的输出</w:delText>
        </w:r>
      </w:del>
      <w:r w:rsidRPr="00C24C5B">
        <w:rPr>
          <w:rFonts w:hint="eastAsia"/>
          <w:sz w:val="24"/>
        </w:rPr>
        <w:t>结果确定所述设备是否发生异常。</w:t>
      </w:r>
    </w:p>
    <w:p w14:paraId="75D94B26" w14:textId="27914C4C" w:rsidR="00A829EB" w:rsidRDefault="00A829EB" w:rsidP="00A829EB">
      <w:pPr>
        <w:spacing w:line="360" w:lineRule="auto"/>
        <w:ind w:firstLineChars="200" w:firstLine="480"/>
        <w:rPr>
          <w:sz w:val="24"/>
        </w:rPr>
      </w:pPr>
      <w:r>
        <w:rPr>
          <w:rFonts w:hint="eastAsia"/>
          <w:sz w:val="24"/>
        </w:rPr>
        <w:t>在第五种可能的实现方式中，结合上述第二方面、第一种可能的实现方式、第</w:t>
      </w:r>
      <w:r w:rsidR="002C6A21">
        <w:rPr>
          <w:rFonts w:hint="eastAsia"/>
          <w:sz w:val="24"/>
        </w:rPr>
        <w:t>二</w:t>
      </w:r>
      <w:r>
        <w:rPr>
          <w:rFonts w:hint="eastAsia"/>
          <w:sz w:val="24"/>
        </w:rPr>
        <w:t>种可能的实现方式</w:t>
      </w:r>
      <w:r w:rsidR="002C6A21">
        <w:rPr>
          <w:rFonts w:hint="eastAsia"/>
          <w:sz w:val="24"/>
        </w:rPr>
        <w:t>、第四种可能的实现方式</w:t>
      </w:r>
      <w:r>
        <w:rPr>
          <w:rFonts w:hint="eastAsia"/>
          <w:sz w:val="24"/>
        </w:rPr>
        <w:t>或第</w:t>
      </w:r>
      <w:r w:rsidR="002C6A21">
        <w:rPr>
          <w:rFonts w:hint="eastAsia"/>
          <w:sz w:val="24"/>
        </w:rPr>
        <w:t>五</w:t>
      </w:r>
      <w:r>
        <w:rPr>
          <w:rFonts w:hint="eastAsia"/>
          <w:sz w:val="24"/>
        </w:rPr>
        <w:t>种可能的实现方式，所述装置还包括：</w:t>
      </w:r>
    </w:p>
    <w:p w14:paraId="2C24E698" w14:textId="6385B196" w:rsidR="00A829EB" w:rsidRDefault="00A829EB" w:rsidP="00A829EB">
      <w:pPr>
        <w:spacing w:line="360" w:lineRule="auto"/>
        <w:ind w:firstLineChars="200" w:firstLine="480"/>
        <w:rPr>
          <w:sz w:val="24"/>
        </w:rPr>
      </w:pPr>
      <w:r>
        <w:rPr>
          <w:rFonts w:hint="eastAsia"/>
          <w:sz w:val="24"/>
        </w:rPr>
        <w:t>算法配置模块，用于响应于算法配置指令，从</w:t>
      </w:r>
      <w:r w:rsidR="00B02F4C">
        <w:rPr>
          <w:rFonts w:hint="eastAsia"/>
          <w:sz w:val="24"/>
        </w:rPr>
        <w:t>算法脚本</w:t>
      </w:r>
      <w:r>
        <w:rPr>
          <w:rFonts w:hint="eastAsia"/>
          <w:sz w:val="24"/>
        </w:rPr>
        <w:t>库中选择至少一个</w:t>
      </w:r>
      <w:r w:rsidR="00B02F4C">
        <w:rPr>
          <w:rFonts w:hint="eastAsia"/>
          <w:sz w:val="24"/>
        </w:rPr>
        <w:t>算法脚本</w:t>
      </w:r>
      <w:r>
        <w:rPr>
          <w:rFonts w:hint="eastAsia"/>
          <w:sz w:val="24"/>
        </w:rPr>
        <w:t>，并对所选择的所述至少一个</w:t>
      </w:r>
      <w:r w:rsidR="00B02F4C">
        <w:rPr>
          <w:rFonts w:hint="eastAsia"/>
          <w:sz w:val="24"/>
        </w:rPr>
        <w:t>算法脚本</w:t>
      </w:r>
      <w:r>
        <w:rPr>
          <w:rFonts w:hint="eastAsia"/>
          <w:sz w:val="24"/>
        </w:rPr>
        <w:t>进行组织，获得所述异常检测算法；</w:t>
      </w:r>
    </w:p>
    <w:p w14:paraId="1EAF1D61" w14:textId="77777777" w:rsidR="00A829EB" w:rsidRPr="005D3B5B" w:rsidRDefault="00A829EB" w:rsidP="00A829EB">
      <w:pPr>
        <w:spacing w:line="360" w:lineRule="auto"/>
        <w:ind w:firstLineChars="200" w:firstLine="480"/>
        <w:rPr>
          <w:sz w:val="24"/>
        </w:rPr>
      </w:pPr>
      <w:r>
        <w:rPr>
          <w:rFonts w:hint="eastAsia"/>
          <w:sz w:val="24"/>
        </w:rPr>
        <w:t>参数配置模块，用于响应于参数配置指令，对所述算法配置模块获得的所述异常检测算法的参数进行初始化。</w:t>
      </w:r>
    </w:p>
    <w:p w14:paraId="553B82CF" w14:textId="79D6F06D" w:rsidR="00A829EB" w:rsidRPr="00BE4F15" w:rsidRDefault="00A829EB" w:rsidP="00A829EB">
      <w:pPr>
        <w:spacing w:line="360" w:lineRule="auto"/>
        <w:ind w:firstLineChars="200" w:firstLine="480"/>
        <w:rPr>
          <w:sz w:val="24"/>
        </w:rPr>
      </w:pPr>
      <w:r>
        <w:rPr>
          <w:rFonts w:hint="eastAsia"/>
          <w:sz w:val="24"/>
        </w:rPr>
        <w:t>第三方面，本申请实施例还提供了一种子设备，包括：</w:t>
      </w:r>
      <w:r w:rsidRPr="00BE4F15">
        <w:rPr>
          <w:rFonts w:hint="eastAsia"/>
          <w:sz w:val="24"/>
        </w:rPr>
        <w:t>处理器、存储器、通信接口和通信总线，所述处理器、所述存储器和所述通信接口通过所述通信总线完成相互间的通信；</w:t>
      </w:r>
    </w:p>
    <w:p w14:paraId="67162014" w14:textId="2E42F424" w:rsidR="00A829EB" w:rsidRDefault="00A829EB" w:rsidP="00A829EB">
      <w:pPr>
        <w:spacing w:line="360" w:lineRule="auto"/>
        <w:ind w:firstLineChars="200" w:firstLine="480"/>
        <w:rPr>
          <w:sz w:val="24"/>
        </w:rPr>
      </w:pPr>
      <w:r w:rsidRPr="00BE4F15">
        <w:rPr>
          <w:rFonts w:hint="eastAsia"/>
          <w:sz w:val="24"/>
        </w:rPr>
        <w:lastRenderedPageBreak/>
        <w:t>所述存储器用于存放至少一可执行指令，所述可执行指令使所述处理器执行如</w:t>
      </w:r>
      <w:r>
        <w:rPr>
          <w:rFonts w:hint="eastAsia"/>
          <w:sz w:val="24"/>
        </w:rPr>
        <w:t>上述第一方面或第一方面的任一可能的实现方式提供的异常检测算法的配置方法</w:t>
      </w:r>
      <w:r w:rsidRPr="00BE4F15">
        <w:rPr>
          <w:rFonts w:hint="eastAsia"/>
          <w:sz w:val="24"/>
        </w:rPr>
        <w:t>对应的操作。</w:t>
      </w:r>
    </w:p>
    <w:p w14:paraId="36991468" w14:textId="7246BA24" w:rsidR="001C22E1" w:rsidRPr="00516611" w:rsidRDefault="00516611" w:rsidP="00076899">
      <w:pPr>
        <w:spacing w:line="360" w:lineRule="auto"/>
        <w:ind w:firstLineChars="200" w:firstLine="480"/>
        <w:rPr>
          <w:sz w:val="24"/>
        </w:rPr>
      </w:pPr>
      <w:r>
        <w:rPr>
          <w:rFonts w:hint="eastAsia"/>
          <w:sz w:val="24"/>
        </w:rPr>
        <w:t>第四方面，本申请实施例还提供了一种算机可读存储介质，</w:t>
      </w:r>
      <w:r w:rsidRPr="00975590">
        <w:rPr>
          <w:rFonts w:hint="eastAsia"/>
          <w:sz w:val="24"/>
        </w:rPr>
        <w:t>所述计算机可读</w:t>
      </w:r>
      <w:r>
        <w:rPr>
          <w:rFonts w:hint="eastAsia"/>
          <w:sz w:val="24"/>
        </w:rPr>
        <w:t>存储</w:t>
      </w:r>
      <w:r w:rsidRPr="00975590">
        <w:rPr>
          <w:rFonts w:hint="eastAsia"/>
          <w:sz w:val="24"/>
        </w:rPr>
        <w:t>介质上存储有计算机指令，所述计算机指令在被处理器执行时，使所述处理器执行</w:t>
      </w:r>
      <w:r w:rsidRPr="00BE4F15">
        <w:rPr>
          <w:rFonts w:hint="eastAsia"/>
          <w:sz w:val="24"/>
        </w:rPr>
        <w:t>如</w:t>
      </w:r>
      <w:r>
        <w:rPr>
          <w:rFonts w:hint="eastAsia"/>
          <w:sz w:val="24"/>
        </w:rPr>
        <w:t>上述第一方面或第一方面的任一可能的实现方式提供的异常检测算法的配置方法</w:t>
      </w:r>
      <w:r w:rsidRPr="00AF113D">
        <w:rPr>
          <w:rFonts w:hint="eastAsia"/>
          <w:sz w:val="24"/>
        </w:rPr>
        <w:t>。</w:t>
      </w:r>
    </w:p>
    <w:p w14:paraId="07342E12" w14:textId="3A80A290" w:rsidR="00516611" w:rsidRDefault="00516611" w:rsidP="00516611">
      <w:pPr>
        <w:spacing w:line="360" w:lineRule="auto"/>
        <w:ind w:firstLineChars="200" w:firstLine="480"/>
        <w:rPr>
          <w:sz w:val="24"/>
        </w:rPr>
      </w:pPr>
      <w:r>
        <w:rPr>
          <w:rFonts w:hint="eastAsia"/>
          <w:sz w:val="24"/>
        </w:rPr>
        <w:t>第五方面，本申请实施例还提供了一种计算机程序，包括计算机可执行指令，所述计算机可执行指令在被执行时使至少一个处理器执行</w:t>
      </w:r>
      <w:r w:rsidRPr="00BE4F15">
        <w:rPr>
          <w:rFonts w:hint="eastAsia"/>
          <w:sz w:val="24"/>
        </w:rPr>
        <w:t>如</w:t>
      </w:r>
      <w:r>
        <w:rPr>
          <w:rFonts w:hint="eastAsia"/>
          <w:sz w:val="24"/>
        </w:rPr>
        <w:t>上述第一方面或第一方面的任一可能的实现方式提供的异常检测算法的配置方法</w:t>
      </w:r>
      <w:r w:rsidRPr="00AF113D">
        <w:rPr>
          <w:rFonts w:hint="eastAsia"/>
          <w:sz w:val="24"/>
        </w:rPr>
        <w:t>。</w:t>
      </w:r>
    </w:p>
    <w:p w14:paraId="26F66B70" w14:textId="77777777" w:rsidR="00516611" w:rsidRDefault="00516611" w:rsidP="00516611">
      <w:pPr>
        <w:spacing w:line="360" w:lineRule="auto"/>
        <w:ind w:firstLineChars="200" w:firstLine="480"/>
        <w:rPr>
          <w:sz w:val="24"/>
        </w:rPr>
      </w:pPr>
      <w:r>
        <w:rPr>
          <w:rFonts w:hint="eastAsia"/>
          <w:sz w:val="24"/>
        </w:rPr>
        <w:t>第六方面，本申请实施例还提供了一种计算机程序产品，所述计算机程序产品被有形地存储在计算机可读介质上并且包括计算机可执行指令，所述计算机可执行指令在被执行时使至少一个处理器执行</w:t>
      </w:r>
      <w:r w:rsidRPr="00BE4F15">
        <w:rPr>
          <w:rFonts w:hint="eastAsia"/>
          <w:sz w:val="24"/>
        </w:rPr>
        <w:t>如</w:t>
      </w:r>
      <w:r>
        <w:rPr>
          <w:rFonts w:hint="eastAsia"/>
          <w:sz w:val="24"/>
        </w:rPr>
        <w:t>上述第一方面或第一方面的任一可能的实现方式提供的异常检测算法的配置方法</w:t>
      </w:r>
      <w:r w:rsidRPr="00AF113D">
        <w:rPr>
          <w:rFonts w:hint="eastAsia"/>
          <w:sz w:val="24"/>
        </w:rPr>
        <w:t>。</w:t>
      </w:r>
    </w:p>
    <w:p w14:paraId="71A64760" w14:textId="6EB22492" w:rsidR="00D41AFE" w:rsidRDefault="001F4F7C" w:rsidP="00DB3DF1">
      <w:pPr>
        <w:spacing w:line="360" w:lineRule="auto"/>
        <w:ind w:firstLineChars="200" w:firstLine="480"/>
        <w:rPr>
          <w:sz w:val="24"/>
        </w:rPr>
      </w:pPr>
      <w:r>
        <w:rPr>
          <w:rFonts w:hint="eastAsia"/>
          <w:sz w:val="24"/>
        </w:rPr>
        <w:t>由上述技术方案可知，</w:t>
      </w:r>
      <w:r w:rsidR="00654B91">
        <w:rPr>
          <w:rFonts w:hint="eastAsia"/>
          <w:sz w:val="24"/>
        </w:rPr>
        <w:t>根据设备的运行数据确定变量信息，将变量信息输入为设备配置的异常检测算法后，获得异常检测算法输出的异常检测结果，根据异常检测结果判断异常检测算法检测出设备出现异常的频率是否稳定，若不稳定则对异常检测算法的参数进行调整。在设备正常运行的过程中，如果异常检测算法能够准确检测设备是否出现异常，异常检测算法检测出设备出现异常的频率应当是稳定的，因此可以根据异常检测算法检测出设备出现异常的频率是否稳定，确定异常检测算法是否能够准确检测设备是否出现异常，进而在确定异常检测算法无法准确检测设备是否出现异常时，自动对异常检测算法的参数进行调整，直至异常检测算法能够准确检测设备是否出现异常。由此可见，用户仅需要为汽车生产线中的设备配置相应类型的异常检测算法，而异常检测算法的参数可以根据设备的实际运行情况自动配置，从而可以减小为汽车生产线中的设备配置异常检测算法时所消耗的人力和物力，降低汽车生产线的预测性维护的成本。</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3E62CC8E" w14:textId="4CB3C519" w:rsidR="00065E35" w:rsidRDefault="00065E35" w:rsidP="00065E35">
      <w:pPr>
        <w:spacing w:line="360" w:lineRule="auto"/>
        <w:ind w:firstLineChars="200" w:firstLine="480"/>
        <w:rPr>
          <w:sz w:val="24"/>
        </w:rPr>
      </w:pPr>
      <w:r>
        <w:rPr>
          <w:rFonts w:hint="eastAsia"/>
          <w:sz w:val="24"/>
        </w:rPr>
        <w:t>图</w:t>
      </w:r>
      <w:r>
        <w:rPr>
          <w:sz w:val="24"/>
        </w:rPr>
        <w:t>1</w:t>
      </w:r>
      <w:r>
        <w:rPr>
          <w:rFonts w:hint="eastAsia"/>
          <w:sz w:val="24"/>
        </w:rPr>
        <w:t>是</w:t>
      </w:r>
      <w:r w:rsidR="006946F6">
        <w:rPr>
          <w:rFonts w:hint="eastAsia"/>
          <w:sz w:val="24"/>
        </w:rPr>
        <w:t>本申请</w:t>
      </w:r>
      <w:r>
        <w:rPr>
          <w:rFonts w:hint="eastAsia"/>
          <w:sz w:val="24"/>
        </w:rPr>
        <w:t>实施例</w:t>
      </w:r>
      <w:r w:rsidR="001149BA">
        <w:rPr>
          <w:rFonts w:hint="eastAsia"/>
          <w:sz w:val="24"/>
        </w:rPr>
        <w:t>一</w:t>
      </w:r>
      <w:r>
        <w:rPr>
          <w:rFonts w:hint="eastAsia"/>
          <w:sz w:val="24"/>
        </w:rPr>
        <w:t>提供的一种</w:t>
      </w:r>
      <w:r w:rsidR="001149BA">
        <w:rPr>
          <w:rFonts w:hint="eastAsia"/>
          <w:sz w:val="24"/>
        </w:rPr>
        <w:t>异常检测算法的配置方法的流程图</w:t>
      </w:r>
      <w:r>
        <w:rPr>
          <w:rFonts w:hint="eastAsia"/>
          <w:sz w:val="24"/>
        </w:rPr>
        <w:t>；</w:t>
      </w:r>
    </w:p>
    <w:p w14:paraId="0A4ADB4B" w14:textId="5396B66F" w:rsidR="00065E35" w:rsidRDefault="00065E35" w:rsidP="00065E35">
      <w:pPr>
        <w:spacing w:line="360" w:lineRule="auto"/>
        <w:ind w:firstLineChars="200" w:firstLine="480"/>
        <w:rPr>
          <w:sz w:val="24"/>
        </w:rPr>
      </w:pPr>
      <w:r>
        <w:rPr>
          <w:rFonts w:hint="eastAsia"/>
          <w:sz w:val="24"/>
        </w:rPr>
        <w:t>图</w:t>
      </w:r>
      <w:r>
        <w:rPr>
          <w:rFonts w:hint="eastAsia"/>
          <w:sz w:val="24"/>
        </w:rPr>
        <w:t>2</w:t>
      </w:r>
      <w:r>
        <w:rPr>
          <w:rFonts w:hint="eastAsia"/>
          <w:sz w:val="24"/>
        </w:rPr>
        <w:t>是</w:t>
      </w:r>
      <w:r w:rsidR="006946F6">
        <w:rPr>
          <w:rFonts w:hint="eastAsia"/>
          <w:sz w:val="24"/>
        </w:rPr>
        <w:t>本申请</w:t>
      </w:r>
      <w:r>
        <w:rPr>
          <w:rFonts w:hint="eastAsia"/>
          <w:sz w:val="24"/>
        </w:rPr>
        <w:t>实施例</w:t>
      </w:r>
      <w:r w:rsidR="001149BA">
        <w:rPr>
          <w:rFonts w:hint="eastAsia"/>
          <w:sz w:val="24"/>
        </w:rPr>
        <w:t>二</w:t>
      </w:r>
      <w:r>
        <w:rPr>
          <w:rFonts w:hint="eastAsia"/>
          <w:sz w:val="24"/>
        </w:rPr>
        <w:t>提供的一种</w:t>
      </w:r>
      <w:r w:rsidR="001149BA">
        <w:rPr>
          <w:rFonts w:hint="eastAsia"/>
          <w:sz w:val="24"/>
        </w:rPr>
        <w:t>异常检测算法的参数调整方法的示意图</w:t>
      </w:r>
      <w:r>
        <w:rPr>
          <w:rFonts w:hint="eastAsia"/>
          <w:sz w:val="24"/>
        </w:rPr>
        <w:t>；</w:t>
      </w:r>
    </w:p>
    <w:p w14:paraId="2D1DBC98" w14:textId="258BB6CC" w:rsidR="0091533D" w:rsidRDefault="0091533D" w:rsidP="0091533D">
      <w:pPr>
        <w:spacing w:line="360" w:lineRule="auto"/>
        <w:ind w:firstLineChars="200" w:firstLine="480"/>
        <w:rPr>
          <w:sz w:val="24"/>
        </w:rPr>
      </w:pPr>
      <w:r w:rsidRPr="00391653">
        <w:rPr>
          <w:rFonts w:hint="eastAsia"/>
          <w:sz w:val="24"/>
        </w:rPr>
        <w:t>图</w:t>
      </w:r>
      <w:r w:rsidR="00065E35">
        <w:rPr>
          <w:sz w:val="24"/>
        </w:rPr>
        <w:t>3</w:t>
      </w:r>
      <w:r>
        <w:rPr>
          <w:rFonts w:hint="eastAsia"/>
          <w:sz w:val="24"/>
        </w:rPr>
        <w:t>是</w:t>
      </w:r>
      <w:r w:rsidR="006946F6">
        <w:rPr>
          <w:rFonts w:hint="eastAsia"/>
          <w:sz w:val="24"/>
        </w:rPr>
        <w:t>本申请</w:t>
      </w:r>
      <w:r>
        <w:rPr>
          <w:rFonts w:hint="eastAsia"/>
          <w:sz w:val="24"/>
        </w:rPr>
        <w:t>实施例</w:t>
      </w:r>
      <w:r w:rsidR="00EA10EF">
        <w:rPr>
          <w:rFonts w:hint="eastAsia"/>
          <w:sz w:val="24"/>
        </w:rPr>
        <w:t>三</w:t>
      </w:r>
      <w:r>
        <w:rPr>
          <w:rFonts w:hint="eastAsia"/>
          <w:sz w:val="24"/>
        </w:rPr>
        <w:t>提供的一种</w:t>
      </w:r>
      <w:r w:rsidR="00EA10EF">
        <w:rPr>
          <w:rFonts w:hint="eastAsia"/>
          <w:sz w:val="24"/>
        </w:rPr>
        <w:t>异常出现频率稳定性判断方法的流程图</w:t>
      </w:r>
      <w:r>
        <w:rPr>
          <w:rFonts w:hint="eastAsia"/>
          <w:sz w:val="24"/>
        </w:rPr>
        <w:t>；</w:t>
      </w:r>
    </w:p>
    <w:p w14:paraId="608D5DDA" w14:textId="3232B989" w:rsidR="0091533D" w:rsidRDefault="0091533D" w:rsidP="0091533D">
      <w:pPr>
        <w:spacing w:line="360" w:lineRule="auto"/>
        <w:ind w:firstLineChars="200" w:firstLine="480"/>
        <w:rPr>
          <w:sz w:val="24"/>
        </w:rPr>
      </w:pPr>
      <w:r>
        <w:rPr>
          <w:rFonts w:hint="eastAsia"/>
          <w:sz w:val="24"/>
        </w:rPr>
        <w:t>图</w:t>
      </w:r>
      <w:r w:rsidR="00065E35">
        <w:rPr>
          <w:sz w:val="24"/>
        </w:rPr>
        <w:t>4</w:t>
      </w:r>
      <w:r>
        <w:rPr>
          <w:rFonts w:hint="eastAsia"/>
          <w:sz w:val="24"/>
        </w:rPr>
        <w:t>是</w:t>
      </w:r>
      <w:r w:rsidR="006946F6">
        <w:rPr>
          <w:rFonts w:hint="eastAsia"/>
          <w:sz w:val="24"/>
        </w:rPr>
        <w:t>本申请</w:t>
      </w:r>
      <w:r w:rsidR="00E81CD4">
        <w:rPr>
          <w:rFonts w:hint="eastAsia"/>
          <w:sz w:val="24"/>
        </w:rPr>
        <w:t>实施例</w:t>
      </w:r>
      <w:r w:rsidR="00EA10EF">
        <w:rPr>
          <w:rFonts w:hint="eastAsia"/>
          <w:sz w:val="24"/>
        </w:rPr>
        <w:t>四</w:t>
      </w:r>
      <w:r w:rsidR="00E81CD4">
        <w:rPr>
          <w:rFonts w:hint="eastAsia"/>
          <w:sz w:val="24"/>
        </w:rPr>
        <w:t>提供的</w:t>
      </w:r>
      <w:r w:rsidR="00EA10EF">
        <w:rPr>
          <w:rFonts w:hint="eastAsia"/>
          <w:sz w:val="24"/>
        </w:rPr>
        <w:t>一种异常检测算法的参数调整方法的流程图</w:t>
      </w:r>
      <w:r>
        <w:rPr>
          <w:rFonts w:hint="eastAsia"/>
          <w:sz w:val="24"/>
        </w:rPr>
        <w:t>；</w:t>
      </w:r>
    </w:p>
    <w:p w14:paraId="79E3E9C0" w14:textId="6F41EED5" w:rsidR="0032283C" w:rsidRDefault="0091533D" w:rsidP="0091533D">
      <w:pPr>
        <w:spacing w:line="360" w:lineRule="auto"/>
        <w:ind w:firstLineChars="200" w:firstLine="480"/>
        <w:rPr>
          <w:sz w:val="24"/>
        </w:rPr>
      </w:pPr>
      <w:r>
        <w:rPr>
          <w:rFonts w:hint="eastAsia"/>
          <w:sz w:val="24"/>
        </w:rPr>
        <w:t>图</w:t>
      </w:r>
      <w:r w:rsidR="00065E35">
        <w:rPr>
          <w:sz w:val="24"/>
        </w:rPr>
        <w:t>5</w:t>
      </w:r>
      <w:r>
        <w:rPr>
          <w:rFonts w:hint="eastAsia"/>
          <w:sz w:val="24"/>
        </w:rPr>
        <w:t>是</w:t>
      </w:r>
      <w:r w:rsidR="006946F6">
        <w:rPr>
          <w:rFonts w:hint="eastAsia"/>
          <w:sz w:val="24"/>
        </w:rPr>
        <w:t>本申请</w:t>
      </w:r>
      <w:r w:rsidR="00225A98">
        <w:rPr>
          <w:rFonts w:hint="eastAsia"/>
          <w:sz w:val="24"/>
        </w:rPr>
        <w:t>实施例</w:t>
      </w:r>
      <w:r w:rsidR="00EA10EF">
        <w:rPr>
          <w:rFonts w:hint="eastAsia"/>
          <w:sz w:val="24"/>
        </w:rPr>
        <w:t>七</w:t>
      </w:r>
      <w:r w:rsidR="00225A98">
        <w:rPr>
          <w:rFonts w:hint="eastAsia"/>
          <w:sz w:val="24"/>
        </w:rPr>
        <w:t>提供的</w:t>
      </w:r>
      <w:r w:rsidR="00FE2A47">
        <w:rPr>
          <w:rFonts w:hint="eastAsia"/>
          <w:sz w:val="24"/>
        </w:rPr>
        <w:t>一种</w:t>
      </w:r>
      <w:r w:rsidR="00EA10EF">
        <w:rPr>
          <w:rFonts w:hint="eastAsia"/>
          <w:sz w:val="24"/>
        </w:rPr>
        <w:t>异常检测算法的配置方法的流程图</w:t>
      </w:r>
      <w:r w:rsidR="0032283C">
        <w:rPr>
          <w:rFonts w:hint="eastAsia"/>
          <w:sz w:val="24"/>
        </w:rPr>
        <w:t>；</w:t>
      </w:r>
    </w:p>
    <w:p w14:paraId="5C0EEBFE" w14:textId="39616978" w:rsidR="0032283C" w:rsidRDefault="0032283C" w:rsidP="0091533D">
      <w:pPr>
        <w:spacing w:line="360" w:lineRule="auto"/>
        <w:ind w:firstLineChars="200" w:firstLine="480"/>
        <w:rPr>
          <w:sz w:val="24"/>
        </w:rPr>
      </w:pPr>
      <w:r>
        <w:rPr>
          <w:rFonts w:hint="eastAsia"/>
          <w:sz w:val="24"/>
        </w:rPr>
        <w:t>图</w:t>
      </w:r>
      <w:r>
        <w:rPr>
          <w:rFonts w:hint="eastAsia"/>
          <w:sz w:val="24"/>
        </w:rPr>
        <w:t>6</w:t>
      </w:r>
      <w:r>
        <w:rPr>
          <w:rFonts w:hint="eastAsia"/>
          <w:sz w:val="24"/>
        </w:rPr>
        <w:t>是</w:t>
      </w:r>
      <w:r w:rsidR="006946F6">
        <w:rPr>
          <w:rFonts w:hint="eastAsia"/>
          <w:sz w:val="24"/>
        </w:rPr>
        <w:t>本申请</w:t>
      </w:r>
      <w:r>
        <w:rPr>
          <w:rFonts w:hint="eastAsia"/>
          <w:sz w:val="24"/>
        </w:rPr>
        <w:t>实施例</w:t>
      </w:r>
      <w:r w:rsidR="00EA10EF">
        <w:rPr>
          <w:rFonts w:hint="eastAsia"/>
          <w:sz w:val="24"/>
        </w:rPr>
        <w:t>八</w:t>
      </w:r>
      <w:r>
        <w:rPr>
          <w:rFonts w:hint="eastAsia"/>
          <w:sz w:val="24"/>
        </w:rPr>
        <w:t>提供的</w:t>
      </w:r>
      <w:r w:rsidR="00FE2A47">
        <w:rPr>
          <w:rFonts w:hint="eastAsia"/>
          <w:sz w:val="24"/>
        </w:rPr>
        <w:t>一种</w:t>
      </w:r>
      <w:r w:rsidR="00EA10EF">
        <w:rPr>
          <w:rFonts w:hint="eastAsia"/>
          <w:sz w:val="24"/>
        </w:rPr>
        <w:t>异常检测算法的配置装置的示意图；</w:t>
      </w:r>
    </w:p>
    <w:p w14:paraId="20AE0F1D" w14:textId="77777777" w:rsidR="00EA10EF" w:rsidRDefault="00EA10EF" w:rsidP="00EA10EF">
      <w:pPr>
        <w:spacing w:line="360" w:lineRule="auto"/>
        <w:ind w:firstLineChars="200" w:firstLine="480"/>
        <w:rPr>
          <w:sz w:val="24"/>
        </w:rPr>
      </w:pPr>
      <w:r>
        <w:rPr>
          <w:rFonts w:hint="eastAsia"/>
          <w:sz w:val="24"/>
        </w:rPr>
        <w:lastRenderedPageBreak/>
        <w:t>图</w:t>
      </w:r>
      <w:r>
        <w:rPr>
          <w:rFonts w:hint="eastAsia"/>
          <w:sz w:val="24"/>
        </w:rPr>
        <w:t>7</w:t>
      </w:r>
      <w:r>
        <w:rPr>
          <w:rFonts w:hint="eastAsia"/>
          <w:sz w:val="24"/>
        </w:rPr>
        <w:t>是本申请实施例八提供的另一种异常检测算法的配置装置的示意图；</w:t>
      </w:r>
    </w:p>
    <w:p w14:paraId="185D802A" w14:textId="77777777" w:rsidR="00EA10EF" w:rsidRDefault="00EA10EF" w:rsidP="00EA10EF">
      <w:pPr>
        <w:spacing w:line="360" w:lineRule="auto"/>
        <w:ind w:firstLineChars="200" w:firstLine="480"/>
        <w:rPr>
          <w:sz w:val="24"/>
        </w:rPr>
      </w:pPr>
      <w:r>
        <w:rPr>
          <w:rFonts w:hint="eastAsia"/>
          <w:sz w:val="24"/>
        </w:rPr>
        <w:t>图</w:t>
      </w:r>
      <w:r>
        <w:rPr>
          <w:rFonts w:hint="eastAsia"/>
          <w:sz w:val="24"/>
        </w:rPr>
        <w:t>8</w:t>
      </w:r>
      <w:r>
        <w:rPr>
          <w:rFonts w:hint="eastAsia"/>
          <w:sz w:val="24"/>
        </w:rPr>
        <w:t>是本申请实施例八提供的又一种异常检测算法的配置装置的示意图；</w:t>
      </w:r>
    </w:p>
    <w:p w14:paraId="6917F9AE" w14:textId="21234AD8" w:rsidR="00EA10EF" w:rsidRPr="00EA10EF" w:rsidRDefault="00EA10EF" w:rsidP="0091533D">
      <w:pPr>
        <w:spacing w:line="360" w:lineRule="auto"/>
        <w:ind w:firstLineChars="200" w:firstLine="480"/>
        <w:rPr>
          <w:sz w:val="24"/>
        </w:rPr>
      </w:pPr>
      <w:r>
        <w:rPr>
          <w:rFonts w:hint="eastAsia"/>
          <w:sz w:val="24"/>
        </w:rPr>
        <w:t>图</w:t>
      </w:r>
      <w:r>
        <w:rPr>
          <w:rFonts w:hint="eastAsia"/>
          <w:sz w:val="24"/>
        </w:rPr>
        <w:t>9</w:t>
      </w:r>
      <w:r>
        <w:rPr>
          <w:rFonts w:hint="eastAsia"/>
          <w:sz w:val="24"/>
        </w:rPr>
        <w:t>是本申请实施例九提供的一种电子设备的示意图。</w:t>
      </w:r>
    </w:p>
    <w:p w14:paraId="47F49075" w14:textId="77777777" w:rsidR="0091533D" w:rsidRPr="005F26A3" w:rsidRDefault="0091533D" w:rsidP="0091533D">
      <w:pPr>
        <w:spacing w:line="360" w:lineRule="auto"/>
        <w:ind w:firstLineChars="200" w:firstLine="480"/>
        <w:rPr>
          <w:sz w:val="24"/>
        </w:rPr>
      </w:pPr>
    </w:p>
    <w:p w14:paraId="0C0D1145" w14:textId="77777777" w:rsidR="0091533D" w:rsidRDefault="0091533D" w:rsidP="0091533D">
      <w:pPr>
        <w:spacing w:line="360" w:lineRule="auto"/>
        <w:ind w:firstLineChars="200" w:firstLine="480"/>
        <w:rPr>
          <w:sz w:val="24"/>
        </w:rPr>
      </w:pPr>
      <w:r>
        <w:rPr>
          <w:rFonts w:hint="eastAsia"/>
          <w:sz w:val="24"/>
        </w:rPr>
        <w:t>附图标记列表：</w:t>
      </w:r>
    </w:p>
    <w:tbl>
      <w:tblPr>
        <w:tblW w:w="0" w:type="auto"/>
        <w:jc w:val="center"/>
        <w:tblLook w:val="04A0" w:firstRow="1" w:lastRow="0" w:firstColumn="1" w:lastColumn="0" w:noHBand="0" w:noVBand="1"/>
      </w:tblPr>
      <w:tblGrid>
        <w:gridCol w:w="3124"/>
        <w:gridCol w:w="3119"/>
        <w:gridCol w:w="3113"/>
      </w:tblGrid>
      <w:tr w:rsidR="00D40278" w:rsidRPr="004F34BB" w14:paraId="35A395CA" w14:textId="77777777" w:rsidTr="0050471B">
        <w:trPr>
          <w:jc w:val="center"/>
        </w:trPr>
        <w:tc>
          <w:tcPr>
            <w:tcW w:w="9356" w:type="dxa"/>
            <w:gridSpan w:val="3"/>
          </w:tcPr>
          <w:p w14:paraId="37D65C66" w14:textId="3F60B821" w:rsidR="00D40278" w:rsidRPr="004F34BB" w:rsidRDefault="00D40278" w:rsidP="00BA652F">
            <w:pPr>
              <w:spacing w:line="360" w:lineRule="auto"/>
              <w:rPr>
                <w:sz w:val="24"/>
              </w:rPr>
            </w:pPr>
            <w:r>
              <w:rPr>
                <w:rFonts w:hint="eastAsia"/>
                <w:sz w:val="24"/>
              </w:rPr>
              <w:t>1</w:t>
            </w:r>
            <w:r>
              <w:rPr>
                <w:sz w:val="24"/>
              </w:rPr>
              <w:t>00</w:t>
            </w:r>
            <w:r>
              <w:rPr>
                <w:rFonts w:hint="eastAsia"/>
                <w:sz w:val="24"/>
              </w:rPr>
              <w:t>：异常检测算法的配置方法</w:t>
            </w:r>
          </w:p>
        </w:tc>
      </w:tr>
      <w:tr w:rsidR="00D40278" w:rsidRPr="004F34BB" w14:paraId="01E9F47E" w14:textId="77777777" w:rsidTr="0050471B">
        <w:trPr>
          <w:jc w:val="center"/>
        </w:trPr>
        <w:tc>
          <w:tcPr>
            <w:tcW w:w="9356" w:type="dxa"/>
            <w:gridSpan w:val="3"/>
          </w:tcPr>
          <w:p w14:paraId="20233661" w14:textId="6FD85E5B" w:rsidR="00D40278" w:rsidRDefault="00D40278" w:rsidP="00BA652F">
            <w:pPr>
              <w:spacing w:line="360" w:lineRule="auto"/>
              <w:rPr>
                <w:sz w:val="24"/>
              </w:rPr>
            </w:pPr>
            <w:r>
              <w:rPr>
                <w:rFonts w:hint="eastAsia"/>
                <w:sz w:val="24"/>
              </w:rPr>
              <w:t>2</w:t>
            </w:r>
            <w:r>
              <w:rPr>
                <w:sz w:val="24"/>
              </w:rPr>
              <w:t>00</w:t>
            </w:r>
            <w:r>
              <w:rPr>
                <w:rFonts w:hint="eastAsia"/>
                <w:sz w:val="24"/>
              </w:rPr>
              <w:t>：异常检测算法的参数调整方法</w:t>
            </w:r>
          </w:p>
        </w:tc>
      </w:tr>
      <w:tr w:rsidR="00D40278" w:rsidRPr="004F34BB" w14:paraId="647CDAF7" w14:textId="77777777" w:rsidTr="0050471B">
        <w:trPr>
          <w:jc w:val="center"/>
        </w:trPr>
        <w:tc>
          <w:tcPr>
            <w:tcW w:w="9356" w:type="dxa"/>
            <w:gridSpan w:val="3"/>
          </w:tcPr>
          <w:p w14:paraId="151BBF0C" w14:textId="2263AE5E" w:rsidR="00D40278" w:rsidRDefault="00D40278" w:rsidP="00BA652F">
            <w:pPr>
              <w:spacing w:line="360" w:lineRule="auto"/>
              <w:rPr>
                <w:sz w:val="24"/>
              </w:rPr>
            </w:pPr>
            <w:r>
              <w:rPr>
                <w:rFonts w:hint="eastAsia"/>
                <w:sz w:val="24"/>
              </w:rPr>
              <w:t>3</w:t>
            </w:r>
            <w:r>
              <w:rPr>
                <w:sz w:val="24"/>
              </w:rPr>
              <w:t>00</w:t>
            </w:r>
            <w:r>
              <w:rPr>
                <w:rFonts w:hint="eastAsia"/>
                <w:sz w:val="24"/>
              </w:rPr>
              <w:t>：异常出现频率稳定性判断方法</w:t>
            </w:r>
          </w:p>
        </w:tc>
      </w:tr>
      <w:tr w:rsidR="00D40278" w:rsidRPr="004F34BB" w14:paraId="53B5FB6A" w14:textId="77777777" w:rsidTr="0050471B">
        <w:trPr>
          <w:jc w:val="center"/>
        </w:trPr>
        <w:tc>
          <w:tcPr>
            <w:tcW w:w="9356" w:type="dxa"/>
            <w:gridSpan w:val="3"/>
          </w:tcPr>
          <w:p w14:paraId="51876EE4" w14:textId="08D71AA4" w:rsidR="00D40278" w:rsidRDefault="00D40278" w:rsidP="00BA652F">
            <w:pPr>
              <w:spacing w:line="360" w:lineRule="auto"/>
              <w:rPr>
                <w:sz w:val="24"/>
              </w:rPr>
            </w:pPr>
            <w:r>
              <w:rPr>
                <w:rFonts w:hint="eastAsia"/>
                <w:sz w:val="24"/>
              </w:rPr>
              <w:t>4</w:t>
            </w:r>
            <w:r>
              <w:rPr>
                <w:sz w:val="24"/>
              </w:rPr>
              <w:t>00</w:t>
            </w:r>
            <w:r>
              <w:rPr>
                <w:rFonts w:hint="eastAsia"/>
                <w:sz w:val="24"/>
              </w:rPr>
              <w:t>：异常检测算法的参数调整方法</w:t>
            </w:r>
          </w:p>
        </w:tc>
      </w:tr>
      <w:tr w:rsidR="00D40278" w:rsidRPr="004F34BB" w14:paraId="287AB119" w14:textId="77777777" w:rsidTr="0050471B">
        <w:trPr>
          <w:jc w:val="center"/>
        </w:trPr>
        <w:tc>
          <w:tcPr>
            <w:tcW w:w="9356" w:type="dxa"/>
            <w:gridSpan w:val="3"/>
          </w:tcPr>
          <w:p w14:paraId="5A77295D" w14:textId="38719154" w:rsidR="00D40278" w:rsidRDefault="00D40278" w:rsidP="00BA652F">
            <w:pPr>
              <w:spacing w:line="360" w:lineRule="auto"/>
              <w:rPr>
                <w:sz w:val="24"/>
              </w:rPr>
            </w:pPr>
            <w:r>
              <w:rPr>
                <w:rFonts w:hint="eastAsia"/>
                <w:sz w:val="24"/>
              </w:rPr>
              <w:t>5</w:t>
            </w:r>
            <w:r>
              <w:rPr>
                <w:sz w:val="24"/>
              </w:rPr>
              <w:t>00</w:t>
            </w:r>
            <w:r>
              <w:rPr>
                <w:rFonts w:hint="eastAsia"/>
                <w:sz w:val="24"/>
              </w:rPr>
              <w:t>：异常检测算法的配置方法</w:t>
            </w:r>
          </w:p>
        </w:tc>
      </w:tr>
      <w:tr w:rsidR="00D40278" w:rsidRPr="004F34BB" w14:paraId="6EC324FA" w14:textId="77777777" w:rsidTr="0050471B">
        <w:trPr>
          <w:jc w:val="center"/>
        </w:trPr>
        <w:tc>
          <w:tcPr>
            <w:tcW w:w="9356" w:type="dxa"/>
            <w:gridSpan w:val="3"/>
          </w:tcPr>
          <w:p w14:paraId="76C49633" w14:textId="755803AC" w:rsidR="00D40278" w:rsidRDefault="00D40278" w:rsidP="00BA652F">
            <w:pPr>
              <w:spacing w:line="360" w:lineRule="auto"/>
              <w:rPr>
                <w:sz w:val="24"/>
              </w:rPr>
            </w:pPr>
            <w:r>
              <w:rPr>
                <w:rFonts w:hint="eastAsia"/>
                <w:sz w:val="24"/>
              </w:rPr>
              <w:t>6</w:t>
            </w:r>
            <w:r>
              <w:rPr>
                <w:sz w:val="24"/>
              </w:rPr>
              <w:t>00</w:t>
            </w:r>
            <w:r>
              <w:rPr>
                <w:rFonts w:hint="eastAsia"/>
                <w:sz w:val="24"/>
              </w:rPr>
              <w:t>：异常检测算法的配置装置</w:t>
            </w:r>
          </w:p>
        </w:tc>
      </w:tr>
      <w:tr w:rsidR="00D40278" w:rsidRPr="004F34BB" w14:paraId="38871326" w14:textId="77777777" w:rsidTr="0050471B">
        <w:trPr>
          <w:jc w:val="center"/>
        </w:trPr>
        <w:tc>
          <w:tcPr>
            <w:tcW w:w="9356" w:type="dxa"/>
            <w:gridSpan w:val="3"/>
          </w:tcPr>
          <w:p w14:paraId="6D49852D" w14:textId="31DDA327" w:rsidR="00D40278" w:rsidRDefault="00D40278" w:rsidP="00BA652F">
            <w:pPr>
              <w:spacing w:line="360" w:lineRule="auto"/>
              <w:rPr>
                <w:sz w:val="24"/>
              </w:rPr>
            </w:pPr>
            <w:r>
              <w:rPr>
                <w:rFonts w:hint="eastAsia"/>
                <w:sz w:val="24"/>
              </w:rPr>
              <w:t>9</w:t>
            </w:r>
            <w:r>
              <w:rPr>
                <w:sz w:val="24"/>
              </w:rPr>
              <w:t>00</w:t>
            </w:r>
            <w:r>
              <w:rPr>
                <w:rFonts w:hint="eastAsia"/>
                <w:sz w:val="24"/>
              </w:rPr>
              <w:t>：电子设备</w:t>
            </w:r>
          </w:p>
        </w:tc>
      </w:tr>
      <w:tr w:rsidR="00D40278" w:rsidRPr="004F34BB" w14:paraId="1C0E71A0" w14:textId="77777777" w:rsidTr="0050471B">
        <w:trPr>
          <w:jc w:val="center"/>
        </w:trPr>
        <w:tc>
          <w:tcPr>
            <w:tcW w:w="9356" w:type="dxa"/>
            <w:gridSpan w:val="3"/>
          </w:tcPr>
          <w:p w14:paraId="7CEC9B4A" w14:textId="0953F647" w:rsidR="00D40278" w:rsidRDefault="00D40278" w:rsidP="00BA652F">
            <w:pPr>
              <w:spacing w:line="360" w:lineRule="auto"/>
              <w:rPr>
                <w:sz w:val="24"/>
              </w:rPr>
            </w:pPr>
            <w:r>
              <w:rPr>
                <w:rFonts w:hint="eastAsia"/>
                <w:sz w:val="24"/>
              </w:rPr>
              <w:t>1</w:t>
            </w:r>
            <w:r>
              <w:rPr>
                <w:sz w:val="24"/>
              </w:rPr>
              <w:t>01</w:t>
            </w:r>
            <w:r>
              <w:rPr>
                <w:rFonts w:hint="eastAsia"/>
                <w:sz w:val="24"/>
              </w:rPr>
              <w:t>：获取设备的运行数据</w:t>
            </w:r>
          </w:p>
        </w:tc>
      </w:tr>
      <w:tr w:rsidR="00D40278" w:rsidRPr="004F34BB" w14:paraId="234DA6D4" w14:textId="77777777" w:rsidTr="0050471B">
        <w:trPr>
          <w:jc w:val="center"/>
        </w:trPr>
        <w:tc>
          <w:tcPr>
            <w:tcW w:w="9356" w:type="dxa"/>
            <w:gridSpan w:val="3"/>
          </w:tcPr>
          <w:p w14:paraId="32A5F250" w14:textId="17DF6E53" w:rsidR="00D40278" w:rsidRDefault="00D40278" w:rsidP="00BA652F">
            <w:pPr>
              <w:spacing w:line="360" w:lineRule="auto"/>
              <w:rPr>
                <w:sz w:val="24"/>
              </w:rPr>
            </w:pPr>
            <w:r>
              <w:rPr>
                <w:rFonts w:hint="eastAsia"/>
                <w:sz w:val="24"/>
              </w:rPr>
              <w:t>1</w:t>
            </w:r>
            <w:r>
              <w:rPr>
                <w:sz w:val="24"/>
              </w:rPr>
              <w:t>02</w:t>
            </w:r>
            <w:r>
              <w:rPr>
                <w:rFonts w:hint="eastAsia"/>
                <w:sz w:val="24"/>
              </w:rPr>
              <w:t>：根据运行数据确定设备的变量信息</w:t>
            </w:r>
          </w:p>
        </w:tc>
      </w:tr>
      <w:tr w:rsidR="00D40278" w:rsidRPr="004F34BB" w14:paraId="62CE8BCC" w14:textId="77777777" w:rsidTr="0050471B">
        <w:trPr>
          <w:jc w:val="center"/>
        </w:trPr>
        <w:tc>
          <w:tcPr>
            <w:tcW w:w="9356" w:type="dxa"/>
            <w:gridSpan w:val="3"/>
          </w:tcPr>
          <w:p w14:paraId="6CC5294E" w14:textId="0F0C95D8" w:rsidR="00D40278" w:rsidRDefault="00D40278" w:rsidP="00BA652F">
            <w:pPr>
              <w:spacing w:line="360" w:lineRule="auto"/>
              <w:rPr>
                <w:sz w:val="24"/>
              </w:rPr>
            </w:pPr>
            <w:r>
              <w:rPr>
                <w:rFonts w:hint="eastAsia"/>
                <w:sz w:val="24"/>
              </w:rPr>
              <w:t>1</w:t>
            </w:r>
            <w:r>
              <w:rPr>
                <w:sz w:val="24"/>
              </w:rPr>
              <w:t>03</w:t>
            </w:r>
            <w:r>
              <w:rPr>
                <w:rFonts w:hint="eastAsia"/>
                <w:sz w:val="24"/>
              </w:rPr>
              <w:t>：将变量信息输入异常检测算法，获得异常检测算法输出的异常检测结果</w:t>
            </w:r>
          </w:p>
        </w:tc>
      </w:tr>
      <w:tr w:rsidR="00D40278" w:rsidRPr="004F34BB" w14:paraId="35EF1503" w14:textId="77777777" w:rsidTr="0050471B">
        <w:trPr>
          <w:jc w:val="center"/>
        </w:trPr>
        <w:tc>
          <w:tcPr>
            <w:tcW w:w="9356" w:type="dxa"/>
            <w:gridSpan w:val="3"/>
          </w:tcPr>
          <w:p w14:paraId="5890613C" w14:textId="7DC95396" w:rsidR="00D40278" w:rsidRDefault="00D40278" w:rsidP="00BA652F">
            <w:pPr>
              <w:spacing w:line="360" w:lineRule="auto"/>
              <w:rPr>
                <w:sz w:val="24"/>
              </w:rPr>
            </w:pPr>
            <w:r>
              <w:rPr>
                <w:rFonts w:hint="eastAsia"/>
                <w:sz w:val="24"/>
              </w:rPr>
              <w:t>1</w:t>
            </w:r>
            <w:r>
              <w:rPr>
                <w:sz w:val="24"/>
              </w:rPr>
              <w:t>04</w:t>
            </w:r>
            <w:r>
              <w:rPr>
                <w:rFonts w:hint="eastAsia"/>
                <w:sz w:val="24"/>
              </w:rPr>
              <w:t>：</w:t>
            </w:r>
            <w:r>
              <w:rPr>
                <w:sz w:val="24"/>
              </w:rPr>
              <w:t>根据异常检测结果，判断</w:t>
            </w:r>
            <w:r>
              <w:rPr>
                <w:rFonts w:hint="eastAsia"/>
                <w:sz w:val="24"/>
              </w:rPr>
              <w:t>异常检测算法检测出的设备出现异常的频率是否稳定</w:t>
            </w:r>
          </w:p>
        </w:tc>
      </w:tr>
      <w:tr w:rsidR="00D40278" w:rsidRPr="004F34BB" w14:paraId="461C9962" w14:textId="77777777" w:rsidTr="0050471B">
        <w:trPr>
          <w:jc w:val="center"/>
        </w:trPr>
        <w:tc>
          <w:tcPr>
            <w:tcW w:w="9356" w:type="dxa"/>
            <w:gridSpan w:val="3"/>
          </w:tcPr>
          <w:p w14:paraId="08DDF56A" w14:textId="64B8CE09" w:rsidR="00D40278" w:rsidRPr="00D40278" w:rsidRDefault="00D40278" w:rsidP="00BA652F">
            <w:pPr>
              <w:spacing w:line="360" w:lineRule="auto"/>
              <w:rPr>
                <w:sz w:val="24"/>
              </w:rPr>
            </w:pPr>
            <w:r>
              <w:rPr>
                <w:sz w:val="24"/>
              </w:rPr>
              <w:t>105</w:t>
            </w:r>
            <w:r>
              <w:rPr>
                <w:rFonts w:hint="eastAsia"/>
                <w:sz w:val="24"/>
              </w:rPr>
              <w:t>：若异常检测算法检测出异常出现的频率不稳定，则对异常检测算法的参数进行调整</w:t>
            </w:r>
          </w:p>
        </w:tc>
      </w:tr>
      <w:tr w:rsidR="00D40278" w:rsidRPr="004F34BB" w14:paraId="39730A1F" w14:textId="77777777" w:rsidTr="0050471B">
        <w:trPr>
          <w:jc w:val="center"/>
        </w:trPr>
        <w:tc>
          <w:tcPr>
            <w:tcW w:w="9356" w:type="dxa"/>
            <w:gridSpan w:val="3"/>
          </w:tcPr>
          <w:p w14:paraId="2FFA8953" w14:textId="3D5B7604" w:rsidR="00D40278" w:rsidRPr="00D40278" w:rsidRDefault="00D40278" w:rsidP="00BA652F">
            <w:pPr>
              <w:spacing w:line="360" w:lineRule="auto"/>
              <w:rPr>
                <w:sz w:val="24"/>
              </w:rPr>
            </w:pPr>
            <w:r>
              <w:rPr>
                <w:rFonts w:hint="eastAsia"/>
                <w:sz w:val="24"/>
              </w:rPr>
              <w:t>3</w:t>
            </w:r>
            <w:r>
              <w:rPr>
                <w:sz w:val="24"/>
              </w:rPr>
              <w:t>01</w:t>
            </w:r>
            <w:r>
              <w:rPr>
                <w:rFonts w:hint="eastAsia"/>
                <w:sz w:val="24"/>
              </w:rPr>
              <w:t>：根据异常检测结果，计算第一异常频率</w:t>
            </w:r>
          </w:p>
        </w:tc>
      </w:tr>
      <w:tr w:rsidR="00D40278" w:rsidRPr="004F34BB" w14:paraId="3C5C11EC" w14:textId="77777777" w:rsidTr="0050471B">
        <w:trPr>
          <w:jc w:val="center"/>
        </w:trPr>
        <w:tc>
          <w:tcPr>
            <w:tcW w:w="9356" w:type="dxa"/>
            <w:gridSpan w:val="3"/>
          </w:tcPr>
          <w:p w14:paraId="524BADEC" w14:textId="30D27E64" w:rsidR="00D40278" w:rsidRDefault="00D40278" w:rsidP="00BA652F">
            <w:pPr>
              <w:spacing w:line="360" w:lineRule="auto"/>
              <w:rPr>
                <w:sz w:val="24"/>
              </w:rPr>
            </w:pPr>
            <w:r>
              <w:rPr>
                <w:rFonts w:hint="eastAsia"/>
                <w:sz w:val="24"/>
              </w:rPr>
              <w:t>3</w:t>
            </w:r>
            <w:r>
              <w:rPr>
                <w:sz w:val="24"/>
              </w:rPr>
              <w:t>02</w:t>
            </w:r>
            <w:r>
              <w:rPr>
                <w:rFonts w:hint="eastAsia"/>
                <w:sz w:val="24"/>
              </w:rPr>
              <w:t>：获取第二异常频率</w:t>
            </w:r>
          </w:p>
        </w:tc>
      </w:tr>
      <w:tr w:rsidR="00D40278" w:rsidRPr="004F34BB" w14:paraId="51444792" w14:textId="77777777" w:rsidTr="0050471B">
        <w:trPr>
          <w:jc w:val="center"/>
        </w:trPr>
        <w:tc>
          <w:tcPr>
            <w:tcW w:w="9356" w:type="dxa"/>
            <w:gridSpan w:val="3"/>
          </w:tcPr>
          <w:p w14:paraId="0858C9D9" w14:textId="650CFCA3" w:rsidR="00D40278" w:rsidRDefault="00D40278" w:rsidP="00BA652F">
            <w:pPr>
              <w:spacing w:line="360" w:lineRule="auto"/>
              <w:rPr>
                <w:sz w:val="24"/>
              </w:rPr>
            </w:pPr>
            <w:r>
              <w:rPr>
                <w:rFonts w:hint="eastAsia"/>
                <w:sz w:val="24"/>
              </w:rPr>
              <w:t>3</w:t>
            </w:r>
            <w:r>
              <w:rPr>
                <w:sz w:val="24"/>
              </w:rPr>
              <w:t>03</w:t>
            </w:r>
            <w:r>
              <w:rPr>
                <w:rFonts w:hint="eastAsia"/>
                <w:sz w:val="24"/>
              </w:rPr>
              <w:t>：判断第一异常频率与第二异常频率的差值是否小于预设的频率差阈值</w:t>
            </w:r>
          </w:p>
        </w:tc>
      </w:tr>
      <w:tr w:rsidR="00D40278" w:rsidRPr="004F34BB" w14:paraId="7048DB25" w14:textId="77777777" w:rsidTr="0050471B">
        <w:trPr>
          <w:jc w:val="center"/>
        </w:trPr>
        <w:tc>
          <w:tcPr>
            <w:tcW w:w="9356" w:type="dxa"/>
            <w:gridSpan w:val="3"/>
          </w:tcPr>
          <w:p w14:paraId="3272919C" w14:textId="00C46D4B" w:rsidR="00D40278" w:rsidRDefault="00D40278" w:rsidP="00BA652F">
            <w:pPr>
              <w:spacing w:line="360" w:lineRule="auto"/>
              <w:rPr>
                <w:sz w:val="24"/>
              </w:rPr>
            </w:pPr>
            <w:r>
              <w:rPr>
                <w:rFonts w:hint="eastAsia"/>
                <w:sz w:val="24"/>
              </w:rPr>
              <w:t>3</w:t>
            </w:r>
            <w:r>
              <w:rPr>
                <w:sz w:val="24"/>
              </w:rPr>
              <w:t>04</w:t>
            </w:r>
            <w:r>
              <w:rPr>
                <w:rFonts w:hint="eastAsia"/>
                <w:sz w:val="24"/>
              </w:rPr>
              <w:t>：确定异常检测算法检测出设备出现异常的频率稳定</w:t>
            </w:r>
          </w:p>
        </w:tc>
      </w:tr>
      <w:tr w:rsidR="00D40278" w:rsidRPr="004F34BB" w14:paraId="1E42063E" w14:textId="77777777" w:rsidTr="0050471B">
        <w:trPr>
          <w:jc w:val="center"/>
        </w:trPr>
        <w:tc>
          <w:tcPr>
            <w:tcW w:w="9356" w:type="dxa"/>
            <w:gridSpan w:val="3"/>
          </w:tcPr>
          <w:p w14:paraId="58465BF1" w14:textId="1490EA8E" w:rsidR="00D40278" w:rsidRDefault="00D40278" w:rsidP="00BA652F">
            <w:pPr>
              <w:spacing w:line="360" w:lineRule="auto"/>
              <w:rPr>
                <w:sz w:val="24"/>
              </w:rPr>
            </w:pPr>
            <w:r>
              <w:rPr>
                <w:rFonts w:hint="eastAsia"/>
                <w:sz w:val="24"/>
              </w:rPr>
              <w:t>3</w:t>
            </w:r>
            <w:r>
              <w:rPr>
                <w:sz w:val="24"/>
              </w:rPr>
              <w:t>05</w:t>
            </w:r>
            <w:r>
              <w:rPr>
                <w:rFonts w:hint="eastAsia"/>
                <w:sz w:val="24"/>
              </w:rPr>
              <w:t>：确定异常检测算法检测出设备出现异常的频率不稳定</w:t>
            </w:r>
          </w:p>
        </w:tc>
      </w:tr>
      <w:tr w:rsidR="00D40278" w:rsidRPr="004F34BB" w14:paraId="64E816B2" w14:textId="77777777" w:rsidTr="0050471B">
        <w:trPr>
          <w:jc w:val="center"/>
        </w:trPr>
        <w:tc>
          <w:tcPr>
            <w:tcW w:w="9356" w:type="dxa"/>
            <w:gridSpan w:val="3"/>
          </w:tcPr>
          <w:p w14:paraId="38B07793" w14:textId="222EB4AE" w:rsidR="00D40278" w:rsidRDefault="00D40278" w:rsidP="00BA652F">
            <w:pPr>
              <w:spacing w:line="360" w:lineRule="auto"/>
              <w:rPr>
                <w:sz w:val="24"/>
              </w:rPr>
            </w:pPr>
            <w:r>
              <w:rPr>
                <w:rFonts w:hint="eastAsia"/>
                <w:sz w:val="24"/>
              </w:rPr>
              <w:t>4</w:t>
            </w:r>
            <w:r>
              <w:rPr>
                <w:sz w:val="24"/>
              </w:rPr>
              <w:t>01</w:t>
            </w:r>
            <w:r>
              <w:rPr>
                <w:rFonts w:hint="eastAsia"/>
                <w:sz w:val="24"/>
              </w:rPr>
              <w:t>：根据异常检测结果，确定检测到设备在相邻至少两个时间窗内出现异常的频率</w:t>
            </w:r>
          </w:p>
        </w:tc>
      </w:tr>
      <w:tr w:rsidR="00D40278" w:rsidRPr="004F34BB" w14:paraId="28FCB504" w14:textId="77777777" w:rsidTr="0050471B">
        <w:trPr>
          <w:jc w:val="center"/>
        </w:trPr>
        <w:tc>
          <w:tcPr>
            <w:tcW w:w="9356" w:type="dxa"/>
            <w:gridSpan w:val="3"/>
          </w:tcPr>
          <w:p w14:paraId="27454F37" w14:textId="5FBC1B28" w:rsidR="00D40278" w:rsidRPr="00D40278" w:rsidRDefault="00D40278" w:rsidP="00BA652F">
            <w:pPr>
              <w:spacing w:line="360" w:lineRule="auto"/>
              <w:rPr>
                <w:sz w:val="24"/>
              </w:rPr>
            </w:pPr>
            <w:r>
              <w:rPr>
                <w:sz w:val="24"/>
              </w:rPr>
              <w:t>402</w:t>
            </w:r>
            <w:r>
              <w:rPr>
                <w:rFonts w:hint="eastAsia"/>
                <w:sz w:val="24"/>
              </w:rPr>
              <w:t>：根据设备异常出现频率的变化趋势，确定对异常检测算法的参数进行调整的</w:t>
            </w:r>
            <w:r w:rsidR="00D30B1D">
              <w:rPr>
                <w:rFonts w:hint="eastAsia"/>
                <w:sz w:val="24"/>
              </w:rPr>
              <w:t>趋势</w:t>
            </w:r>
          </w:p>
        </w:tc>
      </w:tr>
      <w:tr w:rsidR="00D40278" w:rsidRPr="004F34BB" w14:paraId="5A66E84E" w14:textId="77777777" w:rsidTr="0050471B">
        <w:trPr>
          <w:jc w:val="center"/>
        </w:trPr>
        <w:tc>
          <w:tcPr>
            <w:tcW w:w="9356" w:type="dxa"/>
            <w:gridSpan w:val="3"/>
          </w:tcPr>
          <w:p w14:paraId="1B59ADA2" w14:textId="622B5DED" w:rsidR="00D40278" w:rsidRPr="006A5E89" w:rsidRDefault="006A5E89" w:rsidP="00BA652F">
            <w:pPr>
              <w:spacing w:line="360" w:lineRule="auto"/>
              <w:rPr>
                <w:sz w:val="24"/>
              </w:rPr>
            </w:pPr>
            <w:r>
              <w:rPr>
                <w:sz w:val="24"/>
              </w:rPr>
              <w:t>403</w:t>
            </w:r>
            <w:r>
              <w:rPr>
                <w:rFonts w:hint="eastAsia"/>
                <w:sz w:val="24"/>
              </w:rPr>
              <w:t>：根据</w:t>
            </w:r>
            <w:r w:rsidR="00D30B1D">
              <w:rPr>
                <w:rFonts w:hint="eastAsia"/>
                <w:sz w:val="24"/>
              </w:rPr>
              <w:t>对异常检测算法的参数进行调整的趋势</w:t>
            </w:r>
            <w:r>
              <w:rPr>
                <w:rFonts w:hint="eastAsia"/>
                <w:sz w:val="24"/>
              </w:rPr>
              <w:t>，增大或减小异常检测算法的参数</w:t>
            </w:r>
          </w:p>
        </w:tc>
      </w:tr>
      <w:tr w:rsidR="00D40278" w:rsidRPr="004F34BB" w14:paraId="61E1C721" w14:textId="77777777" w:rsidTr="0050471B">
        <w:trPr>
          <w:jc w:val="center"/>
        </w:trPr>
        <w:tc>
          <w:tcPr>
            <w:tcW w:w="9356" w:type="dxa"/>
            <w:gridSpan w:val="3"/>
          </w:tcPr>
          <w:p w14:paraId="77D5D88E" w14:textId="1725EBC1" w:rsidR="00D40278" w:rsidRPr="006A5E89" w:rsidRDefault="006A5E89" w:rsidP="00BA652F">
            <w:pPr>
              <w:spacing w:line="360" w:lineRule="auto"/>
              <w:rPr>
                <w:sz w:val="24"/>
              </w:rPr>
            </w:pPr>
            <w:r>
              <w:rPr>
                <w:sz w:val="24"/>
              </w:rPr>
              <w:t>501</w:t>
            </w:r>
            <w:r>
              <w:rPr>
                <w:rFonts w:hint="eastAsia"/>
                <w:sz w:val="24"/>
              </w:rPr>
              <w:t>：接收报警</w:t>
            </w:r>
          </w:p>
        </w:tc>
      </w:tr>
      <w:tr w:rsidR="00D40278" w:rsidRPr="004F34BB" w14:paraId="178AE791" w14:textId="77777777" w:rsidTr="0050471B">
        <w:trPr>
          <w:jc w:val="center"/>
        </w:trPr>
        <w:tc>
          <w:tcPr>
            <w:tcW w:w="9356" w:type="dxa"/>
            <w:gridSpan w:val="3"/>
          </w:tcPr>
          <w:p w14:paraId="7F45102F" w14:textId="11AEEAA8" w:rsidR="00D40278" w:rsidRDefault="006A5E89" w:rsidP="00BA652F">
            <w:pPr>
              <w:spacing w:line="360" w:lineRule="auto"/>
              <w:rPr>
                <w:sz w:val="24"/>
              </w:rPr>
            </w:pPr>
            <w:r>
              <w:rPr>
                <w:rFonts w:hint="eastAsia"/>
                <w:sz w:val="24"/>
              </w:rPr>
              <w:t>5</w:t>
            </w:r>
            <w:r>
              <w:rPr>
                <w:sz w:val="24"/>
              </w:rPr>
              <w:t>02</w:t>
            </w:r>
            <w:r>
              <w:rPr>
                <w:rFonts w:hint="eastAsia"/>
                <w:sz w:val="24"/>
              </w:rPr>
              <w:t>：将报警记录到预先创建的缓冲区</w:t>
            </w:r>
          </w:p>
        </w:tc>
      </w:tr>
      <w:tr w:rsidR="00D40278" w:rsidRPr="004F34BB" w14:paraId="39691725" w14:textId="77777777" w:rsidTr="0050471B">
        <w:trPr>
          <w:jc w:val="center"/>
        </w:trPr>
        <w:tc>
          <w:tcPr>
            <w:tcW w:w="9356" w:type="dxa"/>
            <w:gridSpan w:val="3"/>
          </w:tcPr>
          <w:p w14:paraId="305B4B6B" w14:textId="244E3FD6" w:rsidR="00D40278" w:rsidRDefault="006A5E89" w:rsidP="00BA652F">
            <w:pPr>
              <w:spacing w:line="360" w:lineRule="auto"/>
              <w:rPr>
                <w:sz w:val="24"/>
              </w:rPr>
            </w:pPr>
            <w:r>
              <w:rPr>
                <w:rFonts w:hint="eastAsia"/>
                <w:sz w:val="24"/>
              </w:rPr>
              <w:t>5</w:t>
            </w:r>
            <w:r>
              <w:rPr>
                <w:sz w:val="24"/>
              </w:rPr>
              <w:t>03</w:t>
            </w:r>
            <w:r>
              <w:rPr>
                <w:rFonts w:hint="eastAsia"/>
                <w:sz w:val="24"/>
              </w:rPr>
              <w:t>：在多个相邻时间窗内统计报警出现的个数</w:t>
            </w:r>
          </w:p>
        </w:tc>
      </w:tr>
      <w:tr w:rsidR="006A5E89" w:rsidRPr="004F34BB" w14:paraId="10E49DA8" w14:textId="77777777" w:rsidTr="0050471B">
        <w:trPr>
          <w:jc w:val="center"/>
        </w:trPr>
        <w:tc>
          <w:tcPr>
            <w:tcW w:w="9356" w:type="dxa"/>
            <w:gridSpan w:val="3"/>
          </w:tcPr>
          <w:p w14:paraId="6C659A7D" w14:textId="3033FCAC" w:rsidR="006A5E89" w:rsidRDefault="006A5E89" w:rsidP="00BA652F">
            <w:pPr>
              <w:spacing w:line="360" w:lineRule="auto"/>
              <w:rPr>
                <w:sz w:val="24"/>
              </w:rPr>
            </w:pPr>
            <w:r>
              <w:rPr>
                <w:rFonts w:hint="eastAsia"/>
                <w:sz w:val="24"/>
              </w:rPr>
              <w:t>5</w:t>
            </w:r>
            <w:r>
              <w:rPr>
                <w:sz w:val="24"/>
              </w:rPr>
              <w:t>04</w:t>
            </w:r>
            <w:r>
              <w:rPr>
                <w:rFonts w:hint="eastAsia"/>
                <w:sz w:val="24"/>
              </w:rPr>
              <w:t>：判断当前时间窗内报警出现的数量是否为零</w:t>
            </w:r>
          </w:p>
        </w:tc>
      </w:tr>
      <w:tr w:rsidR="006A5E89" w:rsidRPr="004F34BB" w14:paraId="109B0AE5" w14:textId="77777777" w:rsidTr="0050471B">
        <w:trPr>
          <w:jc w:val="center"/>
        </w:trPr>
        <w:tc>
          <w:tcPr>
            <w:tcW w:w="9356" w:type="dxa"/>
            <w:gridSpan w:val="3"/>
          </w:tcPr>
          <w:p w14:paraId="2F6D5678" w14:textId="055FCE12" w:rsidR="006A5E89" w:rsidRDefault="006A5E89" w:rsidP="00BA652F">
            <w:pPr>
              <w:spacing w:line="360" w:lineRule="auto"/>
              <w:rPr>
                <w:sz w:val="24"/>
              </w:rPr>
            </w:pPr>
            <w:r>
              <w:rPr>
                <w:rFonts w:hint="eastAsia"/>
                <w:sz w:val="24"/>
              </w:rPr>
              <w:t>5</w:t>
            </w:r>
            <w:r>
              <w:rPr>
                <w:sz w:val="24"/>
              </w:rPr>
              <w:t>05</w:t>
            </w:r>
            <w:r>
              <w:rPr>
                <w:rFonts w:hint="eastAsia"/>
                <w:sz w:val="24"/>
              </w:rPr>
              <w:t>：判断是否仍处于对设备的监控周期内</w:t>
            </w:r>
          </w:p>
        </w:tc>
      </w:tr>
      <w:tr w:rsidR="006A5E89" w:rsidRPr="004F34BB" w14:paraId="3C7110C8" w14:textId="77777777" w:rsidTr="0050471B">
        <w:trPr>
          <w:jc w:val="center"/>
        </w:trPr>
        <w:tc>
          <w:tcPr>
            <w:tcW w:w="9356" w:type="dxa"/>
            <w:gridSpan w:val="3"/>
          </w:tcPr>
          <w:p w14:paraId="6AF10C48" w14:textId="00CC0CC6" w:rsidR="006A5E89" w:rsidRDefault="006A5E89" w:rsidP="00BA652F">
            <w:pPr>
              <w:spacing w:line="360" w:lineRule="auto"/>
              <w:rPr>
                <w:sz w:val="24"/>
              </w:rPr>
            </w:pPr>
            <w:r>
              <w:rPr>
                <w:rFonts w:hint="eastAsia"/>
                <w:sz w:val="24"/>
              </w:rPr>
              <w:t>5</w:t>
            </w:r>
            <w:r>
              <w:rPr>
                <w:sz w:val="24"/>
              </w:rPr>
              <w:t>06</w:t>
            </w:r>
            <w:r>
              <w:rPr>
                <w:rFonts w:hint="eastAsia"/>
                <w:sz w:val="24"/>
              </w:rPr>
              <w:t>：计算当前时间窗内报警出现的频率</w:t>
            </w:r>
          </w:p>
        </w:tc>
      </w:tr>
      <w:tr w:rsidR="006A5E89" w:rsidRPr="004F34BB" w14:paraId="23DE8634" w14:textId="77777777" w:rsidTr="0050471B">
        <w:trPr>
          <w:jc w:val="center"/>
        </w:trPr>
        <w:tc>
          <w:tcPr>
            <w:tcW w:w="9356" w:type="dxa"/>
            <w:gridSpan w:val="3"/>
          </w:tcPr>
          <w:p w14:paraId="3BFE3FB3" w14:textId="5AE458E2" w:rsidR="006A5E89" w:rsidRDefault="006A5E89" w:rsidP="00BA652F">
            <w:pPr>
              <w:spacing w:line="360" w:lineRule="auto"/>
              <w:rPr>
                <w:sz w:val="24"/>
              </w:rPr>
            </w:pPr>
            <w:r>
              <w:rPr>
                <w:rFonts w:hint="eastAsia"/>
                <w:sz w:val="24"/>
              </w:rPr>
              <w:lastRenderedPageBreak/>
              <w:t>5</w:t>
            </w:r>
            <w:r>
              <w:rPr>
                <w:sz w:val="24"/>
              </w:rPr>
              <w:t>07</w:t>
            </w:r>
            <w:r>
              <w:rPr>
                <w:rFonts w:hint="eastAsia"/>
                <w:sz w:val="24"/>
              </w:rPr>
              <w:t>：将当前时间窗内报警出现的频率与历史同期时间窗内报警出现的频率进行比较</w:t>
            </w:r>
          </w:p>
        </w:tc>
      </w:tr>
      <w:tr w:rsidR="006A5E89" w:rsidRPr="004F34BB" w14:paraId="631A67BC" w14:textId="77777777" w:rsidTr="0050471B">
        <w:trPr>
          <w:jc w:val="center"/>
        </w:trPr>
        <w:tc>
          <w:tcPr>
            <w:tcW w:w="9356" w:type="dxa"/>
            <w:gridSpan w:val="3"/>
          </w:tcPr>
          <w:p w14:paraId="1BBE0033" w14:textId="014CE5DB" w:rsidR="006A5E89" w:rsidRDefault="006A5E89" w:rsidP="00BA652F">
            <w:pPr>
              <w:spacing w:line="360" w:lineRule="auto"/>
              <w:rPr>
                <w:sz w:val="24"/>
              </w:rPr>
            </w:pPr>
            <w:r>
              <w:rPr>
                <w:rFonts w:hint="eastAsia"/>
                <w:sz w:val="24"/>
              </w:rPr>
              <w:t>5</w:t>
            </w:r>
            <w:r>
              <w:rPr>
                <w:sz w:val="24"/>
              </w:rPr>
              <w:t>08</w:t>
            </w:r>
            <w:r>
              <w:rPr>
                <w:rFonts w:hint="eastAsia"/>
                <w:sz w:val="24"/>
              </w:rPr>
              <w:t>：判断报警出现的频率是否稳定</w:t>
            </w:r>
          </w:p>
        </w:tc>
      </w:tr>
      <w:tr w:rsidR="006A5E89" w:rsidRPr="004F34BB" w14:paraId="63883DDF" w14:textId="77777777" w:rsidTr="0050471B">
        <w:trPr>
          <w:jc w:val="center"/>
        </w:trPr>
        <w:tc>
          <w:tcPr>
            <w:tcW w:w="9356" w:type="dxa"/>
            <w:gridSpan w:val="3"/>
          </w:tcPr>
          <w:p w14:paraId="6052CCD0" w14:textId="55BF7373" w:rsidR="006A5E89" w:rsidRDefault="006A5E89" w:rsidP="00BA652F">
            <w:pPr>
              <w:spacing w:line="360" w:lineRule="auto"/>
              <w:rPr>
                <w:sz w:val="24"/>
              </w:rPr>
            </w:pPr>
            <w:r>
              <w:rPr>
                <w:rFonts w:hint="eastAsia"/>
                <w:sz w:val="24"/>
              </w:rPr>
              <w:t>5</w:t>
            </w:r>
            <w:r>
              <w:rPr>
                <w:sz w:val="24"/>
              </w:rPr>
              <w:t>09</w:t>
            </w:r>
            <w:r>
              <w:rPr>
                <w:rFonts w:hint="eastAsia"/>
                <w:sz w:val="24"/>
              </w:rPr>
              <w:t>：对异常检测算法的参数进行调整</w:t>
            </w:r>
          </w:p>
        </w:tc>
      </w:tr>
      <w:tr w:rsidR="006A5E89" w:rsidRPr="004F34BB" w14:paraId="46A68D12" w14:textId="77777777" w:rsidTr="0050471B">
        <w:trPr>
          <w:jc w:val="center"/>
        </w:trPr>
        <w:tc>
          <w:tcPr>
            <w:tcW w:w="9356" w:type="dxa"/>
            <w:gridSpan w:val="3"/>
          </w:tcPr>
          <w:p w14:paraId="146375B0" w14:textId="60D54127" w:rsidR="006A5E89" w:rsidRDefault="006A5E89" w:rsidP="00BA652F">
            <w:pPr>
              <w:spacing w:line="360" w:lineRule="auto"/>
              <w:rPr>
                <w:sz w:val="24"/>
              </w:rPr>
            </w:pPr>
            <w:r>
              <w:rPr>
                <w:rFonts w:hint="eastAsia"/>
                <w:sz w:val="24"/>
              </w:rPr>
              <w:t>5</w:t>
            </w:r>
            <w:r>
              <w:rPr>
                <w:sz w:val="24"/>
              </w:rPr>
              <w:t>10</w:t>
            </w:r>
            <w:r>
              <w:rPr>
                <w:rFonts w:hint="eastAsia"/>
                <w:sz w:val="24"/>
              </w:rPr>
              <w:t>：成样本数据，并存储在数据库中</w:t>
            </w:r>
          </w:p>
        </w:tc>
      </w:tr>
      <w:tr w:rsidR="0091533D" w:rsidRPr="004F34BB" w14:paraId="6247809A" w14:textId="77777777" w:rsidTr="006C7ED6">
        <w:trPr>
          <w:jc w:val="center"/>
        </w:trPr>
        <w:tc>
          <w:tcPr>
            <w:tcW w:w="3124" w:type="dxa"/>
          </w:tcPr>
          <w:p w14:paraId="5FB62CF7" w14:textId="146B071E" w:rsidR="0091533D" w:rsidRPr="004F34BB" w:rsidRDefault="006A5E89" w:rsidP="00BA652F">
            <w:pPr>
              <w:spacing w:line="360" w:lineRule="auto"/>
              <w:rPr>
                <w:sz w:val="24"/>
              </w:rPr>
            </w:pPr>
            <w:r>
              <w:rPr>
                <w:sz w:val="24"/>
              </w:rPr>
              <w:t>201</w:t>
            </w:r>
            <w:r>
              <w:rPr>
                <w:rFonts w:hint="eastAsia"/>
                <w:sz w:val="24"/>
              </w:rPr>
              <w:t>：配置信息</w:t>
            </w:r>
          </w:p>
        </w:tc>
        <w:tc>
          <w:tcPr>
            <w:tcW w:w="3119" w:type="dxa"/>
          </w:tcPr>
          <w:p w14:paraId="6AE7DD9D" w14:textId="68E44641" w:rsidR="0091533D" w:rsidRPr="004F34BB" w:rsidRDefault="006A5E89" w:rsidP="00BA652F">
            <w:pPr>
              <w:spacing w:line="360" w:lineRule="auto"/>
              <w:rPr>
                <w:sz w:val="24"/>
              </w:rPr>
            </w:pPr>
            <w:r>
              <w:rPr>
                <w:sz w:val="24"/>
              </w:rPr>
              <w:t>202</w:t>
            </w:r>
            <w:r>
              <w:rPr>
                <w:rFonts w:hint="eastAsia"/>
                <w:sz w:val="24"/>
              </w:rPr>
              <w:t>：数据处理程序</w:t>
            </w:r>
          </w:p>
        </w:tc>
        <w:tc>
          <w:tcPr>
            <w:tcW w:w="3113" w:type="dxa"/>
          </w:tcPr>
          <w:p w14:paraId="5C2DC0BA" w14:textId="5369ED1F" w:rsidR="0091533D" w:rsidRPr="004F34BB" w:rsidRDefault="006A5E89" w:rsidP="00BA652F">
            <w:pPr>
              <w:spacing w:line="360" w:lineRule="auto"/>
              <w:rPr>
                <w:sz w:val="24"/>
              </w:rPr>
            </w:pPr>
            <w:r>
              <w:rPr>
                <w:sz w:val="24"/>
              </w:rPr>
              <w:t>203</w:t>
            </w:r>
            <w:r>
              <w:rPr>
                <w:rFonts w:hint="eastAsia"/>
                <w:sz w:val="24"/>
              </w:rPr>
              <w:t>：变量信息</w:t>
            </w:r>
          </w:p>
        </w:tc>
      </w:tr>
      <w:tr w:rsidR="00943802" w:rsidRPr="004F34BB" w14:paraId="38D6AB1E" w14:textId="77777777" w:rsidTr="006C7ED6">
        <w:trPr>
          <w:jc w:val="center"/>
        </w:trPr>
        <w:tc>
          <w:tcPr>
            <w:tcW w:w="3124" w:type="dxa"/>
          </w:tcPr>
          <w:p w14:paraId="532A09E5" w14:textId="6EC76371" w:rsidR="00943802" w:rsidRDefault="006A5E89" w:rsidP="00BA652F">
            <w:pPr>
              <w:spacing w:line="360" w:lineRule="auto"/>
              <w:rPr>
                <w:sz w:val="24"/>
              </w:rPr>
            </w:pPr>
            <w:r>
              <w:rPr>
                <w:sz w:val="24"/>
              </w:rPr>
              <w:t>204</w:t>
            </w:r>
            <w:r>
              <w:rPr>
                <w:rFonts w:hint="eastAsia"/>
                <w:sz w:val="24"/>
              </w:rPr>
              <w:t>：数据库</w:t>
            </w:r>
          </w:p>
        </w:tc>
        <w:tc>
          <w:tcPr>
            <w:tcW w:w="3119" w:type="dxa"/>
          </w:tcPr>
          <w:p w14:paraId="0ECA7C66" w14:textId="54F482B3" w:rsidR="00943802" w:rsidRDefault="006A5E89" w:rsidP="00BA652F">
            <w:pPr>
              <w:spacing w:line="360" w:lineRule="auto"/>
              <w:rPr>
                <w:sz w:val="24"/>
              </w:rPr>
            </w:pPr>
            <w:r>
              <w:rPr>
                <w:sz w:val="24"/>
              </w:rPr>
              <w:t>205</w:t>
            </w:r>
            <w:r>
              <w:rPr>
                <w:rFonts w:hint="eastAsia"/>
                <w:sz w:val="24"/>
              </w:rPr>
              <w:t>：算法运行程序</w:t>
            </w:r>
          </w:p>
        </w:tc>
        <w:tc>
          <w:tcPr>
            <w:tcW w:w="3113" w:type="dxa"/>
          </w:tcPr>
          <w:p w14:paraId="0912FF3E" w14:textId="258F91DD" w:rsidR="00943802" w:rsidRDefault="006A5E89" w:rsidP="00BA652F">
            <w:pPr>
              <w:spacing w:line="360" w:lineRule="auto"/>
              <w:rPr>
                <w:sz w:val="24"/>
              </w:rPr>
            </w:pPr>
            <w:r>
              <w:rPr>
                <w:sz w:val="24"/>
              </w:rPr>
              <w:t>206</w:t>
            </w:r>
            <w:r>
              <w:rPr>
                <w:rFonts w:hint="eastAsia"/>
                <w:sz w:val="24"/>
              </w:rPr>
              <w:t>：异常检测结果</w:t>
            </w:r>
          </w:p>
        </w:tc>
      </w:tr>
      <w:tr w:rsidR="00943802" w:rsidRPr="004F34BB" w14:paraId="3E923166" w14:textId="77777777" w:rsidTr="006C7ED6">
        <w:trPr>
          <w:jc w:val="center"/>
        </w:trPr>
        <w:tc>
          <w:tcPr>
            <w:tcW w:w="3124" w:type="dxa"/>
          </w:tcPr>
          <w:p w14:paraId="61B87259" w14:textId="77B85297" w:rsidR="00943802" w:rsidRPr="00943802" w:rsidRDefault="006A5E89" w:rsidP="00BA652F">
            <w:pPr>
              <w:spacing w:line="360" w:lineRule="auto"/>
              <w:rPr>
                <w:sz w:val="24"/>
              </w:rPr>
            </w:pPr>
            <w:r>
              <w:rPr>
                <w:sz w:val="24"/>
              </w:rPr>
              <w:t>207</w:t>
            </w:r>
            <w:r>
              <w:rPr>
                <w:rFonts w:hint="eastAsia"/>
                <w:sz w:val="24"/>
              </w:rPr>
              <w:t>：频率稳定判断程序</w:t>
            </w:r>
          </w:p>
        </w:tc>
        <w:tc>
          <w:tcPr>
            <w:tcW w:w="3119" w:type="dxa"/>
          </w:tcPr>
          <w:p w14:paraId="7C07B870" w14:textId="4A4257B4" w:rsidR="00943802" w:rsidRDefault="006A5E89" w:rsidP="00BA652F">
            <w:pPr>
              <w:spacing w:line="360" w:lineRule="auto"/>
              <w:rPr>
                <w:sz w:val="24"/>
              </w:rPr>
            </w:pPr>
            <w:r>
              <w:rPr>
                <w:sz w:val="24"/>
              </w:rPr>
              <w:t>208</w:t>
            </w:r>
            <w:r>
              <w:rPr>
                <w:rFonts w:hint="eastAsia"/>
                <w:sz w:val="24"/>
              </w:rPr>
              <w:t>：报警信息</w:t>
            </w:r>
          </w:p>
        </w:tc>
        <w:tc>
          <w:tcPr>
            <w:tcW w:w="3113" w:type="dxa"/>
          </w:tcPr>
          <w:p w14:paraId="4F3BA768" w14:textId="019510D9" w:rsidR="00943802" w:rsidRDefault="006A5E89" w:rsidP="00BA652F">
            <w:pPr>
              <w:spacing w:line="360" w:lineRule="auto"/>
              <w:rPr>
                <w:sz w:val="24"/>
              </w:rPr>
            </w:pPr>
            <w:r>
              <w:rPr>
                <w:sz w:val="24"/>
              </w:rPr>
              <w:t>209</w:t>
            </w:r>
            <w:r>
              <w:rPr>
                <w:rFonts w:hint="eastAsia"/>
                <w:sz w:val="24"/>
              </w:rPr>
              <w:t>：标注信息</w:t>
            </w:r>
          </w:p>
        </w:tc>
      </w:tr>
      <w:tr w:rsidR="00DE24C6" w:rsidRPr="004F34BB" w14:paraId="7369FFA5" w14:textId="77777777" w:rsidTr="006C7ED6">
        <w:trPr>
          <w:jc w:val="center"/>
        </w:trPr>
        <w:tc>
          <w:tcPr>
            <w:tcW w:w="3124" w:type="dxa"/>
          </w:tcPr>
          <w:p w14:paraId="204CB556" w14:textId="56EBE312" w:rsidR="00DE24C6" w:rsidRDefault="006A5E89" w:rsidP="00BA652F">
            <w:pPr>
              <w:spacing w:line="360" w:lineRule="auto"/>
              <w:rPr>
                <w:sz w:val="24"/>
              </w:rPr>
            </w:pPr>
            <w:r>
              <w:rPr>
                <w:sz w:val="24"/>
              </w:rPr>
              <w:t>210</w:t>
            </w:r>
            <w:r>
              <w:rPr>
                <w:rFonts w:hint="eastAsia"/>
                <w:sz w:val="24"/>
              </w:rPr>
              <w:t>：样本数据</w:t>
            </w:r>
          </w:p>
        </w:tc>
        <w:tc>
          <w:tcPr>
            <w:tcW w:w="3119" w:type="dxa"/>
          </w:tcPr>
          <w:p w14:paraId="39D56488" w14:textId="1754DFAA" w:rsidR="00DE24C6" w:rsidRDefault="006A5E89" w:rsidP="00BA652F">
            <w:pPr>
              <w:spacing w:line="360" w:lineRule="auto"/>
              <w:rPr>
                <w:sz w:val="24"/>
              </w:rPr>
            </w:pPr>
            <w:r>
              <w:rPr>
                <w:sz w:val="24"/>
              </w:rPr>
              <w:t>211</w:t>
            </w:r>
            <w:r>
              <w:rPr>
                <w:rFonts w:hint="eastAsia"/>
                <w:sz w:val="24"/>
              </w:rPr>
              <w:t>：反馈信息</w:t>
            </w:r>
          </w:p>
        </w:tc>
        <w:tc>
          <w:tcPr>
            <w:tcW w:w="3113" w:type="dxa"/>
          </w:tcPr>
          <w:p w14:paraId="4A7E8967" w14:textId="3DDFA4B5" w:rsidR="00DE24C6" w:rsidRDefault="006A5E89" w:rsidP="00BA652F">
            <w:pPr>
              <w:spacing w:line="360" w:lineRule="auto"/>
              <w:rPr>
                <w:sz w:val="24"/>
              </w:rPr>
            </w:pPr>
            <w:r>
              <w:rPr>
                <w:sz w:val="24"/>
              </w:rPr>
              <w:t>212</w:t>
            </w:r>
            <w:r>
              <w:rPr>
                <w:rFonts w:hint="eastAsia"/>
                <w:sz w:val="24"/>
              </w:rPr>
              <w:t>：事件记录程序</w:t>
            </w:r>
          </w:p>
        </w:tc>
      </w:tr>
      <w:tr w:rsidR="00A829EB" w:rsidRPr="004F34BB" w14:paraId="63631A97" w14:textId="77777777" w:rsidTr="006C7ED6">
        <w:trPr>
          <w:jc w:val="center"/>
        </w:trPr>
        <w:tc>
          <w:tcPr>
            <w:tcW w:w="3124" w:type="dxa"/>
          </w:tcPr>
          <w:p w14:paraId="37BD1235" w14:textId="500F09C3" w:rsidR="00A829EB" w:rsidRDefault="00A829EB" w:rsidP="00BA652F">
            <w:pPr>
              <w:spacing w:line="360" w:lineRule="auto"/>
              <w:rPr>
                <w:sz w:val="24"/>
              </w:rPr>
            </w:pPr>
            <w:r>
              <w:rPr>
                <w:rFonts w:hint="eastAsia"/>
                <w:sz w:val="24"/>
              </w:rPr>
              <w:t>2</w:t>
            </w:r>
            <w:r>
              <w:rPr>
                <w:sz w:val="24"/>
              </w:rPr>
              <w:t>021</w:t>
            </w:r>
            <w:r>
              <w:rPr>
                <w:rFonts w:hint="eastAsia"/>
                <w:sz w:val="24"/>
              </w:rPr>
              <w:t>：数据适配器</w:t>
            </w:r>
          </w:p>
        </w:tc>
        <w:tc>
          <w:tcPr>
            <w:tcW w:w="3119" w:type="dxa"/>
          </w:tcPr>
          <w:p w14:paraId="6B705AB6" w14:textId="5719BB3F" w:rsidR="00A829EB" w:rsidRDefault="00A829EB" w:rsidP="00BA652F">
            <w:pPr>
              <w:spacing w:line="360" w:lineRule="auto"/>
              <w:rPr>
                <w:sz w:val="24"/>
              </w:rPr>
            </w:pPr>
            <w:r>
              <w:rPr>
                <w:rFonts w:hint="eastAsia"/>
                <w:sz w:val="24"/>
              </w:rPr>
              <w:t>2</w:t>
            </w:r>
            <w:r>
              <w:rPr>
                <w:sz w:val="24"/>
              </w:rPr>
              <w:t>022</w:t>
            </w:r>
            <w:r>
              <w:rPr>
                <w:rFonts w:hint="eastAsia"/>
                <w:sz w:val="24"/>
              </w:rPr>
              <w:t>：频域处理程序</w:t>
            </w:r>
          </w:p>
        </w:tc>
        <w:tc>
          <w:tcPr>
            <w:tcW w:w="3113" w:type="dxa"/>
          </w:tcPr>
          <w:p w14:paraId="5054E1B1" w14:textId="086630F3" w:rsidR="00A829EB" w:rsidRDefault="00A829EB" w:rsidP="00BA652F">
            <w:pPr>
              <w:spacing w:line="360" w:lineRule="auto"/>
              <w:rPr>
                <w:sz w:val="24"/>
              </w:rPr>
            </w:pPr>
            <w:r>
              <w:rPr>
                <w:rFonts w:hint="eastAsia"/>
                <w:sz w:val="24"/>
              </w:rPr>
              <w:t>2</w:t>
            </w:r>
            <w:r>
              <w:rPr>
                <w:sz w:val="24"/>
              </w:rPr>
              <w:t>023</w:t>
            </w:r>
            <w:r>
              <w:rPr>
                <w:rFonts w:hint="eastAsia"/>
                <w:sz w:val="24"/>
              </w:rPr>
              <w:t>：时域处理程序</w:t>
            </w:r>
          </w:p>
        </w:tc>
      </w:tr>
      <w:tr w:rsidR="00DE24C6" w:rsidRPr="004F34BB" w14:paraId="72F9A53F" w14:textId="77777777" w:rsidTr="006C7ED6">
        <w:trPr>
          <w:jc w:val="center"/>
        </w:trPr>
        <w:tc>
          <w:tcPr>
            <w:tcW w:w="3124" w:type="dxa"/>
          </w:tcPr>
          <w:p w14:paraId="12EB6AC9" w14:textId="00616DCA" w:rsidR="00DE24C6" w:rsidRDefault="006A5E89" w:rsidP="00BA652F">
            <w:pPr>
              <w:spacing w:line="360" w:lineRule="auto"/>
              <w:rPr>
                <w:sz w:val="24"/>
              </w:rPr>
            </w:pPr>
            <w:r>
              <w:rPr>
                <w:sz w:val="24"/>
              </w:rPr>
              <w:t>601</w:t>
            </w:r>
            <w:r>
              <w:rPr>
                <w:rFonts w:hint="eastAsia"/>
                <w:sz w:val="24"/>
              </w:rPr>
              <w:t>：</w:t>
            </w:r>
            <w:r w:rsidR="00A829EB">
              <w:rPr>
                <w:rFonts w:hint="eastAsia"/>
                <w:sz w:val="24"/>
              </w:rPr>
              <w:t>获取模块</w:t>
            </w:r>
          </w:p>
        </w:tc>
        <w:tc>
          <w:tcPr>
            <w:tcW w:w="3119" w:type="dxa"/>
          </w:tcPr>
          <w:p w14:paraId="6C6C58D7" w14:textId="192E778B" w:rsidR="00DE24C6" w:rsidRDefault="00A829EB" w:rsidP="00BA652F">
            <w:pPr>
              <w:spacing w:line="360" w:lineRule="auto"/>
              <w:rPr>
                <w:sz w:val="24"/>
              </w:rPr>
            </w:pPr>
            <w:r>
              <w:rPr>
                <w:sz w:val="24"/>
              </w:rPr>
              <w:t>602</w:t>
            </w:r>
            <w:r>
              <w:rPr>
                <w:rFonts w:hint="eastAsia"/>
                <w:sz w:val="24"/>
              </w:rPr>
              <w:t>：处理模块</w:t>
            </w:r>
          </w:p>
        </w:tc>
        <w:tc>
          <w:tcPr>
            <w:tcW w:w="3113" w:type="dxa"/>
          </w:tcPr>
          <w:p w14:paraId="13991650" w14:textId="61D7AB9D" w:rsidR="00DE24C6" w:rsidRDefault="00A829EB" w:rsidP="00BA652F">
            <w:pPr>
              <w:spacing w:line="360" w:lineRule="auto"/>
              <w:rPr>
                <w:sz w:val="24"/>
              </w:rPr>
            </w:pPr>
            <w:r>
              <w:rPr>
                <w:sz w:val="24"/>
              </w:rPr>
              <w:t>603</w:t>
            </w:r>
            <w:r>
              <w:rPr>
                <w:rFonts w:hint="eastAsia"/>
                <w:sz w:val="24"/>
              </w:rPr>
              <w:t>：计算模块</w:t>
            </w:r>
          </w:p>
        </w:tc>
      </w:tr>
      <w:tr w:rsidR="00DE24C6" w:rsidRPr="004F34BB" w14:paraId="2609180E" w14:textId="77777777" w:rsidTr="006C7ED6">
        <w:trPr>
          <w:jc w:val="center"/>
        </w:trPr>
        <w:tc>
          <w:tcPr>
            <w:tcW w:w="3124" w:type="dxa"/>
          </w:tcPr>
          <w:p w14:paraId="50827035" w14:textId="32919BB7" w:rsidR="00DE24C6" w:rsidRDefault="00A829EB" w:rsidP="00BA652F">
            <w:pPr>
              <w:spacing w:line="360" w:lineRule="auto"/>
              <w:rPr>
                <w:sz w:val="24"/>
              </w:rPr>
            </w:pPr>
            <w:r>
              <w:rPr>
                <w:sz w:val="24"/>
              </w:rPr>
              <w:t>604</w:t>
            </w:r>
            <w:r>
              <w:rPr>
                <w:rFonts w:hint="eastAsia"/>
                <w:sz w:val="24"/>
              </w:rPr>
              <w:t>：判断模块</w:t>
            </w:r>
          </w:p>
        </w:tc>
        <w:tc>
          <w:tcPr>
            <w:tcW w:w="3119" w:type="dxa"/>
          </w:tcPr>
          <w:p w14:paraId="37178941" w14:textId="1A13A518" w:rsidR="00DE24C6" w:rsidRDefault="00A829EB" w:rsidP="00BA652F">
            <w:pPr>
              <w:spacing w:line="360" w:lineRule="auto"/>
              <w:rPr>
                <w:sz w:val="24"/>
              </w:rPr>
            </w:pPr>
            <w:r>
              <w:rPr>
                <w:sz w:val="24"/>
              </w:rPr>
              <w:t>605</w:t>
            </w:r>
            <w:r>
              <w:rPr>
                <w:rFonts w:hint="eastAsia"/>
                <w:sz w:val="24"/>
              </w:rPr>
              <w:t>：第一调整模块</w:t>
            </w:r>
          </w:p>
        </w:tc>
        <w:tc>
          <w:tcPr>
            <w:tcW w:w="3113" w:type="dxa"/>
          </w:tcPr>
          <w:p w14:paraId="1CF960F3" w14:textId="25ACD57A" w:rsidR="00DE24C6" w:rsidRDefault="00A829EB" w:rsidP="00BA652F">
            <w:pPr>
              <w:spacing w:line="360" w:lineRule="auto"/>
              <w:rPr>
                <w:sz w:val="24"/>
              </w:rPr>
            </w:pPr>
            <w:r>
              <w:rPr>
                <w:sz w:val="24"/>
              </w:rPr>
              <w:t>606</w:t>
            </w:r>
            <w:r>
              <w:rPr>
                <w:rFonts w:hint="eastAsia"/>
                <w:sz w:val="24"/>
              </w:rPr>
              <w:t>：报警模块</w:t>
            </w:r>
          </w:p>
        </w:tc>
      </w:tr>
      <w:tr w:rsidR="00A829EB" w:rsidRPr="004F34BB" w14:paraId="1DFD6AE6" w14:textId="77777777" w:rsidTr="006C7ED6">
        <w:trPr>
          <w:jc w:val="center"/>
        </w:trPr>
        <w:tc>
          <w:tcPr>
            <w:tcW w:w="3124" w:type="dxa"/>
          </w:tcPr>
          <w:p w14:paraId="70207803" w14:textId="100AF989" w:rsidR="00A829EB" w:rsidRDefault="00A829EB" w:rsidP="00BA652F">
            <w:pPr>
              <w:spacing w:line="360" w:lineRule="auto"/>
              <w:rPr>
                <w:sz w:val="24"/>
              </w:rPr>
            </w:pPr>
            <w:r>
              <w:rPr>
                <w:rFonts w:hint="eastAsia"/>
                <w:sz w:val="24"/>
              </w:rPr>
              <w:t>6</w:t>
            </w:r>
            <w:r>
              <w:rPr>
                <w:sz w:val="24"/>
              </w:rPr>
              <w:t>07</w:t>
            </w:r>
            <w:r>
              <w:rPr>
                <w:rFonts w:hint="eastAsia"/>
                <w:sz w:val="24"/>
              </w:rPr>
              <w:t>：接收模块</w:t>
            </w:r>
          </w:p>
        </w:tc>
        <w:tc>
          <w:tcPr>
            <w:tcW w:w="3119" w:type="dxa"/>
          </w:tcPr>
          <w:p w14:paraId="28A8EC46" w14:textId="137B761D" w:rsidR="00A829EB" w:rsidRDefault="00A829EB" w:rsidP="00BA652F">
            <w:pPr>
              <w:spacing w:line="360" w:lineRule="auto"/>
              <w:rPr>
                <w:sz w:val="24"/>
              </w:rPr>
            </w:pPr>
            <w:r>
              <w:rPr>
                <w:rFonts w:hint="eastAsia"/>
                <w:sz w:val="24"/>
              </w:rPr>
              <w:t>6</w:t>
            </w:r>
            <w:r>
              <w:rPr>
                <w:sz w:val="24"/>
              </w:rPr>
              <w:t>08</w:t>
            </w:r>
            <w:r>
              <w:rPr>
                <w:rFonts w:hint="eastAsia"/>
                <w:sz w:val="24"/>
              </w:rPr>
              <w:t>：生成模块</w:t>
            </w:r>
          </w:p>
        </w:tc>
        <w:tc>
          <w:tcPr>
            <w:tcW w:w="3113" w:type="dxa"/>
          </w:tcPr>
          <w:p w14:paraId="737D0388" w14:textId="37DE1B32" w:rsidR="00A829EB" w:rsidRDefault="00A829EB" w:rsidP="00BA652F">
            <w:pPr>
              <w:spacing w:line="360" w:lineRule="auto"/>
              <w:rPr>
                <w:sz w:val="24"/>
              </w:rPr>
            </w:pPr>
            <w:r>
              <w:rPr>
                <w:rFonts w:hint="eastAsia"/>
                <w:sz w:val="24"/>
              </w:rPr>
              <w:t>6</w:t>
            </w:r>
            <w:r>
              <w:rPr>
                <w:sz w:val="24"/>
              </w:rPr>
              <w:t>09</w:t>
            </w:r>
            <w:r>
              <w:rPr>
                <w:rFonts w:hint="eastAsia"/>
                <w:sz w:val="24"/>
              </w:rPr>
              <w:t>：存储模块</w:t>
            </w:r>
          </w:p>
        </w:tc>
      </w:tr>
      <w:tr w:rsidR="00A829EB" w:rsidRPr="004F34BB" w14:paraId="1D258DB1" w14:textId="77777777" w:rsidTr="006C7ED6">
        <w:trPr>
          <w:jc w:val="center"/>
        </w:trPr>
        <w:tc>
          <w:tcPr>
            <w:tcW w:w="3124" w:type="dxa"/>
          </w:tcPr>
          <w:p w14:paraId="24E521EA" w14:textId="7CC94C2D" w:rsidR="00A829EB" w:rsidRDefault="00A829EB" w:rsidP="00BA652F">
            <w:pPr>
              <w:spacing w:line="360" w:lineRule="auto"/>
              <w:rPr>
                <w:sz w:val="24"/>
              </w:rPr>
            </w:pPr>
            <w:r>
              <w:rPr>
                <w:rFonts w:hint="eastAsia"/>
                <w:sz w:val="24"/>
              </w:rPr>
              <w:t>6</w:t>
            </w:r>
            <w:r>
              <w:rPr>
                <w:sz w:val="24"/>
              </w:rPr>
              <w:t>10</w:t>
            </w:r>
            <w:r>
              <w:rPr>
                <w:rFonts w:hint="eastAsia"/>
                <w:sz w:val="24"/>
              </w:rPr>
              <w:t>：第二调整模块</w:t>
            </w:r>
          </w:p>
        </w:tc>
        <w:tc>
          <w:tcPr>
            <w:tcW w:w="3119" w:type="dxa"/>
          </w:tcPr>
          <w:p w14:paraId="0552C6A8" w14:textId="21F5D1CB" w:rsidR="00A829EB" w:rsidRDefault="00A829EB" w:rsidP="00BA652F">
            <w:pPr>
              <w:spacing w:line="360" w:lineRule="auto"/>
              <w:rPr>
                <w:sz w:val="24"/>
              </w:rPr>
            </w:pPr>
            <w:r>
              <w:rPr>
                <w:rFonts w:hint="eastAsia"/>
                <w:sz w:val="24"/>
              </w:rPr>
              <w:t>6</w:t>
            </w:r>
            <w:r>
              <w:rPr>
                <w:sz w:val="24"/>
              </w:rPr>
              <w:t>11</w:t>
            </w:r>
            <w:r>
              <w:rPr>
                <w:rFonts w:hint="eastAsia"/>
                <w:sz w:val="24"/>
              </w:rPr>
              <w:t>：算法配置模块</w:t>
            </w:r>
          </w:p>
        </w:tc>
        <w:tc>
          <w:tcPr>
            <w:tcW w:w="3113" w:type="dxa"/>
          </w:tcPr>
          <w:p w14:paraId="539BDACB" w14:textId="7440DA12" w:rsidR="00A829EB" w:rsidRDefault="00A829EB" w:rsidP="00BA652F">
            <w:pPr>
              <w:spacing w:line="360" w:lineRule="auto"/>
              <w:rPr>
                <w:sz w:val="24"/>
              </w:rPr>
            </w:pPr>
            <w:r>
              <w:rPr>
                <w:rFonts w:hint="eastAsia"/>
                <w:sz w:val="24"/>
              </w:rPr>
              <w:t>6</w:t>
            </w:r>
            <w:r>
              <w:rPr>
                <w:sz w:val="24"/>
              </w:rPr>
              <w:t>12</w:t>
            </w:r>
            <w:r>
              <w:rPr>
                <w:rFonts w:hint="eastAsia"/>
                <w:sz w:val="24"/>
              </w:rPr>
              <w:t>：参数配置模块</w:t>
            </w:r>
          </w:p>
        </w:tc>
      </w:tr>
      <w:tr w:rsidR="00A829EB" w:rsidRPr="004F34BB" w14:paraId="09AF289E" w14:textId="77777777" w:rsidTr="006C7ED6">
        <w:trPr>
          <w:jc w:val="center"/>
        </w:trPr>
        <w:tc>
          <w:tcPr>
            <w:tcW w:w="3124" w:type="dxa"/>
          </w:tcPr>
          <w:p w14:paraId="0FB88901" w14:textId="484838DF" w:rsidR="00A829EB" w:rsidRDefault="00A829EB" w:rsidP="00BA652F">
            <w:pPr>
              <w:spacing w:line="360" w:lineRule="auto"/>
              <w:rPr>
                <w:sz w:val="24"/>
              </w:rPr>
            </w:pPr>
            <w:r>
              <w:rPr>
                <w:rFonts w:hint="eastAsia"/>
                <w:sz w:val="24"/>
              </w:rPr>
              <w:t>9</w:t>
            </w:r>
            <w:r>
              <w:rPr>
                <w:sz w:val="24"/>
              </w:rPr>
              <w:t>02</w:t>
            </w:r>
            <w:r>
              <w:rPr>
                <w:rFonts w:hint="eastAsia"/>
                <w:sz w:val="24"/>
              </w:rPr>
              <w:t>：处理器</w:t>
            </w:r>
          </w:p>
        </w:tc>
        <w:tc>
          <w:tcPr>
            <w:tcW w:w="3119" w:type="dxa"/>
          </w:tcPr>
          <w:p w14:paraId="356C928D" w14:textId="1C620784" w:rsidR="00A829EB" w:rsidRDefault="00A829EB" w:rsidP="00BA652F">
            <w:pPr>
              <w:spacing w:line="360" w:lineRule="auto"/>
              <w:rPr>
                <w:sz w:val="24"/>
              </w:rPr>
            </w:pPr>
            <w:r>
              <w:rPr>
                <w:rFonts w:hint="eastAsia"/>
                <w:sz w:val="24"/>
              </w:rPr>
              <w:t>9</w:t>
            </w:r>
            <w:r>
              <w:rPr>
                <w:sz w:val="24"/>
              </w:rPr>
              <w:t>04</w:t>
            </w:r>
            <w:r>
              <w:rPr>
                <w:rFonts w:hint="eastAsia"/>
                <w:sz w:val="24"/>
              </w:rPr>
              <w:t>：通信接口</w:t>
            </w:r>
          </w:p>
        </w:tc>
        <w:tc>
          <w:tcPr>
            <w:tcW w:w="3113" w:type="dxa"/>
          </w:tcPr>
          <w:p w14:paraId="213F04FD" w14:textId="0118B132" w:rsidR="00A829EB" w:rsidRDefault="00A829EB" w:rsidP="00BA652F">
            <w:pPr>
              <w:spacing w:line="360" w:lineRule="auto"/>
              <w:rPr>
                <w:sz w:val="24"/>
              </w:rPr>
            </w:pPr>
            <w:r>
              <w:rPr>
                <w:rFonts w:hint="eastAsia"/>
                <w:sz w:val="24"/>
              </w:rPr>
              <w:t>9</w:t>
            </w:r>
            <w:r>
              <w:rPr>
                <w:sz w:val="24"/>
              </w:rPr>
              <w:t>06</w:t>
            </w:r>
            <w:r>
              <w:rPr>
                <w:rFonts w:hint="eastAsia"/>
                <w:sz w:val="24"/>
              </w:rPr>
              <w:t>：存储器</w:t>
            </w:r>
          </w:p>
        </w:tc>
      </w:tr>
      <w:tr w:rsidR="00A829EB" w:rsidRPr="004F34BB" w14:paraId="4FDD6B1A" w14:textId="77777777" w:rsidTr="006C7ED6">
        <w:trPr>
          <w:jc w:val="center"/>
        </w:trPr>
        <w:tc>
          <w:tcPr>
            <w:tcW w:w="3124" w:type="dxa"/>
          </w:tcPr>
          <w:p w14:paraId="73CEF100" w14:textId="674BC2B0" w:rsidR="00A829EB" w:rsidRDefault="00A829EB" w:rsidP="00BA652F">
            <w:pPr>
              <w:spacing w:line="360" w:lineRule="auto"/>
              <w:rPr>
                <w:sz w:val="24"/>
              </w:rPr>
            </w:pPr>
            <w:r>
              <w:rPr>
                <w:rFonts w:hint="eastAsia"/>
                <w:sz w:val="24"/>
              </w:rPr>
              <w:t>9</w:t>
            </w:r>
            <w:r>
              <w:rPr>
                <w:sz w:val="24"/>
              </w:rPr>
              <w:t>08</w:t>
            </w:r>
            <w:r>
              <w:rPr>
                <w:rFonts w:hint="eastAsia"/>
                <w:sz w:val="24"/>
              </w:rPr>
              <w:t>：通信总线</w:t>
            </w:r>
          </w:p>
        </w:tc>
        <w:tc>
          <w:tcPr>
            <w:tcW w:w="3119" w:type="dxa"/>
          </w:tcPr>
          <w:p w14:paraId="6500875B" w14:textId="74620071" w:rsidR="00A829EB" w:rsidRDefault="00A829EB" w:rsidP="00BA652F">
            <w:pPr>
              <w:spacing w:line="360" w:lineRule="auto"/>
              <w:rPr>
                <w:sz w:val="24"/>
              </w:rPr>
            </w:pPr>
            <w:r>
              <w:rPr>
                <w:rFonts w:hint="eastAsia"/>
                <w:sz w:val="24"/>
              </w:rPr>
              <w:t>9</w:t>
            </w:r>
            <w:r>
              <w:rPr>
                <w:sz w:val="24"/>
              </w:rPr>
              <w:t>10</w:t>
            </w:r>
            <w:r>
              <w:rPr>
                <w:rFonts w:hint="eastAsia"/>
                <w:sz w:val="24"/>
              </w:rPr>
              <w:t>：程序</w:t>
            </w:r>
          </w:p>
        </w:tc>
        <w:tc>
          <w:tcPr>
            <w:tcW w:w="3113" w:type="dxa"/>
          </w:tcPr>
          <w:p w14:paraId="60559FB9" w14:textId="77777777" w:rsidR="00A829EB" w:rsidRDefault="00A829EB" w:rsidP="00BA652F">
            <w:pPr>
              <w:spacing w:line="360" w:lineRule="auto"/>
              <w:rPr>
                <w:sz w:val="24"/>
              </w:rPr>
            </w:pPr>
          </w:p>
        </w:tc>
      </w:tr>
    </w:tbl>
    <w:p w14:paraId="55F6B484" w14:textId="77777777" w:rsidR="0091533D" w:rsidRPr="007B7177"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793AE334" w14:textId="25CD48FC" w:rsidR="00D41AFE" w:rsidRDefault="00F327E4" w:rsidP="00314690">
      <w:pPr>
        <w:spacing w:line="360" w:lineRule="auto"/>
        <w:ind w:firstLineChars="200" w:firstLine="480"/>
        <w:rPr>
          <w:sz w:val="24"/>
        </w:rPr>
      </w:pPr>
      <w:r>
        <w:rPr>
          <w:rFonts w:hint="eastAsia"/>
          <w:sz w:val="24"/>
        </w:rPr>
        <w:t>如前所述，</w:t>
      </w:r>
      <w:r w:rsidR="00D41AFE">
        <w:rPr>
          <w:rFonts w:hint="eastAsia"/>
          <w:sz w:val="24"/>
        </w:rPr>
        <w:t>在对汽车生产线进行预测性维护时，需要通过异常检测算法确定汽车生产线中的设备是否出现异常，</w:t>
      </w:r>
      <w:r w:rsidR="00C8278E">
        <w:rPr>
          <w:rFonts w:hint="eastAsia"/>
          <w:sz w:val="24"/>
        </w:rPr>
        <w:t>以对出现异常的设备进行预先维护。</w:t>
      </w:r>
      <w:r w:rsidR="00163116">
        <w:rPr>
          <w:rFonts w:hint="eastAsia"/>
          <w:sz w:val="24"/>
        </w:rPr>
        <w:t>目前在实现汽车生产线的预测性维护时，</w:t>
      </w:r>
      <w:r w:rsidR="00C8278E">
        <w:rPr>
          <w:rFonts w:hint="eastAsia"/>
          <w:sz w:val="24"/>
        </w:rPr>
        <w:t>由于汽车生产线包括多种类型的设备，不同类型的设备需要不同的异常检测算法，</w:t>
      </w:r>
      <w:r w:rsidR="009C7BF8">
        <w:rPr>
          <w:rFonts w:hint="eastAsia"/>
          <w:sz w:val="24"/>
        </w:rPr>
        <w:t>而且相同类型但运行工况不同的设备也需要不同的异常检测算法</w:t>
      </w:r>
      <w:r w:rsidR="00163116">
        <w:rPr>
          <w:rFonts w:hint="eastAsia"/>
          <w:sz w:val="24"/>
        </w:rPr>
        <w:t>，因此</w:t>
      </w:r>
      <w:r w:rsidR="009C7BF8">
        <w:rPr>
          <w:rFonts w:hint="eastAsia"/>
          <w:sz w:val="24"/>
        </w:rPr>
        <w:t>需要</w:t>
      </w:r>
      <w:r w:rsidR="00163116">
        <w:rPr>
          <w:rFonts w:hint="eastAsia"/>
          <w:sz w:val="24"/>
        </w:rPr>
        <w:t>人工对汽车生产线包括的每个设备进行分析，根据分析结果为设备配置异常检测算法，这将耗费较多的人力和物力，导致汽车生产线的预测性维护具有较高的成本。</w:t>
      </w:r>
    </w:p>
    <w:p w14:paraId="0B34DFAF" w14:textId="702372E0" w:rsidR="00D41AFE" w:rsidRDefault="00163116" w:rsidP="00314690">
      <w:pPr>
        <w:spacing w:line="360" w:lineRule="auto"/>
        <w:ind w:firstLineChars="200" w:firstLine="480"/>
        <w:rPr>
          <w:sz w:val="24"/>
        </w:rPr>
      </w:pPr>
      <w:r>
        <w:rPr>
          <w:rFonts w:hint="eastAsia"/>
          <w:sz w:val="24"/>
        </w:rPr>
        <w:t>本申请实施例中，</w:t>
      </w:r>
      <w:r w:rsidR="000473CE">
        <w:rPr>
          <w:rFonts w:hint="eastAsia"/>
          <w:sz w:val="24"/>
        </w:rPr>
        <w:t>根据设备的运行数据确定设备的变量信息，将变量信息输入异常检测算法后获得异常检测算法输出的异常检测结果，根据异常检测结果确定异常检测算法检测出设备出现异常的频率是否稳定，如果不稳定则对异常检测算法的参数进行调整。如果设备的异常检测算法能够准确地检测设备是否出现异常，异常检测算法检测出设备出现异常的</w:t>
      </w:r>
      <w:r w:rsidR="00E2474B">
        <w:rPr>
          <w:rFonts w:hint="eastAsia"/>
          <w:sz w:val="24"/>
        </w:rPr>
        <w:t>频率</w:t>
      </w:r>
      <w:r w:rsidR="000473CE">
        <w:rPr>
          <w:rFonts w:hint="eastAsia"/>
          <w:sz w:val="24"/>
        </w:rPr>
        <w:t>应当是稳定的，因此</w:t>
      </w:r>
      <w:r w:rsidR="00E2474B">
        <w:rPr>
          <w:rFonts w:hint="eastAsia"/>
          <w:sz w:val="24"/>
        </w:rPr>
        <w:t>可以根据异常检测算法检测出设备出现异常的频率是否稳定，对异常检测算法的参数进行自动调整，所以用户仅需要为汽车生产线中的设备配置相应类型的异常检测算法，而异常检测算法的参数可以根据设备的实际运行情况自动配置，从而可以减小为汽车生产线中的设备配置异常检测算法时所消耗的人力和物力，降低汽车生产线的预测性维护</w:t>
      </w:r>
      <w:r w:rsidR="00E2474B">
        <w:rPr>
          <w:rFonts w:hint="eastAsia"/>
          <w:sz w:val="24"/>
        </w:rPr>
        <w:lastRenderedPageBreak/>
        <w:t>的成本。</w:t>
      </w:r>
    </w:p>
    <w:p w14:paraId="738A2B48" w14:textId="67AF9D5E" w:rsidR="00D41AFE" w:rsidRDefault="00E2474B" w:rsidP="00314690">
      <w:pPr>
        <w:spacing w:line="360" w:lineRule="auto"/>
        <w:ind w:firstLineChars="200" w:firstLine="480"/>
        <w:rPr>
          <w:sz w:val="24"/>
        </w:rPr>
      </w:pPr>
      <w:r>
        <w:rPr>
          <w:rFonts w:hint="eastAsia"/>
          <w:sz w:val="24"/>
        </w:rPr>
        <w:t>下面结合附图对本申请实施例提供的</w:t>
      </w:r>
      <w:r w:rsidR="006E0973">
        <w:rPr>
          <w:rFonts w:hint="eastAsia"/>
          <w:sz w:val="24"/>
        </w:rPr>
        <w:t>异常检测算法的配置方法和装置进行详细说明。</w:t>
      </w:r>
    </w:p>
    <w:p w14:paraId="5734FFA8" w14:textId="26CAA297" w:rsidR="006E0973" w:rsidRDefault="006E0973" w:rsidP="00314690">
      <w:pPr>
        <w:spacing w:line="360" w:lineRule="auto"/>
        <w:ind w:firstLineChars="200" w:firstLine="480"/>
        <w:rPr>
          <w:sz w:val="24"/>
        </w:rPr>
      </w:pPr>
      <w:r>
        <w:rPr>
          <w:rFonts w:hint="eastAsia"/>
          <w:sz w:val="24"/>
        </w:rPr>
        <w:t>实施例一</w:t>
      </w:r>
    </w:p>
    <w:p w14:paraId="46CC402A" w14:textId="1BAC4CA3" w:rsidR="006E0973" w:rsidRDefault="006E0973" w:rsidP="00314690">
      <w:pPr>
        <w:spacing w:line="360" w:lineRule="auto"/>
        <w:ind w:firstLineChars="200" w:firstLine="480"/>
        <w:rPr>
          <w:sz w:val="24"/>
        </w:rPr>
      </w:pPr>
      <w:r>
        <w:rPr>
          <w:rFonts w:hint="eastAsia"/>
          <w:sz w:val="24"/>
        </w:rPr>
        <w:t>图</w:t>
      </w:r>
      <w:r>
        <w:rPr>
          <w:rFonts w:hint="eastAsia"/>
          <w:sz w:val="24"/>
        </w:rPr>
        <w:t>1</w:t>
      </w:r>
      <w:r>
        <w:rPr>
          <w:rFonts w:hint="eastAsia"/>
          <w:sz w:val="24"/>
        </w:rPr>
        <w:t>是本申请实施例一提供的一种异常检测算法的配置方法</w:t>
      </w:r>
      <w:r w:rsidR="0028212D">
        <w:rPr>
          <w:rFonts w:hint="eastAsia"/>
          <w:sz w:val="24"/>
        </w:rPr>
        <w:t>1</w:t>
      </w:r>
      <w:r w:rsidR="0028212D">
        <w:rPr>
          <w:sz w:val="24"/>
        </w:rPr>
        <w:t>00</w:t>
      </w:r>
      <w:r>
        <w:rPr>
          <w:rFonts w:hint="eastAsia"/>
          <w:sz w:val="24"/>
        </w:rPr>
        <w:t>的流程图，如图</w:t>
      </w:r>
      <w:r>
        <w:rPr>
          <w:sz w:val="24"/>
        </w:rPr>
        <w:t>1</w:t>
      </w:r>
      <w:r>
        <w:rPr>
          <w:rFonts w:hint="eastAsia"/>
          <w:sz w:val="24"/>
        </w:rPr>
        <w:t>所示，该异常检测算法的配置方法</w:t>
      </w:r>
      <w:r w:rsidR="0028212D">
        <w:rPr>
          <w:rFonts w:hint="eastAsia"/>
          <w:sz w:val="24"/>
        </w:rPr>
        <w:t>1</w:t>
      </w:r>
      <w:r w:rsidR="0028212D">
        <w:rPr>
          <w:sz w:val="24"/>
        </w:rPr>
        <w:t>00</w:t>
      </w:r>
      <w:r>
        <w:rPr>
          <w:rFonts w:hint="eastAsia"/>
          <w:sz w:val="24"/>
        </w:rPr>
        <w:t>包括如下步骤：</w:t>
      </w:r>
    </w:p>
    <w:p w14:paraId="1A73A5A7" w14:textId="377FC766" w:rsidR="006E0973" w:rsidRDefault="006E0973" w:rsidP="00314690">
      <w:pPr>
        <w:spacing w:line="360" w:lineRule="auto"/>
        <w:ind w:firstLineChars="200" w:firstLine="480"/>
        <w:rPr>
          <w:sz w:val="24"/>
        </w:rPr>
      </w:pPr>
      <w:r>
        <w:rPr>
          <w:rFonts w:hint="eastAsia"/>
          <w:sz w:val="24"/>
        </w:rPr>
        <w:t>1</w:t>
      </w:r>
      <w:r>
        <w:rPr>
          <w:sz w:val="24"/>
        </w:rPr>
        <w:t>01</w:t>
      </w:r>
      <w:r>
        <w:rPr>
          <w:rFonts w:hint="eastAsia"/>
          <w:sz w:val="24"/>
        </w:rPr>
        <w:t>、获取设备的运行数据。</w:t>
      </w:r>
    </w:p>
    <w:p w14:paraId="3C11784F" w14:textId="313A4A17" w:rsidR="006E0973" w:rsidRDefault="006E0973" w:rsidP="00314690">
      <w:pPr>
        <w:spacing w:line="360" w:lineRule="auto"/>
        <w:ind w:firstLineChars="200" w:firstLine="480"/>
        <w:rPr>
          <w:sz w:val="24"/>
        </w:rPr>
      </w:pPr>
      <w:r>
        <w:rPr>
          <w:rFonts w:hint="eastAsia"/>
          <w:sz w:val="24"/>
        </w:rPr>
        <w:t>汽车生产线包括多个需要进行预测性维护的设备，针对每个需要进行预测性维护的设备配置有相应的异常检测算法，但异常检测算法的参数可能并不适用于设备的实际运行工况，为此需要对异常检测算法的参数进行调整。</w:t>
      </w:r>
      <w:r w:rsidR="00923047">
        <w:rPr>
          <w:rFonts w:hint="eastAsia"/>
          <w:sz w:val="24"/>
        </w:rPr>
        <w:t>汽车生产线中需要进行预测性维护的设备可以是单个零部件，比如轴承，也可以是由多个</w:t>
      </w:r>
      <w:r w:rsidR="001B35CA">
        <w:rPr>
          <w:rFonts w:hint="eastAsia"/>
          <w:sz w:val="24"/>
        </w:rPr>
        <w:t>零部件组成的装置，比如高速举升机。</w:t>
      </w:r>
    </w:p>
    <w:p w14:paraId="48F89FF7" w14:textId="757483C8" w:rsidR="00D41AFE" w:rsidRDefault="001B35CA" w:rsidP="00314690">
      <w:pPr>
        <w:spacing w:line="360" w:lineRule="auto"/>
        <w:ind w:firstLineChars="200" w:firstLine="480"/>
        <w:rPr>
          <w:sz w:val="24"/>
        </w:rPr>
      </w:pPr>
      <w:r>
        <w:rPr>
          <w:rFonts w:hint="eastAsia"/>
          <w:sz w:val="24"/>
        </w:rPr>
        <w:t>对于汽车生产线中需要进行预测性维护的设备，获取该设备运行过程中的运行数据，所获取的运行数据可以反映该设备的运行状态，针对不同的设备所需要运行数据的类型可能不同。所获取的运行数据可以是设备的振动数据、声音数据、转速数据</w:t>
      </w:r>
      <w:r w:rsidR="000D3A10">
        <w:rPr>
          <w:rFonts w:hint="eastAsia"/>
          <w:sz w:val="24"/>
        </w:rPr>
        <w:t>、温度数据</w:t>
      </w:r>
      <w:r>
        <w:rPr>
          <w:rFonts w:hint="eastAsia"/>
          <w:sz w:val="24"/>
        </w:rPr>
        <w:t>等。</w:t>
      </w:r>
    </w:p>
    <w:p w14:paraId="6FD72FB6" w14:textId="1AFAC42D" w:rsidR="001B35CA" w:rsidRDefault="001B35CA" w:rsidP="00314690">
      <w:pPr>
        <w:spacing w:line="360" w:lineRule="auto"/>
        <w:ind w:firstLineChars="200" w:firstLine="480"/>
        <w:rPr>
          <w:sz w:val="24"/>
        </w:rPr>
      </w:pPr>
      <w:r>
        <w:rPr>
          <w:rFonts w:hint="eastAsia"/>
          <w:sz w:val="24"/>
        </w:rPr>
        <w:t>1</w:t>
      </w:r>
      <w:r>
        <w:rPr>
          <w:sz w:val="24"/>
        </w:rPr>
        <w:t>02</w:t>
      </w:r>
      <w:r>
        <w:rPr>
          <w:rFonts w:hint="eastAsia"/>
          <w:sz w:val="24"/>
        </w:rPr>
        <w:t>、根据运行数据确定设备的变量信息，其中，变量信息</w:t>
      </w:r>
      <w:r w:rsidR="002C6A21">
        <w:rPr>
          <w:rFonts w:hint="eastAsia"/>
          <w:sz w:val="24"/>
        </w:rPr>
        <w:t>从所述运行数据中直接获取，或者通过对所述运行数据进行处理而获得</w:t>
      </w:r>
      <w:r>
        <w:rPr>
          <w:rFonts w:hint="eastAsia"/>
          <w:sz w:val="24"/>
        </w:rPr>
        <w:t>。</w:t>
      </w:r>
    </w:p>
    <w:p w14:paraId="26C7B3FD" w14:textId="781DC383" w:rsidR="003548FE" w:rsidRDefault="003548FE" w:rsidP="00314690">
      <w:pPr>
        <w:spacing w:line="360" w:lineRule="auto"/>
        <w:ind w:firstLineChars="200" w:firstLine="480"/>
        <w:rPr>
          <w:sz w:val="24"/>
        </w:rPr>
      </w:pPr>
      <w:r>
        <w:rPr>
          <w:rFonts w:hint="eastAsia"/>
          <w:sz w:val="24"/>
        </w:rPr>
        <w:t>变量信息是异常检测算法的输入信息，将变量信息输入异常检测算法后，异常检测算法能够基于变量信息判断设备是否出现异常。变量信息能够从设备的运行数据中</w:t>
      </w:r>
      <w:r w:rsidR="000D3A10">
        <w:rPr>
          <w:rFonts w:hint="eastAsia"/>
          <w:sz w:val="24"/>
        </w:rPr>
        <w:t>直接</w:t>
      </w:r>
      <w:r>
        <w:rPr>
          <w:rFonts w:hint="eastAsia"/>
          <w:sz w:val="24"/>
        </w:rPr>
        <w:t>获取，或者通过对设备的运行数据进行处理而获得</w:t>
      </w:r>
      <w:r w:rsidR="000D3A10">
        <w:rPr>
          <w:rFonts w:hint="eastAsia"/>
          <w:sz w:val="24"/>
        </w:rPr>
        <w:t>，比如变量信息为设备的振动频率、设备所产生声音的频率、设备所产生声音的振幅、设备的温度或设备的转速等。</w:t>
      </w:r>
    </w:p>
    <w:p w14:paraId="28E27665" w14:textId="04B39BCD" w:rsidR="000D3A10" w:rsidRDefault="000D3A10" w:rsidP="00314690">
      <w:pPr>
        <w:spacing w:line="360" w:lineRule="auto"/>
        <w:ind w:firstLineChars="200" w:firstLine="480"/>
        <w:rPr>
          <w:sz w:val="24"/>
        </w:rPr>
      </w:pPr>
      <w:r>
        <w:rPr>
          <w:rFonts w:hint="eastAsia"/>
          <w:sz w:val="24"/>
        </w:rPr>
        <w:t>1</w:t>
      </w:r>
      <w:r>
        <w:rPr>
          <w:sz w:val="24"/>
        </w:rPr>
        <w:t>03</w:t>
      </w:r>
      <w:r>
        <w:rPr>
          <w:rFonts w:hint="eastAsia"/>
          <w:sz w:val="24"/>
        </w:rPr>
        <w:t>、将变量信息输入异常检测算法，获得异常检测算法输出的异常检测结果。</w:t>
      </w:r>
    </w:p>
    <w:p w14:paraId="796CCB34" w14:textId="78400C84" w:rsidR="000D3A10" w:rsidRDefault="00FC33CD" w:rsidP="00314690">
      <w:pPr>
        <w:spacing w:line="360" w:lineRule="auto"/>
        <w:ind w:firstLineChars="200" w:firstLine="480"/>
        <w:rPr>
          <w:sz w:val="24"/>
        </w:rPr>
      </w:pPr>
      <w:r>
        <w:rPr>
          <w:rFonts w:hint="eastAsia"/>
          <w:sz w:val="24"/>
        </w:rPr>
        <w:t>异常检测算法用于根据变量信息检测设备是否</w:t>
      </w:r>
      <w:r w:rsidR="00404A70">
        <w:rPr>
          <w:rFonts w:hint="eastAsia"/>
          <w:sz w:val="24"/>
        </w:rPr>
        <w:t>存在</w:t>
      </w:r>
      <w:r>
        <w:rPr>
          <w:rFonts w:hint="eastAsia"/>
          <w:sz w:val="24"/>
        </w:rPr>
        <w:t>异常，在将变量信息输入异常检测算法后，异常检测算法会输出异常检测结果，</w:t>
      </w:r>
      <w:r w:rsidR="00404A70">
        <w:rPr>
          <w:rFonts w:hint="eastAsia"/>
          <w:sz w:val="24"/>
        </w:rPr>
        <w:t>异常检测结果用于指示设备存在异常或设备不存在异常。比如，异常检测算法输出的异常检测结果为异常代码，异常代码为</w:t>
      </w:r>
      <w:r w:rsidR="00404A70">
        <w:rPr>
          <w:rFonts w:hint="eastAsia"/>
          <w:sz w:val="24"/>
        </w:rPr>
        <w:t>1</w:t>
      </w:r>
      <w:r w:rsidR="00404A70">
        <w:rPr>
          <w:rFonts w:hint="eastAsia"/>
          <w:sz w:val="24"/>
        </w:rPr>
        <w:t>表征设备存在异常，异常代码为</w:t>
      </w:r>
      <w:r w:rsidR="00404A70">
        <w:rPr>
          <w:rFonts w:hint="eastAsia"/>
          <w:sz w:val="24"/>
        </w:rPr>
        <w:t>0</w:t>
      </w:r>
      <w:r w:rsidR="00404A70">
        <w:rPr>
          <w:rFonts w:hint="eastAsia"/>
          <w:sz w:val="24"/>
        </w:rPr>
        <w:t>表征设备不存在异常。</w:t>
      </w:r>
    </w:p>
    <w:p w14:paraId="74599B1A" w14:textId="219F71D3" w:rsidR="003548FE" w:rsidRDefault="00F87792" w:rsidP="00314690">
      <w:pPr>
        <w:spacing w:line="360" w:lineRule="auto"/>
        <w:ind w:firstLineChars="200" w:firstLine="480"/>
        <w:rPr>
          <w:sz w:val="24"/>
        </w:rPr>
      </w:pPr>
      <w:r>
        <w:rPr>
          <w:rFonts w:hint="eastAsia"/>
          <w:sz w:val="24"/>
        </w:rPr>
        <w:t>1</w:t>
      </w:r>
      <w:r>
        <w:rPr>
          <w:sz w:val="24"/>
        </w:rPr>
        <w:t>04</w:t>
      </w:r>
      <w:r>
        <w:rPr>
          <w:sz w:val="24"/>
        </w:rPr>
        <w:t>、根据异常检测结果，判断</w:t>
      </w:r>
      <w:r>
        <w:rPr>
          <w:rFonts w:hint="eastAsia"/>
          <w:sz w:val="24"/>
        </w:rPr>
        <w:t>异常检测算法检测出的设备出现异常的频率是否稳定。</w:t>
      </w:r>
    </w:p>
    <w:p w14:paraId="48A763BF" w14:textId="52684AF4" w:rsidR="00F87792" w:rsidRDefault="00F87792" w:rsidP="00314690">
      <w:pPr>
        <w:spacing w:line="360" w:lineRule="auto"/>
        <w:ind w:firstLineChars="200" w:firstLine="480"/>
        <w:rPr>
          <w:sz w:val="24"/>
        </w:rPr>
      </w:pPr>
      <w:r>
        <w:rPr>
          <w:rFonts w:hint="eastAsia"/>
          <w:sz w:val="24"/>
        </w:rPr>
        <w:t>由于异常检测结果表征设备存在异常或不存在异常，因此根据</w:t>
      </w:r>
      <w:r w:rsidR="00033E3F">
        <w:rPr>
          <w:rFonts w:hint="eastAsia"/>
          <w:sz w:val="24"/>
        </w:rPr>
        <w:t>异常检测算法多次输出的异常检测结果，能够</w:t>
      </w:r>
      <w:r w:rsidR="008B64C2">
        <w:rPr>
          <w:rFonts w:hint="eastAsia"/>
          <w:sz w:val="24"/>
        </w:rPr>
        <w:t>确定</w:t>
      </w:r>
      <w:r w:rsidR="00033E3F">
        <w:rPr>
          <w:rFonts w:hint="eastAsia"/>
          <w:sz w:val="24"/>
        </w:rPr>
        <w:t>设备在一定时间段内出现异常的频率，进而可以确定设备</w:t>
      </w:r>
      <w:r w:rsidR="00A82A04">
        <w:rPr>
          <w:rFonts w:hint="eastAsia"/>
          <w:sz w:val="24"/>
        </w:rPr>
        <w:t>出现异常</w:t>
      </w:r>
      <w:r w:rsidR="0040072F">
        <w:rPr>
          <w:rFonts w:hint="eastAsia"/>
          <w:sz w:val="24"/>
        </w:rPr>
        <w:t>的频率是否稳定。需要说明的是，根据异常检测结果</w:t>
      </w:r>
      <w:r w:rsidR="00D73711">
        <w:rPr>
          <w:rFonts w:hint="eastAsia"/>
          <w:sz w:val="24"/>
        </w:rPr>
        <w:t>确定设备出现异常的频率，是指异常检测算法检测到设备出现异常的频率，由于在对异常检测算法的参数进行调整的过程中，异常检测算法可能</w:t>
      </w:r>
      <w:r w:rsidR="00D07815">
        <w:rPr>
          <w:rFonts w:hint="eastAsia"/>
          <w:sz w:val="24"/>
        </w:rPr>
        <w:t>无法</w:t>
      </w:r>
      <w:r w:rsidR="00D73711">
        <w:rPr>
          <w:rFonts w:hint="eastAsia"/>
          <w:sz w:val="24"/>
        </w:rPr>
        <w:t>完全准确地</w:t>
      </w:r>
      <w:r w:rsidR="00D07815">
        <w:rPr>
          <w:rFonts w:hint="eastAsia"/>
          <w:sz w:val="24"/>
        </w:rPr>
        <w:t>检测设备是否存在异常，因此根据异常检测结果确定出的设备出现异常的频率与设备实际出现异常的频率可能不同。</w:t>
      </w:r>
    </w:p>
    <w:p w14:paraId="06106429" w14:textId="277B47D3" w:rsidR="00D07815" w:rsidRDefault="00116CF0" w:rsidP="00314690">
      <w:pPr>
        <w:spacing w:line="360" w:lineRule="auto"/>
        <w:ind w:firstLineChars="200" w:firstLine="480"/>
        <w:rPr>
          <w:sz w:val="24"/>
        </w:rPr>
      </w:pPr>
      <w:r>
        <w:rPr>
          <w:rFonts w:hint="eastAsia"/>
          <w:sz w:val="24"/>
        </w:rPr>
        <w:lastRenderedPageBreak/>
        <w:t>1</w:t>
      </w:r>
      <w:r>
        <w:rPr>
          <w:sz w:val="24"/>
        </w:rPr>
        <w:t>05</w:t>
      </w:r>
      <w:r>
        <w:rPr>
          <w:rFonts w:hint="eastAsia"/>
          <w:sz w:val="24"/>
        </w:rPr>
        <w:t>、若异常检测算法检测出的设备出现异常的频率不稳定，则对异常检测算法的参数进行调整。</w:t>
      </w:r>
    </w:p>
    <w:p w14:paraId="6A34F83F" w14:textId="08AD521B" w:rsidR="000A3544" w:rsidRDefault="00BC1868" w:rsidP="00314690">
      <w:pPr>
        <w:spacing w:line="360" w:lineRule="auto"/>
        <w:ind w:firstLineChars="200" w:firstLine="480"/>
        <w:rPr>
          <w:sz w:val="24"/>
        </w:rPr>
      </w:pPr>
      <w:r>
        <w:rPr>
          <w:rFonts w:hint="eastAsia"/>
          <w:sz w:val="24"/>
        </w:rPr>
        <w:t>如果</w:t>
      </w:r>
      <w:r w:rsidR="00A622EC">
        <w:rPr>
          <w:rFonts w:hint="eastAsia"/>
          <w:sz w:val="24"/>
        </w:rPr>
        <w:t>异常检测算法检测出设备出现异常的频率不稳定，说明异常检测算法不能准确地检测设备是否出现异常，</w:t>
      </w:r>
      <w:r w:rsidR="000A3544">
        <w:rPr>
          <w:rFonts w:hint="eastAsia"/>
          <w:sz w:val="24"/>
        </w:rPr>
        <w:t>即异常检测算法的参数与设备的实际运行工况并不匹配，因此可以对异常检测算法的参数进行调整，使异常检测算法的参数与设备的实际运行工况相匹配，进而使异常检测算法能够准确地检测设备是否存在异常。在对异常检测算法的参数进行调整后，循环执行上述步骤</w:t>
      </w:r>
      <w:r w:rsidR="000A3544">
        <w:rPr>
          <w:rFonts w:hint="eastAsia"/>
          <w:sz w:val="24"/>
        </w:rPr>
        <w:t>1</w:t>
      </w:r>
      <w:r w:rsidR="000A3544">
        <w:rPr>
          <w:sz w:val="24"/>
        </w:rPr>
        <w:t>01</w:t>
      </w:r>
      <w:r w:rsidR="000A3544">
        <w:rPr>
          <w:rFonts w:hint="eastAsia"/>
          <w:sz w:val="24"/>
        </w:rPr>
        <w:t>-</w:t>
      </w:r>
      <w:r w:rsidR="000A3544">
        <w:rPr>
          <w:sz w:val="24"/>
        </w:rPr>
        <w:t>105</w:t>
      </w:r>
      <w:r w:rsidR="000A3544">
        <w:rPr>
          <w:rFonts w:hint="eastAsia"/>
          <w:sz w:val="24"/>
        </w:rPr>
        <w:t>，直至异常检测算法检测出设备出现异常的频率稳定，即异常检测算法能够准确地检测设备是否出现异常。</w:t>
      </w:r>
    </w:p>
    <w:p w14:paraId="19DC36D1" w14:textId="77777777" w:rsidR="006C4376" w:rsidRDefault="00B77624" w:rsidP="006C4376">
      <w:pPr>
        <w:spacing w:line="360" w:lineRule="auto"/>
        <w:ind w:firstLineChars="200" w:firstLine="480"/>
        <w:rPr>
          <w:sz w:val="24"/>
        </w:rPr>
      </w:pPr>
      <w:r>
        <w:rPr>
          <w:rFonts w:hint="eastAsia"/>
          <w:sz w:val="24"/>
        </w:rPr>
        <w:t>在本申请实施例中，</w:t>
      </w:r>
      <w:r w:rsidR="004307DE">
        <w:rPr>
          <w:rFonts w:hint="eastAsia"/>
          <w:sz w:val="24"/>
        </w:rPr>
        <w:t>根据设备的运行数据确定变量信息，将变量信息输入为设备配置的异常检测算法后，获得异常检测算法输出的异常检测结果，根据异常检测结果判断异常检测算法检测出设备出现异常的频率是否稳定，若不稳定则对异常检测算法的参数进行调整。</w:t>
      </w:r>
      <w:r w:rsidR="006C4376">
        <w:rPr>
          <w:rFonts w:hint="eastAsia"/>
          <w:sz w:val="24"/>
        </w:rPr>
        <w:t>在设备正常运行的过程中，如果异常检测算法能够准确检测设备是否出现异常，异常检测算法检测出设备出现异常的频率应当是稳定的，因此可以根据异常检测算法检测出设备出现异常的频率是否稳定，确定异常检测算法是否能够准确检测设备是否出现异常，进而在确定异常检测算法无法准确检测设备是否出现异常时，自动对异常检测算法的参数进行调整，直至异常检测算法能够准确检测设备是否出现异常。由此可见，用户仅需要为汽车生产线中的设备配置相应类型的异常检测算法，而异常检测算法的参数可以根据设备的实际运行情况自动配置，从而可以减小为汽车生产线中的设备配置异常检测算法时所消耗的人力和物力，降低汽车生产线的预测性维护的成本。</w:t>
      </w:r>
    </w:p>
    <w:p w14:paraId="22EB7C0E" w14:textId="4DDE325E" w:rsidR="000A3544" w:rsidRDefault="00BF0DB3" w:rsidP="00314690">
      <w:pPr>
        <w:spacing w:line="360" w:lineRule="auto"/>
        <w:ind w:firstLineChars="200" w:firstLine="480"/>
        <w:rPr>
          <w:sz w:val="24"/>
        </w:rPr>
      </w:pPr>
      <w:r>
        <w:rPr>
          <w:rFonts w:hint="eastAsia"/>
          <w:sz w:val="24"/>
        </w:rPr>
        <w:t>实施例二</w:t>
      </w:r>
    </w:p>
    <w:p w14:paraId="603F2945" w14:textId="46EF4A5D" w:rsidR="00BF0DB3" w:rsidRDefault="00BF0DB3" w:rsidP="00314690">
      <w:pPr>
        <w:spacing w:line="360" w:lineRule="auto"/>
        <w:ind w:firstLineChars="200" w:firstLine="480"/>
        <w:rPr>
          <w:sz w:val="24"/>
        </w:rPr>
      </w:pPr>
      <w:r>
        <w:rPr>
          <w:rFonts w:hint="eastAsia"/>
          <w:sz w:val="24"/>
        </w:rPr>
        <w:t>在实施例一所提供异常检测算法的配置方法的基础上，如果确定异常检测算法检测出设备出现异常的</w:t>
      </w:r>
      <w:r w:rsidR="006B7120">
        <w:rPr>
          <w:rFonts w:hint="eastAsia"/>
          <w:sz w:val="24"/>
        </w:rPr>
        <w:t>频率</w:t>
      </w:r>
      <w:r>
        <w:rPr>
          <w:rFonts w:hint="eastAsia"/>
          <w:sz w:val="24"/>
        </w:rPr>
        <w:t>稳定，则可以在异常检测算法检测到设备出现异常后，向用户发送报警信息，由用户进一步确认设备是否确实发生了异常，进而根据用户的确认结果对异常检测算法的参数进行调整，从而提高异常检测算法对设备异常进行检测的准确性。</w:t>
      </w:r>
    </w:p>
    <w:p w14:paraId="7625A2D6" w14:textId="438E19A9" w:rsidR="00EC4EC1" w:rsidRDefault="00BF0DB3" w:rsidP="00314690">
      <w:pPr>
        <w:spacing w:line="360" w:lineRule="auto"/>
        <w:ind w:firstLineChars="200" w:firstLine="480"/>
        <w:rPr>
          <w:sz w:val="24"/>
        </w:rPr>
      </w:pPr>
      <w:r>
        <w:rPr>
          <w:rFonts w:hint="eastAsia"/>
          <w:sz w:val="24"/>
        </w:rPr>
        <w:t>图</w:t>
      </w:r>
      <w:r>
        <w:rPr>
          <w:rFonts w:hint="eastAsia"/>
          <w:sz w:val="24"/>
        </w:rPr>
        <w:t>2</w:t>
      </w:r>
      <w:r>
        <w:rPr>
          <w:rFonts w:hint="eastAsia"/>
          <w:sz w:val="24"/>
        </w:rPr>
        <w:t>是本申请实施例二提供</w:t>
      </w:r>
      <w:r w:rsidR="004C2A25">
        <w:rPr>
          <w:rFonts w:hint="eastAsia"/>
          <w:sz w:val="24"/>
        </w:rPr>
        <w:t>的一种异常检测算法的参数调整</w:t>
      </w:r>
      <w:r w:rsidR="006024CA">
        <w:rPr>
          <w:rFonts w:hint="eastAsia"/>
          <w:sz w:val="24"/>
        </w:rPr>
        <w:t>方法</w:t>
      </w:r>
      <w:r w:rsidR="006024CA">
        <w:rPr>
          <w:rFonts w:hint="eastAsia"/>
          <w:sz w:val="24"/>
        </w:rPr>
        <w:t>2</w:t>
      </w:r>
      <w:r w:rsidR="006024CA">
        <w:rPr>
          <w:sz w:val="24"/>
        </w:rPr>
        <w:t>00</w:t>
      </w:r>
      <w:r w:rsidR="004C2A25">
        <w:rPr>
          <w:rFonts w:hint="eastAsia"/>
          <w:sz w:val="24"/>
        </w:rPr>
        <w:t>的示意图，如图</w:t>
      </w:r>
      <w:r w:rsidR="004C2A25">
        <w:rPr>
          <w:rFonts w:hint="eastAsia"/>
          <w:sz w:val="24"/>
        </w:rPr>
        <w:t>2</w:t>
      </w:r>
      <w:r w:rsidR="004C2A25">
        <w:rPr>
          <w:rFonts w:hint="eastAsia"/>
          <w:sz w:val="24"/>
        </w:rPr>
        <w:t>所示，</w:t>
      </w:r>
      <w:r w:rsidR="00E57378">
        <w:rPr>
          <w:rFonts w:hint="eastAsia"/>
          <w:sz w:val="24"/>
        </w:rPr>
        <w:t>数据处理程序</w:t>
      </w:r>
      <w:r w:rsidR="00E57378">
        <w:rPr>
          <w:rFonts w:hint="eastAsia"/>
          <w:sz w:val="24"/>
        </w:rPr>
        <w:t>2</w:t>
      </w:r>
      <w:r w:rsidR="00E57378">
        <w:rPr>
          <w:sz w:val="24"/>
        </w:rPr>
        <w:t>02</w:t>
      </w:r>
      <w:r w:rsidR="00E57378">
        <w:rPr>
          <w:rFonts w:hint="eastAsia"/>
          <w:sz w:val="24"/>
        </w:rPr>
        <w:t>根据配置信息</w:t>
      </w:r>
      <w:r w:rsidR="00E57378">
        <w:rPr>
          <w:rFonts w:hint="eastAsia"/>
          <w:sz w:val="24"/>
        </w:rPr>
        <w:t>2</w:t>
      </w:r>
      <w:r w:rsidR="00E57378">
        <w:rPr>
          <w:sz w:val="24"/>
        </w:rPr>
        <w:t>01</w:t>
      </w:r>
      <w:r w:rsidR="00135B1E">
        <w:rPr>
          <w:rFonts w:hint="eastAsia"/>
          <w:sz w:val="24"/>
        </w:rPr>
        <w:t>获取设备的运行数据后，数据处理程序</w:t>
      </w:r>
      <w:r w:rsidR="00135B1E">
        <w:rPr>
          <w:rFonts w:hint="eastAsia"/>
          <w:sz w:val="24"/>
        </w:rPr>
        <w:t>2</w:t>
      </w:r>
      <w:r w:rsidR="00135B1E">
        <w:rPr>
          <w:sz w:val="24"/>
        </w:rPr>
        <w:t>02</w:t>
      </w:r>
      <w:r w:rsidR="00135B1E">
        <w:rPr>
          <w:rFonts w:hint="eastAsia"/>
          <w:sz w:val="24"/>
        </w:rPr>
        <w:t>对运行数据进行处理，获得变量信息</w:t>
      </w:r>
      <w:r w:rsidR="00135B1E">
        <w:rPr>
          <w:rFonts w:hint="eastAsia"/>
          <w:sz w:val="24"/>
        </w:rPr>
        <w:t>2</w:t>
      </w:r>
      <w:r w:rsidR="00135B1E">
        <w:rPr>
          <w:sz w:val="24"/>
        </w:rPr>
        <w:t>03</w:t>
      </w:r>
      <w:r w:rsidR="00135B1E">
        <w:rPr>
          <w:rFonts w:hint="eastAsia"/>
          <w:sz w:val="24"/>
        </w:rPr>
        <w:t>，变量信息</w:t>
      </w:r>
      <w:r w:rsidR="00135B1E">
        <w:rPr>
          <w:rFonts w:hint="eastAsia"/>
          <w:sz w:val="24"/>
        </w:rPr>
        <w:t>2</w:t>
      </w:r>
      <w:r w:rsidR="00135B1E">
        <w:rPr>
          <w:sz w:val="24"/>
        </w:rPr>
        <w:t>03</w:t>
      </w:r>
      <w:r w:rsidR="00135B1E">
        <w:rPr>
          <w:rFonts w:hint="eastAsia"/>
          <w:sz w:val="24"/>
        </w:rPr>
        <w:t>被存储到数据库</w:t>
      </w:r>
      <w:r w:rsidR="00135B1E">
        <w:rPr>
          <w:sz w:val="24"/>
        </w:rPr>
        <w:t>204</w:t>
      </w:r>
      <w:r w:rsidR="00135B1E">
        <w:rPr>
          <w:rFonts w:hint="eastAsia"/>
          <w:sz w:val="24"/>
        </w:rPr>
        <w:t>中，</w:t>
      </w:r>
      <w:r w:rsidR="00DA5C6A">
        <w:rPr>
          <w:rFonts w:hint="eastAsia"/>
          <w:sz w:val="24"/>
        </w:rPr>
        <w:t>算法运行程序</w:t>
      </w:r>
      <w:r w:rsidR="00135B1E">
        <w:rPr>
          <w:rFonts w:hint="eastAsia"/>
          <w:sz w:val="24"/>
        </w:rPr>
        <w:t>2</w:t>
      </w:r>
      <w:r w:rsidR="00135B1E">
        <w:rPr>
          <w:sz w:val="24"/>
        </w:rPr>
        <w:t>05</w:t>
      </w:r>
      <w:r w:rsidR="00135B1E">
        <w:rPr>
          <w:rFonts w:hint="eastAsia"/>
          <w:sz w:val="24"/>
        </w:rPr>
        <w:t>从数据库</w:t>
      </w:r>
      <w:r w:rsidR="00135B1E">
        <w:rPr>
          <w:rFonts w:hint="eastAsia"/>
          <w:sz w:val="24"/>
        </w:rPr>
        <w:t>2</w:t>
      </w:r>
      <w:r w:rsidR="00135B1E">
        <w:rPr>
          <w:sz w:val="24"/>
        </w:rPr>
        <w:t>04</w:t>
      </w:r>
      <w:r w:rsidR="00135B1E">
        <w:rPr>
          <w:rFonts w:hint="eastAsia"/>
          <w:sz w:val="24"/>
        </w:rPr>
        <w:t>读取变量信息</w:t>
      </w:r>
      <w:r w:rsidR="00135B1E">
        <w:rPr>
          <w:rFonts w:hint="eastAsia"/>
          <w:sz w:val="24"/>
        </w:rPr>
        <w:t>2</w:t>
      </w:r>
      <w:r w:rsidR="00135B1E">
        <w:rPr>
          <w:sz w:val="24"/>
        </w:rPr>
        <w:t>03</w:t>
      </w:r>
      <w:r w:rsidR="00135B1E">
        <w:rPr>
          <w:rFonts w:hint="eastAsia"/>
          <w:sz w:val="24"/>
        </w:rPr>
        <w:t>，并</w:t>
      </w:r>
      <w:r w:rsidR="00DA5C6A">
        <w:rPr>
          <w:rFonts w:hint="eastAsia"/>
          <w:sz w:val="24"/>
        </w:rPr>
        <w:t>将</w:t>
      </w:r>
      <w:r w:rsidR="00135B1E">
        <w:rPr>
          <w:rFonts w:hint="eastAsia"/>
          <w:sz w:val="24"/>
        </w:rPr>
        <w:t>读取到的变量信息</w:t>
      </w:r>
      <w:r w:rsidR="00135B1E">
        <w:rPr>
          <w:rFonts w:hint="eastAsia"/>
          <w:sz w:val="24"/>
        </w:rPr>
        <w:t>2</w:t>
      </w:r>
      <w:r w:rsidR="00135B1E">
        <w:rPr>
          <w:sz w:val="24"/>
        </w:rPr>
        <w:t>03</w:t>
      </w:r>
      <w:r w:rsidR="00DA5C6A">
        <w:rPr>
          <w:rFonts w:hint="eastAsia"/>
          <w:sz w:val="24"/>
        </w:rPr>
        <w:t>输入异常检测算法，获得异常检测算法</w:t>
      </w:r>
      <w:r w:rsidR="00135B1E">
        <w:rPr>
          <w:rFonts w:hint="eastAsia"/>
          <w:sz w:val="24"/>
        </w:rPr>
        <w:t>输出异常检测结果</w:t>
      </w:r>
      <w:r w:rsidR="00135B1E">
        <w:rPr>
          <w:rFonts w:hint="eastAsia"/>
          <w:sz w:val="24"/>
        </w:rPr>
        <w:t>2</w:t>
      </w:r>
      <w:r w:rsidR="00135B1E">
        <w:rPr>
          <w:sz w:val="24"/>
        </w:rPr>
        <w:t>06</w:t>
      </w:r>
      <w:r w:rsidR="0015587B">
        <w:rPr>
          <w:rFonts w:hint="eastAsia"/>
          <w:sz w:val="24"/>
        </w:rPr>
        <w:t>，频率稳定判断程序</w:t>
      </w:r>
      <w:r w:rsidR="0015587B">
        <w:rPr>
          <w:rFonts w:hint="eastAsia"/>
          <w:sz w:val="24"/>
        </w:rPr>
        <w:t>2</w:t>
      </w:r>
      <w:r w:rsidR="0015587B">
        <w:rPr>
          <w:sz w:val="24"/>
        </w:rPr>
        <w:t>07</w:t>
      </w:r>
      <w:r w:rsidR="0015587B">
        <w:rPr>
          <w:rFonts w:hint="eastAsia"/>
          <w:sz w:val="24"/>
        </w:rPr>
        <w:t>根据异常检测结果</w:t>
      </w:r>
      <w:r w:rsidR="0015587B">
        <w:rPr>
          <w:rFonts w:hint="eastAsia"/>
          <w:sz w:val="24"/>
        </w:rPr>
        <w:t>2</w:t>
      </w:r>
      <w:r w:rsidR="0015587B">
        <w:rPr>
          <w:sz w:val="24"/>
        </w:rPr>
        <w:t>06</w:t>
      </w:r>
      <w:r w:rsidR="0015587B">
        <w:rPr>
          <w:rFonts w:hint="eastAsia"/>
          <w:sz w:val="24"/>
        </w:rPr>
        <w:t>判断异常检测算法检测出设备出现异常的频率是否稳定。在频率稳定判断程序</w:t>
      </w:r>
      <w:r w:rsidR="0015587B">
        <w:rPr>
          <w:rFonts w:hint="eastAsia"/>
          <w:sz w:val="24"/>
        </w:rPr>
        <w:t>2</w:t>
      </w:r>
      <w:r w:rsidR="0015587B">
        <w:rPr>
          <w:sz w:val="24"/>
        </w:rPr>
        <w:t>07</w:t>
      </w:r>
      <w:r w:rsidR="0015587B">
        <w:rPr>
          <w:rFonts w:hint="eastAsia"/>
          <w:sz w:val="24"/>
        </w:rPr>
        <w:t>判断异常检测算法检测出设备出现异常的频率稳定时，如果异常检测结果</w:t>
      </w:r>
      <w:r w:rsidR="0015587B">
        <w:rPr>
          <w:rFonts w:hint="eastAsia"/>
          <w:sz w:val="24"/>
        </w:rPr>
        <w:t>2</w:t>
      </w:r>
      <w:r w:rsidR="0015587B">
        <w:rPr>
          <w:sz w:val="24"/>
        </w:rPr>
        <w:t>06</w:t>
      </w:r>
      <w:r w:rsidR="0015587B">
        <w:rPr>
          <w:rFonts w:hint="eastAsia"/>
          <w:sz w:val="24"/>
        </w:rPr>
        <w:t>表征设备出现异常时，</w:t>
      </w:r>
      <w:r w:rsidR="005D0224">
        <w:rPr>
          <w:rFonts w:hint="eastAsia"/>
          <w:sz w:val="24"/>
        </w:rPr>
        <w:t>事件记录</w:t>
      </w:r>
      <w:r w:rsidR="005D0224">
        <w:rPr>
          <w:rFonts w:hint="eastAsia"/>
          <w:sz w:val="24"/>
        </w:rPr>
        <w:lastRenderedPageBreak/>
        <w:t>程序</w:t>
      </w:r>
      <w:r w:rsidR="005D0224">
        <w:rPr>
          <w:rFonts w:hint="eastAsia"/>
          <w:sz w:val="24"/>
        </w:rPr>
        <w:t>2</w:t>
      </w:r>
      <w:r w:rsidR="005D0224">
        <w:rPr>
          <w:sz w:val="24"/>
        </w:rPr>
        <w:t>12</w:t>
      </w:r>
      <w:r w:rsidR="0015587B">
        <w:rPr>
          <w:rFonts w:hint="eastAsia"/>
          <w:sz w:val="24"/>
        </w:rPr>
        <w:t>发送报警信息</w:t>
      </w:r>
      <w:r w:rsidR="0015587B">
        <w:rPr>
          <w:rFonts w:hint="eastAsia"/>
          <w:sz w:val="24"/>
        </w:rPr>
        <w:t>2</w:t>
      </w:r>
      <w:r w:rsidR="0015587B">
        <w:rPr>
          <w:sz w:val="24"/>
        </w:rPr>
        <w:t>08</w:t>
      </w:r>
      <w:r w:rsidR="0015587B">
        <w:rPr>
          <w:rFonts w:hint="eastAsia"/>
          <w:sz w:val="24"/>
        </w:rPr>
        <w:t>给用户，</w:t>
      </w:r>
      <w:r w:rsidR="005D0224">
        <w:rPr>
          <w:rFonts w:hint="eastAsia"/>
          <w:sz w:val="24"/>
        </w:rPr>
        <w:t>事件记录程序</w:t>
      </w:r>
      <w:r w:rsidR="005D0224">
        <w:rPr>
          <w:rFonts w:hint="eastAsia"/>
          <w:sz w:val="24"/>
        </w:rPr>
        <w:t>2</w:t>
      </w:r>
      <w:r w:rsidR="005D0224">
        <w:rPr>
          <w:sz w:val="24"/>
        </w:rPr>
        <w:t>12</w:t>
      </w:r>
      <w:r w:rsidR="0015587B">
        <w:rPr>
          <w:rFonts w:hint="eastAsia"/>
          <w:sz w:val="24"/>
        </w:rPr>
        <w:t>在接收到用户针对报警信息</w:t>
      </w:r>
      <w:r w:rsidR="0015587B">
        <w:rPr>
          <w:rFonts w:hint="eastAsia"/>
          <w:sz w:val="24"/>
        </w:rPr>
        <w:t>2</w:t>
      </w:r>
      <w:r w:rsidR="0015587B">
        <w:rPr>
          <w:sz w:val="24"/>
        </w:rPr>
        <w:t>08</w:t>
      </w:r>
      <w:r w:rsidR="0015587B">
        <w:rPr>
          <w:rFonts w:hint="eastAsia"/>
          <w:sz w:val="24"/>
        </w:rPr>
        <w:t>反馈的标注信息</w:t>
      </w:r>
      <w:r w:rsidR="0015587B">
        <w:rPr>
          <w:rFonts w:hint="eastAsia"/>
          <w:sz w:val="24"/>
        </w:rPr>
        <w:t>2</w:t>
      </w:r>
      <w:r w:rsidR="0015587B">
        <w:rPr>
          <w:sz w:val="24"/>
        </w:rPr>
        <w:t>09</w:t>
      </w:r>
      <w:r w:rsidR="0015587B">
        <w:rPr>
          <w:rFonts w:hint="eastAsia"/>
          <w:sz w:val="24"/>
        </w:rPr>
        <w:t>后，根据标注信息</w:t>
      </w:r>
      <w:r w:rsidR="0015587B">
        <w:rPr>
          <w:rFonts w:hint="eastAsia"/>
          <w:sz w:val="24"/>
        </w:rPr>
        <w:t>2</w:t>
      </w:r>
      <w:r w:rsidR="0015587B">
        <w:rPr>
          <w:sz w:val="24"/>
        </w:rPr>
        <w:t>09</w:t>
      </w:r>
      <w:r w:rsidR="0015587B">
        <w:rPr>
          <w:rFonts w:hint="eastAsia"/>
          <w:sz w:val="24"/>
        </w:rPr>
        <w:t>和变量信息</w:t>
      </w:r>
      <w:r w:rsidR="0015587B">
        <w:rPr>
          <w:rFonts w:hint="eastAsia"/>
          <w:sz w:val="24"/>
        </w:rPr>
        <w:t>2</w:t>
      </w:r>
      <w:r w:rsidR="0015587B">
        <w:rPr>
          <w:sz w:val="24"/>
        </w:rPr>
        <w:t>03</w:t>
      </w:r>
      <w:r w:rsidR="0015587B">
        <w:rPr>
          <w:rFonts w:hint="eastAsia"/>
          <w:sz w:val="24"/>
        </w:rPr>
        <w:t>形成样本数据</w:t>
      </w:r>
      <w:r w:rsidR="0015587B">
        <w:rPr>
          <w:rFonts w:hint="eastAsia"/>
          <w:sz w:val="24"/>
        </w:rPr>
        <w:t>2</w:t>
      </w:r>
      <w:r w:rsidR="0015587B">
        <w:rPr>
          <w:sz w:val="24"/>
        </w:rPr>
        <w:t>10</w:t>
      </w:r>
      <w:r w:rsidR="0015587B">
        <w:rPr>
          <w:rFonts w:hint="eastAsia"/>
          <w:sz w:val="24"/>
        </w:rPr>
        <w:t>，并将所形成的样本数据</w:t>
      </w:r>
      <w:r w:rsidR="0015587B">
        <w:rPr>
          <w:rFonts w:hint="eastAsia"/>
          <w:sz w:val="24"/>
        </w:rPr>
        <w:t>2</w:t>
      </w:r>
      <w:r w:rsidR="0015587B">
        <w:rPr>
          <w:sz w:val="24"/>
        </w:rPr>
        <w:t>10</w:t>
      </w:r>
      <w:r w:rsidR="0015587B">
        <w:rPr>
          <w:rFonts w:hint="eastAsia"/>
          <w:sz w:val="24"/>
        </w:rPr>
        <w:t>存储到数据库</w:t>
      </w:r>
      <w:r w:rsidR="0015587B">
        <w:rPr>
          <w:rFonts w:hint="eastAsia"/>
          <w:sz w:val="24"/>
        </w:rPr>
        <w:t>2</w:t>
      </w:r>
      <w:r w:rsidR="0015587B">
        <w:rPr>
          <w:sz w:val="24"/>
        </w:rPr>
        <w:t>04</w:t>
      </w:r>
      <w:r w:rsidR="0015587B">
        <w:rPr>
          <w:rFonts w:hint="eastAsia"/>
          <w:sz w:val="24"/>
        </w:rPr>
        <w:t>中。</w:t>
      </w:r>
    </w:p>
    <w:p w14:paraId="26E8FCDA" w14:textId="617B30E3" w:rsidR="00DA5C6A" w:rsidRDefault="004C08A8" w:rsidP="00314690">
      <w:pPr>
        <w:spacing w:line="360" w:lineRule="auto"/>
        <w:ind w:firstLineChars="200" w:firstLine="480"/>
        <w:rPr>
          <w:sz w:val="24"/>
        </w:rPr>
      </w:pPr>
      <w:r>
        <w:rPr>
          <w:rFonts w:hint="eastAsia"/>
          <w:sz w:val="24"/>
        </w:rPr>
        <w:t>当异常检测算法检测出设备出现异常的</w:t>
      </w:r>
      <w:r w:rsidR="006B7120">
        <w:rPr>
          <w:rFonts w:hint="eastAsia"/>
          <w:sz w:val="24"/>
        </w:rPr>
        <w:t>频率</w:t>
      </w:r>
      <w:r>
        <w:rPr>
          <w:rFonts w:hint="eastAsia"/>
          <w:sz w:val="24"/>
        </w:rPr>
        <w:t>稳定后，说明异常检测算法已经能够较准确的检测设备是否出现异常，</w:t>
      </w:r>
      <w:r w:rsidR="00A74900">
        <w:rPr>
          <w:rFonts w:hint="eastAsia"/>
          <w:sz w:val="24"/>
        </w:rPr>
        <w:t>此时，如果异常检测结果</w:t>
      </w:r>
      <w:r w:rsidR="00C443DB">
        <w:rPr>
          <w:rFonts w:hint="eastAsia"/>
          <w:sz w:val="24"/>
        </w:rPr>
        <w:t>2</w:t>
      </w:r>
      <w:r w:rsidR="00C443DB">
        <w:rPr>
          <w:sz w:val="24"/>
        </w:rPr>
        <w:t>06</w:t>
      </w:r>
      <w:r w:rsidR="00A74900">
        <w:rPr>
          <w:rFonts w:hint="eastAsia"/>
          <w:sz w:val="24"/>
        </w:rPr>
        <w:t>表征设备出现异常，则向用户发送</w:t>
      </w:r>
      <w:r w:rsidR="00C443DB">
        <w:rPr>
          <w:rFonts w:hint="eastAsia"/>
          <w:sz w:val="24"/>
        </w:rPr>
        <w:t>相应</w:t>
      </w:r>
      <w:r w:rsidR="00A74900">
        <w:rPr>
          <w:rFonts w:hint="eastAsia"/>
          <w:sz w:val="24"/>
        </w:rPr>
        <w:t>的报警信息</w:t>
      </w:r>
      <w:r w:rsidR="00C443DB">
        <w:rPr>
          <w:rFonts w:hint="eastAsia"/>
          <w:sz w:val="24"/>
        </w:rPr>
        <w:t>2</w:t>
      </w:r>
      <w:r w:rsidR="00C443DB">
        <w:rPr>
          <w:sz w:val="24"/>
        </w:rPr>
        <w:t>08</w:t>
      </w:r>
      <w:r w:rsidR="00A74900">
        <w:rPr>
          <w:rFonts w:hint="eastAsia"/>
          <w:sz w:val="24"/>
        </w:rPr>
        <w:t>，以由用户确认设备是否确实出现</w:t>
      </w:r>
      <w:r w:rsidR="00C443DB">
        <w:rPr>
          <w:rFonts w:hint="eastAsia"/>
          <w:sz w:val="24"/>
        </w:rPr>
        <w:t>异常，然后接收用户反馈的标注信息</w:t>
      </w:r>
      <w:r w:rsidR="00C443DB">
        <w:rPr>
          <w:rFonts w:hint="eastAsia"/>
          <w:sz w:val="24"/>
        </w:rPr>
        <w:t>2</w:t>
      </w:r>
      <w:r w:rsidR="00C443DB">
        <w:rPr>
          <w:sz w:val="24"/>
        </w:rPr>
        <w:t>09</w:t>
      </w:r>
      <w:r w:rsidR="00C443DB">
        <w:rPr>
          <w:rFonts w:hint="eastAsia"/>
          <w:sz w:val="24"/>
        </w:rPr>
        <w:t>，其中标注信息</w:t>
      </w:r>
      <w:r w:rsidR="00C443DB">
        <w:rPr>
          <w:rFonts w:hint="eastAsia"/>
          <w:sz w:val="24"/>
        </w:rPr>
        <w:t>2</w:t>
      </w:r>
      <w:r w:rsidR="00C443DB">
        <w:rPr>
          <w:sz w:val="24"/>
        </w:rPr>
        <w:t>09</w:t>
      </w:r>
      <w:r w:rsidR="00C443DB">
        <w:rPr>
          <w:rFonts w:hint="eastAsia"/>
          <w:sz w:val="24"/>
        </w:rPr>
        <w:t>用于指示变量信息</w:t>
      </w:r>
      <w:r w:rsidR="00C443DB">
        <w:rPr>
          <w:rFonts w:hint="eastAsia"/>
          <w:sz w:val="24"/>
        </w:rPr>
        <w:t>2</w:t>
      </w:r>
      <w:r w:rsidR="00C443DB">
        <w:rPr>
          <w:sz w:val="24"/>
        </w:rPr>
        <w:t>03</w:t>
      </w:r>
      <w:r w:rsidR="00C443DB">
        <w:rPr>
          <w:rFonts w:hint="eastAsia"/>
          <w:sz w:val="24"/>
        </w:rPr>
        <w:t>对应于设备的状态为运行异常或运行正常，然后根据标注信息</w:t>
      </w:r>
      <w:r w:rsidR="00C443DB">
        <w:rPr>
          <w:rFonts w:hint="eastAsia"/>
          <w:sz w:val="24"/>
        </w:rPr>
        <w:t>2</w:t>
      </w:r>
      <w:r w:rsidR="00C443DB">
        <w:rPr>
          <w:sz w:val="24"/>
        </w:rPr>
        <w:t>09</w:t>
      </w:r>
      <w:r w:rsidR="00C443DB">
        <w:rPr>
          <w:rFonts w:hint="eastAsia"/>
          <w:sz w:val="24"/>
        </w:rPr>
        <w:t>和变量信息</w:t>
      </w:r>
      <w:r w:rsidR="00C443DB">
        <w:rPr>
          <w:rFonts w:hint="eastAsia"/>
          <w:sz w:val="24"/>
        </w:rPr>
        <w:t>2</w:t>
      </w:r>
      <w:r w:rsidR="00C443DB">
        <w:rPr>
          <w:sz w:val="24"/>
        </w:rPr>
        <w:t>03</w:t>
      </w:r>
      <w:r w:rsidR="00C443DB">
        <w:rPr>
          <w:rFonts w:hint="eastAsia"/>
          <w:sz w:val="24"/>
        </w:rPr>
        <w:t>形成样本数据</w:t>
      </w:r>
      <w:r w:rsidR="00C443DB">
        <w:rPr>
          <w:rFonts w:hint="eastAsia"/>
          <w:sz w:val="24"/>
        </w:rPr>
        <w:t>2</w:t>
      </w:r>
      <w:r w:rsidR="00C443DB">
        <w:rPr>
          <w:sz w:val="24"/>
        </w:rPr>
        <w:t>10</w:t>
      </w:r>
      <w:r w:rsidR="00C443DB">
        <w:rPr>
          <w:rFonts w:hint="eastAsia"/>
          <w:sz w:val="24"/>
        </w:rPr>
        <w:t>，并将样本数据</w:t>
      </w:r>
      <w:r w:rsidR="00C443DB">
        <w:rPr>
          <w:rFonts w:hint="eastAsia"/>
          <w:sz w:val="24"/>
        </w:rPr>
        <w:t>2</w:t>
      </w:r>
      <w:r w:rsidR="00C443DB">
        <w:rPr>
          <w:sz w:val="24"/>
        </w:rPr>
        <w:t>10</w:t>
      </w:r>
      <w:r w:rsidR="00C443DB">
        <w:rPr>
          <w:rFonts w:hint="eastAsia"/>
          <w:sz w:val="24"/>
        </w:rPr>
        <w:t>存储到数据</w:t>
      </w:r>
      <w:r w:rsidR="006E34DC">
        <w:rPr>
          <w:rFonts w:hint="eastAsia"/>
          <w:sz w:val="24"/>
        </w:rPr>
        <w:t>库</w:t>
      </w:r>
      <w:r w:rsidR="00C443DB">
        <w:rPr>
          <w:rFonts w:hint="eastAsia"/>
          <w:sz w:val="24"/>
        </w:rPr>
        <w:t>2</w:t>
      </w:r>
      <w:r w:rsidR="00C443DB">
        <w:rPr>
          <w:sz w:val="24"/>
        </w:rPr>
        <w:t>04</w:t>
      </w:r>
      <w:r w:rsidR="00C443DB">
        <w:rPr>
          <w:rFonts w:hint="eastAsia"/>
          <w:sz w:val="24"/>
        </w:rPr>
        <w:t>中</w:t>
      </w:r>
      <w:r w:rsidR="00EC4EC1">
        <w:rPr>
          <w:rFonts w:hint="eastAsia"/>
          <w:sz w:val="24"/>
        </w:rPr>
        <w:t>。样本数据</w:t>
      </w:r>
      <w:r w:rsidR="00EC4EC1">
        <w:rPr>
          <w:rFonts w:hint="eastAsia"/>
          <w:sz w:val="24"/>
        </w:rPr>
        <w:t>2</w:t>
      </w:r>
      <w:r w:rsidR="00EC4EC1">
        <w:rPr>
          <w:sz w:val="24"/>
        </w:rPr>
        <w:t>10</w:t>
      </w:r>
      <w:r w:rsidR="00EC4EC1">
        <w:rPr>
          <w:rFonts w:hint="eastAsia"/>
          <w:sz w:val="24"/>
        </w:rPr>
        <w:t>包括正样本和负样本，正样本为异常检测算法的检测结果与用户的确认结果相同，负样本为异常检测算法的检测结果与用户的确认结果不同，将样本数据</w:t>
      </w:r>
      <w:r w:rsidR="00EC4EC1">
        <w:rPr>
          <w:rFonts w:hint="eastAsia"/>
          <w:sz w:val="24"/>
        </w:rPr>
        <w:t>2</w:t>
      </w:r>
      <w:r w:rsidR="00EC4EC1">
        <w:rPr>
          <w:sz w:val="24"/>
        </w:rPr>
        <w:t>10</w:t>
      </w:r>
      <w:r w:rsidR="00EC4EC1">
        <w:rPr>
          <w:rFonts w:hint="eastAsia"/>
          <w:sz w:val="24"/>
        </w:rPr>
        <w:t>存储到数据库中，可以通过对数据库中的样本数据</w:t>
      </w:r>
      <w:r w:rsidR="00EC4EC1">
        <w:rPr>
          <w:rFonts w:hint="eastAsia"/>
          <w:sz w:val="24"/>
        </w:rPr>
        <w:t>2</w:t>
      </w:r>
      <w:r w:rsidR="00EC4EC1">
        <w:rPr>
          <w:sz w:val="24"/>
        </w:rPr>
        <w:t>10</w:t>
      </w:r>
      <w:r w:rsidR="00EC4EC1">
        <w:rPr>
          <w:rFonts w:hint="eastAsia"/>
          <w:sz w:val="24"/>
        </w:rPr>
        <w:t>进行分析，以确定异常检测算法对设备异常进行检测的准确率，便于对异常检测算法进行评价和优化</w:t>
      </w:r>
      <w:r w:rsidR="00C443DB">
        <w:rPr>
          <w:rFonts w:hint="eastAsia"/>
          <w:sz w:val="24"/>
        </w:rPr>
        <w:t>。</w:t>
      </w:r>
    </w:p>
    <w:p w14:paraId="486901BA" w14:textId="069D67A8" w:rsidR="002C64F2" w:rsidRDefault="00063CD9" w:rsidP="00314690">
      <w:pPr>
        <w:spacing w:line="360" w:lineRule="auto"/>
        <w:ind w:firstLineChars="200" w:firstLine="480"/>
        <w:rPr>
          <w:ins w:id="62" w:author="yan xipeng" w:date="2021-07-28T13:52:00Z"/>
          <w:sz w:val="24"/>
        </w:rPr>
      </w:pPr>
      <w:r>
        <w:rPr>
          <w:rFonts w:hint="eastAsia"/>
          <w:sz w:val="24"/>
        </w:rPr>
        <w:t>在一种可能的实现方式中，如果</w:t>
      </w:r>
      <w:del w:id="63" w:author="yan xipeng" w:date="2021-07-28T13:42:00Z">
        <w:r w:rsidDel="002C64F2">
          <w:rPr>
            <w:rFonts w:hint="eastAsia"/>
            <w:sz w:val="24"/>
          </w:rPr>
          <w:delText>接收到的</w:delText>
        </w:r>
      </w:del>
      <w:r>
        <w:rPr>
          <w:rFonts w:hint="eastAsia"/>
          <w:sz w:val="24"/>
        </w:rPr>
        <w:t>标注信息指示变量信息对应于设备运行</w:t>
      </w:r>
      <w:del w:id="64" w:author="yan xipeng" w:date="2021-07-28T13:43:00Z">
        <w:r w:rsidDel="002C64F2">
          <w:rPr>
            <w:rFonts w:hint="eastAsia"/>
            <w:sz w:val="24"/>
          </w:rPr>
          <w:delText>正常</w:delText>
        </w:r>
      </w:del>
      <w:ins w:id="65" w:author="yan xipeng" w:date="2021-07-28T13:43:00Z">
        <w:r w:rsidR="002C64F2">
          <w:rPr>
            <w:rFonts w:hint="eastAsia"/>
            <w:sz w:val="24"/>
          </w:rPr>
          <w:t>异常</w:t>
        </w:r>
      </w:ins>
      <w:r>
        <w:rPr>
          <w:rFonts w:hint="eastAsia"/>
          <w:sz w:val="24"/>
        </w:rPr>
        <w:t>，</w:t>
      </w:r>
      <w:ins w:id="66" w:author="yan xipeng" w:date="2021-07-28T13:43:00Z">
        <w:r w:rsidR="002C64F2">
          <w:rPr>
            <w:rFonts w:hint="eastAsia"/>
            <w:sz w:val="24"/>
          </w:rPr>
          <w:t>则</w:t>
        </w:r>
        <w:r w:rsidR="00CD5F8B">
          <w:rPr>
            <w:rFonts w:hint="eastAsia"/>
            <w:sz w:val="24"/>
          </w:rPr>
          <w:t>标注信息还包括异常类别信息，异常类别信息用于指示设备所出现异常的类别，即</w:t>
        </w:r>
      </w:ins>
      <w:ins w:id="67" w:author="yan xipeng" w:date="2021-07-28T13:44:00Z">
        <w:r w:rsidR="00CD5F8B">
          <w:rPr>
            <w:rFonts w:hint="eastAsia"/>
            <w:sz w:val="24"/>
          </w:rPr>
          <w:t>异常检测算法检测到设备出现异常，用户确认设备确实出现异常，并</w:t>
        </w:r>
      </w:ins>
      <w:ins w:id="68" w:author="yan xipeng" w:date="2021-07-28T13:50:00Z">
        <w:r w:rsidR="00CD5F8B">
          <w:rPr>
            <w:rFonts w:hint="eastAsia"/>
            <w:sz w:val="24"/>
          </w:rPr>
          <w:t>确认设备所出现异常的类别。</w:t>
        </w:r>
      </w:ins>
      <w:ins w:id="69" w:author="yan xipeng" w:date="2021-07-28T13:51:00Z">
        <w:r w:rsidR="00CD5F8B">
          <w:rPr>
            <w:rFonts w:hint="eastAsia"/>
            <w:sz w:val="24"/>
          </w:rPr>
          <w:t>此时，可以根据变量信息和标注信息包括的异常类别信息，对预先构建的异常分类模型进行优化训练，</w:t>
        </w:r>
      </w:ins>
      <w:ins w:id="70" w:author="yan xipeng" w:date="2021-07-28T13:52:00Z">
        <w:r w:rsidR="00CD5F8B">
          <w:rPr>
            <w:rFonts w:hint="eastAsia"/>
            <w:sz w:val="24"/>
          </w:rPr>
          <w:t>其中异常分类模型用于根据变量信息确定设备所出现异常的类别。</w:t>
        </w:r>
      </w:ins>
    </w:p>
    <w:p w14:paraId="255CCD31" w14:textId="6D5FD073" w:rsidR="00EC4EC1" w:rsidRPr="00063CD9" w:rsidRDefault="00CD5F8B" w:rsidP="00314690">
      <w:pPr>
        <w:spacing w:line="360" w:lineRule="auto"/>
        <w:ind w:firstLineChars="200" w:firstLine="480"/>
        <w:rPr>
          <w:sz w:val="24"/>
        </w:rPr>
      </w:pPr>
      <w:ins w:id="71" w:author="yan xipeng" w:date="2021-07-28T13:52:00Z">
        <w:r>
          <w:rPr>
            <w:rFonts w:hint="eastAsia"/>
            <w:sz w:val="24"/>
          </w:rPr>
          <w:t>具体地，</w:t>
        </w:r>
      </w:ins>
      <w:ins w:id="72" w:author="yan xipeng" w:date="2021-07-28T13:53:00Z">
        <w:r>
          <w:rPr>
            <w:rFonts w:hint="eastAsia"/>
            <w:sz w:val="24"/>
          </w:rPr>
          <w:t>当标注信息指示</w:t>
        </w:r>
        <w:r w:rsidR="00002242">
          <w:rPr>
            <w:rFonts w:hint="eastAsia"/>
            <w:sz w:val="24"/>
          </w:rPr>
          <w:t>设备出现异常，</w:t>
        </w:r>
      </w:ins>
      <w:del w:id="73" w:author="yan xipeng" w:date="2021-07-28T13:53:00Z">
        <w:r w:rsidR="00063CD9" w:rsidDel="00002242">
          <w:rPr>
            <w:rFonts w:hint="eastAsia"/>
            <w:sz w:val="24"/>
          </w:rPr>
          <w:delText>即异常检测算法的检测结果为设备异常，但用户确认的结果为设备正常，在</w:delText>
        </w:r>
      </w:del>
      <w:r w:rsidR="00063CD9">
        <w:rPr>
          <w:rFonts w:hint="eastAsia"/>
          <w:sz w:val="24"/>
        </w:rPr>
        <w:t>将样本数据存储到数据库中之后，</w:t>
      </w:r>
      <w:r w:rsidR="00EC4EC1">
        <w:rPr>
          <w:rFonts w:hint="eastAsia"/>
          <w:sz w:val="24"/>
        </w:rPr>
        <w:t>算法运行程序</w:t>
      </w:r>
      <w:r w:rsidR="00EC4EC1">
        <w:rPr>
          <w:rFonts w:hint="eastAsia"/>
          <w:sz w:val="24"/>
        </w:rPr>
        <w:t>2</w:t>
      </w:r>
      <w:r w:rsidR="00EC4EC1">
        <w:rPr>
          <w:sz w:val="24"/>
        </w:rPr>
        <w:t>05</w:t>
      </w:r>
      <w:r w:rsidR="00EC4EC1">
        <w:rPr>
          <w:rFonts w:hint="eastAsia"/>
          <w:sz w:val="24"/>
        </w:rPr>
        <w:t>从数据库</w:t>
      </w:r>
      <w:r w:rsidR="00EC4EC1">
        <w:rPr>
          <w:rFonts w:hint="eastAsia"/>
          <w:sz w:val="24"/>
        </w:rPr>
        <w:t>2</w:t>
      </w:r>
      <w:r w:rsidR="00EC4EC1">
        <w:rPr>
          <w:sz w:val="24"/>
        </w:rPr>
        <w:t>04</w:t>
      </w:r>
      <w:r w:rsidR="00EC4EC1">
        <w:rPr>
          <w:rFonts w:hint="eastAsia"/>
          <w:sz w:val="24"/>
        </w:rPr>
        <w:t>中读取样本数据</w:t>
      </w:r>
      <w:r w:rsidR="00EC4EC1">
        <w:rPr>
          <w:rFonts w:hint="eastAsia"/>
          <w:sz w:val="24"/>
        </w:rPr>
        <w:t>2</w:t>
      </w:r>
      <w:r w:rsidR="00EC4EC1">
        <w:rPr>
          <w:sz w:val="24"/>
        </w:rPr>
        <w:t>10</w:t>
      </w:r>
      <w:r w:rsidR="00EC4EC1">
        <w:rPr>
          <w:rFonts w:hint="eastAsia"/>
          <w:sz w:val="24"/>
        </w:rPr>
        <w:t>，根据所读取到的样本数据</w:t>
      </w:r>
      <w:r w:rsidR="00EC4EC1">
        <w:rPr>
          <w:rFonts w:hint="eastAsia"/>
          <w:sz w:val="24"/>
        </w:rPr>
        <w:t>2</w:t>
      </w:r>
      <w:r w:rsidR="00EC4EC1">
        <w:rPr>
          <w:sz w:val="24"/>
        </w:rPr>
        <w:t>10</w:t>
      </w:r>
      <w:ins w:id="74" w:author="yan xipeng" w:date="2021-07-28T13:54:00Z">
        <w:r w:rsidR="00002242">
          <w:rPr>
            <w:rFonts w:hint="eastAsia"/>
            <w:sz w:val="24"/>
          </w:rPr>
          <w:t>包括的变量信息和异常类别信息，对异常分类模型进行优化训练。</w:t>
        </w:r>
      </w:ins>
      <w:del w:id="75" w:author="yan xipeng" w:date="2021-07-28T13:57:00Z">
        <w:r w:rsidR="00EC4EC1" w:rsidDel="00321800">
          <w:rPr>
            <w:rFonts w:hint="eastAsia"/>
            <w:sz w:val="24"/>
          </w:rPr>
          <w:delText>对异常检测算法的参数进行调整。</w:delText>
        </w:r>
      </w:del>
    </w:p>
    <w:p w14:paraId="1E339667" w14:textId="08CE9375" w:rsidR="00F87792" w:rsidRDefault="000016D1" w:rsidP="00314690">
      <w:pPr>
        <w:spacing w:line="360" w:lineRule="auto"/>
        <w:ind w:firstLineChars="200" w:firstLine="480"/>
        <w:rPr>
          <w:sz w:val="24"/>
        </w:rPr>
      </w:pPr>
      <w:r>
        <w:rPr>
          <w:rFonts w:hint="eastAsia"/>
          <w:sz w:val="24"/>
        </w:rPr>
        <w:t>当异常检测算法检测到设备出现异常后，向用户发送报警信息，用户接收到报警信息后确认设备是否确实出现异常，并</w:t>
      </w:r>
      <w:del w:id="76" w:author="yan xipeng" w:date="2021-07-28T13:57:00Z">
        <w:r w:rsidDel="00321800">
          <w:rPr>
            <w:rFonts w:hint="eastAsia"/>
            <w:sz w:val="24"/>
          </w:rPr>
          <w:delText>根据</w:delText>
        </w:r>
      </w:del>
      <w:ins w:id="77" w:author="yan xipeng" w:date="2021-07-28T13:57:00Z">
        <w:r w:rsidR="00321800">
          <w:rPr>
            <w:rFonts w:hint="eastAsia"/>
            <w:sz w:val="24"/>
          </w:rPr>
          <w:t>基于</w:t>
        </w:r>
      </w:ins>
      <w:r>
        <w:rPr>
          <w:rFonts w:hint="eastAsia"/>
          <w:sz w:val="24"/>
        </w:rPr>
        <w:t>确认结果反馈</w:t>
      </w:r>
      <w:r w:rsidR="00E57378">
        <w:rPr>
          <w:rFonts w:hint="eastAsia"/>
          <w:sz w:val="24"/>
        </w:rPr>
        <w:t>相应的标注信息，以确认变量信息对应于设备的运行状态为运行异常或运行正常，进而</w:t>
      </w:r>
      <w:ins w:id="78" w:author="yan xipeng" w:date="2021-07-28T13:58:00Z">
        <w:r w:rsidR="00BD5316">
          <w:rPr>
            <w:rFonts w:hint="eastAsia"/>
            <w:sz w:val="24"/>
          </w:rPr>
          <w:t>生成包括</w:t>
        </w:r>
      </w:ins>
      <w:del w:id="79" w:author="yan xipeng" w:date="2021-07-28T14:00:00Z">
        <w:r w:rsidR="00E57378" w:rsidDel="00BD5316">
          <w:rPr>
            <w:rFonts w:hint="eastAsia"/>
            <w:sz w:val="24"/>
          </w:rPr>
          <w:delText>根据</w:delText>
        </w:r>
      </w:del>
      <w:r w:rsidR="00E57378">
        <w:rPr>
          <w:rFonts w:hint="eastAsia"/>
          <w:sz w:val="24"/>
        </w:rPr>
        <w:t>变量信息和标注信息</w:t>
      </w:r>
      <w:ins w:id="80" w:author="yan xipeng" w:date="2021-07-28T14:00:00Z">
        <w:r w:rsidR="00BD5316">
          <w:rPr>
            <w:rFonts w:hint="eastAsia"/>
            <w:sz w:val="24"/>
          </w:rPr>
          <w:t>的</w:t>
        </w:r>
      </w:ins>
      <w:del w:id="81" w:author="yan xipeng" w:date="2021-07-28T14:00:00Z">
        <w:r w:rsidR="00E57378" w:rsidDel="00BD5316">
          <w:rPr>
            <w:rFonts w:hint="eastAsia"/>
            <w:sz w:val="24"/>
          </w:rPr>
          <w:delText>生成</w:delText>
        </w:r>
      </w:del>
      <w:r w:rsidR="00E57378">
        <w:rPr>
          <w:rFonts w:hint="eastAsia"/>
          <w:sz w:val="24"/>
        </w:rPr>
        <w:t>样本数据，即样本数据包括设备的变量信息及在该变量信息下设备所处的运行状态（运行正常或运行异常）</w:t>
      </w:r>
      <w:ins w:id="82" w:author="yan xipeng" w:date="2021-07-28T14:01:00Z">
        <w:r w:rsidR="00BD5316">
          <w:rPr>
            <w:rFonts w:hint="eastAsia"/>
            <w:sz w:val="24"/>
          </w:rPr>
          <w:t>。</w:t>
        </w:r>
        <w:r w:rsidR="00BD5316">
          <w:rPr>
            <w:rFonts w:hint="eastAsia"/>
            <w:sz w:val="24"/>
          </w:rPr>
          <w:t>如果用户确认设备确实出现异常，用户反馈的标注信息不仅指示设备出现异常，标注信息还包括用于指示设备所出现异常的异常类别信息</w:t>
        </w:r>
      </w:ins>
      <w:r w:rsidR="00E57378">
        <w:rPr>
          <w:rFonts w:hint="eastAsia"/>
          <w:sz w:val="24"/>
        </w:rPr>
        <w:t>，</w:t>
      </w:r>
      <w:ins w:id="83" w:author="yan xipeng" w:date="2021-07-28T14:01:00Z">
        <w:r w:rsidR="00BD5316">
          <w:rPr>
            <w:rFonts w:hint="eastAsia"/>
            <w:sz w:val="24"/>
          </w:rPr>
          <w:t>进而可以根据样本数据包括的变量信息和异常类别信息，对异常分类模型进行优化训练，使得</w:t>
        </w:r>
      </w:ins>
      <w:ins w:id="84" w:author="yan xipeng" w:date="2021-07-28T14:02:00Z">
        <w:r w:rsidR="00BD5316">
          <w:rPr>
            <w:rFonts w:hint="eastAsia"/>
            <w:sz w:val="24"/>
          </w:rPr>
          <w:t>异常分类模型能够根据</w:t>
        </w:r>
      </w:ins>
      <w:ins w:id="85" w:author="yan xipeng" w:date="2021-07-28T14:04:00Z">
        <w:r w:rsidR="00691E25">
          <w:rPr>
            <w:rFonts w:hint="eastAsia"/>
            <w:sz w:val="24"/>
          </w:rPr>
          <w:t>变量信息更加准确地识别设备所出现异常的类别，从而不仅能够检测到设备</w:t>
        </w:r>
      </w:ins>
      <w:ins w:id="86" w:author="yan xipeng" w:date="2021-07-28T14:05:00Z">
        <w:r w:rsidR="00691E25">
          <w:rPr>
            <w:rFonts w:hint="eastAsia"/>
            <w:sz w:val="24"/>
          </w:rPr>
          <w:t>是否出现异常，还能够准确的确定设备所出现异常的类别，实现汽车生产线异常</w:t>
        </w:r>
      </w:ins>
      <w:ins w:id="87" w:author="yan xipeng" w:date="2021-07-28T14:06:00Z">
        <w:r w:rsidR="00691E25">
          <w:rPr>
            <w:rFonts w:hint="eastAsia"/>
            <w:sz w:val="24"/>
          </w:rPr>
          <w:t>的</w:t>
        </w:r>
      </w:ins>
      <w:ins w:id="88" w:author="yan xipeng" w:date="2021-07-28T14:07:00Z">
        <w:r w:rsidR="00691E25">
          <w:rPr>
            <w:rFonts w:hint="eastAsia"/>
            <w:sz w:val="24"/>
          </w:rPr>
          <w:t>精确定位，提高用户的使用体验。</w:t>
        </w:r>
      </w:ins>
      <w:del w:id="89" w:author="yan xipeng" w:date="2021-07-28T14:07:00Z">
        <w:r w:rsidR="00E57378" w:rsidDel="00DC2F79">
          <w:rPr>
            <w:rFonts w:hint="eastAsia"/>
            <w:sz w:val="24"/>
          </w:rPr>
          <w:delText>进而在异常检测算法</w:delText>
        </w:r>
        <w:r w:rsidR="007035B3" w:rsidDel="00DC2F79">
          <w:rPr>
            <w:rFonts w:hint="eastAsia"/>
            <w:sz w:val="24"/>
          </w:rPr>
          <w:delText>对设备状态的检测结果与用户的确认结果不同时，</w:delText>
        </w:r>
        <w:r w:rsidR="00E57378" w:rsidDel="00DC2F79">
          <w:rPr>
            <w:rFonts w:hint="eastAsia"/>
            <w:sz w:val="24"/>
          </w:rPr>
          <w:delText>可以根据样本</w:delText>
        </w:r>
        <w:r w:rsidR="00E57378" w:rsidDel="00DC2F79">
          <w:rPr>
            <w:rFonts w:hint="eastAsia"/>
            <w:sz w:val="24"/>
          </w:rPr>
          <w:lastRenderedPageBreak/>
          <w:delText>数据对异常检测算法的参数进行调整</w:delText>
        </w:r>
        <w:r w:rsidR="007035B3" w:rsidDel="00DC2F79">
          <w:rPr>
            <w:rFonts w:hint="eastAsia"/>
            <w:sz w:val="24"/>
          </w:rPr>
          <w:delText>，使得异常检测算法的检测结果与用户的确认结果相同，从而提高异常检测算法检测设备是否发生异常的准确性。</w:delText>
        </w:r>
      </w:del>
    </w:p>
    <w:p w14:paraId="59780885" w14:textId="16C10D1C" w:rsidR="007035B3" w:rsidRPr="0040072F" w:rsidRDefault="007035B3" w:rsidP="00314690">
      <w:pPr>
        <w:spacing w:line="360" w:lineRule="auto"/>
        <w:ind w:firstLineChars="200" w:firstLine="480"/>
        <w:rPr>
          <w:sz w:val="24"/>
        </w:rPr>
      </w:pPr>
      <w:del w:id="90" w:author="yan xipeng" w:date="2021-07-28T14:08:00Z">
        <w:r w:rsidDel="00DC2F79">
          <w:rPr>
            <w:rFonts w:hint="eastAsia"/>
            <w:sz w:val="24"/>
          </w:rPr>
          <w:delText>比如</w:delText>
        </w:r>
      </w:del>
      <w:ins w:id="91" w:author="yan xipeng" w:date="2021-07-28T14:08:00Z">
        <w:r w:rsidR="00DC2F79">
          <w:rPr>
            <w:rFonts w:hint="eastAsia"/>
            <w:sz w:val="24"/>
          </w:rPr>
          <w:t>在一种可能的实现方式中</w:t>
        </w:r>
      </w:ins>
      <w:r>
        <w:rPr>
          <w:rFonts w:hint="eastAsia"/>
          <w:sz w:val="24"/>
        </w:rPr>
        <w:t>，异常检测算法根据变量信息确定设备出现异常，但用户确认设备并未出现异常，即标注信息指示设备未出现异常，进而生成包括该变量信息和标注信息的样本数据，根据该样本数据对异常检测算法的参数进行调整后，使异常检测算法根据该变量信息对设备状态的检测结果为设备未出现异常。</w:t>
      </w:r>
    </w:p>
    <w:p w14:paraId="41465EFB" w14:textId="068C763C" w:rsidR="001B35CA" w:rsidRDefault="009966EA" w:rsidP="00314690">
      <w:pPr>
        <w:spacing w:line="360" w:lineRule="auto"/>
        <w:ind w:firstLineChars="200" w:firstLine="480"/>
        <w:rPr>
          <w:sz w:val="24"/>
        </w:rPr>
      </w:pPr>
      <w:r>
        <w:rPr>
          <w:rFonts w:hint="eastAsia"/>
          <w:sz w:val="24"/>
        </w:rPr>
        <w:t>在本申请实施例中，如图</w:t>
      </w:r>
      <w:r>
        <w:rPr>
          <w:rFonts w:hint="eastAsia"/>
          <w:sz w:val="24"/>
        </w:rPr>
        <w:t>2</w:t>
      </w:r>
      <w:r>
        <w:rPr>
          <w:rFonts w:hint="eastAsia"/>
          <w:sz w:val="24"/>
        </w:rPr>
        <w:t>所示，算法运行程序</w:t>
      </w:r>
      <w:r>
        <w:rPr>
          <w:rFonts w:hint="eastAsia"/>
          <w:sz w:val="24"/>
        </w:rPr>
        <w:t>2</w:t>
      </w:r>
      <w:r>
        <w:rPr>
          <w:sz w:val="24"/>
        </w:rPr>
        <w:t>05</w:t>
      </w:r>
      <w:r w:rsidR="00712A26">
        <w:rPr>
          <w:rFonts w:hint="eastAsia"/>
          <w:sz w:val="24"/>
        </w:rPr>
        <w:t>将异常检测结果</w:t>
      </w:r>
      <w:r w:rsidR="00712A26">
        <w:rPr>
          <w:rFonts w:hint="eastAsia"/>
          <w:sz w:val="24"/>
        </w:rPr>
        <w:t>2</w:t>
      </w:r>
      <w:r w:rsidR="00712A26">
        <w:rPr>
          <w:sz w:val="24"/>
        </w:rPr>
        <w:t>06</w:t>
      </w:r>
      <w:r w:rsidR="00712A26">
        <w:rPr>
          <w:rFonts w:hint="eastAsia"/>
          <w:sz w:val="24"/>
        </w:rPr>
        <w:t>发送给频率稳定判断程序</w:t>
      </w:r>
      <w:r w:rsidR="00712A26">
        <w:rPr>
          <w:rFonts w:hint="eastAsia"/>
          <w:sz w:val="24"/>
        </w:rPr>
        <w:t>2</w:t>
      </w:r>
      <w:r w:rsidR="00712A26">
        <w:rPr>
          <w:sz w:val="24"/>
        </w:rPr>
        <w:t>07</w:t>
      </w:r>
      <w:r w:rsidR="00712A26">
        <w:rPr>
          <w:rFonts w:hint="eastAsia"/>
          <w:sz w:val="24"/>
        </w:rPr>
        <w:t>后，频率稳定判断程序</w:t>
      </w:r>
      <w:r w:rsidR="00712A26">
        <w:rPr>
          <w:rFonts w:hint="eastAsia"/>
          <w:sz w:val="24"/>
        </w:rPr>
        <w:t>2</w:t>
      </w:r>
      <w:r w:rsidR="00712A26">
        <w:rPr>
          <w:sz w:val="24"/>
        </w:rPr>
        <w:t>07</w:t>
      </w:r>
      <w:r w:rsidR="00712A26">
        <w:rPr>
          <w:rFonts w:hint="eastAsia"/>
          <w:sz w:val="24"/>
        </w:rPr>
        <w:t>根据异常检测结果</w:t>
      </w:r>
      <w:r w:rsidR="00712A26">
        <w:rPr>
          <w:rFonts w:hint="eastAsia"/>
          <w:sz w:val="24"/>
        </w:rPr>
        <w:t>2</w:t>
      </w:r>
      <w:r w:rsidR="00712A26">
        <w:rPr>
          <w:sz w:val="24"/>
        </w:rPr>
        <w:t>06</w:t>
      </w:r>
      <w:r w:rsidR="00712A26">
        <w:rPr>
          <w:rFonts w:hint="eastAsia"/>
          <w:sz w:val="24"/>
        </w:rPr>
        <w:t>判断异常检测算法检测出设备出现异常的频率是否稳定，如果频率稳定判断程序</w:t>
      </w:r>
      <w:r w:rsidR="00712A26">
        <w:rPr>
          <w:rFonts w:hint="eastAsia"/>
          <w:sz w:val="24"/>
        </w:rPr>
        <w:t>2</w:t>
      </w:r>
      <w:r w:rsidR="00712A26">
        <w:rPr>
          <w:sz w:val="24"/>
        </w:rPr>
        <w:t>07</w:t>
      </w:r>
      <w:r w:rsidR="00712A26">
        <w:rPr>
          <w:rFonts w:hint="eastAsia"/>
          <w:sz w:val="24"/>
        </w:rPr>
        <w:t>判断异常检测算法检测出设备出现异常的频率不稳定，则向算法运行程序</w:t>
      </w:r>
      <w:r w:rsidR="00712A26">
        <w:rPr>
          <w:rFonts w:hint="eastAsia"/>
          <w:sz w:val="24"/>
        </w:rPr>
        <w:t>2</w:t>
      </w:r>
      <w:r w:rsidR="00712A26">
        <w:rPr>
          <w:sz w:val="24"/>
        </w:rPr>
        <w:t>05</w:t>
      </w:r>
      <w:r w:rsidR="00712A26">
        <w:rPr>
          <w:rFonts w:hint="eastAsia"/>
          <w:sz w:val="24"/>
        </w:rPr>
        <w:t>发送反馈信息</w:t>
      </w:r>
      <w:r w:rsidR="00712A26">
        <w:rPr>
          <w:rFonts w:hint="eastAsia"/>
          <w:sz w:val="24"/>
        </w:rPr>
        <w:t>2</w:t>
      </w:r>
      <w:r w:rsidR="00712A26">
        <w:rPr>
          <w:sz w:val="24"/>
        </w:rPr>
        <w:t>11</w:t>
      </w:r>
      <w:r w:rsidR="00712A26">
        <w:rPr>
          <w:rFonts w:hint="eastAsia"/>
          <w:sz w:val="24"/>
        </w:rPr>
        <w:t>，算法运行程序</w:t>
      </w:r>
      <w:r w:rsidR="00712A26">
        <w:rPr>
          <w:rFonts w:hint="eastAsia"/>
          <w:sz w:val="24"/>
        </w:rPr>
        <w:t>2</w:t>
      </w:r>
      <w:r w:rsidR="00712A26">
        <w:rPr>
          <w:sz w:val="24"/>
        </w:rPr>
        <w:t>05</w:t>
      </w:r>
      <w:r w:rsidR="00712A26">
        <w:rPr>
          <w:rFonts w:hint="eastAsia"/>
          <w:sz w:val="24"/>
        </w:rPr>
        <w:t>根据反馈信息</w:t>
      </w:r>
      <w:r w:rsidR="00A65196">
        <w:rPr>
          <w:rFonts w:hint="eastAsia"/>
          <w:sz w:val="24"/>
        </w:rPr>
        <w:t>2</w:t>
      </w:r>
      <w:r w:rsidR="00712A26">
        <w:rPr>
          <w:rFonts w:hint="eastAsia"/>
          <w:sz w:val="24"/>
        </w:rPr>
        <w:t>1</w:t>
      </w:r>
      <w:r w:rsidR="00712A26">
        <w:rPr>
          <w:sz w:val="24"/>
        </w:rPr>
        <w:t>1</w:t>
      </w:r>
      <w:r w:rsidR="00712A26">
        <w:rPr>
          <w:rFonts w:hint="eastAsia"/>
          <w:sz w:val="24"/>
        </w:rPr>
        <w:t>对异常检测算法的参数进行调整。</w:t>
      </w:r>
    </w:p>
    <w:p w14:paraId="5164CD53" w14:textId="129DC168" w:rsidR="001B35CA" w:rsidRDefault="00E271DD" w:rsidP="00314690">
      <w:pPr>
        <w:spacing w:line="360" w:lineRule="auto"/>
        <w:ind w:firstLineChars="200" w:firstLine="480"/>
        <w:rPr>
          <w:sz w:val="24"/>
        </w:rPr>
      </w:pPr>
      <w:r>
        <w:rPr>
          <w:rFonts w:hint="eastAsia"/>
          <w:sz w:val="24"/>
        </w:rPr>
        <w:t>需要说明的是，用户可以通过用户体验（</w:t>
      </w:r>
      <w:r w:rsidRPr="00E271DD">
        <w:rPr>
          <w:rFonts w:hint="eastAsia"/>
          <w:sz w:val="24"/>
        </w:rPr>
        <w:t>User Experience</w:t>
      </w:r>
      <w:r w:rsidRPr="00E271DD">
        <w:rPr>
          <w:rFonts w:hint="eastAsia"/>
          <w:sz w:val="24"/>
        </w:rPr>
        <w:t>，</w:t>
      </w:r>
      <w:r w:rsidRPr="00E271DD">
        <w:rPr>
          <w:rFonts w:hint="eastAsia"/>
          <w:sz w:val="24"/>
        </w:rPr>
        <w:t>UX</w:t>
      </w:r>
      <w:r>
        <w:rPr>
          <w:rFonts w:hint="eastAsia"/>
          <w:sz w:val="24"/>
        </w:rPr>
        <w:t>）工具向数据处理程序</w:t>
      </w:r>
      <w:r>
        <w:rPr>
          <w:rFonts w:hint="eastAsia"/>
          <w:sz w:val="24"/>
        </w:rPr>
        <w:t>2</w:t>
      </w:r>
      <w:r>
        <w:rPr>
          <w:sz w:val="24"/>
        </w:rPr>
        <w:t>02</w:t>
      </w:r>
      <w:r>
        <w:rPr>
          <w:rFonts w:hint="eastAsia"/>
          <w:sz w:val="24"/>
        </w:rPr>
        <w:t>发送配置信息</w:t>
      </w:r>
      <w:r>
        <w:rPr>
          <w:rFonts w:hint="eastAsia"/>
          <w:sz w:val="24"/>
        </w:rPr>
        <w:t>2</w:t>
      </w:r>
      <w:r>
        <w:rPr>
          <w:sz w:val="24"/>
        </w:rPr>
        <w:t>01</w:t>
      </w:r>
      <w:r>
        <w:rPr>
          <w:rFonts w:hint="eastAsia"/>
          <w:sz w:val="24"/>
        </w:rPr>
        <w:t>，</w:t>
      </w:r>
      <w:r w:rsidR="005D0224">
        <w:rPr>
          <w:rFonts w:hint="eastAsia"/>
          <w:sz w:val="24"/>
        </w:rPr>
        <w:t>事件记录程序</w:t>
      </w:r>
      <w:r w:rsidR="005D0224">
        <w:rPr>
          <w:rFonts w:hint="eastAsia"/>
          <w:sz w:val="24"/>
        </w:rPr>
        <w:t>2</w:t>
      </w:r>
      <w:r w:rsidR="005D0224">
        <w:rPr>
          <w:sz w:val="24"/>
        </w:rPr>
        <w:t>12</w:t>
      </w:r>
      <w:r w:rsidR="005D0224">
        <w:rPr>
          <w:rFonts w:hint="eastAsia"/>
          <w:sz w:val="24"/>
        </w:rPr>
        <w:t>可以通过用户体验工具向用户发送报警信息</w:t>
      </w:r>
      <w:r w:rsidR="005D0224">
        <w:rPr>
          <w:rFonts w:hint="eastAsia"/>
          <w:sz w:val="24"/>
        </w:rPr>
        <w:t>2</w:t>
      </w:r>
      <w:r w:rsidR="005D0224">
        <w:rPr>
          <w:sz w:val="24"/>
        </w:rPr>
        <w:t>08</w:t>
      </w:r>
      <w:r w:rsidR="005D0224">
        <w:rPr>
          <w:rFonts w:hint="eastAsia"/>
          <w:sz w:val="24"/>
        </w:rPr>
        <w:t>，用户通过用户体验工具向事件记录程序</w:t>
      </w:r>
      <w:r w:rsidR="005D0224">
        <w:rPr>
          <w:rFonts w:hint="eastAsia"/>
          <w:sz w:val="24"/>
        </w:rPr>
        <w:t>2</w:t>
      </w:r>
      <w:r w:rsidR="005D0224">
        <w:rPr>
          <w:sz w:val="24"/>
        </w:rPr>
        <w:t>12</w:t>
      </w:r>
      <w:r w:rsidR="005D0224">
        <w:rPr>
          <w:rFonts w:hint="eastAsia"/>
          <w:sz w:val="24"/>
        </w:rPr>
        <w:t>发送标注信息</w:t>
      </w:r>
      <w:r w:rsidR="005D0224">
        <w:rPr>
          <w:rFonts w:hint="eastAsia"/>
          <w:sz w:val="24"/>
        </w:rPr>
        <w:t>2</w:t>
      </w:r>
      <w:r w:rsidR="005D0224">
        <w:rPr>
          <w:sz w:val="24"/>
        </w:rPr>
        <w:t>09</w:t>
      </w:r>
      <w:r w:rsidR="005D0224">
        <w:rPr>
          <w:rFonts w:hint="eastAsia"/>
          <w:sz w:val="24"/>
        </w:rPr>
        <w:t>。用户体验工具可以是</w:t>
      </w:r>
      <w:r w:rsidR="005D0224" w:rsidRPr="005D0224">
        <w:rPr>
          <w:rFonts w:hint="eastAsia"/>
          <w:sz w:val="24"/>
        </w:rPr>
        <w:t>人机界面（</w:t>
      </w:r>
      <w:r w:rsidR="005D0224" w:rsidRPr="005D0224">
        <w:rPr>
          <w:rFonts w:hint="eastAsia"/>
          <w:sz w:val="24"/>
        </w:rPr>
        <w:t>Human Machine Interaction</w:t>
      </w:r>
      <w:r w:rsidR="005D0224" w:rsidRPr="005D0224">
        <w:rPr>
          <w:rFonts w:hint="eastAsia"/>
          <w:sz w:val="24"/>
        </w:rPr>
        <w:t>，</w:t>
      </w:r>
      <w:r w:rsidR="005D0224" w:rsidRPr="005D0224">
        <w:rPr>
          <w:rFonts w:hint="eastAsia"/>
          <w:sz w:val="24"/>
        </w:rPr>
        <w:t>HMI</w:t>
      </w:r>
      <w:r w:rsidR="005D0224" w:rsidRPr="005D0224">
        <w:rPr>
          <w:rFonts w:hint="eastAsia"/>
          <w:sz w:val="24"/>
        </w:rPr>
        <w:t>）</w:t>
      </w:r>
      <w:r w:rsidR="005D0224">
        <w:rPr>
          <w:rFonts w:hint="eastAsia"/>
          <w:sz w:val="24"/>
        </w:rPr>
        <w:t>。</w:t>
      </w:r>
    </w:p>
    <w:p w14:paraId="49117731" w14:textId="2479BAD3" w:rsidR="005D0224" w:rsidRDefault="005D0224" w:rsidP="00314690">
      <w:pPr>
        <w:spacing w:line="360" w:lineRule="auto"/>
        <w:ind w:firstLineChars="200" w:firstLine="480"/>
        <w:rPr>
          <w:sz w:val="24"/>
        </w:rPr>
      </w:pPr>
      <w:r>
        <w:rPr>
          <w:rFonts w:hint="eastAsia"/>
          <w:sz w:val="24"/>
        </w:rPr>
        <w:t>还需要说明的是，如图</w:t>
      </w:r>
      <w:r>
        <w:rPr>
          <w:rFonts w:hint="eastAsia"/>
          <w:sz w:val="24"/>
        </w:rPr>
        <w:t>2</w:t>
      </w:r>
      <w:r>
        <w:rPr>
          <w:rFonts w:hint="eastAsia"/>
          <w:sz w:val="24"/>
        </w:rPr>
        <w:t>所示，数据处理程序</w:t>
      </w:r>
      <w:r>
        <w:rPr>
          <w:rFonts w:hint="eastAsia"/>
          <w:sz w:val="24"/>
        </w:rPr>
        <w:t>2</w:t>
      </w:r>
      <w:r>
        <w:rPr>
          <w:sz w:val="24"/>
        </w:rPr>
        <w:t>02</w:t>
      </w:r>
      <w:r>
        <w:rPr>
          <w:rFonts w:hint="eastAsia"/>
          <w:sz w:val="24"/>
        </w:rPr>
        <w:t>包括数据适配器</w:t>
      </w:r>
      <w:r>
        <w:rPr>
          <w:rFonts w:hint="eastAsia"/>
          <w:sz w:val="24"/>
        </w:rPr>
        <w:t>2</w:t>
      </w:r>
      <w:r>
        <w:rPr>
          <w:sz w:val="24"/>
        </w:rPr>
        <w:t>021</w:t>
      </w:r>
      <w:r>
        <w:rPr>
          <w:rFonts w:hint="eastAsia"/>
          <w:sz w:val="24"/>
        </w:rPr>
        <w:t>，数据适配器</w:t>
      </w:r>
      <w:r>
        <w:rPr>
          <w:rFonts w:hint="eastAsia"/>
          <w:sz w:val="24"/>
        </w:rPr>
        <w:t>2</w:t>
      </w:r>
      <w:r>
        <w:rPr>
          <w:sz w:val="24"/>
        </w:rPr>
        <w:t>021</w:t>
      </w:r>
      <w:r>
        <w:rPr>
          <w:rFonts w:hint="eastAsia"/>
          <w:sz w:val="24"/>
        </w:rPr>
        <w:t>可以采集不同协议的数据，以能够采集各种类型的运行数据，</w:t>
      </w:r>
      <w:r w:rsidR="00A65196">
        <w:rPr>
          <w:rFonts w:hint="eastAsia"/>
          <w:sz w:val="24"/>
        </w:rPr>
        <w:t>适应于不同类型的现场数据，</w:t>
      </w:r>
      <w:r>
        <w:rPr>
          <w:rFonts w:hint="eastAsia"/>
          <w:sz w:val="24"/>
        </w:rPr>
        <w:t>保证本申请实施例提供的异常检测算法的配置方法具有较强的适用性。</w:t>
      </w:r>
      <w:r w:rsidR="00A65196">
        <w:rPr>
          <w:rFonts w:hint="eastAsia"/>
          <w:sz w:val="24"/>
        </w:rPr>
        <w:t>通过配置信息</w:t>
      </w:r>
      <w:r w:rsidR="00A65196">
        <w:rPr>
          <w:rFonts w:hint="eastAsia"/>
          <w:sz w:val="24"/>
        </w:rPr>
        <w:t>2</w:t>
      </w:r>
      <w:r w:rsidR="00A65196">
        <w:rPr>
          <w:sz w:val="24"/>
        </w:rPr>
        <w:t>01</w:t>
      </w:r>
      <w:r w:rsidR="00A65196">
        <w:rPr>
          <w:rFonts w:hint="eastAsia"/>
          <w:sz w:val="24"/>
        </w:rPr>
        <w:t>可以配置数据适配器</w:t>
      </w:r>
      <w:r w:rsidR="00A65196">
        <w:rPr>
          <w:rFonts w:hint="eastAsia"/>
          <w:sz w:val="24"/>
        </w:rPr>
        <w:t>2</w:t>
      </w:r>
      <w:r w:rsidR="00A65196">
        <w:rPr>
          <w:sz w:val="24"/>
        </w:rPr>
        <w:t>021</w:t>
      </w:r>
      <w:r w:rsidR="00A65196">
        <w:rPr>
          <w:rFonts w:hint="eastAsia"/>
          <w:sz w:val="24"/>
        </w:rPr>
        <w:t>的数据获取规则，使得数据适配器</w:t>
      </w:r>
      <w:r w:rsidR="00A65196">
        <w:rPr>
          <w:rFonts w:hint="eastAsia"/>
          <w:sz w:val="24"/>
        </w:rPr>
        <w:t>2</w:t>
      </w:r>
      <w:r w:rsidR="00A65196">
        <w:rPr>
          <w:sz w:val="24"/>
        </w:rPr>
        <w:t>021</w:t>
      </w:r>
      <w:r w:rsidR="00A65196">
        <w:rPr>
          <w:rFonts w:hint="eastAsia"/>
          <w:sz w:val="24"/>
        </w:rPr>
        <w:t>能够按照设定的规则订阅数据。</w:t>
      </w:r>
      <w:r w:rsidR="00210922">
        <w:rPr>
          <w:rFonts w:hint="eastAsia"/>
          <w:sz w:val="24"/>
        </w:rPr>
        <w:t>在数据适配器</w:t>
      </w:r>
      <w:r w:rsidR="00210922">
        <w:rPr>
          <w:rFonts w:hint="eastAsia"/>
          <w:sz w:val="24"/>
        </w:rPr>
        <w:t>2</w:t>
      </w:r>
      <w:r w:rsidR="00210922">
        <w:rPr>
          <w:sz w:val="24"/>
        </w:rPr>
        <w:t>021</w:t>
      </w:r>
      <w:r w:rsidR="00A65196">
        <w:rPr>
          <w:rFonts w:hint="eastAsia"/>
          <w:sz w:val="24"/>
        </w:rPr>
        <w:t>获取</w:t>
      </w:r>
      <w:r w:rsidR="00210922">
        <w:rPr>
          <w:rFonts w:hint="eastAsia"/>
          <w:sz w:val="24"/>
        </w:rPr>
        <w:t>到设备的运行数据后，数据处理程序</w:t>
      </w:r>
      <w:r w:rsidR="00210922">
        <w:rPr>
          <w:rFonts w:hint="eastAsia"/>
          <w:sz w:val="24"/>
        </w:rPr>
        <w:t>2</w:t>
      </w:r>
      <w:r w:rsidR="00210922">
        <w:rPr>
          <w:sz w:val="24"/>
        </w:rPr>
        <w:t>02</w:t>
      </w:r>
      <w:r w:rsidR="00210922">
        <w:rPr>
          <w:rFonts w:hint="eastAsia"/>
          <w:sz w:val="24"/>
        </w:rPr>
        <w:t>可以根据配置信息</w:t>
      </w:r>
      <w:r w:rsidR="00210922">
        <w:rPr>
          <w:rFonts w:hint="eastAsia"/>
          <w:sz w:val="24"/>
        </w:rPr>
        <w:t>2</w:t>
      </w:r>
      <w:r w:rsidR="00210922">
        <w:rPr>
          <w:sz w:val="24"/>
        </w:rPr>
        <w:t>01</w:t>
      </w:r>
      <w:r w:rsidR="00210922">
        <w:rPr>
          <w:rFonts w:hint="eastAsia"/>
          <w:sz w:val="24"/>
        </w:rPr>
        <w:t>对运行数据进行数据清洗和数据处理，以获得变量信息</w:t>
      </w:r>
      <w:r w:rsidR="00210922">
        <w:rPr>
          <w:rFonts w:hint="eastAsia"/>
          <w:sz w:val="24"/>
        </w:rPr>
        <w:t>2</w:t>
      </w:r>
      <w:r w:rsidR="00210922">
        <w:rPr>
          <w:sz w:val="24"/>
        </w:rPr>
        <w:t>03</w:t>
      </w:r>
      <w:r w:rsidR="00210922">
        <w:rPr>
          <w:rFonts w:hint="eastAsia"/>
          <w:sz w:val="24"/>
        </w:rPr>
        <w:t>。</w:t>
      </w:r>
    </w:p>
    <w:p w14:paraId="3A96E603" w14:textId="5E95A6A6" w:rsidR="005D0224" w:rsidRDefault="00904814" w:rsidP="00314690">
      <w:pPr>
        <w:spacing w:line="360" w:lineRule="auto"/>
        <w:ind w:firstLineChars="200" w:firstLine="480"/>
        <w:rPr>
          <w:sz w:val="24"/>
        </w:rPr>
      </w:pPr>
      <w:r>
        <w:rPr>
          <w:rFonts w:hint="eastAsia"/>
          <w:sz w:val="24"/>
        </w:rPr>
        <w:t>实施例三</w:t>
      </w:r>
    </w:p>
    <w:p w14:paraId="2E2719FA" w14:textId="6A04BA39" w:rsidR="00904814" w:rsidRDefault="00904814" w:rsidP="00314690">
      <w:pPr>
        <w:spacing w:line="360" w:lineRule="auto"/>
        <w:ind w:firstLineChars="200" w:firstLine="480"/>
        <w:rPr>
          <w:sz w:val="24"/>
        </w:rPr>
      </w:pPr>
      <w:r>
        <w:rPr>
          <w:rFonts w:hint="eastAsia"/>
          <w:sz w:val="24"/>
        </w:rPr>
        <w:t>在图</w:t>
      </w:r>
      <w:r>
        <w:rPr>
          <w:sz w:val="24"/>
        </w:rPr>
        <w:t>1</w:t>
      </w:r>
      <w:r>
        <w:rPr>
          <w:rFonts w:hint="eastAsia"/>
          <w:sz w:val="24"/>
        </w:rPr>
        <w:t>所示异常检测算法的配置方法</w:t>
      </w:r>
      <w:r>
        <w:rPr>
          <w:rFonts w:hint="eastAsia"/>
          <w:sz w:val="24"/>
        </w:rPr>
        <w:t>1</w:t>
      </w:r>
      <w:r>
        <w:rPr>
          <w:sz w:val="24"/>
        </w:rPr>
        <w:t>00</w:t>
      </w:r>
      <w:r>
        <w:rPr>
          <w:rFonts w:hint="eastAsia"/>
          <w:sz w:val="24"/>
        </w:rPr>
        <w:t>的基础上，步骤</w:t>
      </w:r>
      <w:r w:rsidR="001E3893">
        <w:rPr>
          <w:rFonts w:hint="eastAsia"/>
          <w:sz w:val="24"/>
        </w:rPr>
        <w:t>1</w:t>
      </w:r>
      <w:r w:rsidR="001E3893">
        <w:rPr>
          <w:sz w:val="24"/>
        </w:rPr>
        <w:t>04</w:t>
      </w:r>
      <w:r w:rsidR="001E3893">
        <w:rPr>
          <w:rFonts w:hint="eastAsia"/>
          <w:sz w:val="24"/>
        </w:rPr>
        <w:t>判断异常检测算法检测出设备出现异常的频率是否稳定时，可以根据在不同检测周期内异常检测算法检测出设备出现异常的频率之差，来确定异常检测算法检测出设备出现异常的频率是否稳定。</w:t>
      </w:r>
      <w:r>
        <w:rPr>
          <w:rFonts w:hint="eastAsia"/>
          <w:sz w:val="24"/>
        </w:rPr>
        <w:t>图</w:t>
      </w:r>
      <w:r>
        <w:rPr>
          <w:rFonts w:hint="eastAsia"/>
          <w:sz w:val="24"/>
        </w:rPr>
        <w:t>3</w:t>
      </w:r>
      <w:r>
        <w:rPr>
          <w:rFonts w:hint="eastAsia"/>
          <w:sz w:val="24"/>
        </w:rPr>
        <w:t>是本申请实施例三提供的一种异常出现频率稳定性判断方法</w:t>
      </w:r>
      <w:r>
        <w:rPr>
          <w:rFonts w:hint="eastAsia"/>
          <w:sz w:val="24"/>
        </w:rPr>
        <w:t>3</w:t>
      </w:r>
      <w:r>
        <w:rPr>
          <w:sz w:val="24"/>
        </w:rPr>
        <w:t>00</w:t>
      </w:r>
      <w:r>
        <w:rPr>
          <w:rFonts w:hint="eastAsia"/>
          <w:sz w:val="24"/>
        </w:rPr>
        <w:t>的流程图，如图</w:t>
      </w:r>
      <w:r>
        <w:rPr>
          <w:rFonts w:hint="eastAsia"/>
          <w:sz w:val="24"/>
        </w:rPr>
        <w:t>3</w:t>
      </w:r>
      <w:r>
        <w:rPr>
          <w:rFonts w:hint="eastAsia"/>
          <w:sz w:val="24"/>
        </w:rPr>
        <w:t>所示，</w:t>
      </w:r>
      <w:r w:rsidR="001E3893">
        <w:rPr>
          <w:rFonts w:hint="eastAsia"/>
          <w:sz w:val="24"/>
        </w:rPr>
        <w:t>该异常出现频率稳定性判断方法</w:t>
      </w:r>
      <w:r w:rsidR="001E3893">
        <w:rPr>
          <w:rFonts w:hint="eastAsia"/>
          <w:sz w:val="24"/>
        </w:rPr>
        <w:t>3</w:t>
      </w:r>
      <w:r w:rsidR="001E3893">
        <w:rPr>
          <w:sz w:val="24"/>
        </w:rPr>
        <w:t>00</w:t>
      </w:r>
      <w:r w:rsidR="001E3893">
        <w:rPr>
          <w:rFonts w:hint="eastAsia"/>
          <w:sz w:val="24"/>
        </w:rPr>
        <w:t>包括如下步骤：</w:t>
      </w:r>
    </w:p>
    <w:p w14:paraId="52691EEE" w14:textId="564C0EEE" w:rsidR="001E3893" w:rsidRDefault="001E3893" w:rsidP="00314690">
      <w:pPr>
        <w:spacing w:line="360" w:lineRule="auto"/>
        <w:ind w:firstLineChars="200" w:firstLine="480"/>
        <w:rPr>
          <w:sz w:val="24"/>
        </w:rPr>
      </w:pPr>
      <w:r>
        <w:rPr>
          <w:rFonts w:hint="eastAsia"/>
          <w:sz w:val="24"/>
        </w:rPr>
        <w:t>3</w:t>
      </w:r>
      <w:r>
        <w:rPr>
          <w:sz w:val="24"/>
        </w:rPr>
        <w:t>01</w:t>
      </w:r>
      <w:r>
        <w:rPr>
          <w:rFonts w:hint="eastAsia"/>
          <w:sz w:val="24"/>
        </w:rPr>
        <w:t>、</w:t>
      </w:r>
      <w:r w:rsidR="006841F1">
        <w:rPr>
          <w:rFonts w:hint="eastAsia"/>
          <w:sz w:val="24"/>
        </w:rPr>
        <w:t>根据异常检测结果，计算第一异常频率，其中，第一异常频率用于表征异常检测算法在当前检测周期内检测到设备出现异常的频率。</w:t>
      </w:r>
    </w:p>
    <w:p w14:paraId="3EE59A27" w14:textId="37777EAE" w:rsidR="006841F1" w:rsidRDefault="00CF444F" w:rsidP="00314690">
      <w:pPr>
        <w:spacing w:line="360" w:lineRule="auto"/>
        <w:ind w:firstLineChars="200" w:firstLine="480"/>
        <w:rPr>
          <w:sz w:val="24"/>
        </w:rPr>
      </w:pPr>
      <w:r>
        <w:rPr>
          <w:rFonts w:hint="eastAsia"/>
          <w:sz w:val="24"/>
        </w:rPr>
        <w:t>预先设定检测周期，在当前检测周期结束后，根据当前检测周期内异常检测算法检测到设备出现异常的次数，计算异常检测算法在当前检测周期内检测到设备出现异常的频率，作</w:t>
      </w:r>
      <w:r>
        <w:rPr>
          <w:rFonts w:hint="eastAsia"/>
          <w:sz w:val="24"/>
        </w:rPr>
        <w:lastRenderedPageBreak/>
        <w:t>为第一异常频率。</w:t>
      </w:r>
    </w:p>
    <w:p w14:paraId="79604B55" w14:textId="0F7F3F0A" w:rsidR="001B35CA" w:rsidRDefault="00824D10" w:rsidP="00314690">
      <w:pPr>
        <w:spacing w:line="360" w:lineRule="auto"/>
        <w:ind w:firstLineChars="200" w:firstLine="480"/>
        <w:rPr>
          <w:sz w:val="24"/>
        </w:rPr>
      </w:pPr>
      <w:r>
        <w:rPr>
          <w:rFonts w:hint="eastAsia"/>
          <w:sz w:val="24"/>
        </w:rPr>
        <w:t>3</w:t>
      </w:r>
      <w:r>
        <w:rPr>
          <w:sz w:val="24"/>
        </w:rPr>
        <w:t>02</w:t>
      </w:r>
      <w:r>
        <w:rPr>
          <w:rFonts w:hint="eastAsia"/>
          <w:sz w:val="24"/>
        </w:rPr>
        <w:t>、获取第二异常频率，其中，第二异常频率用于表征异常检测算法在历史检测周期内检测到设备出现异常的频率。</w:t>
      </w:r>
    </w:p>
    <w:p w14:paraId="1FA22C5D" w14:textId="3C866253" w:rsidR="00824D10" w:rsidRDefault="007729DB" w:rsidP="00314690">
      <w:pPr>
        <w:spacing w:line="360" w:lineRule="auto"/>
        <w:ind w:firstLineChars="200" w:firstLine="480"/>
        <w:rPr>
          <w:sz w:val="24"/>
        </w:rPr>
      </w:pPr>
      <w:r>
        <w:rPr>
          <w:rFonts w:hint="eastAsia"/>
          <w:sz w:val="24"/>
        </w:rPr>
        <w:t>根据异常检测算法对设备是否出现异常的历史检测结果，计算异常检测算法在历史检测周期内检测到设备出现异常的频率，作为第二异常概率。</w:t>
      </w:r>
    </w:p>
    <w:p w14:paraId="0A76EB57" w14:textId="639160C4" w:rsidR="007729DB" w:rsidRDefault="00DD7BEA" w:rsidP="00314690">
      <w:pPr>
        <w:spacing w:line="360" w:lineRule="auto"/>
        <w:ind w:firstLineChars="200" w:firstLine="480"/>
        <w:rPr>
          <w:sz w:val="24"/>
        </w:rPr>
      </w:pPr>
      <w:r>
        <w:rPr>
          <w:rFonts w:hint="eastAsia"/>
          <w:sz w:val="24"/>
        </w:rPr>
        <w:t>应理解，当前检测周期和历史检测周期，异常检测算法对应的设备具有相同的运行工况，比如在当前检测周期和历史检测周期，汽车生产线生产相同型号的汽车。另外，在当前检测周期和历史检测周期内，异常检测算法至少一次根据变量信息输出异常检测结果。</w:t>
      </w:r>
    </w:p>
    <w:p w14:paraId="5B3A37B0" w14:textId="61EEA3B8" w:rsidR="00DD7BEA" w:rsidRDefault="00987EC1" w:rsidP="00314690">
      <w:pPr>
        <w:spacing w:line="360" w:lineRule="auto"/>
        <w:ind w:firstLineChars="200" w:firstLine="480"/>
        <w:rPr>
          <w:sz w:val="24"/>
        </w:rPr>
      </w:pPr>
      <w:r>
        <w:rPr>
          <w:rFonts w:hint="eastAsia"/>
          <w:sz w:val="24"/>
        </w:rPr>
        <w:t>3</w:t>
      </w:r>
      <w:r>
        <w:rPr>
          <w:sz w:val="24"/>
        </w:rPr>
        <w:t>03</w:t>
      </w:r>
      <w:r>
        <w:rPr>
          <w:rFonts w:hint="eastAsia"/>
          <w:sz w:val="24"/>
        </w:rPr>
        <w:t>、判断第一异常频率与第二异常频率的差值是否小于预设的</w:t>
      </w:r>
      <w:r w:rsidR="001A5710">
        <w:rPr>
          <w:rFonts w:hint="eastAsia"/>
          <w:sz w:val="24"/>
        </w:rPr>
        <w:t>频率差</w:t>
      </w:r>
      <w:r>
        <w:rPr>
          <w:rFonts w:hint="eastAsia"/>
          <w:sz w:val="24"/>
        </w:rPr>
        <w:t>阈值，如果是</w:t>
      </w:r>
      <w:r>
        <w:rPr>
          <w:rFonts w:hint="eastAsia"/>
          <w:sz w:val="24"/>
        </w:rPr>
        <w:t>Y</w:t>
      </w:r>
      <w:r>
        <w:rPr>
          <w:rFonts w:hint="eastAsia"/>
          <w:sz w:val="24"/>
        </w:rPr>
        <w:t>，执行步骤</w:t>
      </w:r>
      <w:r>
        <w:rPr>
          <w:rFonts w:hint="eastAsia"/>
          <w:sz w:val="24"/>
        </w:rPr>
        <w:t>3</w:t>
      </w:r>
      <w:r>
        <w:rPr>
          <w:sz w:val="24"/>
        </w:rPr>
        <w:t>04</w:t>
      </w:r>
      <w:r>
        <w:rPr>
          <w:rFonts w:hint="eastAsia"/>
          <w:sz w:val="24"/>
        </w:rPr>
        <w:t>，如果否</w:t>
      </w:r>
      <w:r>
        <w:rPr>
          <w:rFonts w:hint="eastAsia"/>
          <w:sz w:val="24"/>
        </w:rPr>
        <w:t>N</w:t>
      </w:r>
      <w:r>
        <w:rPr>
          <w:rFonts w:hint="eastAsia"/>
          <w:sz w:val="24"/>
        </w:rPr>
        <w:t>，执行步骤</w:t>
      </w:r>
      <w:r>
        <w:rPr>
          <w:rFonts w:hint="eastAsia"/>
          <w:sz w:val="24"/>
        </w:rPr>
        <w:t>3</w:t>
      </w:r>
      <w:r>
        <w:rPr>
          <w:sz w:val="24"/>
        </w:rPr>
        <w:t>05</w:t>
      </w:r>
      <w:r>
        <w:rPr>
          <w:rFonts w:hint="eastAsia"/>
          <w:sz w:val="24"/>
        </w:rPr>
        <w:t>。</w:t>
      </w:r>
    </w:p>
    <w:p w14:paraId="11C9BAC6" w14:textId="440EF46D" w:rsidR="00987EC1" w:rsidRDefault="001A5710" w:rsidP="00314690">
      <w:pPr>
        <w:spacing w:line="360" w:lineRule="auto"/>
        <w:ind w:firstLineChars="200" w:firstLine="480"/>
        <w:rPr>
          <w:sz w:val="24"/>
        </w:rPr>
      </w:pPr>
      <w:r>
        <w:rPr>
          <w:rFonts w:hint="eastAsia"/>
          <w:sz w:val="24"/>
        </w:rPr>
        <w:t>在获取到第一异常频率和第二异常频率后，计算第一异常频率与第二异常频率的差值，并判断第一异常频率与第二异常频率的差值是否小于预设的频率差阈值。如果第一异常频率与第二异常频率的差值小于频率差阈值，说明</w:t>
      </w:r>
      <w:r w:rsidR="001E1906">
        <w:rPr>
          <w:rFonts w:hint="eastAsia"/>
          <w:sz w:val="24"/>
        </w:rPr>
        <w:t>异常检测算法检测出设备出现异常的频率没有较大的波动，进而执行步骤</w:t>
      </w:r>
      <w:r w:rsidR="001E1906">
        <w:rPr>
          <w:rFonts w:hint="eastAsia"/>
          <w:sz w:val="24"/>
        </w:rPr>
        <w:t>3</w:t>
      </w:r>
      <w:r w:rsidR="001E1906">
        <w:rPr>
          <w:sz w:val="24"/>
        </w:rPr>
        <w:t>04</w:t>
      </w:r>
      <w:r w:rsidR="001E1906">
        <w:rPr>
          <w:rFonts w:hint="eastAsia"/>
          <w:sz w:val="24"/>
        </w:rPr>
        <w:t>。如果第一异常频率与第二异常频率的差值大于或等于频率差阈值，说明异常检测算法检测出设备出现异常的频率存在较大的波动，进而执行步骤</w:t>
      </w:r>
      <w:r w:rsidR="001E1906">
        <w:rPr>
          <w:rFonts w:hint="eastAsia"/>
          <w:sz w:val="24"/>
        </w:rPr>
        <w:t>3</w:t>
      </w:r>
      <w:r w:rsidR="001E1906">
        <w:rPr>
          <w:sz w:val="24"/>
        </w:rPr>
        <w:t>05</w:t>
      </w:r>
      <w:r w:rsidR="001E1906">
        <w:rPr>
          <w:rFonts w:hint="eastAsia"/>
          <w:sz w:val="24"/>
        </w:rPr>
        <w:t>。</w:t>
      </w:r>
    </w:p>
    <w:p w14:paraId="0CC3E31A" w14:textId="7242003D" w:rsidR="00D118E4" w:rsidRDefault="00D118E4" w:rsidP="00314690">
      <w:pPr>
        <w:spacing w:line="360" w:lineRule="auto"/>
        <w:ind w:firstLineChars="200" w:firstLine="480"/>
        <w:rPr>
          <w:sz w:val="24"/>
        </w:rPr>
      </w:pPr>
      <w:r>
        <w:rPr>
          <w:rFonts w:hint="eastAsia"/>
          <w:sz w:val="24"/>
        </w:rPr>
        <w:t>需要说明的是，由于第一异常频率可能大于第二异常频率，也可能小于第二异常频率，因此第一异常频率与第二异常频率的差值是指第一异常频率与第二异常频率之差的绝对值</w:t>
      </w:r>
      <w:r w:rsidR="00F26783">
        <w:rPr>
          <w:rFonts w:hint="eastAsia"/>
          <w:sz w:val="24"/>
        </w:rPr>
        <w:t>。</w:t>
      </w:r>
    </w:p>
    <w:p w14:paraId="1C2E5A42" w14:textId="4D40FDD0" w:rsidR="001E1906" w:rsidRDefault="001E1906" w:rsidP="00314690">
      <w:pPr>
        <w:spacing w:line="360" w:lineRule="auto"/>
        <w:ind w:firstLineChars="200" w:firstLine="480"/>
        <w:rPr>
          <w:sz w:val="24"/>
        </w:rPr>
      </w:pPr>
      <w:r>
        <w:rPr>
          <w:rFonts w:hint="eastAsia"/>
          <w:sz w:val="24"/>
        </w:rPr>
        <w:t>3</w:t>
      </w:r>
      <w:r>
        <w:rPr>
          <w:sz w:val="24"/>
        </w:rPr>
        <w:t>04</w:t>
      </w:r>
      <w:r>
        <w:rPr>
          <w:rFonts w:hint="eastAsia"/>
          <w:sz w:val="24"/>
        </w:rPr>
        <w:t>、</w:t>
      </w:r>
      <w:r w:rsidR="00D118E4">
        <w:rPr>
          <w:rFonts w:hint="eastAsia"/>
          <w:sz w:val="24"/>
        </w:rPr>
        <w:t>确定异常</w:t>
      </w:r>
      <w:r w:rsidR="00D87114">
        <w:rPr>
          <w:rFonts w:hint="eastAsia"/>
          <w:sz w:val="24"/>
        </w:rPr>
        <w:t>检测算法检测出设备出现异常的频率稳定，并结束当前流程。</w:t>
      </w:r>
    </w:p>
    <w:p w14:paraId="5155E350" w14:textId="00F1C1D4" w:rsidR="00D87114" w:rsidRDefault="00D87114" w:rsidP="00314690">
      <w:pPr>
        <w:spacing w:line="360" w:lineRule="auto"/>
        <w:ind w:firstLineChars="200" w:firstLine="480"/>
        <w:rPr>
          <w:sz w:val="24"/>
        </w:rPr>
      </w:pPr>
      <w:r>
        <w:rPr>
          <w:rFonts w:hint="eastAsia"/>
          <w:sz w:val="24"/>
        </w:rPr>
        <w:t>在第一异常频率与第二异常频率的差值小于频率差阈值时，异常检测算法检测出设备出现异常的频率未发生较大的波动，进而确定异常检测算法检测出设备出现异常的频率稳定。</w:t>
      </w:r>
    </w:p>
    <w:p w14:paraId="55A5903F" w14:textId="45B8AEBF" w:rsidR="00D87114" w:rsidRDefault="00D87114" w:rsidP="00314690">
      <w:pPr>
        <w:spacing w:line="360" w:lineRule="auto"/>
        <w:ind w:firstLineChars="200" w:firstLine="480"/>
        <w:rPr>
          <w:sz w:val="24"/>
        </w:rPr>
      </w:pPr>
      <w:r>
        <w:rPr>
          <w:rFonts w:hint="eastAsia"/>
          <w:sz w:val="24"/>
        </w:rPr>
        <w:t>3</w:t>
      </w:r>
      <w:r>
        <w:rPr>
          <w:sz w:val="24"/>
        </w:rPr>
        <w:t>05</w:t>
      </w:r>
      <w:r>
        <w:rPr>
          <w:rFonts w:hint="eastAsia"/>
          <w:sz w:val="24"/>
        </w:rPr>
        <w:t>、确定异常检测算法检测出设备出现异常的频率不稳定。</w:t>
      </w:r>
    </w:p>
    <w:p w14:paraId="555BC9A4" w14:textId="5544A612" w:rsidR="00A715C3" w:rsidRDefault="00A715C3" w:rsidP="00A715C3">
      <w:pPr>
        <w:spacing w:line="360" w:lineRule="auto"/>
        <w:ind w:firstLineChars="200" w:firstLine="480"/>
        <w:rPr>
          <w:sz w:val="24"/>
        </w:rPr>
      </w:pPr>
      <w:r>
        <w:rPr>
          <w:rFonts w:hint="eastAsia"/>
          <w:sz w:val="24"/>
        </w:rPr>
        <w:t>在第一异常频率与第二异常频率的差值大于或等于频率差阈值时，异常检测算法检测出设备出现异常的频率存在较大的波动，进而确定异常检测算法检测出设备出现异常的频率不稳定。</w:t>
      </w:r>
    </w:p>
    <w:p w14:paraId="5914A735" w14:textId="7AE408C9" w:rsidR="00D87114" w:rsidRDefault="00A77053" w:rsidP="00314690">
      <w:pPr>
        <w:spacing w:line="360" w:lineRule="auto"/>
        <w:ind w:firstLineChars="200" w:firstLine="480"/>
        <w:rPr>
          <w:sz w:val="24"/>
        </w:rPr>
      </w:pPr>
      <w:r>
        <w:rPr>
          <w:rFonts w:hint="eastAsia"/>
          <w:sz w:val="24"/>
        </w:rPr>
        <w:t>在本申请实施例中，</w:t>
      </w:r>
      <w:r w:rsidR="00A3051F">
        <w:rPr>
          <w:rFonts w:hint="eastAsia"/>
          <w:sz w:val="24"/>
        </w:rPr>
        <w:t>根据异常检测算法输出的异常检测结果，计算异常检测算法在当前检测周期内检测到设备出现异常的第一异常频率，并计算异常检测算法在历史检测周期内检测到设备出现异常的第二异常频率，在第一异常频率与第二异常频率的差值小于预设的频率差阈值时，确定异常检测算法检测出设备出现异常的频率稳定，否则确定异常检测算法检测出设备出现异常的频率不稳定，通过不同检测周期内异常检测算法检测出设备出现异常的频率变化，确定异常检测算法检测出设备出现异常的频率是否稳定，保证了检测结果的准确性，进而能够保证异常检测算法的准确性，提高对汽车生产线进行预测性维护的准确性。</w:t>
      </w:r>
    </w:p>
    <w:p w14:paraId="1931F624" w14:textId="577DCDF4" w:rsidR="00A3051F" w:rsidRDefault="00E97728" w:rsidP="00314690">
      <w:pPr>
        <w:spacing w:line="360" w:lineRule="auto"/>
        <w:ind w:firstLineChars="200" w:firstLine="480"/>
        <w:rPr>
          <w:sz w:val="24"/>
        </w:rPr>
      </w:pPr>
      <w:r>
        <w:rPr>
          <w:rFonts w:hint="eastAsia"/>
          <w:sz w:val="24"/>
        </w:rPr>
        <w:lastRenderedPageBreak/>
        <w:t>实施例四</w:t>
      </w:r>
    </w:p>
    <w:p w14:paraId="1052FAEF" w14:textId="5FF5DAA7" w:rsidR="00E97728" w:rsidRDefault="00E97728" w:rsidP="00314690">
      <w:pPr>
        <w:spacing w:line="360" w:lineRule="auto"/>
        <w:ind w:firstLineChars="200" w:firstLine="480"/>
        <w:rPr>
          <w:sz w:val="24"/>
        </w:rPr>
      </w:pPr>
      <w:r>
        <w:rPr>
          <w:rFonts w:hint="eastAsia"/>
          <w:sz w:val="24"/>
        </w:rPr>
        <w:t>在图</w:t>
      </w:r>
      <w:r>
        <w:rPr>
          <w:rFonts w:hint="eastAsia"/>
          <w:sz w:val="24"/>
        </w:rPr>
        <w:t>1</w:t>
      </w:r>
      <w:r>
        <w:rPr>
          <w:rFonts w:hint="eastAsia"/>
          <w:sz w:val="24"/>
        </w:rPr>
        <w:t>所示异常检测算法的配置方法</w:t>
      </w:r>
      <w:r>
        <w:rPr>
          <w:rFonts w:hint="eastAsia"/>
          <w:sz w:val="24"/>
        </w:rPr>
        <w:t>1</w:t>
      </w:r>
      <w:r>
        <w:rPr>
          <w:sz w:val="24"/>
        </w:rPr>
        <w:t>00</w:t>
      </w:r>
      <w:r>
        <w:rPr>
          <w:rFonts w:hint="eastAsia"/>
          <w:sz w:val="24"/>
        </w:rPr>
        <w:t>的基础上，步骤</w:t>
      </w:r>
      <w:r>
        <w:rPr>
          <w:rFonts w:hint="eastAsia"/>
          <w:sz w:val="24"/>
        </w:rPr>
        <w:t>1</w:t>
      </w:r>
      <w:r>
        <w:rPr>
          <w:sz w:val="24"/>
        </w:rPr>
        <w:t>05</w:t>
      </w:r>
      <w:r>
        <w:rPr>
          <w:rFonts w:hint="eastAsia"/>
          <w:sz w:val="24"/>
        </w:rPr>
        <w:t>对异常检测算法的参数进行调整时，可以根据异常检测算法检测到设备出现异常的频率的变化趋势，对异常检测算法的参数进行调整。图</w:t>
      </w:r>
      <w:r>
        <w:rPr>
          <w:rFonts w:hint="eastAsia"/>
          <w:sz w:val="24"/>
        </w:rPr>
        <w:t>4</w:t>
      </w:r>
      <w:r>
        <w:rPr>
          <w:rFonts w:hint="eastAsia"/>
          <w:sz w:val="24"/>
        </w:rPr>
        <w:t>是本申请实施例四提供的一种异常检测算法的参数调整方法</w:t>
      </w:r>
      <w:r>
        <w:rPr>
          <w:rFonts w:hint="eastAsia"/>
          <w:sz w:val="24"/>
        </w:rPr>
        <w:t>4</w:t>
      </w:r>
      <w:r>
        <w:rPr>
          <w:sz w:val="24"/>
        </w:rPr>
        <w:t>00</w:t>
      </w:r>
      <w:r>
        <w:rPr>
          <w:rFonts w:hint="eastAsia"/>
          <w:sz w:val="24"/>
        </w:rPr>
        <w:t>的示意图，如图</w:t>
      </w:r>
      <w:r>
        <w:rPr>
          <w:sz w:val="24"/>
        </w:rPr>
        <w:t>4</w:t>
      </w:r>
      <w:r>
        <w:rPr>
          <w:rFonts w:hint="eastAsia"/>
          <w:sz w:val="24"/>
        </w:rPr>
        <w:t>所示，该异常检测算法的参数调整方法</w:t>
      </w:r>
      <w:r>
        <w:rPr>
          <w:rFonts w:hint="eastAsia"/>
          <w:sz w:val="24"/>
        </w:rPr>
        <w:t>4</w:t>
      </w:r>
      <w:r>
        <w:rPr>
          <w:sz w:val="24"/>
        </w:rPr>
        <w:t>00</w:t>
      </w:r>
      <w:r>
        <w:rPr>
          <w:rFonts w:hint="eastAsia"/>
          <w:sz w:val="24"/>
        </w:rPr>
        <w:t>包括如下步骤：</w:t>
      </w:r>
    </w:p>
    <w:p w14:paraId="75D2290F" w14:textId="76037921" w:rsidR="00E97728" w:rsidRDefault="00E97728" w:rsidP="00314690">
      <w:pPr>
        <w:spacing w:line="360" w:lineRule="auto"/>
        <w:ind w:firstLineChars="200" w:firstLine="480"/>
        <w:rPr>
          <w:sz w:val="24"/>
        </w:rPr>
      </w:pPr>
      <w:r>
        <w:rPr>
          <w:rFonts w:hint="eastAsia"/>
          <w:sz w:val="24"/>
        </w:rPr>
        <w:t>4</w:t>
      </w:r>
      <w:r>
        <w:rPr>
          <w:sz w:val="24"/>
        </w:rPr>
        <w:t>01</w:t>
      </w:r>
      <w:r>
        <w:rPr>
          <w:rFonts w:hint="eastAsia"/>
          <w:sz w:val="24"/>
        </w:rPr>
        <w:t>、</w:t>
      </w:r>
      <w:r w:rsidR="00884195">
        <w:rPr>
          <w:rFonts w:hint="eastAsia"/>
          <w:sz w:val="24"/>
        </w:rPr>
        <w:t>根据异常检测结果，确定异常检测算法检测到设备在相邻至少两个时间窗内出现异常的频率。</w:t>
      </w:r>
    </w:p>
    <w:p w14:paraId="7E4AD62E" w14:textId="078E5E6D" w:rsidR="00884195" w:rsidRDefault="00AA2113" w:rsidP="00314690">
      <w:pPr>
        <w:spacing w:line="360" w:lineRule="auto"/>
        <w:ind w:firstLineChars="200" w:firstLine="480"/>
        <w:rPr>
          <w:sz w:val="24"/>
        </w:rPr>
      </w:pPr>
      <w:r>
        <w:rPr>
          <w:rFonts w:hint="eastAsia"/>
          <w:sz w:val="24"/>
        </w:rPr>
        <w:t>每次获取到异常检测算法输出的异常检测结果后，将异常检测结果存储到预先创建的数据库中，同时将获取异常检测结果的时间信息也存储到数据库中。根据数据库中存储的异常检测结果以及</w:t>
      </w:r>
      <w:r w:rsidR="00A61B01">
        <w:rPr>
          <w:rFonts w:hint="eastAsia"/>
          <w:sz w:val="24"/>
        </w:rPr>
        <w:t>获取</w:t>
      </w:r>
      <w:r>
        <w:rPr>
          <w:rFonts w:hint="eastAsia"/>
          <w:sz w:val="24"/>
        </w:rPr>
        <w:t>异常检测结果的时间信息，确定异常检测算法检测到设备在相邻至少两个时间窗内出现异常的频率。比如，当前时间</w:t>
      </w:r>
      <w:r>
        <w:rPr>
          <w:rFonts w:hint="eastAsia"/>
          <w:sz w:val="24"/>
        </w:rPr>
        <w:t>k</w:t>
      </w:r>
      <w:r>
        <w:rPr>
          <w:rFonts w:hint="eastAsia"/>
          <w:sz w:val="24"/>
        </w:rPr>
        <w:t>为时间窗</w:t>
      </w:r>
      <w:proofErr w:type="spellStart"/>
      <w:r>
        <w:rPr>
          <w:rFonts w:hint="eastAsia"/>
          <w:sz w:val="24"/>
        </w:rPr>
        <w:t>S</w:t>
      </w:r>
      <w:r w:rsidRPr="00AA2113">
        <w:rPr>
          <w:rFonts w:hint="eastAsia"/>
          <w:sz w:val="24"/>
          <w:vertAlign w:val="subscript"/>
        </w:rPr>
        <w:t>k</w:t>
      </w:r>
      <w:proofErr w:type="spellEnd"/>
      <w:r>
        <w:rPr>
          <w:rFonts w:hint="eastAsia"/>
          <w:sz w:val="24"/>
        </w:rPr>
        <w:t>的终点，根据数据库中存储的</w:t>
      </w:r>
      <w:r w:rsidR="00A61B01">
        <w:rPr>
          <w:rFonts w:hint="eastAsia"/>
          <w:sz w:val="24"/>
        </w:rPr>
        <w:t>异常检测结果，确定时间窗</w:t>
      </w:r>
      <w:r w:rsidR="00A61B01">
        <w:rPr>
          <w:rFonts w:hint="eastAsia"/>
          <w:sz w:val="24"/>
        </w:rPr>
        <w:t>S</w:t>
      </w:r>
      <w:r w:rsidR="00A61B01" w:rsidRPr="00A61B01">
        <w:rPr>
          <w:sz w:val="24"/>
          <w:vertAlign w:val="subscript"/>
        </w:rPr>
        <w:t>1</w:t>
      </w:r>
      <w:r w:rsidR="00A61B01">
        <w:rPr>
          <w:rFonts w:hint="eastAsia"/>
          <w:sz w:val="24"/>
        </w:rPr>
        <w:t>、</w:t>
      </w:r>
      <w:r w:rsidR="00A61B01">
        <w:rPr>
          <w:rFonts w:hint="eastAsia"/>
          <w:sz w:val="24"/>
        </w:rPr>
        <w:t>S</w:t>
      </w:r>
      <w:r w:rsidR="00A61B01" w:rsidRPr="00A61B01">
        <w:rPr>
          <w:sz w:val="24"/>
          <w:vertAlign w:val="subscript"/>
        </w:rPr>
        <w:t>2</w:t>
      </w:r>
      <w:r w:rsidR="00A61B01">
        <w:rPr>
          <w:rFonts w:hint="eastAsia"/>
          <w:sz w:val="24"/>
        </w:rPr>
        <w:t>…</w:t>
      </w:r>
      <w:proofErr w:type="spellStart"/>
      <w:r w:rsidR="00A61B01">
        <w:rPr>
          <w:rFonts w:hint="eastAsia"/>
          <w:sz w:val="24"/>
        </w:rPr>
        <w:t>S</w:t>
      </w:r>
      <w:r w:rsidR="00A61B01" w:rsidRPr="00A61B01">
        <w:rPr>
          <w:rFonts w:hint="eastAsia"/>
          <w:sz w:val="24"/>
          <w:vertAlign w:val="subscript"/>
        </w:rPr>
        <w:t>k</w:t>
      </w:r>
      <w:proofErr w:type="spellEnd"/>
      <w:r w:rsidR="00A61B01">
        <w:rPr>
          <w:rFonts w:hint="eastAsia"/>
          <w:sz w:val="24"/>
        </w:rPr>
        <w:t>共计</w:t>
      </w:r>
      <w:r w:rsidR="00A61B01">
        <w:rPr>
          <w:rFonts w:hint="eastAsia"/>
          <w:sz w:val="24"/>
        </w:rPr>
        <w:t>k</w:t>
      </w:r>
      <w:r w:rsidR="00A61B01">
        <w:rPr>
          <w:rFonts w:hint="eastAsia"/>
          <w:sz w:val="24"/>
        </w:rPr>
        <w:t>个时间窗内异常检测算法检测到设备出现异常的频率</w:t>
      </w:r>
      <w:r w:rsidR="00BB7EF7">
        <w:rPr>
          <w:sz w:val="24"/>
        </w:rPr>
        <w:t>P</w:t>
      </w:r>
      <w:r w:rsidR="00BB7EF7" w:rsidRPr="00A61B01">
        <w:rPr>
          <w:sz w:val="24"/>
          <w:vertAlign w:val="subscript"/>
        </w:rPr>
        <w:t>1</w:t>
      </w:r>
      <w:r w:rsidR="00BB7EF7">
        <w:rPr>
          <w:rFonts w:hint="eastAsia"/>
          <w:sz w:val="24"/>
        </w:rPr>
        <w:t>、</w:t>
      </w:r>
      <w:r w:rsidR="00BB7EF7">
        <w:rPr>
          <w:sz w:val="24"/>
        </w:rPr>
        <w:t>P</w:t>
      </w:r>
      <w:r w:rsidR="00BB7EF7" w:rsidRPr="00A61B01">
        <w:rPr>
          <w:sz w:val="24"/>
          <w:vertAlign w:val="subscript"/>
        </w:rPr>
        <w:t>2</w:t>
      </w:r>
      <w:r w:rsidR="00BB7EF7">
        <w:rPr>
          <w:rFonts w:hint="eastAsia"/>
          <w:sz w:val="24"/>
        </w:rPr>
        <w:t>…</w:t>
      </w:r>
      <w:r w:rsidR="00BB7EF7">
        <w:rPr>
          <w:sz w:val="24"/>
        </w:rPr>
        <w:t>P</w:t>
      </w:r>
      <w:r w:rsidR="00BB7EF7" w:rsidRPr="00A61B01">
        <w:rPr>
          <w:rFonts w:hint="eastAsia"/>
          <w:sz w:val="24"/>
          <w:vertAlign w:val="subscript"/>
        </w:rPr>
        <w:t>k</w:t>
      </w:r>
      <w:r w:rsidR="00BB7EF7">
        <w:rPr>
          <w:rFonts w:hint="eastAsia"/>
          <w:sz w:val="24"/>
        </w:rPr>
        <w:t>。</w:t>
      </w:r>
    </w:p>
    <w:p w14:paraId="7BC93045" w14:textId="4E0F6FF2" w:rsidR="00BB7EF7" w:rsidRDefault="00BB7EF7" w:rsidP="00314690">
      <w:pPr>
        <w:spacing w:line="360" w:lineRule="auto"/>
        <w:ind w:firstLineChars="200" w:firstLine="480"/>
        <w:rPr>
          <w:sz w:val="24"/>
        </w:rPr>
      </w:pPr>
      <w:r>
        <w:rPr>
          <w:rFonts w:hint="eastAsia"/>
          <w:sz w:val="24"/>
        </w:rPr>
        <w:t>4</w:t>
      </w:r>
      <w:r>
        <w:rPr>
          <w:sz w:val="24"/>
        </w:rPr>
        <w:t>02</w:t>
      </w:r>
      <w:r>
        <w:rPr>
          <w:rFonts w:hint="eastAsia"/>
          <w:sz w:val="24"/>
        </w:rPr>
        <w:t>、根据设备在相邻各时间窗内出现异常的频率的变化趋势，确定对异常检测算法的参数进行调整的</w:t>
      </w:r>
      <w:r w:rsidR="002C6A30">
        <w:rPr>
          <w:rFonts w:hint="eastAsia"/>
          <w:sz w:val="24"/>
        </w:rPr>
        <w:t>趋势</w:t>
      </w:r>
      <w:r>
        <w:rPr>
          <w:rFonts w:hint="eastAsia"/>
          <w:sz w:val="24"/>
        </w:rPr>
        <w:t>。</w:t>
      </w:r>
    </w:p>
    <w:p w14:paraId="0EC4A822" w14:textId="41467DF1" w:rsidR="00BB7EF7" w:rsidRDefault="006B7120" w:rsidP="00314690">
      <w:pPr>
        <w:spacing w:line="360" w:lineRule="auto"/>
        <w:ind w:firstLineChars="200" w:firstLine="480"/>
        <w:rPr>
          <w:sz w:val="24"/>
        </w:rPr>
      </w:pPr>
      <w:r>
        <w:rPr>
          <w:rFonts w:hint="eastAsia"/>
          <w:sz w:val="24"/>
        </w:rPr>
        <w:t>在获取到异常检测算法检测到设备在相邻至少两个时间窗内出现异常的频率后，确定异常检测算法检测到设备在各时间窗内出现异常的频率的变化趋势，进而根据确定出的频率的变化趋势，确定对异常检测算法的参数进行调整的</w:t>
      </w:r>
      <w:r w:rsidR="002C6A30">
        <w:rPr>
          <w:rFonts w:hint="eastAsia"/>
          <w:sz w:val="24"/>
        </w:rPr>
        <w:t>趋势</w:t>
      </w:r>
      <w:r>
        <w:rPr>
          <w:rFonts w:hint="eastAsia"/>
          <w:sz w:val="24"/>
        </w:rPr>
        <w:t>。</w:t>
      </w:r>
    </w:p>
    <w:p w14:paraId="38BCD366" w14:textId="362DBE03" w:rsidR="00DB21E3" w:rsidRDefault="00DB21E3" w:rsidP="00314690">
      <w:pPr>
        <w:spacing w:line="360" w:lineRule="auto"/>
        <w:ind w:firstLineChars="200" w:firstLine="480"/>
        <w:rPr>
          <w:sz w:val="24"/>
        </w:rPr>
      </w:pPr>
      <w:r>
        <w:rPr>
          <w:rFonts w:hint="eastAsia"/>
          <w:sz w:val="24"/>
        </w:rPr>
        <w:t>在确定异常检测算法检测到设备在各时间窗内出现异常的频谱的变化趋势时，可以通过统计数据斜率或线性回归的方式，来确定异常检测算法检测到设备在各时间窗内出现异常的频谱的变化趋势。</w:t>
      </w:r>
    </w:p>
    <w:p w14:paraId="7C0B795F" w14:textId="4CEC4F2D" w:rsidR="006B7120" w:rsidRDefault="00E31E26" w:rsidP="00314690">
      <w:pPr>
        <w:spacing w:line="360" w:lineRule="auto"/>
        <w:ind w:firstLineChars="200" w:firstLine="480"/>
        <w:rPr>
          <w:sz w:val="24"/>
        </w:rPr>
      </w:pPr>
      <w:r>
        <w:rPr>
          <w:rFonts w:hint="eastAsia"/>
          <w:sz w:val="24"/>
        </w:rPr>
        <w:t>示例</w:t>
      </w:r>
      <w:r w:rsidR="00CA5D55">
        <w:rPr>
          <w:rFonts w:hint="eastAsia"/>
          <w:sz w:val="24"/>
        </w:rPr>
        <w:t>1</w:t>
      </w:r>
      <w:r w:rsidR="00CA5D55">
        <w:rPr>
          <w:rFonts w:hint="eastAsia"/>
          <w:sz w:val="24"/>
        </w:rPr>
        <w:t>：异常检测算法检测到设备在各时间窗内出现异常的频率的变化趋势为频率逐渐减小，而此前在调整异常检测算法的参数时，将异常检测算法的参数增大，则确定对异常检测算法的参数进行调整的</w:t>
      </w:r>
      <w:r w:rsidR="00D30B1D">
        <w:rPr>
          <w:rFonts w:hint="eastAsia"/>
          <w:sz w:val="24"/>
        </w:rPr>
        <w:t>趋势</w:t>
      </w:r>
      <w:r w:rsidR="00CA5D55">
        <w:rPr>
          <w:rFonts w:hint="eastAsia"/>
          <w:sz w:val="24"/>
        </w:rPr>
        <w:t>为</w:t>
      </w:r>
      <w:r w:rsidR="00D30B1D">
        <w:rPr>
          <w:rFonts w:hint="eastAsia"/>
          <w:sz w:val="24"/>
        </w:rPr>
        <w:t>增大参数</w:t>
      </w:r>
      <w:r w:rsidR="00CA5D55">
        <w:rPr>
          <w:rFonts w:hint="eastAsia"/>
          <w:sz w:val="24"/>
        </w:rPr>
        <w:t>，即增大异常检测算法的参数。</w:t>
      </w:r>
    </w:p>
    <w:p w14:paraId="5E930AB2" w14:textId="1A0D38E8" w:rsidR="00CA5D55" w:rsidRPr="00BB7EF7" w:rsidRDefault="00E31E26" w:rsidP="00314690">
      <w:pPr>
        <w:spacing w:line="360" w:lineRule="auto"/>
        <w:ind w:firstLineChars="200" w:firstLine="480"/>
        <w:rPr>
          <w:sz w:val="24"/>
        </w:rPr>
      </w:pPr>
      <w:r>
        <w:rPr>
          <w:rFonts w:hint="eastAsia"/>
          <w:sz w:val="24"/>
        </w:rPr>
        <w:t>示例</w:t>
      </w:r>
      <w:r w:rsidR="00CA5D55">
        <w:rPr>
          <w:rFonts w:hint="eastAsia"/>
          <w:sz w:val="24"/>
        </w:rPr>
        <w:t>2</w:t>
      </w:r>
      <w:r w:rsidR="00CA5D55">
        <w:rPr>
          <w:rFonts w:hint="eastAsia"/>
          <w:sz w:val="24"/>
        </w:rPr>
        <w:t>：异常检测算法检测到设备在各时间窗内出现异常的频率的变化趋势为频率逐渐减小，而此前在调整异常检测算法的参数时，将异常检测算法的参数减小，则确定对异常检测算法的参数进行调整的</w:t>
      </w:r>
      <w:r w:rsidR="00D30B1D">
        <w:rPr>
          <w:rFonts w:hint="eastAsia"/>
          <w:sz w:val="24"/>
        </w:rPr>
        <w:t>趋势为减小参数</w:t>
      </w:r>
      <w:r w:rsidR="00CA5D55">
        <w:rPr>
          <w:rFonts w:hint="eastAsia"/>
          <w:sz w:val="24"/>
        </w:rPr>
        <w:t>，即减小异常检测算法的参数。</w:t>
      </w:r>
    </w:p>
    <w:p w14:paraId="5BF67A99" w14:textId="2EDA6AB7" w:rsidR="00D41AFE" w:rsidRDefault="00E31E26" w:rsidP="00314690">
      <w:pPr>
        <w:spacing w:line="360" w:lineRule="auto"/>
        <w:ind w:firstLineChars="200" w:firstLine="480"/>
        <w:rPr>
          <w:sz w:val="24"/>
        </w:rPr>
      </w:pPr>
      <w:r>
        <w:rPr>
          <w:rFonts w:hint="eastAsia"/>
          <w:sz w:val="24"/>
        </w:rPr>
        <w:t>示例</w:t>
      </w:r>
      <w:r>
        <w:rPr>
          <w:rFonts w:hint="eastAsia"/>
          <w:sz w:val="24"/>
        </w:rPr>
        <w:t>3</w:t>
      </w:r>
      <w:r>
        <w:rPr>
          <w:rFonts w:hint="eastAsia"/>
          <w:sz w:val="24"/>
        </w:rPr>
        <w:t>：异常检测算法检测到设备在各时间窗内出现异常的频率的变化趋势为频率逐渐增大，而此前在调整异常检测算法的参数时，将异常检测算法的参数减小，则确定对异常检测算法的参数进行调整的</w:t>
      </w:r>
      <w:r w:rsidR="00D30B1D">
        <w:rPr>
          <w:rFonts w:hint="eastAsia"/>
          <w:sz w:val="24"/>
        </w:rPr>
        <w:t>趋势为增大参数</w:t>
      </w:r>
      <w:r>
        <w:rPr>
          <w:rFonts w:hint="eastAsia"/>
          <w:sz w:val="24"/>
        </w:rPr>
        <w:t>，即增大异常检测算法的参数。</w:t>
      </w:r>
    </w:p>
    <w:p w14:paraId="7C5A5214" w14:textId="7FFCE74D" w:rsidR="00D41AFE" w:rsidRDefault="00E31E26" w:rsidP="00314690">
      <w:pPr>
        <w:spacing w:line="360" w:lineRule="auto"/>
        <w:ind w:firstLineChars="200" w:firstLine="480"/>
        <w:rPr>
          <w:sz w:val="24"/>
        </w:rPr>
      </w:pPr>
      <w:r>
        <w:rPr>
          <w:rFonts w:hint="eastAsia"/>
          <w:sz w:val="24"/>
        </w:rPr>
        <w:t>示例</w:t>
      </w:r>
      <w:r>
        <w:rPr>
          <w:rFonts w:hint="eastAsia"/>
          <w:sz w:val="24"/>
        </w:rPr>
        <w:t>4</w:t>
      </w:r>
      <w:r>
        <w:rPr>
          <w:rFonts w:hint="eastAsia"/>
          <w:sz w:val="24"/>
        </w:rPr>
        <w:t>：异常检测算法检测到设备在各时间窗内出现异常的频率的变化趋势为频率逐渐</w:t>
      </w:r>
      <w:r>
        <w:rPr>
          <w:rFonts w:hint="eastAsia"/>
          <w:sz w:val="24"/>
        </w:rPr>
        <w:lastRenderedPageBreak/>
        <w:t>增大，而此前在调整异常检测算法的参数时，将异常检测算法的参数增大，则确定对异常检测算法的参数进行调整的</w:t>
      </w:r>
      <w:r w:rsidR="00D30B1D">
        <w:rPr>
          <w:rFonts w:hint="eastAsia"/>
          <w:sz w:val="24"/>
        </w:rPr>
        <w:t>趋势</w:t>
      </w:r>
      <w:r>
        <w:rPr>
          <w:rFonts w:hint="eastAsia"/>
          <w:sz w:val="24"/>
        </w:rPr>
        <w:t>为</w:t>
      </w:r>
      <w:r w:rsidR="00D30B1D">
        <w:rPr>
          <w:rFonts w:hint="eastAsia"/>
          <w:sz w:val="24"/>
        </w:rPr>
        <w:t>减小参数</w:t>
      </w:r>
      <w:r>
        <w:rPr>
          <w:rFonts w:hint="eastAsia"/>
          <w:sz w:val="24"/>
        </w:rPr>
        <w:t>，即减小异常检测算法的参数。</w:t>
      </w:r>
    </w:p>
    <w:p w14:paraId="2AD70EAD" w14:textId="485A5706" w:rsidR="00E31E26" w:rsidRDefault="00E31E26" w:rsidP="00314690">
      <w:pPr>
        <w:spacing w:line="360" w:lineRule="auto"/>
        <w:ind w:firstLineChars="200" w:firstLine="480"/>
        <w:rPr>
          <w:sz w:val="24"/>
        </w:rPr>
      </w:pPr>
      <w:r>
        <w:rPr>
          <w:rFonts w:hint="eastAsia"/>
          <w:sz w:val="24"/>
        </w:rPr>
        <w:t>4</w:t>
      </w:r>
      <w:r>
        <w:rPr>
          <w:sz w:val="24"/>
        </w:rPr>
        <w:t>03</w:t>
      </w:r>
      <w:r>
        <w:rPr>
          <w:rFonts w:hint="eastAsia"/>
          <w:sz w:val="24"/>
        </w:rPr>
        <w:t>、根据对异常检测算法的参数进行调整的</w:t>
      </w:r>
      <w:r w:rsidR="002C6A30">
        <w:rPr>
          <w:rFonts w:hint="eastAsia"/>
          <w:sz w:val="24"/>
        </w:rPr>
        <w:t>趋势</w:t>
      </w:r>
      <w:r>
        <w:rPr>
          <w:rFonts w:hint="eastAsia"/>
          <w:sz w:val="24"/>
        </w:rPr>
        <w:t>，按照预先设定的步长值，增大或减小异常检测算法的参数。</w:t>
      </w:r>
    </w:p>
    <w:p w14:paraId="2A336CB6" w14:textId="642E5B0E" w:rsidR="00E31E26" w:rsidRDefault="009A7696" w:rsidP="00314690">
      <w:pPr>
        <w:spacing w:line="360" w:lineRule="auto"/>
        <w:ind w:firstLineChars="200" w:firstLine="480"/>
        <w:rPr>
          <w:sz w:val="24"/>
        </w:rPr>
      </w:pPr>
      <w:r>
        <w:rPr>
          <w:rFonts w:hint="eastAsia"/>
          <w:sz w:val="24"/>
        </w:rPr>
        <w:t>在确定出对异常检测算法的参数进行调整的</w:t>
      </w:r>
      <w:r w:rsidR="002C6A30">
        <w:rPr>
          <w:rFonts w:hint="eastAsia"/>
          <w:sz w:val="24"/>
        </w:rPr>
        <w:t>趋势</w:t>
      </w:r>
      <w:r>
        <w:rPr>
          <w:rFonts w:hint="eastAsia"/>
          <w:sz w:val="24"/>
        </w:rPr>
        <w:t>后，根据该</w:t>
      </w:r>
      <w:r w:rsidR="002C6A30">
        <w:rPr>
          <w:rFonts w:hint="eastAsia"/>
          <w:sz w:val="24"/>
        </w:rPr>
        <w:t>趋势</w:t>
      </w:r>
      <w:r>
        <w:rPr>
          <w:rFonts w:hint="eastAsia"/>
          <w:sz w:val="24"/>
        </w:rPr>
        <w:t>和预先设定的步长值，增大或减小异常检测算法的参数值，实现对异常检测算法的参数进行自动调整。</w:t>
      </w:r>
    </w:p>
    <w:p w14:paraId="1757C2D5" w14:textId="70DC1336" w:rsidR="009A7696" w:rsidRDefault="009A7696" w:rsidP="00314690">
      <w:pPr>
        <w:spacing w:line="360" w:lineRule="auto"/>
        <w:ind w:firstLineChars="200" w:firstLine="480"/>
        <w:rPr>
          <w:sz w:val="24"/>
        </w:rPr>
      </w:pPr>
      <w:r>
        <w:rPr>
          <w:rFonts w:hint="eastAsia"/>
          <w:sz w:val="24"/>
        </w:rPr>
        <w:t>比如，确定出对异常检测算法的参数进行调整的</w:t>
      </w:r>
      <w:r w:rsidR="002C6A30">
        <w:rPr>
          <w:rFonts w:hint="eastAsia"/>
          <w:sz w:val="24"/>
        </w:rPr>
        <w:t>趋势</w:t>
      </w:r>
      <w:r>
        <w:rPr>
          <w:rFonts w:hint="eastAsia"/>
          <w:sz w:val="24"/>
        </w:rPr>
        <w:t>为</w:t>
      </w:r>
      <w:r w:rsidR="002C6A30">
        <w:rPr>
          <w:rFonts w:hint="eastAsia"/>
          <w:sz w:val="24"/>
        </w:rPr>
        <w:t>增大参数</w:t>
      </w:r>
      <w:r>
        <w:rPr>
          <w:rFonts w:hint="eastAsia"/>
          <w:sz w:val="24"/>
        </w:rPr>
        <w:t>，预先设定的步长值为</w:t>
      </w:r>
      <w:r>
        <w:rPr>
          <w:rFonts w:hint="eastAsia"/>
          <w:sz w:val="24"/>
        </w:rPr>
        <w:t>c</w:t>
      </w:r>
      <w:r>
        <w:rPr>
          <w:rFonts w:hint="eastAsia"/>
          <w:sz w:val="24"/>
        </w:rPr>
        <w:t>，则将异常检测算法的参数</w:t>
      </w:r>
      <w:r>
        <w:rPr>
          <w:rFonts w:hint="eastAsia"/>
          <w:sz w:val="24"/>
        </w:rPr>
        <w:t>m</w:t>
      </w:r>
      <w:r>
        <w:rPr>
          <w:rFonts w:hint="eastAsia"/>
          <w:sz w:val="24"/>
        </w:rPr>
        <w:t>调整为</w:t>
      </w:r>
      <w:proofErr w:type="spellStart"/>
      <w:r>
        <w:rPr>
          <w:rFonts w:hint="eastAsia"/>
          <w:sz w:val="24"/>
        </w:rPr>
        <w:t>m+c</w:t>
      </w:r>
      <w:proofErr w:type="spellEnd"/>
      <w:r>
        <w:rPr>
          <w:rFonts w:hint="eastAsia"/>
          <w:sz w:val="24"/>
        </w:rPr>
        <w:t>。</w:t>
      </w:r>
    </w:p>
    <w:p w14:paraId="72310A33" w14:textId="45D9F647" w:rsidR="009A7696" w:rsidRDefault="009A7696" w:rsidP="00314690">
      <w:pPr>
        <w:spacing w:line="360" w:lineRule="auto"/>
        <w:ind w:firstLineChars="200" w:firstLine="480"/>
        <w:rPr>
          <w:sz w:val="24"/>
        </w:rPr>
      </w:pPr>
      <w:r>
        <w:rPr>
          <w:rFonts w:hint="eastAsia"/>
          <w:sz w:val="24"/>
        </w:rPr>
        <w:t>在本申请实施例中，</w:t>
      </w:r>
      <w:r w:rsidR="006F3279">
        <w:rPr>
          <w:rFonts w:hint="eastAsia"/>
          <w:sz w:val="24"/>
        </w:rPr>
        <w:t>通过预先设定调整异常检测算法的参数的步长值，在确定出对异常检测算法的参数进行调整的</w:t>
      </w:r>
      <w:r w:rsidR="002C6A30">
        <w:rPr>
          <w:rFonts w:hint="eastAsia"/>
          <w:sz w:val="24"/>
        </w:rPr>
        <w:t>趋势</w:t>
      </w:r>
      <w:r w:rsidR="006F3279">
        <w:rPr>
          <w:rFonts w:hint="eastAsia"/>
          <w:sz w:val="24"/>
        </w:rPr>
        <w:t>后，对异常检测算法的参数加步长值或减步长值，以逐步对异常检测算法的参数进行调整，逐步提高异常检测算法对设备异常进行检测的准确性，从而实现自动对异常检测算法进行配置，降低部署汽车生产线预测性维护的人力成本。</w:t>
      </w:r>
    </w:p>
    <w:p w14:paraId="002B1D26" w14:textId="01FEA0ED" w:rsidR="006F3279" w:rsidRDefault="00A711B2" w:rsidP="00314690">
      <w:pPr>
        <w:spacing w:line="360" w:lineRule="auto"/>
        <w:ind w:firstLineChars="200" w:firstLine="480"/>
        <w:rPr>
          <w:sz w:val="24"/>
        </w:rPr>
      </w:pPr>
      <w:r>
        <w:rPr>
          <w:rFonts w:hint="eastAsia"/>
          <w:sz w:val="24"/>
        </w:rPr>
        <w:t>实施例五</w:t>
      </w:r>
    </w:p>
    <w:p w14:paraId="20705DCB" w14:textId="2B85B2F9" w:rsidR="00A711B2" w:rsidRDefault="00A711B2" w:rsidP="00314690">
      <w:pPr>
        <w:spacing w:line="360" w:lineRule="auto"/>
        <w:ind w:firstLineChars="200" w:firstLine="480"/>
        <w:rPr>
          <w:sz w:val="24"/>
        </w:rPr>
      </w:pPr>
      <w:r>
        <w:rPr>
          <w:rFonts w:hint="eastAsia"/>
          <w:sz w:val="24"/>
        </w:rPr>
        <w:t>在图</w:t>
      </w:r>
      <w:r>
        <w:rPr>
          <w:sz w:val="24"/>
        </w:rPr>
        <w:t>1</w:t>
      </w:r>
      <w:r>
        <w:rPr>
          <w:rFonts w:hint="eastAsia"/>
          <w:sz w:val="24"/>
        </w:rPr>
        <w:t>所示异常检测算法的配置方法</w:t>
      </w:r>
      <w:r>
        <w:rPr>
          <w:rFonts w:hint="eastAsia"/>
          <w:sz w:val="24"/>
        </w:rPr>
        <w:t>1</w:t>
      </w:r>
      <w:r>
        <w:rPr>
          <w:sz w:val="24"/>
        </w:rPr>
        <w:t>00</w:t>
      </w:r>
      <w:r>
        <w:rPr>
          <w:rFonts w:hint="eastAsia"/>
          <w:sz w:val="24"/>
        </w:rPr>
        <w:t>的基础上，步骤</w:t>
      </w:r>
      <w:r>
        <w:rPr>
          <w:rFonts w:hint="eastAsia"/>
          <w:sz w:val="24"/>
        </w:rPr>
        <w:t>1</w:t>
      </w:r>
      <w:r>
        <w:rPr>
          <w:sz w:val="24"/>
        </w:rPr>
        <w:t>02</w:t>
      </w:r>
      <w:r>
        <w:rPr>
          <w:rFonts w:hint="eastAsia"/>
          <w:sz w:val="24"/>
        </w:rPr>
        <w:t>根据运行数据确定设备的变量信息时，如果已知设备发生异常时的频域特征，则可以在频域对运行数据进行处理，获得频域变量信息，</w:t>
      </w:r>
      <w:ins w:id="92" w:author="yan xipeng" w:date="2021-07-28T14:10:00Z">
        <w:r w:rsidR="00DC2F79">
          <w:rPr>
            <w:rFonts w:hint="eastAsia"/>
            <w:sz w:val="24"/>
          </w:rPr>
          <w:t>进而</w:t>
        </w:r>
      </w:ins>
      <w:ins w:id="93" w:author="yan xipeng" w:date="2021-07-28T14:11:00Z">
        <w:r w:rsidR="00DC2F79">
          <w:rPr>
            <w:rFonts w:hint="eastAsia"/>
            <w:sz w:val="24"/>
          </w:rPr>
          <w:t>根据频域变量信息与预设阈值的大小关系确定设备是否出现异常，</w:t>
        </w:r>
      </w:ins>
      <w:del w:id="94" w:author="yan xipeng" w:date="2021-07-28T14:12:00Z">
        <w:r w:rsidR="006F3A1A" w:rsidDel="00DC2F79">
          <w:rPr>
            <w:rFonts w:hint="eastAsia"/>
            <w:sz w:val="24"/>
          </w:rPr>
          <w:delText>以</w:delText>
        </w:r>
      </w:del>
      <w:r w:rsidR="006F3A1A">
        <w:rPr>
          <w:rFonts w:hint="eastAsia"/>
          <w:sz w:val="24"/>
        </w:rPr>
        <w:t>保证对设备的异常进行检测的准确性</w:t>
      </w:r>
      <w:r w:rsidR="00CD51C0">
        <w:rPr>
          <w:rFonts w:hint="eastAsia"/>
          <w:sz w:val="24"/>
        </w:rPr>
        <w:t>和效率</w:t>
      </w:r>
      <w:r w:rsidR="006F3A1A">
        <w:rPr>
          <w:rFonts w:hint="eastAsia"/>
          <w:sz w:val="24"/>
        </w:rPr>
        <w:t>，</w:t>
      </w:r>
      <w:r>
        <w:rPr>
          <w:rFonts w:hint="eastAsia"/>
          <w:sz w:val="24"/>
        </w:rPr>
        <w:t>如果未知设备发生异常时的频域特征，则可以在时域对运行数据进行处理，获得时域变量信息</w:t>
      </w:r>
      <w:r w:rsidR="00CD51C0">
        <w:rPr>
          <w:rFonts w:hint="eastAsia"/>
          <w:sz w:val="24"/>
        </w:rPr>
        <w:t>，通过机器学习的方式对设备进行异常检测</w:t>
      </w:r>
      <w:r>
        <w:rPr>
          <w:rFonts w:hint="eastAsia"/>
          <w:sz w:val="24"/>
        </w:rPr>
        <w:t>。</w:t>
      </w:r>
    </w:p>
    <w:p w14:paraId="64403972" w14:textId="55C9DEC7" w:rsidR="006F3A1A" w:rsidRDefault="008C6046" w:rsidP="00314690">
      <w:pPr>
        <w:spacing w:line="360" w:lineRule="auto"/>
        <w:ind w:firstLineChars="200" w:firstLine="480"/>
        <w:rPr>
          <w:sz w:val="24"/>
        </w:rPr>
      </w:pPr>
      <w:r>
        <w:rPr>
          <w:rFonts w:hint="eastAsia"/>
          <w:sz w:val="24"/>
        </w:rPr>
        <w:t>若已知设备发生异常时设备的振动频率或设备产生异响的频率，则在频域对运行数据进行处理，获得设备的频域变量信息。相应地，步骤</w:t>
      </w:r>
      <w:r>
        <w:rPr>
          <w:rFonts w:hint="eastAsia"/>
          <w:sz w:val="24"/>
        </w:rPr>
        <w:t>1</w:t>
      </w:r>
      <w:r>
        <w:rPr>
          <w:sz w:val="24"/>
        </w:rPr>
        <w:t>03</w:t>
      </w:r>
      <w:r>
        <w:rPr>
          <w:rFonts w:hint="eastAsia"/>
          <w:sz w:val="24"/>
        </w:rPr>
        <w:t>将变量信息输入异常检测算法获得异常检测结果时，通过异常检测算法比较频域变量信息包括的频率值是否位于频率取值范围内，如果频域变量信息包括的频率值位于频率取值范围内，则确定设备未发生异常，如果频域变量信息包括的频率值位于频率取值范围之外，则确定设备发生异常，其中，频率取值范围</w:t>
      </w:r>
      <w:r w:rsidR="002C6A30">
        <w:rPr>
          <w:rFonts w:hint="eastAsia"/>
          <w:sz w:val="24"/>
        </w:rPr>
        <w:t>由</w:t>
      </w:r>
      <w:r>
        <w:rPr>
          <w:rFonts w:hint="eastAsia"/>
          <w:sz w:val="24"/>
        </w:rPr>
        <w:t>异常检测算法的参数</w:t>
      </w:r>
      <w:r w:rsidR="002C6A30">
        <w:rPr>
          <w:rFonts w:hint="eastAsia"/>
          <w:sz w:val="24"/>
        </w:rPr>
        <w:t>确定</w:t>
      </w:r>
      <w:r>
        <w:rPr>
          <w:rFonts w:hint="eastAsia"/>
          <w:sz w:val="24"/>
        </w:rPr>
        <w:t>。</w:t>
      </w:r>
    </w:p>
    <w:p w14:paraId="6BFC68FA" w14:textId="3ACFAAB8" w:rsidR="008C6046" w:rsidRDefault="008C6046" w:rsidP="00314690">
      <w:pPr>
        <w:spacing w:line="360" w:lineRule="auto"/>
        <w:ind w:firstLineChars="200" w:firstLine="480"/>
        <w:rPr>
          <w:sz w:val="24"/>
        </w:rPr>
      </w:pPr>
      <w:r>
        <w:rPr>
          <w:rFonts w:hint="eastAsia"/>
          <w:sz w:val="24"/>
        </w:rPr>
        <w:t>若未知设备发生异常时设备的振动频率和</w:t>
      </w:r>
      <w:r w:rsidR="007C5FF8">
        <w:rPr>
          <w:rFonts w:hint="eastAsia"/>
          <w:sz w:val="24"/>
        </w:rPr>
        <w:t>设备产生异响的频率，则在时域对运行数据进行处理，获得设备的时域变量信息。相应地，步骤</w:t>
      </w:r>
      <w:r w:rsidR="007C5FF8">
        <w:rPr>
          <w:rFonts w:hint="eastAsia"/>
          <w:sz w:val="24"/>
        </w:rPr>
        <w:t>1</w:t>
      </w:r>
      <w:r w:rsidR="007C5FF8">
        <w:rPr>
          <w:sz w:val="24"/>
        </w:rPr>
        <w:t>03</w:t>
      </w:r>
      <w:r w:rsidR="007C5FF8">
        <w:rPr>
          <w:rFonts w:hint="eastAsia"/>
          <w:sz w:val="24"/>
        </w:rPr>
        <w:t>将变量信息输入异常检测算法获得异常检测结果时，</w:t>
      </w:r>
      <w:ins w:id="95" w:author="yan xipeng" w:date="2021-07-28T14:12:00Z">
        <w:r w:rsidR="00DC2F79">
          <w:rPr>
            <w:rFonts w:hint="eastAsia"/>
            <w:sz w:val="24"/>
          </w:rPr>
          <w:t>通过异常检测算法</w:t>
        </w:r>
      </w:ins>
      <w:ins w:id="96" w:author="yan xipeng" w:date="2021-07-28T14:20:00Z">
        <w:r w:rsidR="00524150">
          <w:rPr>
            <w:rFonts w:hint="eastAsia"/>
            <w:sz w:val="24"/>
          </w:rPr>
          <w:t>对时域变量信息进行聚类，根据聚类结果确定设备是否发生异常。</w:t>
        </w:r>
      </w:ins>
      <w:del w:id="97" w:author="yan xipeng" w:date="2021-07-28T14:20:00Z">
        <w:r w:rsidR="007C5FF8" w:rsidDel="00524150">
          <w:rPr>
            <w:rFonts w:hint="eastAsia"/>
            <w:sz w:val="24"/>
          </w:rPr>
          <w:delText>将时域变量信息输入异常检测算法包括的分类模型，根据分类模型的输出结果确定设备是否发生异常。</w:delText>
        </w:r>
      </w:del>
    </w:p>
    <w:p w14:paraId="5C5CE0BF" w14:textId="13204607" w:rsidR="007C5FF8" w:rsidRDefault="004F550B" w:rsidP="00524150">
      <w:pPr>
        <w:spacing w:line="360" w:lineRule="auto"/>
        <w:ind w:firstLineChars="200" w:firstLine="480"/>
        <w:rPr>
          <w:sz w:val="24"/>
        </w:rPr>
      </w:pPr>
      <w:r>
        <w:rPr>
          <w:rFonts w:hint="eastAsia"/>
          <w:sz w:val="24"/>
        </w:rPr>
        <w:t>在本申请实施例中，在已知设备发生异常时的振动频率或异响频率时，可以</w:t>
      </w:r>
      <w:r w:rsidR="006C14A5">
        <w:rPr>
          <w:rFonts w:hint="eastAsia"/>
          <w:sz w:val="24"/>
        </w:rPr>
        <w:t>根据</w:t>
      </w:r>
      <w:r>
        <w:rPr>
          <w:rFonts w:hint="eastAsia"/>
          <w:sz w:val="24"/>
        </w:rPr>
        <w:t>设备发生异常时的振动频率或异响频率</w:t>
      </w:r>
      <w:r w:rsidR="00F357CE">
        <w:rPr>
          <w:rFonts w:hint="eastAsia"/>
          <w:sz w:val="24"/>
        </w:rPr>
        <w:t>，</w:t>
      </w:r>
      <w:r w:rsidR="006C14A5">
        <w:rPr>
          <w:rFonts w:hint="eastAsia"/>
          <w:sz w:val="24"/>
        </w:rPr>
        <w:t>确定</w:t>
      </w:r>
      <w:r w:rsidR="00F357CE">
        <w:rPr>
          <w:rFonts w:hint="eastAsia"/>
          <w:sz w:val="24"/>
        </w:rPr>
        <w:t>作为</w:t>
      </w:r>
      <w:r w:rsidR="006C14A5">
        <w:rPr>
          <w:rFonts w:hint="eastAsia"/>
          <w:sz w:val="24"/>
        </w:rPr>
        <w:t>异常检测算法的参数</w:t>
      </w:r>
      <w:r w:rsidR="00F357CE">
        <w:rPr>
          <w:rFonts w:hint="eastAsia"/>
          <w:sz w:val="24"/>
        </w:rPr>
        <w:t>的频率取值范围</w:t>
      </w:r>
      <w:r w:rsidR="006C14A5">
        <w:rPr>
          <w:rFonts w:hint="eastAsia"/>
          <w:sz w:val="24"/>
        </w:rPr>
        <w:t>，通过</w:t>
      </w:r>
      <w:r>
        <w:rPr>
          <w:rFonts w:hint="eastAsia"/>
          <w:sz w:val="24"/>
        </w:rPr>
        <w:t>在频</w:t>
      </w:r>
      <w:r>
        <w:rPr>
          <w:rFonts w:hint="eastAsia"/>
          <w:sz w:val="24"/>
        </w:rPr>
        <w:lastRenderedPageBreak/>
        <w:t>域对设备的运行数据进行处理获得频域变量信息，进而</w:t>
      </w:r>
      <w:r w:rsidR="006C14A5">
        <w:rPr>
          <w:rFonts w:hint="eastAsia"/>
          <w:sz w:val="24"/>
        </w:rPr>
        <w:t>异常检测算法可以</w:t>
      </w:r>
      <w:r w:rsidR="00F357CE">
        <w:rPr>
          <w:rFonts w:hint="eastAsia"/>
          <w:sz w:val="24"/>
        </w:rPr>
        <w:t>判断</w:t>
      </w:r>
      <w:r>
        <w:rPr>
          <w:rFonts w:hint="eastAsia"/>
          <w:sz w:val="24"/>
        </w:rPr>
        <w:t>频域变量信息包括的频率值</w:t>
      </w:r>
      <w:r w:rsidR="00F357CE">
        <w:rPr>
          <w:rFonts w:hint="eastAsia"/>
          <w:sz w:val="24"/>
        </w:rPr>
        <w:t>是否位于频率取值范围内，以确定设备是否出现异常，从而用户配置异常检测算法的参数后，异常检测算法便能够较准确</w:t>
      </w:r>
      <w:r w:rsidR="009A688D">
        <w:rPr>
          <w:rFonts w:hint="eastAsia"/>
          <w:sz w:val="24"/>
        </w:rPr>
        <w:t>地</w:t>
      </w:r>
      <w:r w:rsidR="00F357CE">
        <w:rPr>
          <w:rFonts w:hint="eastAsia"/>
          <w:sz w:val="24"/>
        </w:rPr>
        <w:t>检测设备是否出现异常，无需</w:t>
      </w:r>
      <w:r w:rsidR="009A688D">
        <w:rPr>
          <w:rFonts w:hint="eastAsia"/>
          <w:sz w:val="24"/>
        </w:rPr>
        <w:t>对设备进行复杂的分析，保证对异常检测算法进行配置的</w:t>
      </w:r>
      <w:r w:rsidR="005038F3">
        <w:rPr>
          <w:rFonts w:hint="eastAsia"/>
          <w:sz w:val="24"/>
        </w:rPr>
        <w:t>方便性。</w:t>
      </w:r>
      <w:r w:rsidR="002402DC">
        <w:rPr>
          <w:rFonts w:hint="eastAsia"/>
          <w:sz w:val="24"/>
        </w:rPr>
        <w:t>在未知设备发生异常时的振动频率或异响频率时，</w:t>
      </w:r>
      <w:r w:rsidR="0063387B">
        <w:rPr>
          <w:rFonts w:hint="eastAsia"/>
          <w:sz w:val="24"/>
        </w:rPr>
        <w:t>在时域对</w:t>
      </w:r>
      <w:r w:rsidR="00837BB3">
        <w:rPr>
          <w:rFonts w:hint="eastAsia"/>
          <w:sz w:val="24"/>
        </w:rPr>
        <w:t>设备的运行数据进行处理获得时域变量信息，</w:t>
      </w:r>
      <w:ins w:id="98" w:author="yan xipeng" w:date="2021-07-28T14:21:00Z">
        <w:r w:rsidR="00524150">
          <w:rPr>
            <w:rFonts w:hint="eastAsia"/>
            <w:sz w:val="24"/>
          </w:rPr>
          <w:t>此时异常检测算法是一个</w:t>
        </w:r>
      </w:ins>
      <w:ins w:id="99" w:author="yan xipeng" w:date="2021-07-28T14:22:00Z">
        <w:r w:rsidR="00524150">
          <w:rPr>
            <w:rFonts w:hint="eastAsia"/>
            <w:sz w:val="24"/>
          </w:rPr>
          <w:t>二</w:t>
        </w:r>
      </w:ins>
      <w:ins w:id="100" w:author="yan xipeng" w:date="2021-07-28T14:21:00Z">
        <w:r w:rsidR="00524150">
          <w:rPr>
            <w:rFonts w:hint="eastAsia"/>
            <w:sz w:val="24"/>
          </w:rPr>
          <w:t>分类模型，异常检测算法能够</w:t>
        </w:r>
      </w:ins>
      <w:ins w:id="101" w:author="yan xipeng" w:date="2021-07-28T14:22:00Z">
        <w:r w:rsidR="00524150">
          <w:rPr>
            <w:rFonts w:hint="eastAsia"/>
            <w:sz w:val="24"/>
          </w:rPr>
          <w:t>对变量信息进行聚类，以确定设备运行异常或运行正常，</w:t>
        </w:r>
      </w:ins>
      <w:del w:id="102" w:author="yan xipeng" w:date="2021-07-28T14:22:00Z">
        <w:r w:rsidR="00837BB3" w:rsidDel="00524150">
          <w:rPr>
            <w:rFonts w:hint="eastAsia"/>
            <w:sz w:val="24"/>
          </w:rPr>
          <w:delText>进而将时域变量信息</w:delText>
        </w:r>
        <w:r w:rsidR="00A65196" w:rsidDel="00524150">
          <w:rPr>
            <w:rFonts w:hint="eastAsia"/>
            <w:sz w:val="24"/>
          </w:rPr>
          <w:delText>输入异常检测算法包括的分类模型，通过分类模型确定时域变量信息属于设备正常运行的类别或设备异常运行的类别，从而确定设备是否发生异常，</w:delText>
        </w:r>
      </w:del>
      <w:r w:rsidR="00A65196">
        <w:rPr>
          <w:rFonts w:hint="eastAsia"/>
          <w:sz w:val="24"/>
        </w:rPr>
        <w:t>虽然</w:t>
      </w:r>
      <w:ins w:id="103" w:author="yan xipeng" w:date="2021-07-28T14:23:00Z">
        <w:r w:rsidR="00524150">
          <w:rPr>
            <w:rFonts w:hint="eastAsia"/>
            <w:sz w:val="24"/>
          </w:rPr>
          <w:t>作为异常检测算法的二</w:t>
        </w:r>
      </w:ins>
      <w:r w:rsidR="00A65196">
        <w:rPr>
          <w:rFonts w:hint="eastAsia"/>
          <w:sz w:val="24"/>
        </w:rPr>
        <w:t>分类模型</w:t>
      </w:r>
      <w:del w:id="104" w:author="yan xipeng" w:date="2021-07-28T14:23:00Z">
        <w:r w:rsidR="00A65196" w:rsidDel="00524150">
          <w:rPr>
            <w:rFonts w:hint="eastAsia"/>
            <w:sz w:val="24"/>
          </w:rPr>
          <w:delText>的训练</w:delText>
        </w:r>
      </w:del>
      <w:r w:rsidR="00A65196">
        <w:rPr>
          <w:rFonts w:hint="eastAsia"/>
          <w:sz w:val="24"/>
        </w:rPr>
        <w:t>需要一定时间和样本</w:t>
      </w:r>
      <w:ins w:id="105" w:author="yan xipeng" w:date="2021-07-28T14:23:00Z">
        <w:r w:rsidR="00524150">
          <w:rPr>
            <w:rFonts w:hint="eastAsia"/>
            <w:sz w:val="24"/>
          </w:rPr>
          <w:t>进行训练</w:t>
        </w:r>
      </w:ins>
      <w:r w:rsidR="00A65196">
        <w:rPr>
          <w:rFonts w:hint="eastAsia"/>
          <w:sz w:val="24"/>
        </w:rPr>
        <w:t>，但通过逐步调整异常检测算法的参数，可以逐步使异常检测算法</w:t>
      </w:r>
      <w:del w:id="106" w:author="yan xipeng" w:date="2021-07-28T14:23:00Z">
        <w:r w:rsidR="00A65196" w:rsidDel="00524150">
          <w:rPr>
            <w:rFonts w:hint="eastAsia"/>
            <w:sz w:val="24"/>
          </w:rPr>
          <w:delText>包括的分类模型</w:delText>
        </w:r>
      </w:del>
      <w:r w:rsidR="00A65196">
        <w:rPr>
          <w:rFonts w:hint="eastAsia"/>
          <w:sz w:val="24"/>
        </w:rPr>
        <w:t>具有准确确定设备是否发生异常的能力。</w:t>
      </w:r>
    </w:p>
    <w:p w14:paraId="38609F68" w14:textId="1702CFBE" w:rsidR="00A711B2" w:rsidRDefault="00D92E84" w:rsidP="00314690">
      <w:pPr>
        <w:spacing w:line="360" w:lineRule="auto"/>
        <w:ind w:firstLineChars="200" w:firstLine="480"/>
        <w:rPr>
          <w:sz w:val="24"/>
        </w:rPr>
      </w:pPr>
      <w:r>
        <w:rPr>
          <w:rFonts w:hint="eastAsia"/>
          <w:sz w:val="24"/>
        </w:rPr>
        <w:t>在本申请实施例中，如图</w:t>
      </w:r>
      <w:r>
        <w:rPr>
          <w:rFonts w:hint="eastAsia"/>
          <w:sz w:val="24"/>
        </w:rPr>
        <w:t>2</w:t>
      </w:r>
      <w:r>
        <w:rPr>
          <w:rFonts w:hint="eastAsia"/>
          <w:sz w:val="24"/>
        </w:rPr>
        <w:t>所示，</w:t>
      </w:r>
      <w:r w:rsidR="00BD4EB2">
        <w:rPr>
          <w:rFonts w:hint="eastAsia"/>
          <w:sz w:val="24"/>
        </w:rPr>
        <w:t>数据处理程序</w:t>
      </w:r>
      <w:r w:rsidR="00BD4EB2">
        <w:rPr>
          <w:rFonts w:hint="eastAsia"/>
          <w:sz w:val="24"/>
        </w:rPr>
        <w:t>2</w:t>
      </w:r>
      <w:r w:rsidR="00BD4EB2">
        <w:rPr>
          <w:sz w:val="24"/>
        </w:rPr>
        <w:t>02</w:t>
      </w:r>
      <w:r w:rsidR="00BD4EB2">
        <w:rPr>
          <w:rFonts w:hint="eastAsia"/>
          <w:sz w:val="24"/>
        </w:rPr>
        <w:t>包括频域处理程序</w:t>
      </w:r>
      <w:r w:rsidR="00BD4EB2">
        <w:rPr>
          <w:rFonts w:hint="eastAsia"/>
          <w:sz w:val="24"/>
        </w:rPr>
        <w:t>2</w:t>
      </w:r>
      <w:r w:rsidR="00BD4EB2">
        <w:rPr>
          <w:sz w:val="24"/>
        </w:rPr>
        <w:t>022</w:t>
      </w:r>
      <w:r w:rsidR="00BD4EB2">
        <w:rPr>
          <w:rFonts w:hint="eastAsia"/>
          <w:sz w:val="24"/>
        </w:rPr>
        <w:t>和时域处理程序</w:t>
      </w:r>
      <w:r w:rsidR="00BD4EB2">
        <w:rPr>
          <w:rFonts w:hint="eastAsia"/>
          <w:sz w:val="24"/>
        </w:rPr>
        <w:t>2</w:t>
      </w:r>
      <w:r w:rsidR="00BD4EB2">
        <w:rPr>
          <w:sz w:val="24"/>
        </w:rPr>
        <w:t>023</w:t>
      </w:r>
      <w:r w:rsidR="00BD4EB2">
        <w:rPr>
          <w:rFonts w:hint="eastAsia"/>
          <w:sz w:val="24"/>
        </w:rPr>
        <w:t>。根据配置信息</w:t>
      </w:r>
      <w:r w:rsidR="00BD4EB2">
        <w:rPr>
          <w:rFonts w:hint="eastAsia"/>
          <w:sz w:val="24"/>
        </w:rPr>
        <w:t>2</w:t>
      </w:r>
      <w:r w:rsidR="00BD4EB2">
        <w:rPr>
          <w:sz w:val="24"/>
        </w:rPr>
        <w:t>01</w:t>
      </w:r>
      <w:r w:rsidR="00BD4EB2">
        <w:rPr>
          <w:rFonts w:hint="eastAsia"/>
          <w:sz w:val="24"/>
        </w:rPr>
        <w:t>，如果频域处理程序</w:t>
      </w:r>
      <w:r w:rsidR="00BD4EB2">
        <w:rPr>
          <w:rFonts w:hint="eastAsia"/>
          <w:sz w:val="24"/>
        </w:rPr>
        <w:t>2</w:t>
      </w:r>
      <w:r w:rsidR="00BD4EB2">
        <w:rPr>
          <w:sz w:val="24"/>
        </w:rPr>
        <w:t>022</w:t>
      </w:r>
      <w:r w:rsidR="00BD4EB2">
        <w:rPr>
          <w:rFonts w:hint="eastAsia"/>
          <w:sz w:val="24"/>
        </w:rPr>
        <w:t>生效，则频域处理程序</w:t>
      </w:r>
      <w:r w:rsidR="00BD4EB2">
        <w:rPr>
          <w:rFonts w:hint="eastAsia"/>
          <w:sz w:val="24"/>
        </w:rPr>
        <w:t>2</w:t>
      </w:r>
      <w:r w:rsidR="00BD4EB2">
        <w:rPr>
          <w:sz w:val="24"/>
        </w:rPr>
        <w:t>022</w:t>
      </w:r>
      <w:r w:rsidR="00BD4EB2">
        <w:rPr>
          <w:rFonts w:hint="eastAsia"/>
          <w:sz w:val="24"/>
        </w:rPr>
        <w:t>通过快速傅里叶变换（</w:t>
      </w:r>
      <w:r w:rsidR="00BD4EB2">
        <w:rPr>
          <w:rFonts w:hint="eastAsia"/>
          <w:sz w:val="24"/>
        </w:rPr>
        <w:t>F</w:t>
      </w:r>
      <w:r w:rsidR="00BD4EB2" w:rsidRPr="00BD4EB2">
        <w:rPr>
          <w:sz w:val="24"/>
        </w:rPr>
        <w:t xml:space="preserve">ast Fourier </w:t>
      </w:r>
      <w:r w:rsidR="00BD4EB2">
        <w:rPr>
          <w:rFonts w:hint="eastAsia"/>
          <w:sz w:val="24"/>
        </w:rPr>
        <w:t>T</w:t>
      </w:r>
      <w:r w:rsidR="00BD4EB2" w:rsidRPr="00BD4EB2">
        <w:rPr>
          <w:sz w:val="24"/>
        </w:rPr>
        <w:t>ransform</w:t>
      </w:r>
      <w:r w:rsidR="00BD4EB2">
        <w:rPr>
          <w:rFonts w:hint="eastAsia"/>
          <w:sz w:val="24"/>
        </w:rPr>
        <w:t>，</w:t>
      </w:r>
      <w:r w:rsidR="00BD4EB2">
        <w:rPr>
          <w:rFonts w:hint="eastAsia"/>
          <w:sz w:val="24"/>
        </w:rPr>
        <w:t>FFT</w:t>
      </w:r>
      <w:r w:rsidR="00BD4EB2">
        <w:rPr>
          <w:rFonts w:hint="eastAsia"/>
          <w:sz w:val="24"/>
        </w:rPr>
        <w:t>）、均方根（</w:t>
      </w:r>
      <w:r w:rsidR="00BD4EB2" w:rsidRPr="00BD4EB2">
        <w:rPr>
          <w:sz w:val="24"/>
        </w:rPr>
        <w:t>Root Mean Square</w:t>
      </w:r>
      <w:r w:rsidR="00BD4EB2">
        <w:rPr>
          <w:rFonts w:hint="eastAsia"/>
          <w:sz w:val="24"/>
        </w:rPr>
        <w:t>，</w:t>
      </w:r>
      <w:r w:rsidR="00BD4EB2">
        <w:rPr>
          <w:rFonts w:hint="eastAsia"/>
          <w:sz w:val="24"/>
        </w:rPr>
        <w:t>RMS</w:t>
      </w:r>
      <w:r w:rsidR="00BD4EB2">
        <w:rPr>
          <w:rFonts w:hint="eastAsia"/>
          <w:sz w:val="24"/>
        </w:rPr>
        <w:t>）等处理方法完成频域数据的提取和滤波处理。根据配置信息</w:t>
      </w:r>
      <w:r w:rsidR="00BD4EB2">
        <w:rPr>
          <w:rFonts w:hint="eastAsia"/>
          <w:sz w:val="24"/>
        </w:rPr>
        <w:t>2</w:t>
      </w:r>
      <w:r w:rsidR="00BD4EB2">
        <w:rPr>
          <w:sz w:val="24"/>
        </w:rPr>
        <w:t>01</w:t>
      </w:r>
      <w:r w:rsidR="00BD4EB2">
        <w:rPr>
          <w:rFonts w:hint="eastAsia"/>
          <w:sz w:val="24"/>
        </w:rPr>
        <w:t>，如果时域处理程序</w:t>
      </w:r>
      <w:r w:rsidR="00BD4EB2">
        <w:rPr>
          <w:rFonts w:hint="eastAsia"/>
          <w:sz w:val="24"/>
        </w:rPr>
        <w:t>2</w:t>
      </w:r>
      <w:r w:rsidR="00BD4EB2">
        <w:rPr>
          <w:sz w:val="24"/>
        </w:rPr>
        <w:t>023</w:t>
      </w:r>
      <w:r w:rsidR="00BD4EB2">
        <w:rPr>
          <w:rFonts w:hint="eastAsia"/>
          <w:sz w:val="24"/>
        </w:rPr>
        <w:t>生效，则时域处理程序</w:t>
      </w:r>
      <w:r w:rsidR="00BD4EB2">
        <w:rPr>
          <w:rFonts w:hint="eastAsia"/>
          <w:sz w:val="24"/>
        </w:rPr>
        <w:t>2</w:t>
      </w:r>
      <w:r w:rsidR="00BD4EB2">
        <w:rPr>
          <w:sz w:val="24"/>
        </w:rPr>
        <w:t>023</w:t>
      </w:r>
      <w:r w:rsidR="00BD4EB2">
        <w:rPr>
          <w:rFonts w:hint="eastAsia"/>
          <w:sz w:val="24"/>
        </w:rPr>
        <w:t>在时域中对运行数据记性数据清理和初步处理。</w:t>
      </w:r>
    </w:p>
    <w:p w14:paraId="4388C308" w14:textId="315DC605" w:rsidR="006F3279" w:rsidRDefault="00BD4EB2" w:rsidP="00314690">
      <w:pPr>
        <w:spacing w:line="360" w:lineRule="auto"/>
        <w:ind w:firstLineChars="200" w:firstLine="480"/>
        <w:rPr>
          <w:sz w:val="24"/>
        </w:rPr>
      </w:pPr>
      <w:r>
        <w:rPr>
          <w:rFonts w:hint="eastAsia"/>
          <w:sz w:val="24"/>
        </w:rPr>
        <w:t>实施例六</w:t>
      </w:r>
    </w:p>
    <w:p w14:paraId="75828003" w14:textId="5FC03E47" w:rsidR="00BD4EB2" w:rsidRDefault="00BD4EB2" w:rsidP="00314690">
      <w:pPr>
        <w:spacing w:line="360" w:lineRule="auto"/>
        <w:ind w:firstLineChars="200" w:firstLine="480"/>
        <w:rPr>
          <w:sz w:val="24"/>
        </w:rPr>
      </w:pPr>
      <w:r>
        <w:rPr>
          <w:rFonts w:hint="eastAsia"/>
          <w:sz w:val="24"/>
        </w:rPr>
        <w:t>在图</w:t>
      </w:r>
      <w:r>
        <w:rPr>
          <w:sz w:val="24"/>
        </w:rPr>
        <w:t>1</w:t>
      </w:r>
      <w:r>
        <w:rPr>
          <w:rFonts w:hint="eastAsia"/>
          <w:sz w:val="24"/>
        </w:rPr>
        <w:t>所示异常检测算法的配置方法</w:t>
      </w:r>
      <w:r>
        <w:rPr>
          <w:rFonts w:hint="eastAsia"/>
          <w:sz w:val="24"/>
        </w:rPr>
        <w:t>1</w:t>
      </w:r>
      <w:r>
        <w:rPr>
          <w:sz w:val="24"/>
        </w:rPr>
        <w:t>00</w:t>
      </w:r>
      <w:r>
        <w:rPr>
          <w:rFonts w:hint="eastAsia"/>
          <w:sz w:val="24"/>
        </w:rPr>
        <w:t>的基础上，</w:t>
      </w:r>
      <w:r w:rsidR="004208F2">
        <w:rPr>
          <w:rFonts w:hint="eastAsia"/>
          <w:sz w:val="24"/>
        </w:rPr>
        <w:t>可以根据用户的算法配置指令和参数配置指令，配置异常检测算法和异常检测算法中的参数。具体地，响应于算法配置指令，从</w:t>
      </w:r>
      <w:r w:rsidR="00B02F4C">
        <w:rPr>
          <w:rFonts w:hint="eastAsia"/>
          <w:sz w:val="24"/>
        </w:rPr>
        <w:t>算法脚本</w:t>
      </w:r>
      <w:r w:rsidR="004208F2">
        <w:rPr>
          <w:rFonts w:hint="eastAsia"/>
          <w:sz w:val="24"/>
        </w:rPr>
        <w:t>库中选择至少一个</w:t>
      </w:r>
      <w:r w:rsidR="00B02F4C">
        <w:rPr>
          <w:rFonts w:hint="eastAsia"/>
          <w:sz w:val="24"/>
        </w:rPr>
        <w:t>算法脚本</w:t>
      </w:r>
      <w:r w:rsidR="004208F2">
        <w:rPr>
          <w:rFonts w:hint="eastAsia"/>
          <w:sz w:val="24"/>
        </w:rPr>
        <w:t>，并对选择的至少一个</w:t>
      </w:r>
      <w:r w:rsidR="00B02F4C">
        <w:rPr>
          <w:rFonts w:hint="eastAsia"/>
          <w:sz w:val="24"/>
        </w:rPr>
        <w:t>算法脚本</w:t>
      </w:r>
      <w:r w:rsidR="004208F2">
        <w:rPr>
          <w:rFonts w:hint="eastAsia"/>
          <w:sz w:val="24"/>
        </w:rPr>
        <w:t>进行组织，获得异常检测算法，然后响应于参数配置指令，对异常检测算法的参数进行初始化。</w:t>
      </w:r>
    </w:p>
    <w:p w14:paraId="374DC2AA" w14:textId="29129453" w:rsidR="004208F2" w:rsidRDefault="004208F2" w:rsidP="00314690">
      <w:pPr>
        <w:spacing w:line="360" w:lineRule="auto"/>
        <w:ind w:firstLineChars="200" w:firstLine="480"/>
        <w:rPr>
          <w:sz w:val="24"/>
        </w:rPr>
      </w:pPr>
      <w:r>
        <w:rPr>
          <w:rFonts w:hint="eastAsia"/>
          <w:sz w:val="24"/>
        </w:rPr>
        <w:t>在本申请实施例中，</w:t>
      </w:r>
      <w:r w:rsidR="00B02F4C">
        <w:rPr>
          <w:rFonts w:hint="eastAsia"/>
          <w:sz w:val="24"/>
        </w:rPr>
        <w:t>算法脚本</w:t>
      </w:r>
      <w:r>
        <w:rPr>
          <w:rFonts w:hint="eastAsia"/>
          <w:sz w:val="24"/>
        </w:rPr>
        <w:t>库中存储有多个</w:t>
      </w:r>
      <w:r w:rsidR="00B02F4C">
        <w:rPr>
          <w:rFonts w:hint="eastAsia"/>
          <w:sz w:val="24"/>
        </w:rPr>
        <w:t>算法脚本</w:t>
      </w:r>
      <w:r>
        <w:rPr>
          <w:rFonts w:hint="eastAsia"/>
          <w:sz w:val="24"/>
        </w:rPr>
        <w:t>，其中包括系统默认提供的</w:t>
      </w:r>
      <w:r w:rsidR="00B02F4C">
        <w:rPr>
          <w:rFonts w:hint="eastAsia"/>
          <w:sz w:val="24"/>
        </w:rPr>
        <w:t>算法脚本</w:t>
      </w:r>
      <w:r>
        <w:rPr>
          <w:rFonts w:hint="eastAsia"/>
          <w:sz w:val="24"/>
        </w:rPr>
        <w:t>和用户自定义的</w:t>
      </w:r>
      <w:r w:rsidR="00B02F4C">
        <w:rPr>
          <w:rFonts w:hint="eastAsia"/>
          <w:sz w:val="24"/>
        </w:rPr>
        <w:t>算法脚本</w:t>
      </w:r>
      <w:r>
        <w:rPr>
          <w:rFonts w:hint="eastAsia"/>
          <w:sz w:val="24"/>
        </w:rPr>
        <w:t>，用户根据设备的类型、运行工况等从</w:t>
      </w:r>
      <w:r w:rsidR="00B02F4C">
        <w:rPr>
          <w:rFonts w:hint="eastAsia"/>
          <w:sz w:val="24"/>
        </w:rPr>
        <w:t>算法脚本</w:t>
      </w:r>
      <w:r>
        <w:rPr>
          <w:rFonts w:hint="eastAsia"/>
          <w:sz w:val="24"/>
        </w:rPr>
        <w:t>库中选择一个或多个</w:t>
      </w:r>
      <w:r w:rsidR="00B02F4C">
        <w:rPr>
          <w:rFonts w:hint="eastAsia"/>
          <w:sz w:val="24"/>
        </w:rPr>
        <w:t>算法脚本</w:t>
      </w:r>
      <w:r>
        <w:rPr>
          <w:rFonts w:hint="eastAsia"/>
          <w:sz w:val="24"/>
        </w:rPr>
        <w:t>，并将所选择的</w:t>
      </w:r>
      <w:r w:rsidR="00B02F4C">
        <w:rPr>
          <w:rFonts w:hint="eastAsia"/>
          <w:sz w:val="24"/>
        </w:rPr>
        <w:t>算法脚本</w:t>
      </w:r>
      <w:r>
        <w:rPr>
          <w:rFonts w:hint="eastAsia"/>
          <w:sz w:val="24"/>
        </w:rPr>
        <w:t>组织为异常检测算法，方便用户配置设备的异常检测算法</w:t>
      </w:r>
      <w:r w:rsidR="00A40A2E">
        <w:rPr>
          <w:rFonts w:hint="eastAsia"/>
          <w:sz w:val="24"/>
        </w:rPr>
        <w:t>。</w:t>
      </w:r>
    </w:p>
    <w:p w14:paraId="2F5D712D" w14:textId="50BF7FE7" w:rsidR="00A40A2E" w:rsidRDefault="00A40A2E" w:rsidP="00314690">
      <w:pPr>
        <w:spacing w:line="360" w:lineRule="auto"/>
        <w:ind w:firstLineChars="200" w:firstLine="480"/>
        <w:rPr>
          <w:sz w:val="24"/>
        </w:rPr>
      </w:pPr>
      <w:r>
        <w:rPr>
          <w:rFonts w:hint="eastAsia"/>
          <w:sz w:val="24"/>
        </w:rPr>
        <w:t>在本申请实施例中，为了进一步方便用户配置异常检测算法，可以为标准的汽车生产线提供基本成型的算法模板，用户仅需对算法模板进行少量修改和调整，便可以获得所需的异常检测算法。用户还可以根据需求创建新的处理方案或验证流程，即用户可以创建新的算法模板，以便用户对汽车生产线中相同类型的设备配置异常检测算法。</w:t>
      </w:r>
    </w:p>
    <w:p w14:paraId="7E60A741" w14:textId="333EF21A" w:rsidR="006F3279" w:rsidRDefault="005B22EF" w:rsidP="00314690">
      <w:pPr>
        <w:spacing w:line="360" w:lineRule="auto"/>
        <w:ind w:firstLineChars="200" w:firstLine="480"/>
        <w:rPr>
          <w:sz w:val="24"/>
        </w:rPr>
      </w:pPr>
      <w:r>
        <w:rPr>
          <w:rFonts w:hint="eastAsia"/>
          <w:sz w:val="24"/>
        </w:rPr>
        <w:t>在本申请实施例中，用户可以对</w:t>
      </w:r>
      <w:r w:rsidR="00B02F4C">
        <w:rPr>
          <w:rFonts w:hint="eastAsia"/>
          <w:sz w:val="24"/>
        </w:rPr>
        <w:t>算法脚本</w:t>
      </w:r>
      <w:r>
        <w:rPr>
          <w:rFonts w:hint="eastAsia"/>
          <w:sz w:val="24"/>
        </w:rPr>
        <w:t>库中的</w:t>
      </w:r>
      <w:r w:rsidR="00B02F4C">
        <w:rPr>
          <w:rFonts w:hint="eastAsia"/>
          <w:sz w:val="24"/>
        </w:rPr>
        <w:t>算法脚本</w:t>
      </w:r>
      <w:r>
        <w:rPr>
          <w:rFonts w:hint="eastAsia"/>
          <w:sz w:val="24"/>
        </w:rPr>
        <w:t>进行扩展，在扩展</w:t>
      </w:r>
      <w:r w:rsidR="00B02F4C">
        <w:rPr>
          <w:rFonts w:hint="eastAsia"/>
          <w:sz w:val="24"/>
        </w:rPr>
        <w:t>算法脚本</w:t>
      </w:r>
      <w:r>
        <w:rPr>
          <w:rFonts w:hint="eastAsia"/>
          <w:sz w:val="24"/>
        </w:rPr>
        <w:t>时，用户可以在配置参数中输入</w:t>
      </w:r>
      <w:r w:rsidR="00B02F4C">
        <w:rPr>
          <w:rFonts w:hint="eastAsia"/>
          <w:sz w:val="24"/>
        </w:rPr>
        <w:t>算法脚本</w:t>
      </w:r>
      <w:r>
        <w:rPr>
          <w:rFonts w:hint="eastAsia"/>
          <w:sz w:val="24"/>
        </w:rPr>
        <w:t>参数，并设置</w:t>
      </w:r>
      <w:r w:rsidR="00B02F4C">
        <w:rPr>
          <w:rFonts w:hint="eastAsia"/>
          <w:sz w:val="24"/>
        </w:rPr>
        <w:t>算法脚本</w:t>
      </w:r>
      <w:r>
        <w:rPr>
          <w:rFonts w:hint="eastAsia"/>
          <w:sz w:val="24"/>
        </w:rPr>
        <w:t>参数的调整方式，比如按照步长调整</w:t>
      </w:r>
      <w:r w:rsidR="00B02F4C">
        <w:rPr>
          <w:rFonts w:hint="eastAsia"/>
          <w:sz w:val="24"/>
        </w:rPr>
        <w:t>算法脚本</w:t>
      </w:r>
      <w:r>
        <w:rPr>
          <w:rFonts w:hint="eastAsia"/>
          <w:sz w:val="24"/>
        </w:rPr>
        <w:t>参数。</w:t>
      </w:r>
    </w:p>
    <w:p w14:paraId="10FCBE34" w14:textId="4E4A62CC" w:rsidR="00E31E26" w:rsidRDefault="00F91915" w:rsidP="00314690">
      <w:pPr>
        <w:spacing w:line="360" w:lineRule="auto"/>
        <w:ind w:firstLineChars="200" w:firstLine="480"/>
        <w:rPr>
          <w:sz w:val="24"/>
        </w:rPr>
      </w:pPr>
      <w:r>
        <w:rPr>
          <w:rFonts w:hint="eastAsia"/>
          <w:sz w:val="24"/>
        </w:rPr>
        <w:lastRenderedPageBreak/>
        <w:t>实施例七</w:t>
      </w:r>
    </w:p>
    <w:p w14:paraId="16BD0C8C" w14:textId="4FE81CD5" w:rsidR="00F91915" w:rsidRDefault="00F91915" w:rsidP="00314690">
      <w:pPr>
        <w:spacing w:line="360" w:lineRule="auto"/>
        <w:ind w:firstLineChars="200" w:firstLine="480"/>
        <w:rPr>
          <w:sz w:val="24"/>
        </w:rPr>
      </w:pPr>
      <w:r>
        <w:rPr>
          <w:rFonts w:hint="eastAsia"/>
          <w:sz w:val="24"/>
        </w:rPr>
        <w:t>图</w:t>
      </w:r>
      <w:r>
        <w:rPr>
          <w:rFonts w:hint="eastAsia"/>
          <w:sz w:val="24"/>
        </w:rPr>
        <w:t>5</w:t>
      </w:r>
      <w:r>
        <w:rPr>
          <w:rFonts w:hint="eastAsia"/>
          <w:sz w:val="24"/>
        </w:rPr>
        <w:t>是本申请实施例七提供的一种异常检测算法的配置方法</w:t>
      </w:r>
      <w:r>
        <w:rPr>
          <w:rFonts w:hint="eastAsia"/>
          <w:sz w:val="24"/>
        </w:rPr>
        <w:t>5</w:t>
      </w:r>
      <w:r>
        <w:rPr>
          <w:sz w:val="24"/>
        </w:rPr>
        <w:t>00</w:t>
      </w:r>
      <w:r>
        <w:rPr>
          <w:rFonts w:hint="eastAsia"/>
          <w:sz w:val="24"/>
        </w:rPr>
        <w:t>的流程图，如图</w:t>
      </w:r>
      <w:r>
        <w:rPr>
          <w:rFonts w:hint="eastAsia"/>
          <w:sz w:val="24"/>
        </w:rPr>
        <w:t>5</w:t>
      </w:r>
      <w:r>
        <w:rPr>
          <w:rFonts w:hint="eastAsia"/>
          <w:sz w:val="24"/>
        </w:rPr>
        <w:t>所示，该异常检测算法的配置方法</w:t>
      </w:r>
      <w:r>
        <w:rPr>
          <w:rFonts w:hint="eastAsia"/>
          <w:sz w:val="24"/>
        </w:rPr>
        <w:t>5</w:t>
      </w:r>
      <w:r>
        <w:rPr>
          <w:sz w:val="24"/>
        </w:rPr>
        <w:t>00</w:t>
      </w:r>
      <w:r>
        <w:rPr>
          <w:rFonts w:hint="eastAsia"/>
          <w:sz w:val="24"/>
        </w:rPr>
        <w:t>包括如下步骤：</w:t>
      </w:r>
    </w:p>
    <w:p w14:paraId="16A70095" w14:textId="33301B4C" w:rsidR="00F91915" w:rsidRDefault="00F91915" w:rsidP="00314690">
      <w:pPr>
        <w:spacing w:line="360" w:lineRule="auto"/>
        <w:ind w:firstLineChars="200" w:firstLine="480"/>
        <w:rPr>
          <w:sz w:val="24"/>
        </w:rPr>
      </w:pPr>
      <w:r>
        <w:rPr>
          <w:rFonts w:hint="eastAsia"/>
          <w:sz w:val="24"/>
        </w:rPr>
        <w:t>5</w:t>
      </w:r>
      <w:r>
        <w:rPr>
          <w:sz w:val="24"/>
        </w:rPr>
        <w:t>01</w:t>
      </w:r>
      <w:r>
        <w:rPr>
          <w:rFonts w:hint="eastAsia"/>
          <w:sz w:val="24"/>
        </w:rPr>
        <w:t>、接收报警。</w:t>
      </w:r>
    </w:p>
    <w:p w14:paraId="75667B1E" w14:textId="61F41462" w:rsidR="00F91915" w:rsidRDefault="00F91915" w:rsidP="00314690">
      <w:pPr>
        <w:spacing w:line="360" w:lineRule="auto"/>
        <w:ind w:firstLineChars="200" w:firstLine="480"/>
        <w:rPr>
          <w:sz w:val="24"/>
        </w:rPr>
      </w:pPr>
      <w:r>
        <w:rPr>
          <w:rFonts w:hint="eastAsia"/>
          <w:sz w:val="24"/>
        </w:rPr>
        <w:t>报警即为表征设备出现异常的异常检测结果。</w:t>
      </w:r>
    </w:p>
    <w:p w14:paraId="5AA2C6EA" w14:textId="159C4E88" w:rsidR="00F91915" w:rsidRDefault="00F91915" w:rsidP="00314690">
      <w:pPr>
        <w:spacing w:line="360" w:lineRule="auto"/>
        <w:ind w:firstLineChars="200" w:firstLine="480"/>
        <w:rPr>
          <w:sz w:val="24"/>
        </w:rPr>
      </w:pPr>
      <w:r>
        <w:rPr>
          <w:rFonts w:hint="eastAsia"/>
          <w:sz w:val="24"/>
        </w:rPr>
        <w:t>5</w:t>
      </w:r>
      <w:r>
        <w:rPr>
          <w:sz w:val="24"/>
        </w:rPr>
        <w:t>02</w:t>
      </w:r>
      <w:r>
        <w:rPr>
          <w:rFonts w:hint="eastAsia"/>
          <w:sz w:val="24"/>
        </w:rPr>
        <w:t>、将报警记录到预先创建的缓冲区。</w:t>
      </w:r>
    </w:p>
    <w:p w14:paraId="5101B624" w14:textId="6C048138" w:rsidR="00F91915" w:rsidRDefault="00F91915" w:rsidP="00314690">
      <w:pPr>
        <w:spacing w:line="360" w:lineRule="auto"/>
        <w:ind w:firstLineChars="200" w:firstLine="480"/>
        <w:rPr>
          <w:sz w:val="24"/>
        </w:rPr>
      </w:pPr>
      <w:r>
        <w:rPr>
          <w:rFonts w:hint="eastAsia"/>
          <w:sz w:val="24"/>
        </w:rPr>
        <w:t>5</w:t>
      </w:r>
      <w:r>
        <w:rPr>
          <w:sz w:val="24"/>
        </w:rPr>
        <w:t>03</w:t>
      </w:r>
      <w:r>
        <w:rPr>
          <w:rFonts w:hint="eastAsia"/>
          <w:sz w:val="24"/>
        </w:rPr>
        <w:t>、在</w:t>
      </w:r>
      <w:r w:rsidR="00BC2056">
        <w:rPr>
          <w:rFonts w:hint="eastAsia"/>
          <w:sz w:val="24"/>
        </w:rPr>
        <w:t>多个</w:t>
      </w:r>
      <w:r>
        <w:rPr>
          <w:rFonts w:hint="eastAsia"/>
          <w:sz w:val="24"/>
        </w:rPr>
        <w:t>相邻时间窗内</w:t>
      </w:r>
      <w:r w:rsidR="00BC2056">
        <w:rPr>
          <w:rFonts w:hint="eastAsia"/>
          <w:sz w:val="24"/>
        </w:rPr>
        <w:t>统计报警</w:t>
      </w:r>
      <w:r>
        <w:rPr>
          <w:rFonts w:hint="eastAsia"/>
          <w:sz w:val="24"/>
        </w:rPr>
        <w:t>出现的</w:t>
      </w:r>
      <w:r w:rsidR="00BC2056">
        <w:rPr>
          <w:rFonts w:hint="eastAsia"/>
          <w:sz w:val="24"/>
        </w:rPr>
        <w:t>个数</w:t>
      </w:r>
      <w:r>
        <w:rPr>
          <w:rFonts w:hint="eastAsia"/>
          <w:sz w:val="24"/>
        </w:rPr>
        <w:t>。</w:t>
      </w:r>
    </w:p>
    <w:p w14:paraId="2D4E17F1" w14:textId="46E90042" w:rsidR="00E31E26" w:rsidRDefault="00BC2056" w:rsidP="00314690">
      <w:pPr>
        <w:spacing w:line="360" w:lineRule="auto"/>
        <w:ind w:firstLineChars="200" w:firstLine="480"/>
        <w:rPr>
          <w:sz w:val="24"/>
        </w:rPr>
      </w:pPr>
      <w:r>
        <w:rPr>
          <w:rFonts w:hint="eastAsia"/>
          <w:sz w:val="24"/>
        </w:rPr>
        <w:t>5</w:t>
      </w:r>
      <w:r>
        <w:rPr>
          <w:sz w:val="24"/>
        </w:rPr>
        <w:t>04</w:t>
      </w:r>
      <w:r>
        <w:rPr>
          <w:rFonts w:hint="eastAsia"/>
          <w:sz w:val="24"/>
        </w:rPr>
        <w:t>、判断当前时间窗内报警出现的数量是否为零，如果是</w:t>
      </w:r>
      <w:r>
        <w:rPr>
          <w:rFonts w:hint="eastAsia"/>
          <w:sz w:val="24"/>
        </w:rPr>
        <w:t>Y</w:t>
      </w:r>
      <w:r>
        <w:rPr>
          <w:rFonts w:hint="eastAsia"/>
          <w:sz w:val="24"/>
        </w:rPr>
        <w:t>，执行步骤</w:t>
      </w:r>
      <w:r>
        <w:rPr>
          <w:rFonts w:hint="eastAsia"/>
          <w:sz w:val="24"/>
        </w:rPr>
        <w:t>5</w:t>
      </w:r>
      <w:r>
        <w:rPr>
          <w:sz w:val="24"/>
        </w:rPr>
        <w:t>05</w:t>
      </w:r>
      <w:r>
        <w:rPr>
          <w:rFonts w:hint="eastAsia"/>
          <w:sz w:val="24"/>
        </w:rPr>
        <w:t>，如果否</w:t>
      </w:r>
      <w:r>
        <w:rPr>
          <w:rFonts w:hint="eastAsia"/>
          <w:sz w:val="24"/>
        </w:rPr>
        <w:t>N</w:t>
      </w:r>
      <w:r>
        <w:rPr>
          <w:rFonts w:hint="eastAsia"/>
          <w:sz w:val="24"/>
        </w:rPr>
        <w:t>，执行步骤</w:t>
      </w:r>
      <w:r>
        <w:rPr>
          <w:rFonts w:hint="eastAsia"/>
          <w:sz w:val="24"/>
        </w:rPr>
        <w:t>5</w:t>
      </w:r>
      <w:r>
        <w:rPr>
          <w:sz w:val="24"/>
        </w:rPr>
        <w:t>06</w:t>
      </w:r>
      <w:r>
        <w:rPr>
          <w:rFonts w:hint="eastAsia"/>
          <w:sz w:val="24"/>
        </w:rPr>
        <w:t>。</w:t>
      </w:r>
    </w:p>
    <w:p w14:paraId="3D9D09AA" w14:textId="0FE15C5F" w:rsidR="00BC2056" w:rsidRDefault="00BC2056" w:rsidP="00BC2056">
      <w:pPr>
        <w:spacing w:line="360" w:lineRule="auto"/>
        <w:ind w:firstLineChars="200" w:firstLine="480"/>
        <w:rPr>
          <w:sz w:val="24"/>
        </w:rPr>
      </w:pPr>
      <w:r>
        <w:rPr>
          <w:rFonts w:hint="eastAsia"/>
          <w:sz w:val="24"/>
        </w:rPr>
        <w:t>5</w:t>
      </w:r>
      <w:r>
        <w:rPr>
          <w:sz w:val="24"/>
        </w:rPr>
        <w:t>05</w:t>
      </w:r>
      <w:r>
        <w:rPr>
          <w:rFonts w:hint="eastAsia"/>
          <w:sz w:val="24"/>
        </w:rPr>
        <w:t>、判断是否仍处于对设备的监控周期内，如果是</w:t>
      </w:r>
      <w:r>
        <w:rPr>
          <w:rFonts w:hint="eastAsia"/>
          <w:sz w:val="24"/>
        </w:rPr>
        <w:t>Y</w:t>
      </w:r>
      <w:r>
        <w:rPr>
          <w:rFonts w:hint="eastAsia"/>
          <w:sz w:val="24"/>
        </w:rPr>
        <w:t>，执行步骤</w:t>
      </w:r>
      <w:r>
        <w:rPr>
          <w:sz w:val="24"/>
        </w:rPr>
        <w:t>503</w:t>
      </w:r>
      <w:r>
        <w:rPr>
          <w:rFonts w:hint="eastAsia"/>
          <w:sz w:val="24"/>
        </w:rPr>
        <w:t>，如果否</w:t>
      </w:r>
      <w:r>
        <w:rPr>
          <w:rFonts w:hint="eastAsia"/>
          <w:sz w:val="24"/>
        </w:rPr>
        <w:t>N</w:t>
      </w:r>
      <w:r>
        <w:rPr>
          <w:rFonts w:hint="eastAsia"/>
          <w:sz w:val="24"/>
        </w:rPr>
        <w:t>，执行步骤</w:t>
      </w:r>
      <w:r>
        <w:rPr>
          <w:rFonts w:hint="eastAsia"/>
          <w:sz w:val="24"/>
        </w:rPr>
        <w:t>5</w:t>
      </w:r>
      <w:r>
        <w:rPr>
          <w:sz w:val="24"/>
        </w:rPr>
        <w:t>09</w:t>
      </w:r>
      <w:r>
        <w:rPr>
          <w:rFonts w:hint="eastAsia"/>
          <w:sz w:val="24"/>
        </w:rPr>
        <w:t>。</w:t>
      </w:r>
    </w:p>
    <w:p w14:paraId="0155E1DF" w14:textId="62A52D42" w:rsidR="00BC2056" w:rsidRDefault="00BC2056" w:rsidP="00314690">
      <w:pPr>
        <w:spacing w:line="360" w:lineRule="auto"/>
        <w:ind w:firstLineChars="200" w:firstLine="480"/>
        <w:rPr>
          <w:sz w:val="24"/>
        </w:rPr>
      </w:pPr>
      <w:r>
        <w:rPr>
          <w:sz w:val="24"/>
        </w:rPr>
        <w:t>506</w:t>
      </w:r>
      <w:r>
        <w:rPr>
          <w:rFonts w:hint="eastAsia"/>
          <w:sz w:val="24"/>
        </w:rPr>
        <w:t>、计算当前时间窗内报警出现的频率。</w:t>
      </w:r>
    </w:p>
    <w:p w14:paraId="75C6237A" w14:textId="1AFC808C" w:rsidR="00BC2056" w:rsidRDefault="00BC2056" w:rsidP="00314690">
      <w:pPr>
        <w:spacing w:line="360" w:lineRule="auto"/>
        <w:ind w:firstLineChars="200" w:firstLine="480"/>
        <w:rPr>
          <w:sz w:val="24"/>
        </w:rPr>
      </w:pPr>
      <w:r>
        <w:rPr>
          <w:rFonts w:hint="eastAsia"/>
          <w:sz w:val="24"/>
        </w:rPr>
        <w:t>5</w:t>
      </w:r>
      <w:r>
        <w:rPr>
          <w:sz w:val="24"/>
        </w:rPr>
        <w:t>07</w:t>
      </w:r>
      <w:r>
        <w:rPr>
          <w:rFonts w:hint="eastAsia"/>
          <w:sz w:val="24"/>
        </w:rPr>
        <w:t>、将当前时间窗内报警出现的频率与历史同期时间窗内报警出现的频率进行比较。</w:t>
      </w:r>
    </w:p>
    <w:p w14:paraId="411B1AB0" w14:textId="6E3DDAF2" w:rsidR="00BC2056" w:rsidRDefault="00BC2056" w:rsidP="00BC2056">
      <w:pPr>
        <w:spacing w:line="360" w:lineRule="auto"/>
        <w:ind w:firstLineChars="200" w:firstLine="480"/>
        <w:rPr>
          <w:sz w:val="24"/>
        </w:rPr>
      </w:pPr>
      <w:r>
        <w:rPr>
          <w:rFonts w:hint="eastAsia"/>
          <w:sz w:val="24"/>
        </w:rPr>
        <w:t>5</w:t>
      </w:r>
      <w:r>
        <w:rPr>
          <w:sz w:val="24"/>
        </w:rPr>
        <w:t>08</w:t>
      </w:r>
      <w:r>
        <w:rPr>
          <w:rFonts w:hint="eastAsia"/>
          <w:sz w:val="24"/>
        </w:rPr>
        <w:t>、判断报警出现的频率是否稳定，如果是</w:t>
      </w:r>
      <w:r>
        <w:rPr>
          <w:rFonts w:hint="eastAsia"/>
          <w:sz w:val="24"/>
        </w:rPr>
        <w:t>Y</w:t>
      </w:r>
      <w:r>
        <w:rPr>
          <w:rFonts w:hint="eastAsia"/>
          <w:sz w:val="24"/>
        </w:rPr>
        <w:t>，执行步骤</w:t>
      </w:r>
      <w:r>
        <w:rPr>
          <w:rFonts w:hint="eastAsia"/>
          <w:sz w:val="24"/>
        </w:rPr>
        <w:t>5</w:t>
      </w:r>
      <w:r>
        <w:rPr>
          <w:sz w:val="24"/>
        </w:rPr>
        <w:t>10</w:t>
      </w:r>
      <w:r>
        <w:rPr>
          <w:rFonts w:hint="eastAsia"/>
          <w:sz w:val="24"/>
        </w:rPr>
        <w:t>，如果否</w:t>
      </w:r>
      <w:r>
        <w:rPr>
          <w:rFonts w:hint="eastAsia"/>
          <w:sz w:val="24"/>
        </w:rPr>
        <w:t>N</w:t>
      </w:r>
      <w:r>
        <w:rPr>
          <w:rFonts w:hint="eastAsia"/>
          <w:sz w:val="24"/>
        </w:rPr>
        <w:t>，执行步骤</w:t>
      </w:r>
      <w:r>
        <w:rPr>
          <w:rFonts w:hint="eastAsia"/>
          <w:sz w:val="24"/>
        </w:rPr>
        <w:t>5</w:t>
      </w:r>
      <w:r>
        <w:rPr>
          <w:sz w:val="24"/>
        </w:rPr>
        <w:t>09</w:t>
      </w:r>
      <w:r>
        <w:rPr>
          <w:rFonts w:hint="eastAsia"/>
          <w:sz w:val="24"/>
        </w:rPr>
        <w:t>。</w:t>
      </w:r>
    </w:p>
    <w:p w14:paraId="63DC41BD" w14:textId="5632F8B1" w:rsidR="00BC2056" w:rsidRDefault="00BC2056" w:rsidP="00314690">
      <w:pPr>
        <w:spacing w:line="360" w:lineRule="auto"/>
        <w:ind w:firstLineChars="200" w:firstLine="480"/>
        <w:rPr>
          <w:sz w:val="24"/>
        </w:rPr>
      </w:pPr>
      <w:r>
        <w:rPr>
          <w:rFonts w:hint="eastAsia"/>
          <w:sz w:val="24"/>
        </w:rPr>
        <w:t>根据当前时间窗内报警出现的频率与历史同期时间窗内报警出现的频率的比较结果，比如当前时间窗内报警出现的频率与历史同期时间窗内报警出现的频率差值较大，则确定报警出现的频率不稳定，否则确定报警出现的频率稳定。</w:t>
      </w:r>
    </w:p>
    <w:p w14:paraId="7C7B7D9B" w14:textId="08284341" w:rsidR="00BC2056" w:rsidRDefault="00BC2056" w:rsidP="00314690">
      <w:pPr>
        <w:spacing w:line="360" w:lineRule="auto"/>
        <w:ind w:firstLineChars="200" w:firstLine="480"/>
        <w:rPr>
          <w:sz w:val="24"/>
        </w:rPr>
      </w:pPr>
      <w:r>
        <w:rPr>
          <w:rFonts w:hint="eastAsia"/>
          <w:sz w:val="24"/>
        </w:rPr>
        <w:t>5</w:t>
      </w:r>
      <w:r>
        <w:rPr>
          <w:sz w:val="24"/>
        </w:rPr>
        <w:t>09</w:t>
      </w:r>
      <w:r>
        <w:rPr>
          <w:rFonts w:hint="eastAsia"/>
          <w:sz w:val="24"/>
        </w:rPr>
        <w:t>、对异常检测算法的参数进行调整</w:t>
      </w:r>
      <w:r w:rsidR="00554D31">
        <w:rPr>
          <w:rFonts w:hint="eastAsia"/>
          <w:sz w:val="24"/>
        </w:rPr>
        <w:t>，并结束当前</w:t>
      </w:r>
      <w:r w:rsidR="00335D1C">
        <w:rPr>
          <w:rFonts w:hint="eastAsia"/>
          <w:sz w:val="24"/>
        </w:rPr>
        <w:t>流程</w:t>
      </w:r>
      <w:r>
        <w:rPr>
          <w:rFonts w:hint="eastAsia"/>
          <w:sz w:val="24"/>
        </w:rPr>
        <w:t>。</w:t>
      </w:r>
    </w:p>
    <w:p w14:paraId="153D8367" w14:textId="02D353B3" w:rsidR="00BC2056" w:rsidRDefault="00BC2056" w:rsidP="00314690">
      <w:pPr>
        <w:spacing w:line="360" w:lineRule="auto"/>
        <w:ind w:firstLineChars="200" w:firstLine="480"/>
        <w:rPr>
          <w:sz w:val="24"/>
        </w:rPr>
      </w:pPr>
      <w:r>
        <w:rPr>
          <w:rFonts w:hint="eastAsia"/>
          <w:sz w:val="24"/>
        </w:rPr>
        <w:t>根据多个相邻时间窗内报警出现的个数，确定报警出现个数的变化趋势，根据该变化趋势确定增大或减小异常检测算法的参数。对异常检测算法的参数进行调整的过程，可参见实施例</w:t>
      </w:r>
      <w:r w:rsidR="00554D31">
        <w:rPr>
          <w:rFonts w:hint="eastAsia"/>
          <w:sz w:val="24"/>
        </w:rPr>
        <w:t>四中的描述。</w:t>
      </w:r>
    </w:p>
    <w:p w14:paraId="003E9B86" w14:textId="4942CBA6" w:rsidR="00554D31" w:rsidRDefault="00554D31" w:rsidP="00314690">
      <w:pPr>
        <w:spacing w:line="360" w:lineRule="auto"/>
        <w:ind w:firstLineChars="200" w:firstLine="480"/>
        <w:rPr>
          <w:sz w:val="24"/>
        </w:rPr>
      </w:pPr>
      <w:r>
        <w:rPr>
          <w:rFonts w:hint="eastAsia"/>
          <w:sz w:val="24"/>
        </w:rPr>
        <w:t>5</w:t>
      </w:r>
      <w:r>
        <w:rPr>
          <w:sz w:val="24"/>
        </w:rPr>
        <w:t>10</w:t>
      </w:r>
      <w:r>
        <w:rPr>
          <w:rFonts w:hint="eastAsia"/>
          <w:sz w:val="24"/>
        </w:rPr>
        <w:t>、</w:t>
      </w:r>
      <w:r w:rsidR="00353B94">
        <w:rPr>
          <w:rFonts w:hint="eastAsia"/>
          <w:sz w:val="24"/>
        </w:rPr>
        <w:t>生成样本数据，并存储在数据库中。</w:t>
      </w:r>
    </w:p>
    <w:p w14:paraId="228B7028" w14:textId="00B6E0F1" w:rsidR="00353B94" w:rsidRPr="00BC2056" w:rsidRDefault="00353B94" w:rsidP="00314690">
      <w:pPr>
        <w:spacing w:line="360" w:lineRule="auto"/>
        <w:ind w:firstLineChars="200" w:firstLine="480"/>
        <w:rPr>
          <w:sz w:val="24"/>
        </w:rPr>
      </w:pPr>
      <w:r>
        <w:rPr>
          <w:rFonts w:hint="eastAsia"/>
          <w:sz w:val="24"/>
        </w:rPr>
        <w:t>在确定报警出现的频率稳定后，向用户发送报警信息，并接收用户基于报警信息反馈的标注信息，根据标准信息和与报警相对应的变量信息生成样本数据，并将样本数据存储到数据库中，以备根据样本数据对异常检测算法的参数进行更新。生成样本数据的过程可参见上述实施例二中的描述。</w:t>
      </w:r>
    </w:p>
    <w:p w14:paraId="3667B438" w14:textId="0FE0C7F9" w:rsidR="00F91915" w:rsidRDefault="00353B94" w:rsidP="00314690">
      <w:pPr>
        <w:spacing w:line="360" w:lineRule="auto"/>
        <w:ind w:firstLineChars="200" w:firstLine="480"/>
        <w:rPr>
          <w:sz w:val="24"/>
        </w:rPr>
      </w:pPr>
      <w:r>
        <w:rPr>
          <w:rFonts w:hint="eastAsia"/>
          <w:sz w:val="24"/>
        </w:rPr>
        <w:t>需要说明的是，每次接收到报警时，均执行上述步骤</w:t>
      </w:r>
      <w:r>
        <w:rPr>
          <w:rFonts w:hint="eastAsia"/>
          <w:sz w:val="24"/>
        </w:rPr>
        <w:t>5</w:t>
      </w:r>
      <w:r>
        <w:rPr>
          <w:sz w:val="24"/>
        </w:rPr>
        <w:t>01-510</w:t>
      </w:r>
      <w:r>
        <w:rPr>
          <w:rFonts w:hint="eastAsia"/>
          <w:sz w:val="24"/>
        </w:rPr>
        <w:t>，以对异常检测算法的参数进行不断优化调整，提高异常检测算法对设备异常进行检测的准确性。</w:t>
      </w:r>
    </w:p>
    <w:p w14:paraId="2C55767D" w14:textId="57E11329" w:rsidR="00F91915" w:rsidRDefault="004C6C5A" w:rsidP="00314690">
      <w:pPr>
        <w:spacing w:line="360" w:lineRule="auto"/>
        <w:ind w:firstLineChars="200" w:firstLine="480"/>
        <w:rPr>
          <w:sz w:val="24"/>
        </w:rPr>
      </w:pPr>
      <w:r>
        <w:rPr>
          <w:rFonts w:hint="eastAsia"/>
          <w:sz w:val="24"/>
        </w:rPr>
        <w:t>实施例八</w:t>
      </w:r>
    </w:p>
    <w:p w14:paraId="70A90128" w14:textId="341ACBA0" w:rsidR="004C6C5A" w:rsidRDefault="004C6C5A" w:rsidP="00314690">
      <w:pPr>
        <w:spacing w:line="360" w:lineRule="auto"/>
        <w:ind w:firstLineChars="200" w:firstLine="480"/>
        <w:rPr>
          <w:sz w:val="24"/>
        </w:rPr>
      </w:pPr>
      <w:r>
        <w:rPr>
          <w:rFonts w:hint="eastAsia"/>
          <w:sz w:val="24"/>
        </w:rPr>
        <w:t>图</w:t>
      </w:r>
      <w:r>
        <w:rPr>
          <w:rFonts w:hint="eastAsia"/>
          <w:sz w:val="24"/>
        </w:rPr>
        <w:t>6</w:t>
      </w:r>
      <w:r>
        <w:rPr>
          <w:rFonts w:hint="eastAsia"/>
          <w:sz w:val="24"/>
        </w:rPr>
        <w:t>是本申请实施例八提供的一种异常检测算法的配置装置</w:t>
      </w:r>
      <w:r>
        <w:rPr>
          <w:rFonts w:hint="eastAsia"/>
          <w:sz w:val="24"/>
        </w:rPr>
        <w:t>6</w:t>
      </w:r>
      <w:r>
        <w:rPr>
          <w:sz w:val="24"/>
        </w:rPr>
        <w:t>00</w:t>
      </w:r>
      <w:r>
        <w:rPr>
          <w:rFonts w:hint="eastAsia"/>
          <w:sz w:val="24"/>
        </w:rPr>
        <w:t>的示意图，异常检测算法的配置装置</w:t>
      </w:r>
      <w:r>
        <w:rPr>
          <w:rFonts w:hint="eastAsia"/>
          <w:sz w:val="24"/>
        </w:rPr>
        <w:t>6</w:t>
      </w:r>
      <w:r>
        <w:rPr>
          <w:sz w:val="24"/>
        </w:rPr>
        <w:t>00</w:t>
      </w:r>
      <w:r>
        <w:rPr>
          <w:rFonts w:hint="eastAsia"/>
          <w:sz w:val="24"/>
        </w:rPr>
        <w:t>用于在汽车生产线的预测性维护中配置设备的异常检测算法，如图</w:t>
      </w:r>
      <w:r>
        <w:rPr>
          <w:rFonts w:hint="eastAsia"/>
          <w:sz w:val="24"/>
        </w:rPr>
        <w:t>6</w:t>
      </w:r>
      <w:r>
        <w:rPr>
          <w:rFonts w:hint="eastAsia"/>
          <w:sz w:val="24"/>
        </w:rPr>
        <w:t>所示，</w:t>
      </w:r>
      <w:r>
        <w:rPr>
          <w:rFonts w:hint="eastAsia"/>
          <w:sz w:val="24"/>
        </w:rPr>
        <w:lastRenderedPageBreak/>
        <w:t>该异常检测算法的配置装置</w:t>
      </w:r>
      <w:r>
        <w:rPr>
          <w:rFonts w:hint="eastAsia"/>
          <w:sz w:val="24"/>
        </w:rPr>
        <w:t>6</w:t>
      </w:r>
      <w:r>
        <w:rPr>
          <w:sz w:val="24"/>
        </w:rPr>
        <w:t>00</w:t>
      </w:r>
      <w:r>
        <w:rPr>
          <w:rFonts w:hint="eastAsia"/>
          <w:sz w:val="24"/>
        </w:rPr>
        <w:t>包括：</w:t>
      </w:r>
    </w:p>
    <w:p w14:paraId="6E89DEA3" w14:textId="3689A1D7" w:rsidR="004C6C5A" w:rsidRDefault="004C6C5A" w:rsidP="004C6C5A">
      <w:pPr>
        <w:spacing w:line="360" w:lineRule="auto"/>
        <w:ind w:firstLineChars="200" w:firstLine="480"/>
        <w:rPr>
          <w:sz w:val="24"/>
        </w:rPr>
      </w:pPr>
      <w:r>
        <w:rPr>
          <w:rFonts w:hint="eastAsia"/>
          <w:sz w:val="24"/>
        </w:rPr>
        <w:t>获取模块</w:t>
      </w:r>
      <w:r>
        <w:rPr>
          <w:rFonts w:hint="eastAsia"/>
          <w:sz w:val="24"/>
        </w:rPr>
        <w:t>6</w:t>
      </w:r>
      <w:r>
        <w:rPr>
          <w:sz w:val="24"/>
        </w:rPr>
        <w:t>01</w:t>
      </w:r>
      <w:r>
        <w:rPr>
          <w:rFonts w:hint="eastAsia"/>
          <w:sz w:val="24"/>
        </w:rPr>
        <w:t>，用于获取设备的运行数据；</w:t>
      </w:r>
    </w:p>
    <w:p w14:paraId="3A2F167D" w14:textId="10DAB115" w:rsidR="004C6C5A" w:rsidRDefault="004C6C5A" w:rsidP="004C6C5A">
      <w:pPr>
        <w:spacing w:line="360" w:lineRule="auto"/>
        <w:ind w:firstLineChars="200" w:firstLine="480"/>
        <w:rPr>
          <w:sz w:val="24"/>
        </w:rPr>
      </w:pPr>
      <w:r>
        <w:rPr>
          <w:rFonts w:hint="eastAsia"/>
          <w:sz w:val="24"/>
        </w:rPr>
        <w:t>处理模块</w:t>
      </w:r>
      <w:r>
        <w:rPr>
          <w:rFonts w:hint="eastAsia"/>
          <w:sz w:val="24"/>
        </w:rPr>
        <w:t>6</w:t>
      </w:r>
      <w:r>
        <w:rPr>
          <w:sz w:val="24"/>
        </w:rPr>
        <w:t>02</w:t>
      </w:r>
      <w:r>
        <w:rPr>
          <w:rFonts w:hint="eastAsia"/>
          <w:sz w:val="24"/>
        </w:rPr>
        <w:t>，用于根据获取模块</w:t>
      </w:r>
      <w:r>
        <w:rPr>
          <w:rFonts w:hint="eastAsia"/>
          <w:sz w:val="24"/>
        </w:rPr>
        <w:t>6</w:t>
      </w:r>
      <w:r>
        <w:rPr>
          <w:sz w:val="24"/>
        </w:rPr>
        <w:t>01</w:t>
      </w:r>
      <w:r>
        <w:rPr>
          <w:rFonts w:hint="eastAsia"/>
          <w:sz w:val="24"/>
        </w:rPr>
        <w:t>获取到的运行数据确定设备的变量信息，其中，变量信息</w:t>
      </w:r>
      <w:r w:rsidR="002C6A30">
        <w:rPr>
          <w:rFonts w:hint="eastAsia"/>
          <w:sz w:val="24"/>
        </w:rPr>
        <w:t>从运行数据中直接获取，或者通过对运行数据进行处理而获得</w:t>
      </w:r>
      <w:r>
        <w:rPr>
          <w:rFonts w:hint="eastAsia"/>
          <w:sz w:val="24"/>
        </w:rPr>
        <w:t>；</w:t>
      </w:r>
    </w:p>
    <w:p w14:paraId="3B7E9C3E" w14:textId="6E39867C" w:rsidR="004C6C5A" w:rsidRDefault="004C6C5A" w:rsidP="004C6C5A">
      <w:pPr>
        <w:spacing w:line="360" w:lineRule="auto"/>
        <w:ind w:firstLineChars="200" w:firstLine="480"/>
        <w:rPr>
          <w:sz w:val="24"/>
        </w:rPr>
      </w:pPr>
      <w:r>
        <w:rPr>
          <w:rFonts w:hint="eastAsia"/>
          <w:sz w:val="24"/>
        </w:rPr>
        <w:t>计算模块</w:t>
      </w:r>
      <w:r>
        <w:rPr>
          <w:rFonts w:hint="eastAsia"/>
          <w:sz w:val="24"/>
        </w:rPr>
        <w:t>6</w:t>
      </w:r>
      <w:r>
        <w:rPr>
          <w:sz w:val="24"/>
        </w:rPr>
        <w:t>03</w:t>
      </w:r>
      <w:r>
        <w:rPr>
          <w:rFonts w:hint="eastAsia"/>
          <w:sz w:val="24"/>
        </w:rPr>
        <w:t>，将处理模块</w:t>
      </w:r>
      <w:r>
        <w:rPr>
          <w:rFonts w:hint="eastAsia"/>
          <w:sz w:val="24"/>
        </w:rPr>
        <w:t>6</w:t>
      </w:r>
      <w:r>
        <w:rPr>
          <w:sz w:val="24"/>
        </w:rPr>
        <w:t>02</w:t>
      </w:r>
      <w:r>
        <w:rPr>
          <w:rFonts w:hint="eastAsia"/>
          <w:sz w:val="24"/>
        </w:rPr>
        <w:t>获取到的变量信息输入异常检测算法，获得异常检测算法输出的异常检测结果；</w:t>
      </w:r>
    </w:p>
    <w:p w14:paraId="033CC068" w14:textId="4D849E25" w:rsidR="004C6C5A" w:rsidRDefault="004C6C5A" w:rsidP="004C6C5A">
      <w:pPr>
        <w:spacing w:line="360" w:lineRule="auto"/>
        <w:ind w:firstLineChars="200" w:firstLine="480"/>
        <w:rPr>
          <w:sz w:val="24"/>
        </w:rPr>
      </w:pPr>
      <w:r>
        <w:rPr>
          <w:rFonts w:hint="eastAsia"/>
          <w:sz w:val="24"/>
        </w:rPr>
        <w:t>判断模块</w:t>
      </w:r>
      <w:r>
        <w:rPr>
          <w:rFonts w:hint="eastAsia"/>
          <w:sz w:val="24"/>
        </w:rPr>
        <w:t>6</w:t>
      </w:r>
      <w:r>
        <w:rPr>
          <w:sz w:val="24"/>
        </w:rPr>
        <w:t>04</w:t>
      </w:r>
      <w:r>
        <w:rPr>
          <w:rFonts w:hint="eastAsia"/>
          <w:sz w:val="24"/>
        </w:rPr>
        <w:t>，用于根据计算模块</w:t>
      </w:r>
      <w:r>
        <w:rPr>
          <w:rFonts w:hint="eastAsia"/>
          <w:sz w:val="24"/>
        </w:rPr>
        <w:t>6</w:t>
      </w:r>
      <w:r>
        <w:rPr>
          <w:sz w:val="24"/>
        </w:rPr>
        <w:t>03</w:t>
      </w:r>
      <w:r>
        <w:rPr>
          <w:rFonts w:hint="eastAsia"/>
          <w:sz w:val="24"/>
        </w:rPr>
        <w:t>获得的异常检测结果，判断异常检测算法检测出的设备出现异常的频率是否稳定；</w:t>
      </w:r>
    </w:p>
    <w:p w14:paraId="4CAE0D01" w14:textId="5C89AC4D" w:rsidR="004C6C5A" w:rsidRDefault="004C6C5A" w:rsidP="004C6C5A">
      <w:pPr>
        <w:spacing w:line="360" w:lineRule="auto"/>
        <w:ind w:firstLineChars="200" w:firstLine="480"/>
        <w:rPr>
          <w:sz w:val="24"/>
        </w:rPr>
      </w:pPr>
      <w:r>
        <w:rPr>
          <w:rFonts w:hint="eastAsia"/>
          <w:sz w:val="24"/>
        </w:rPr>
        <w:t>第一调整模块</w:t>
      </w:r>
      <w:r>
        <w:rPr>
          <w:rFonts w:hint="eastAsia"/>
          <w:sz w:val="24"/>
        </w:rPr>
        <w:t>6</w:t>
      </w:r>
      <w:r>
        <w:rPr>
          <w:sz w:val="24"/>
        </w:rPr>
        <w:t>05</w:t>
      </w:r>
      <w:r>
        <w:rPr>
          <w:rFonts w:hint="eastAsia"/>
          <w:sz w:val="24"/>
        </w:rPr>
        <w:t>，用于在判断模块</w:t>
      </w:r>
      <w:r>
        <w:rPr>
          <w:rFonts w:hint="eastAsia"/>
          <w:sz w:val="24"/>
        </w:rPr>
        <w:t>6</w:t>
      </w:r>
      <w:r>
        <w:rPr>
          <w:sz w:val="24"/>
        </w:rPr>
        <w:t>04</w:t>
      </w:r>
      <w:r>
        <w:rPr>
          <w:rFonts w:hint="eastAsia"/>
          <w:sz w:val="24"/>
        </w:rPr>
        <w:t>确定异常检测算法检测出的设备出现异常的频率不稳定时，对异常检测算法的参数进行调整。</w:t>
      </w:r>
    </w:p>
    <w:p w14:paraId="3873673B" w14:textId="26DCD192" w:rsidR="004C6C5A" w:rsidRDefault="00CB336A" w:rsidP="00314690">
      <w:pPr>
        <w:spacing w:line="360" w:lineRule="auto"/>
        <w:ind w:firstLineChars="200" w:firstLine="480"/>
        <w:rPr>
          <w:sz w:val="24"/>
        </w:rPr>
      </w:pPr>
      <w:r>
        <w:rPr>
          <w:rFonts w:hint="eastAsia"/>
          <w:sz w:val="24"/>
        </w:rPr>
        <w:t>在本申请实施例中，获取模块</w:t>
      </w:r>
      <w:r>
        <w:rPr>
          <w:rFonts w:hint="eastAsia"/>
          <w:sz w:val="24"/>
        </w:rPr>
        <w:t>6</w:t>
      </w:r>
      <w:r>
        <w:rPr>
          <w:sz w:val="24"/>
        </w:rPr>
        <w:t>01</w:t>
      </w:r>
      <w:r>
        <w:rPr>
          <w:rFonts w:hint="eastAsia"/>
          <w:sz w:val="24"/>
        </w:rPr>
        <w:t>可用于执行实施例一中的步骤</w:t>
      </w:r>
      <w:r>
        <w:rPr>
          <w:rFonts w:hint="eastAsia"/>
          <w:sz w:val="24"/>
        </w:rPr>
        <w:t>1</w:t>
      </w:r>
      <w:r>
        <w:rPr>
          <w:sz w:val="24"/>
        </w:rPr>
        <w:t>01</w:t>
      </w:r>
      <w:r>
        <w:rPr>
          <w:rFonts w:hint="eastAsia"/>
          <w:sz w:val="24"/>
        </w:rPr>
        <w:t>，处理模块</w:t>
      </w:r>
      <w:r>
        <w:rPr>
          <w:rFonts w:hint="eastAsia"/>
          <w:sz w:val="24"/>
        </w:rPr>
        <w:t>6</w:t>
      </w:r>
      <w:r>
        <w:rPr>
          <w:sz w:val="24"/>
        </w:rPr>
        <w:t>02</w:t>
      </w:r>
      <w:r>
        <w:rPr>
          <w:rFonts w:hint="eastAsia"/>
          <w:sz w:val="24"/>
        </w:rPr>
        <w:t>可用于执行实施例一中的步骤</w:t>
      </w:r>
      <w:r>
        <w:rPr>
          <w:rFonts w:hint="eastAsia"/>
          <w:sz w:val="24"/>
        </w:rPr>
        <w:t>1</w:t>
      </w:r>
      <w:r>
        <w:rPr>
          <w:sz w:val="24"/>
        </w:rPr>
        <w:t>02</w:t>
      </w:r>
      <w:r>
        <w:rPr>
          <w:rFonts w:hint="eastAsia"/>
          <w:sz w:val="24"/>
        </w:rPr>
        <w:t>，计算模块</w:t>
      </w:r>
      <w:r>
        <w:rPr>
          <w:rFonts w:hint="eastAsia"/>
          <w:sz w:val="24"/>
        </w:rPr>
        <w:t>6</w:t>
      </w:r>
      <w:r>
        <w:rPr>
          <w:sz w:val="24"/>
        </w:rPr>
        <w:t>03</w:t>
      </w:r>
      <w:r>
        <w:rPr>
          <w:rFonts w:hint="eastAsia"/>
          <w:sz w:val="24"/>
        </w:rPr>
        <w:t>可用于执行实施例一中的步骤</w:t>
      </w:r>
      <w:r>
        <w:rPr>
          <w:rFonts w:hint="eastAsia"/>
          <w:sz w:val="24"/>
        </w:rPr>
        <w:t>1</w:t>
      </w:r>
      <w:r>
        <w:rPr>
          <w:sz w:val="24"/>
        </w:rPr>
        <w:t>03</w:t>
      </w:r>
      <w:r>
        <w:rPr>
          <w:rFonts w:hint="eastAsia"/>
          <w:sz w:val="24"/>
        </w:rPr>
        <w:t>，判断模块</w:t>
      </w:r>
      <w:r>
        <w:rPr>
          <w:rFonts w:hint="eastAsia"/>
          <w:sz w:val="24"/>
        </w:rPr>
        <w:t>6</w:t>
      </w:r>
      <w:r>
        <w:rPr>
          <w:sz w:val="24"/>
        </w:rPr>
        <w:t>04</w:t>
      </w:r>
      <w:r>
        <w:rPr>
          <w:rFonts w:hint="eastAsia"/>
          <w:sz w:val="24"/>
        </w:rPr>
        <w:t>可用于执行实施例一中的步骤</w:t>
      </w:r>
      <w:r>
        <w:rPr>
          <w:rFonts w:hint="eastAsia"/>
          <w:sz w:val="24"/>
        </w:rPr>
        <w:t>1</w:t>
      </w:r>
      <w:r>
        <w:rPr>
          <w:sz w:val="24"/>
        </w:rPr>
        <w:t>04</w:t>
      </w:r>
      <w:r>
        <w:rPr>
          <w:rFonts w:hint="eastAsia"/>
          <w:sz w:val="24"/>
        </w:rPr>
        <w:t>，第一调整模块</w:t>
      </w:r>
      <w:r>
        <w:rPr>
          <w:rFonts w:hint="eastAsia"/>
          <w:sz w:val="24"/>
        </w:rPr>
        <w:t>6</w:t>
      </w:r>
      <w:r>
        <w:rPr>
          <w:sz w:val="24"/>
        </w:rPr>
        <w:t>05</w:t>
      </w:r>
      <w:r>
        <w:rPr>
          <w:rFonts w:hint="eastAsia"/>
          <w:sz w:val="24"/>
        </w:rPr>
        <w:t>可用于执行实施例一中的步骤</w:t>
      </w:r>
      <w:r>
        <w:rPr>
          <w:rFonts w:hint="eastAsia"/>
          <w:sz w:val="24"/>
        </w:rPr>
        <w:t>1</w:t>
      </w:r>
      <w:r>
        <w:rPr>
          <w:sz w:val="24"/>
        </w:rPr>
        <w:t>05</w:t>
      </w:r>
      <w:r>
        <w:rPr>
          <w:rFonts w:hint="eastAsia"/>
          <w:sz w:val="24"/>
        </w:rPr>
        <w:t>。</w:t>
      </w:r>
    </w:p>
    <w:p w14:paraId="1597BEED" w14:textId="407C1426" w:rsidR="00F91915" w:rsidRDefault="00CB336A" w:rsidP="00314690">
      <w:pPr>
        <w:spacing w:line="360" w:lineRule="auto"/>
        <w:ind w:firstLineChars="200" w:firstLine="480"/>
        <w:rPr>
          <w:sz w:val="24"/>
        </w:rPr>
      </w:pPr>
      <w:r>
        <w:rPr>
          <w:rFonts w:hint="eastAsia"/>
          <w:sz w:val="24"/>
        </w:rPr>
        <w:t>在一种可能的实现方式中，图</w:t>
      </w:r>
      <w:r>
        <w:rPr>
          <w:rFonts w:hint="eastAsia"/>
          <w:sz w:val="24"/>
        </w:rPr>
        <w:t>7</w:t>
      </w:r>
      <w:r>
        <w:rPr>
          <w:rFonts w:hint="eastAsia"/>
          <w:sz w:val="24"/>
        </w:rPr>
        <w:t>是本申请实施例八提供的另一种异常检测算法的配置装置</w:t>
      </w:r>
      <w:r>
        <w:rPr>
          <w:rFonts w:hint="eastAsia"/>
          <w:sz w:val="24"/>
        </w:rPr>
        <w:t>6</w:t>
      </w:r>
      <w:r>
        <w:rPr>
          <w:sz w:val="24"/>
        </w:rPr>
        <w:t>00</w:t>
      </w:r>
      <w:r>
        <w:rPr>
          <w:rFonts w:hint="eastAsia"/>
          <w:sz w:val="24"/>
        </w:rPr>
        <w:t>的示意图，如图</w:t>
      </w:r>
      <w:r>
        <w:rPr>
          <w:rFonts w:hint="eastAsia"/>
          <w:sz w:val="24"/>
        </w:rPr>
        <w:t>7</w:t>
      </w:r>
      <w:r>
        <w:rPr>
          <w:rFonts w:hint="eastAsia"/>
          <w:sz w:val="24"/>
        </w:rPr>
        <w:t>所示，</w:t>
      </w:r>
      <w:r w:rsidR="007D0F9F">
        <w:rPr>
          <w:rFonts w:hint="eastAsia"/>
          <w:sz w:val="24"/>
        </w:rPr>
        <w:t>在图</w:t>
      </w:r>
      <w:r w:rsidR="007D0F9F">
        <w:rPr>
          <w:rFonts w:hint="eastAsia"/>
          <w:sz w:val="24"/>
        </w:rPr>
        <w:t>6</w:t>
      </w:r>
      <w:r w:rsidR="007D0F9F">
        <w:rPr>
          <w:rFonts w:hint="eastAsia"/>
          <w:sz w:val="24"/>
        </w:rPr>
        <w:t>所示异常检测算法的配置装置</w:t>
      </w:r>
      <w:r w:rsidR="007D0F9F">
        <w:rPr>
          <w:rFonts w:hint="eastAsia"/>
          <w:sz w:val="24"/>
        </w:rPr>
        <w:t>6</w:t>
      </w:r>
      <w:r w:rsidR="007D0F9F">
        <w:rPr>
          <w:sz w:val="24"/>
        </w:rPr>
        <w:t>00</w:t>
      </w:r>
      <w:r w:rsidR="007D0F9F">
        <w:rPr>
          <w:rFonts w:hint="eastAsia"/>
          <w:sz w:val="24"/>
        </w:rPr>
        <w:t>的基础上，</w:t>
      </w:r>
      <w:r>
        <w:rPr>
          <w:rFonts w:hint="eastAsia"/>
          <w:sz w:val="24"/>
        </w:rPr>
        <w:t>该异常检测算法的配置装置</w:t>
      </w:r>
      <w:r>
        <w:rPr>
          <w:rFonts w:hint="eastAsia"/>
          <w:sz w:val="24"/>
        </w:rPr>
        <w:t>6</w:t>
      </w:r>
      <w:r>
        <w:rPr>
          <w:sz w:val="24"/>
        </w:rPr>
        <w:t>00</w:t>
      </w:r>
      <w:r>
        <w:rPr>
          <w:rFonts w:hint="eastAsia"/>
          <w:sz w:val="24"/>
        </w:rPr>
        <w:t>还包括：</w:t>
      </w:r>
    </w:p>
    <w:p w14:paraId="3AA87E5C" w14:textId="3DEBB5AA" w:rsidR="00CB336A" w:rsidRDefault="00CB336A" w:rsidP="00CB336A">
      <w:pPr>
        <w:spacing w:line="360" w:lineRule="auto"/>
        <w:ind w:firstLineChars="200" w:firstLine="480"/>
        <w:rPr>
          <w:sz w:val="24"/>
        </w:rPr>
      </w:pPr>
      <w:r>
        <w:rPr>
          <w:rFonts w:hint="eastAsia"/>
          <w:sz w:val="24"/>
        </w:rPr>
        <w:t>报警模块</w:t>
      </w:r>
      <w:r>
        <w:rPr>
          <w:rFonts w:hint="eastAsia"/>
          <w:sz w:val="24"/>
        </w:rPr>
        <w:t>6</w:t>
      </w:r>
      <w:r>
        <w:rPr>
          <w:sz w:val="24"/>
        </w:rPr>
        <w:t>06</w:t>
      </w:r>
      <w:r>
        <w:rPr>
          <w:rFonts w:hint="eastAsia"/>
          <w:sz w:val="24"/>
        </w:rPr>
        <w:t>，用于在判断模块</w:t>
      </w:r>
      <w:r>
        <w:rPr>
          <w:rFonts w:hint="eastAsia"/>
          <w:sz w:val="24"/>
        </w:rPr>
        <w:t>6</w:t>
      </w:r>
      <w:r>
        <w:rPr>
          <w:sz w:val="24"/>
        </w:rPr>
        <w:t>04</w:t>
      </w:r>
      <w:r>
        <w:rPr>
          <w:rFonts w:hint="eastAsia"/>
          <w:sz w:val="24"/>
        </w:rPr>
        <w:t>确定异常检测算法检测出的设备出现异常的频率稳定时，若异常检测结果表征设备出现异常，则发送报警信息；</w:t>
      </w:r>
    </w:p>
    <w:p w14:paraId="6D04618A" w14:textId="44478E0F" w:rsidR="00CB336A" w:rsidRDefault="00CB336A" w:rsidP="00CB336A">
      <w:pPr>
        <w:spacing w:line="360" w:lineRule="auto"/>
        <w:ind w:firstLineChars="200" w:firstLine="480"/>
        <w:rPr>
          <w:sz w:val="24"/>
        </w:rPr>
      </w:pPr>
      <w:r>
        <w:rPr>
          <w:rFonts w:hint="eastAsia"/>
          <w:sz w:val="24"/>
        </w:rPr>
        <w:t>接收模块</w:t>
      </w:r>
      <w:r>
        <w:rPr>
          <w:rFonts w:hint="eastAsia"/>
          <w:sz w:val="24"/>
        </w:rPr>
        <w:t>6</w:t>
      </w:r>
      <w:r>
        <w:rPr>
          <w:sz w:val="24"/>
        </w:rPr>
        <w:t>07</w:t>
      </w:r>
      <w:r>
        <w:rPr>
          <w:rFonts w:hint="eastAsia"/>
          <w:sz w:val="24"/>
        </w:rPr>
        <w:t>，用于接收针对报警模块</w:t>
      </w:r>
      <w:r>
        <w:rPr>
          <w:rFonts w:hint="eastAsia"/>
          <w:sz w:val="24"/>
        </w:rPr>
        <w:t>6</w:t>
      </w:r>
      <w:r>
        <w:rPr>
          <w:sz w:val="24"/>
        </w:rPr>
        <w:t>06</w:t>
      </w:r>
      <w:r>
        <w:rPr>
          <w:rFonts w:hint="eastAsia"/>
          <w:sz w:val="24"/>
        </w:rPr>
        <w:t>发送的报警信息的标注信息，其中，标注信息由用户根据报警信息确定，标注信息由于指示变量信息对应于设备运行异常或运行正常；</w:t>
      </w:r>
    </w:p>
    <w:p w14:paraId="5C1EEE55" w14:textId="6EB16B11" w:rsidR="00CB336A" w:rsidRDefault="00CB336A" w:rsidP="00CB336A">
      <w:pPr>
        <w:spacing w:line="360" w:lineRule="auto"/>
        <w:ind w:firstLineChars="200" w:firstLine="480"/>
        <w:rPr>
          <w:sz w:val="24"/>
        </w:rPr>
      </w:pPr>
      <w:r>
        <w:rPr>
          <w:rFonts w:hint="eastAsia"/>
          <w:sz w:val="24"/>
        </w:rPr>
        <w:t>生成模块</w:t>
      </w:r>
      <w:r>
        <w:rPr>
          <w:rFonts w:hint="eastAsia"/>
          <w:sz w:val="24"/>
        </w:rPr>
        <w:t>6</w:t>
      </w:r>
      <w:r>
        <w:rPr>
          <w:sz w:val="24"/>
        </w:rPr>
        <w:t>08</w:t>
      </w:r>
      <w:r>
        <w:rPr>
          <w:rFonts w:hint="eastAsia"/>
          <w:sz w:val="24"/>
        </w:rPr>
        <w:t>，用于根据接收模块</w:t>
      </w:r>
      <w:r>
        <w:rPr>
          <w:rFonts w:hint="eastAsia"/>
          <w:sz w:val="24"/>
        </w:rPr>
        <w:t>6</w:t>
      </w:r>
      <w:r>
        <w:rPr>
          <w:sz w:val="24"/>
        </w:rPr>
        <w:t>07</w:t>
      </w:r>
      <w:r>
        <w:rPr>
          <w:rFonts w:hint="eastAsia"/>
          <w:sz w:val="24"/>
        </w:rPr>
        <w:t>接收到的标注信息和处理模块获得的变量信息，形成样本数据；</w:t>
      </w:r>
    </w:p>
    <w:p w14:paraId="29AA0ED1" w14:textId="30C819BE" w:rsidR="00CB336A" w:rsidRDefault="00CB336A" w:rsidP="00CB336A">
      <w:pPr>
        <w:spacing w:line="360" w:lineRule="auto"/>
        <w:ind w:firstLineChars="200" w:firstLine="480"/>
        <w:rPr>
          <w:sz w:val="24"/>
        </w:rPr>
      </w:pPr>
      <w:r>
        <w:rPr>
          <w:rFonts w:hint="eastAsia"/>
          <w:sz w:val="24"/>
        </w:rPr>
        <w:t>存储模块</w:t>
      </w:r>
      <w:r>
        <w:rPr>
          <w:rFonts w:hint="eastAsia"/>
          <w:sz w:val="24"/>
        </w:rPr>
        <w:t>6</w:t>
      </w:r>
      <w:r>
        <w:rPr>
          <w:sz w:val="24"/>
        </w:rPr>
        <w:t>09</w:t>
      </w:r>
      <w:r>
        <w:rPr>
          <w:rFonts w:hint="eastAsia"/>
          <w:sz w:val="24"/>
        </w:rPr>
        <w:t>，用于将生成模块</w:t>
      </w:r>
      <w:r>
        <w:rPr>
          <w:rFonts w:hint="eastAsia"/>
          <w:sz w:val="24"/>
        </w:rPr>
        <w:t>6</w:t>
      </w:r>
      <w:r>
        <w:rPr>
          <w:sz w:val="24"/>
        </w:rPr>
        <w:t>08</w:t>
      </w:r>
      <w:r>
        <w:rPr>
          <w:rFonts w:hint="eastAsia"/>
          <w:sz w:val="24"/>
        </w:rPr>
        <w:t>形成的样本数据存储到预先创建的数据库中</w:t>
      </w:r>
      <w:r w:rsidR="002C6A30">
        <w:rPr>
          <w:rFonts w:hint="eastAsia"/>
          <w:sz w:val="24"/>
        </w:rPr>
        <w:t>。</w:t>
      </w:r>
    </w:p>
    <w:p w14:paraId="6D0BC86F" w14:textId="613B9BA3" w:rsidR="002C6A30" w:rsidRPr="002C6A30" w:rsidRDefault="002C6A30" w:rsidP="00CB336A">
      <w:pPr>
        <w:spacing w:line="360" w:lineRule="auto"/>
        <w:ind w:firstLineChars="200" w:firstLine="480"/>
        <w:rPr>
          <w:sz w:val="24"/>
        </w:rPr>
      </w:pPr>
      <w:r>
        <w:rPr>
          <w:rFonts w:hint="eastAsia"/>
          <w:sz w:val="24"/>
        </w:rPr>
        <w:t>在一种可能的实现方式中，如图</w:t>
      </w:r>
      <w:r>
        <w:rPr>
          <w:rFonts w:hint="eastAsia"/>
          <w:sz w:val="24"/>
        </w:rPr>
        <w:t>7</w:t>
      </w:r>
      <w:r>
        <w:rPr>
          <w:rFonts w:hint="eastAsia"/>
          <w:sz w:val="24"/>
        </w:rPr>
        <w:t>所示，该异常检测算法的配置装置</w:t>
      </w:r>
      <w:r>
        <w:rPr>
          <w:rFonts w:hint="eastAsia"/>
          <w:sz w:val="24"/>
        </w:rPr>
        <w:t>6</w:t>
      </w:r>
      <w:r>
        <w:rPr>
          <w:sz w:val="24"/>
        </w:rPr>
        <w:t>00</w:t>
      </w:r>
      <w:r>
        <w:rPr>
          <w:rFonts w:hint="eastAsia"/>
          <w:sz w:val="24"/>
        </w:rPr>
        <w:t>还包括：</w:t>
      </w:r>
    </w:p>
    <w:p w14:paraId="7C073CE4" w14:textId="4AC027D1" w:rsidR="00CB336A" w:rsidRDefault="00CB336A" w:rsidP="00CB336A">
      <w:pPr>
        <w:spacing w:line="360" w:lineRule="auto"/>
        <w:ind w:firstLineChars="200" w:firstLine="480"/>
        <w:rPr>
          <w:sz w:val="24"/>
        </w:rPr>
      </w:pPr>
      <w:r>
        <w:rPr>
          <w:rFonts w:hint="eastAsia"/>
          <w:sz w:val="24"/>
        </w:rPr>
        <w:t>第二调整模块</w:t>
      </w:r>
      <w:r>
        <w:rPr>
          <w:rFonts w:hint="eastAsia"/>
          <w:sz w:val="24"/>
        </w:rPr>
        <w:t>6</w:t>
      </w:r>
      <w:r>
        <w:rPr>
          <w:sz w:val="24"/>
        </w:rPr>
        <w:t>10</w:t>
      </w:r>
      <w:r>
        <w:rPr>
          <w:rFonts w:hint="eastAsia"/>
          <w:sz w:val="24"/>
        </w:rPr>
        <w:t>，用于</w:t>
      </w:r>
      <w:r w:rsidR="002C6A30">
        <w:rPr>
          <w:rFonts w:hint="eastAsia"/>
          <w:sz w:val="24"/>
        </w:rPr>
        <w:t>若接收模块</w:t>
      </w:r>
      <w:r w:rsidR="002C6A30">
        <w:rPr>
          <w:rFonts w:hint="eastAsia"/>
          <w:sz w:val="24"/>
        </w:rPr>
        <w:t>6</w:t>
      </w:r>
      <w:r w:rsidR="002C6A30">
        <w:rPr>
          <w:sz w:val="24"/>
        </w:rPr>
        <w:t>07</w:t>
      </w:r>
      <w:r w:rsidR="002C6A30">
        <w:rPr>
          <w:rFonts w:hint="eastAsia"/>
          <w:sz w:val="24"/>
        </w:rPr>
        <w:t>接收到的标注信息指示变量信息对应于设备运行</w:t>
      </w:r>
      <w:del w:id="107" w:author="yan xipeng" w:date="2021-07-28T14:24:00Z">
        <w:r w:rsidR="002C6A30" w:rsidDel="00524150">
          <w:rPr>
            <w:rFonts w:hint="eastAsia"/>
            <w:sz w:val="24"/>
          </w:rPr>
          <w:delText>正常</w:delText>
        </w:r>
      </w:del>
      <w:ins w:id="108" w:author="yan xipeng" w:date="2021-07-28T14:24:00Z">
        <w:r w:rsidR="00524150">
          <w:rPr>
            <w:rFonts w:hint="eastAsia"/>
            <w:sz w:val="24"/>
          </w:rPr>
          <w:t>异常</w:t>
        </w:r>
      </w:ins>
      <w:r w:rsidR="002C6A30">
        <w:rPr>
          <w:rFonts w:hint="eastAsia"/>
          <w:sz w:val="24"/>
        </w:rPr>
        <w:t>，</w:t>
      </w:r>
      <w:ins w:id="109" w:author="yan xipeng" w:date="2021-07-28T14:24:00Z">
        <w:r w:rsidR="00524150">
          <w:rPr>
            <w:rFonts w:hint="eastAsia"/>
            <w:sz w:val="24"/>
          </w:rPr>
          <w:t>则根据变量信息和标注信息包括的异常类别信息，对预先构建的异常分类模型进行优化训练，其中，异常</w:t>
        </w:r>
      </w:ins>
      <w:ins w:id="110" w:author="yan xipeng" w:date="2021-07-28T14:25:00Z">
        <w:r w:rsidR="00524150">
          <w:rPr>
            <w:rFonts w:hint="eastAsia"/>
            <w:sz w:val="24"/>
          </w:rPr>
          <w:t>类别信息用于指示设备所出现异常的类别，异常分类模型用于根据变量信息确定设备所出现异常的类别。</w:t>
        </w:r>
      </w:ins>
      <w:del w:id="111" w:author="yan xipeng" w:date="2021-07-28T14:42:00Z">
        <w:r w:rsidR="002C6A30" w:rsidDel="00092521">
          <w:rPr>
            <w:rFonts w:hint="eastAsia"/>
            <w:sz w:val="24"/>
          </w:rPr>
          <w:delText>在存储模块</w:delText>
        </w:r>
        <w:r w:rsidR="002C6A30" w:rsidDel="00092521">
          <w:rPr>
            <w:rFonts w:hint="eastAsia"/>
            <w:sz w:val="24"/>
          </w:rPr>
          <w:delText>6</w:delText>
        </w:r>
        <w:r w:rsidR="002C6A30" w:rsidDel="00092521">
          <w:rPr>
            <w:sz w:val="24"/>
          </w:rPr>
          <w:delText>09</w:delText>
        </w:r>
        <w:r w:rsidR="002C6A30" w:rsidDel="00092521">
          <w:rPr>
            <w:rFonts w:hint="eastAsia"/>
            <w:sz w:val="24"/>
          </w:rPr>
          <w:delText>将样本数据存储到数据库中后，</w:delText>
        </w:r>
        <w:r w:rsidDel="00092521">
          <w:rPr>
            <w:rFonts w:hint="eastAsia"/>
            <w:sz w:val="24"/>
          </w:rPr>
          <w:delText>根据数据库中存储的样本数据，对异常检测算法的参数进行调整。</w:delText>
        </w:r>
      </w:del>
    </w:p>
    <w:p w14:paraId="0706E86C" w14:textId="0E267876" w:rsidR="00CB336A" w:rsidRDefault="00CB336A" w:rsidP="00CB336A">
      <w:pPr>
        <w:spacing w:line="360" w:lineRule="auto"/>
        <w:ind w:firstLineChars="200" w:firstLine="480"/>
        <w:rPr>
          <w:sz w:val="24"/>
        </w:rPr>
      </w:pPr>
      <w:r>
        <w:rPr>
          <w:rFonts w:hint="eastAsia"/>
          <w:sz w:val="24"/>
        </w:rPr>
        <w:t>在一种可能的实现方式中，如图</w:t>
      </w:r>
      <w:r>
        <w:rPr>
          <w:rFonts w:hint="eastAsia"/>
          <w:sz w:val="24"/>
        </w:rPr>
        <w:t>6</w:t>
      </w:r>
      <w:r>
        <w:rPr>
          <w:rFonts w:hint="eastAsia"/>
          <w:sz w:val="24"/>
        </w:rPr>
        <w:t>或图</w:t>
      </w:r>
      <w:r>
        <w:rPr>
          <w:rFonts w:hint="eastAsia"/>
          <w:sz w:val="24"/>
        </w:rPr>
        <w:t>7</w:t>
      </w:r>
      <w:r>
        <w:rPr>
          <w:rFonts w:hint="eastAsia"/>
          <w:sz w:val="24"/>
        </w:rPr>
        <w:t>所示，判断模块</w:t>
      </w:r>
      <w:r>
        <w:rPr>
          <w:rFonts w:hint="eastAsia"/>
          <w:sz w:val="24"/>
        </w:rPr>
        <w:t>6</w:t>
      </w:r>
      <w:r>
        <w:rPr>
          <w:sz w:val="24"/>
        </w:rPr>
        <w:t>04</w:t>
      </w:r>
      <w:r>
        <w:rPr>
          <w:rFonts w:hint="eastAsia"/>
          <w:sz w:val="24"/>
        </w:rPr>
        <w:t>用于执行如下处理：</w:t>
      </w:r>
    </w:p>
    <w:p w14:paraId="2F0F1DD3" w14:textId="3A871E79" w:rsidR="00CB336A" w:rsidRDefault="00CB336A" w:rsidP="00CB336A">
      <w:pPr>
        <w:spacing w:line="360" w:lineRule="auto"/>
        <w:ind w:firstLineChars="200" w:firstLine="480"/>
        <w:rPr>
          <w:sz w:val="24"/>
        </w:rPr>
      </w:pPr>
      <w:r>
        <w:rPr>
          <w:rFonts w:hint="eastAsia"/>
          <w:sz w:val="24"/>
        </w:rPr>
        <w:t>根据异常检测结果，计算第一异常频率，其中，第一异常频率用于表征异常检测算法在</w:t>
      </w:r>
      <w:r>
        <w:rPr>
          <w:rFonts w:hint="eastAsia"/>
          <w:sz w:val="24"/>
        </w:rPr>
        <w:lastRenderedPageBreak/>
        <w:t>当前检测周期内检测到设备出现异常的频率；</w:t>
      </w:r>
    </w:p>
    <w:p w14:paraId="71F7F008" w14:textId="7DB24FF7" w:rsidR="00CB336A" w:rsidRDefault="00CB336A" w:rsidP="00CB336A">
      <w:pPr>
        <w:spacing w:line="360" w:lineRule="auto"/>
        <w:ind w:firstLineChars="200" w:firstLine="480"/>
        <w:rPr>
          <w:sz w:val="24"/>
        </w:rPr>
      </w:pPr>
      <w:r>
        <w:rPr>
          <w:rFonts w:hint="eastAsia"/>
          <w:sz w:val="24"/>
        </w:rPr>
        <w:t>获取第二异常频率，其中，第二异常频率用于表征异常检测算法在历史检测周期内检测到设备出现异常的频率；</w:t>
      </w:r>
    </w:p>
    <w:p w14:paraId="4FC04E94" w14:textId="300F55EA" w:rsidR="00CB336A" w:rsidRDefault="00CB336A" w:rsidP="00CB336A">
      <w:pPr>
        <w:spacing w:line="360" w:lineRule="auto"/>
        <w:ind w:firstLineChars="200" w:firstLine="480"/>
        <w:rPr>
          <w:sz w:val="24"/>
        </w:rPr>
      </w:pPr>
      <w:r>
        <w:rPr>
          <w:rFonts w:hint="eastAsia"/>
          <w:sz w:val="24"/>
        </w:rPr>
        <w:t>判断第一异常频率与第二异常频率的差值是否小于预设的频率差阈值；</w:t>
      </w:r>
    </w:p>
    <w:p w14:paraId="1F935E5B" w14:textId="449AE84B" w:rsidR="00CB336A" w:rsidRDefault="00CB336A" w:rsidP="00CB336A">
      <w:pPr>
        <w:spacing w:line="360" w:lineRule="auto"/>
        <w:ind w:firstLineChars="200" w:firstLine="480"/>
        <w:rPr>
          <w:sz w:val="24"/>
        </w:rPr>
      </w:pPr>
      <w:r>
        <w:rPr>
          <w:rFonts w:hint="eastAsia"/>
          <w:sz w:val="24"/>
        </w:rPr>
        <w:t>若第一异常频率与第二异常频率的差值小于频率差阈值，则确定异常检测算法检测出的设备出现异常的频率稳定；</w:t>
      </w:r>
    </w:p>
    <w:p w14:paraId="739793AF" w14:textId="7C452324" w:rsidR="00CB336A" w:rsidRPr="004D2CA7" w:rsidRDefault="00CB336A" w:rsidP="00CB336A">
      <w:pPr>
        <w:spacing w:line="360" w:lineRule="auto"/>
        <w:ind w:firstLineChars="200" w:firstLine="480"/>
        <w:rPr>
          <w:sz w:val="24"/>
        </w:rPr>
      </w:pPr>
      <w:r>
        <w:rPr>
          <w:rFonts w:hint="eastAsia"/>
          <w:sz w:val="24"/>
        </w:rPr>
        <w:t>若第一异常频率与第二异常频率的差值大于或等于频率差阈值，则确定异常检测算法检测出的设备出现异常的频率不稳定。</w:t>
      </w:r>
    </w:p>
    <w:p w14:paraId="457A41AC" w14:textId="5B459108" w:rsidR="00CB336A" w:rsidRDefault="00CB336A" w:rsidP="00CB336A">
      <w:pPr>
        <w:spacing w:line="360" w:lineRule="auto"/>
        <w:ind w:firstLineChars="200" w:firstLine="480"/>
        <w:rPr>
          <w:sz w:val="24"/>
        </w:rPr>
      </w:pPr>
      <w:r>
        <w:rPr>
          <w:rFonts w:hint="eastAsia"/>
          <w:sz w:val="24"/>
        </w:rPr>
        <w:t>在一种可能的实现方式中，如图</w:t>
      </w:r>
      <w:r>
        <w:rPr>
          <w:rFonts w:hint="eastAsia"/>
          <w:sz w:val="24"/>
        </w:rPr>
        <w:t>6</w:t>
      </w:r>
      <w:r>
        <w:rPr>
          <w:rFonts w:hint="eastAsia"/>
          <w:sz w:val="24"/>
        </w:rPr>
        <w:t>所示，第一调整模</w:t>
      </w:r>
      <w:r>
        <w:rPr>
          <w:rFonts w:hint="eastAsia"/>
          <w:sz w:val="24"/>
        </w:rPr>
        <w:t>6</w:t>
      </w:r>
      <w:r>
        <w:rPr>
          <w:sz w:val="24"/>
        </w:rPr>
        <w:t>05</w:t>
      </w:r>
      <w:r>
        <w:rPr>
          <w:rFonts w:hint="eastAsia"/>
          <w:sz w:val="24"/>
        </w:rPr>
        <w:t>块用于执行如下处理：</w:t>
      </w:r>
    </w:p>
    <w:p w14:paraId="7E364124" w14:textId="615033A6" w:rsidR="00CB336A" w:rsidRDefault="00CB336A" w:rsidP="00CB336A">
      <w:pPr>
        <w:spacing w:line="360" w:lineRule="auto"/>
        <w:ind w:firstLineChars="200" w:firstLine="480"/>
        <w:rPr>
          <w:sz w:val="24"/>
        </w:rPr>
      </w:pPr>
      <w:r>
        <w:rPr>
          <w:rFonts w:hint="eastAsia"/>
          <w:sz w:val="24"/>
        </w:rPr>
        <w:t>根据异常检测结果，确定异常检测算法检测到设备在相邻的至少两个时间窗内出现异常的频率；</w:t>
      </w:r>
    </w:p>
    <w:p w14:paraId="026E043C" w14:textId="1A13F071" w:rsidR="00CB336A" w:rsidRDefault="00CB336A" w:rsidP="00CB336A">
      <w:pPr>
        <w:spacing w:line="360" w:lineRule="auto"/>
        <w:ind w:firstLineChars="200" w:firstLine="480"/>
        <w:rPr>
          <w:sz w:val="24"/>
        </w:rPr>
      </w:pPr>
      <w:r>
        <w:rPr>
          <w:rFonts w:hint="eastAsia"/>
          <w:sz w:val="24"/>
        </w:rPr>
        <w:t>根据设备在相邻的至少两个时间窗内出现异常的频率的变化趋势，确定对异常检测算法的参数进行调整的</w:t>
      </w:r>
      <w:r w:rsidR="002C6A30">
        <w:rPr>
          <w:rFonts w:hint="eastAsia"/>
          <w:sz w:val="24"/>
        </w:rPr>
        <w:t>趋势</w:t>
      </w:r>
      <w:r>
        <w:rPr>
          <w:rFonts w:hint="eastAsia"/>
          <w:sz w:val="24"/>
        </w:rPr>
        <w:t>；</w:t>
      </w:r>
    </w:p>
    <w:p w14:paraId="51A5128A" w14:textId="09FBD767" w:rsidR="00CB336A" w:rsidRDefault="00CB336A" w:rsidP="00CB336A">
      <w:pPr>
        <w:spacing w:line="360" w:lineRule="auto"/>
        <w:ind w:firstLineChars="200" w:firstLine="480"/>
        <w:rPr>
          <w:sz w:val="24"/>
        </w:rPr>
      </w:pPr>
      <w:r>
        <w:rPr>
          <w:rFonts w:hint="eastAsia"/>
          <w:sz w:val="24"/>
        </w:rPr>
        <w:t>根据</w:t>
      </w:r>
      <w:r w:rsidR="002C6A30">
        <w:rPr>
          <w:rFonts w:hint="eastAsia"/>
          <w:sz w:val="24"/>
        </w:rPr>
        <w:t>对异常检测算法的参数进行调整的趋势</w:t>
      </w:r>
      <w:r>
        <w:rPr>
          <w:rFonts w:hint="eastAsia"/>
          <w:sz w:val="24"/>
        </w:rPr>
        <w:t>，按照预先设定的步长值，增大或减小异常检测算法的参数。</w:t>
      </w:r>
    </w:p>
    <w:p w14:paraId="7CA2F4A5" w14:textId="26C85167" w:rsidR="00CB336A" w:rsidRPr="00CB336A" w:rsidRDefault="00CB336A" w:rsidP="00314690">
      <w:pPr>
        <w:spacing w:line="360" w:lineRule="auto"/>
        <w:ind w:firstLineChars="200" w:firstLine="480"/>
        <w:rPr>
          <w:sz w:val="24"/>
        </w:rPr>
      </w:pPr>
      <w:r>
        <w:rPr>
          <w:rFonts w:hint="eastAsia"/>
          <w:sz w:val="24"/>
        </w:rPr>
        <w:t>在一种可能的实现方式中，如图</w:t>
      </w:r>
      <w:r>
        <w:rPr>
          <w:rFonts w:hint="eastAsia"/>
          <w:sz w:val="24"/>
        </w:rPr>
        <w:t>6</w:t>
      </w:r>
      <w:r>
        <w:rPr>
          <w:rFonts w:hint="eastAsia"/>
          <w:sz w:val="24"/>
        </w:rPr>
        <w:t>所示，</w:t>
      </w:r>
    </w:p>
    <w:p w14:paraId="0F5AFA78" w14:textId="5CB266F4" w:rsidR="00CB336A" w:rsidRDefault="00CB336A" w:rsidP="00CB336A">
      <w:pPr>
        <w:spacing w:line="360" w:lineRule="auto"/>
        <w:ind w:firstLineChars="200" w:firstLine="480"/>
        <w:rPr>
          <w:sz w:val="24"/>
        </w:rPr>
      </w:pPr>
      <w:r>
        <w:rPr>
          <w:rFonts w:hint="eastAsia"/>
          <w:sz w:val="24"/>
        </w:rPr>
        <w:t>处理模块</w:t>
      </w:r>
      <w:r>
        <w:rPr>
          <w:rFonts w:hint="eastAsia"/>
          <w:sz w:val="24"/>
        </w:rPr>
        <w:t>6</w:t>
      </w:r>
      <w:r>
        <w:rPr>
          <w:sz w:val="24"/>
        </w:rPr>
        <w:t>02</w:t>
      </w:r>
      <w:r>
        <w:rPr>
          <w:rFonts w:hint="eastAsia"/>
          <w:sz w:val="24"/>
        </w:rPr>
        <w:t>，用于在已知设备发生异常时设备的振动频率或设备产生异响的频率时，在频域对运行数据进行处理，获得设备的频域变量信息，以及在未知设备发生异常时设备的振动频率和设备产生异响的频率时，在时域对运行数据进行处理，获得设备的时域变量信息；</w:t>
      </w:r>
    </w:p>
    <w:p w14:paraId="304788DD" w14:textId="272E6A07" w:rsidR="00CB336A" w:rsidRDefault="00CB336A" w:rsidP="00CB336A">
      <w:pPr>
        <w:spacing w:line="360" w:lineRule="auto"/>
        <w:ind w:firstLineChars="200" w:firstLine="480"/>
        <w:rPr>
          <w:sz w:val="24"/>
        </w:rPr>
      </w:pPr>
      <w:r>
        <w:rPr>
          <w:rFonts w:hint="eastAsia"/>
          <w:sz w:val="24"/>
        </w:rPr>
        <w:t>计算模块</w:t>
      </w:r>
      <w:r>
        <w:rPr>
          <w:rFonts w:hint="eastAsia"/>
          <w:sz w:val="24"/>
        </w:rPr>
        <w:t>6</w:t>
      </w:r>
      <w:r>
        <w:rPr>
          <w:sz w:val="24"/>
        </w:rPr>
        <w:t>03</w:t>
      </w:r>
      <w:r>
        <w:rPr>
          <w:rFonts w:hint="eastAsia"/>
          <w:sz w:val="24"/>
        </w:rPr>
        <w:t>，用于在处理模块</w:t>
      </w:r>
      <w:r>
        <w:rPr>
          <w:rFonts w:hint="eastAsia"/>
          <w:sz w:val="24"/>
        </w:rPr>
        <w:t>6</w:t>
      </w:r>
      <w:r>
        <w:rPr>
          <w:sz w:val="24"/>
        </w:rPr>
        <w:t>02</w:t>
      </w:r>
      <w:r>
        <w:rPr>
          <w:rFonts w:hint="eastAsia"/>
          <w:sz w:val="24"/>
        </w:rPr>
        <w:t>获得频域变量信息时，通过异常检测算法比较频域变量信息包括的频率值是否位于频率取值范围内，若频率值位于频率取值范围内，则确定设备未发生异常，若频率值位于频率取值范围之外，则确定设备发生异常，其中，频率取值范围</w:t>
      </w:r>
      <w:r w:rsidR="002C6A30">
        <w:rPr>
          <w:rFonts w:hint="eastAsia"/>
          <w:sz w:val="24"/>
        </w:rPr>
        <w:t>由</w:t>
      </w:r>
      <w:r>
        <w:rPr>
          <w:rFonts w:hint="eastAsia"/>
          <w:sz w:val="24"/>
        </w:rPr>
        <w:t>异常检测算法的参数</w:t>
      </w:r>
      <w:r w:rsidR="002C6A30">
        <w:rPr>
          <w:rFonts w:hint="eastAsia"/>
          <w:sz w:val="24"/>
        </w:rPr>
        <w:t>确定</w:t>
      </w:r>
      <w:r>
        <w:rPr>
          <w:rFonts w:hint="eastAsia"/>
          <w:sz w:val="24"/>
        </w:rPr>
        <w:t>；以及在处理模块获得时域变量信息时，</w:t>
      </w:r>
      <w:ins w:id="112" w:author="yan xipeng" w:date="2021-07-28T14:43:00Z">
        <w:r w:rsidR="00092521">
          <w:rPr>
            <w:rFonts w:hint="eastAsia"/>
            <w:sz w:val="24"/>
          </w:rPr>
          <w:t>通过异常检测算法对</w:t>
        </w:r>
      </w:ins>
      <w:del w:id="113" w:author="yan xipeng" w:date="2021-07-28T14:43:00Z">
        <w:r w:rsidRPr="00C24C5B" w:rsidDel="00092521">
          <w:rPr>
            <w:rFonts w:hint="eastAsia"/>
            <w:sz w:val="24"/>
          </w:rPr>
          <w:delText>将</w:delText>
        </w:r>
      </w:del>
      <w:r w:rsidRPr="00C24C5B">
        <w:rPr>
          <w:rFonts w:hint="eastAsia"/>
          <w:sz w:val="24"/>
        </w:rPr>
        <w:t>时域变量信息</w:t>
      </w:r>
      <w:ins w:id="114" w:author="yan xipeng" w:date="2021-07-28T14:43:00Z">
        <w:r w:rsidR="00092521">
          <w:rPr>
            <w:rFonts w:hint="eastAsia"/>
            <w:sz w:val="24"/>
          </w:rPr>
          <w:t>进行聚类</w:t>
        </w:r>
      </w:ins>
      <w:del w:id="115" w:author="yan xipeng" w:date="2021-07-28T14:43:00Z">
        <w:r w:rsidRPr="00C24C5B" w:rsidDel="00092521">
          <w:rPr>
            <w:rFonts w:hint="eastAsia"/>
            <w:sz w:val="24"/>
          </w:rPr>
          <w:delText>输入异常检测算法包括的分类模型</w:delText>
        </w:r>
      </w:del>
      <w:r w:rsidRPr="00C24C5B">
        <w:rPr>
          <w:rFonts w:hint="eastAsia"/>
          <w:sz w:val="24"/>
        </w:rPr>
        <w:t>，根据</w:t>
      </w:r>
      <w:ins w:id="116" w:author="yan xipeng" w:date="2021-07-28T14:43:00Z">
        <w:r w:rsidR="00092521">
          <w:rPr>
            <w:rFonts w:hint="eastAsia"/>
            <w:sz w:val="24"/>
          </w:rPr>
          <w:t>聚类</w:t>
        </w:r>
      </w:ins>
      <w:del w:id="117" w:author="yan xipeng" w:date="2021-07-28T14:43:00Z">
        <w:r w:rsidRPr="00C24C5B" w:rsidDel="00092521">
          <w:rPr>
            <w:rFonts w:hint="eastAsia"/>
            <w:sz w:val="24"/>
          </w:rPr>
          <w:delText>分类模型的输出</w:delText>
        </w:r>
      </w:del>
      <w:r w:rsidRPr="00C24C5B">
        <w:rPr>
          <w:rFonts w:hint="eastAsia"/>
          <w:sz w:val="24"/>
        </w:rPr>
        <w:t>结果确定设备是否发生异常。</w:t>
      </w:r>
    </w:p>
    <w:p w14:paraId="60AD8715" w14:textId="14056C76" w:rsidR="00CB336A" w:rsidRDefault="007D0F9F" w:rsidP="00314690">
      <w:pPr>
        <w:spacing w:line="360" w:lineRule="auto"/>
        <w:ind w:firstLineChars="200" w:firstLine="480"/>
        <w:rPr>
          <w:sz w:val="24"/>
        </w:rPr>
      </w:pPr>
      <w:r>
        <w:rPr>
          <w:rFonts w:hint="eastAsia"/>
          <w:sz w:val="24"/>
        </w:rPr>
        <w:t>在一种可能的实现方式中，图</w:t>
      </w:r>
      <w:r>
        <w:rPr>
          <w:rFonts w:hint="eastAsia"/>
          <w:sz w:val="24"/>
        </w:rPr>
        <w:t>8</w:t>
      </w:r>
      <w:r>
        <w:rPr>
          <w:rFonts w:hint="eastAsia"/>
          <w:sz w:val="24"/>
        </w:rPr>
        <w:t>是本申请实施例八提供的又一种异常检测算法的配置装置</w:t>
      </w:r>
      <w:r>
        <w:rPr>
          <w:rFonts w:hint="eastAsia"/>
          <w:sz w:val="24"/>
        </w:rPr>
        <w:t>6</w:t>
      </w:r>
      <w:r>
        <w:rPr>
          <w:sz w:val="24"/>
        </w:rPr>
        <w:t>00</w:t>
      </w:r>
      <w:r>
        <w:rPr>
          <w:rFonts w:hint="eastAsia"/>
          <w:sz w:val="24"/>
        </w:rPr>
        <w:t>的示意图，如图</w:t>
      </w:r>
      <w:r>
        <w:rPr>
          <w:rFonts w:hint="eastAsia"/>
          <w:sz w:val="24"/>
        </w:rPr>
        <w:t>8</w:t>
      </w:r>
      <w:r>
        <w:rPr>
          <w:rFonts w:hint="eastAsia"/>
          <w:sz w:val="24"/>
        </w:rPr>
        <w:t>所示，在图</w:t>
      </w:r>
      <w:r>
        <w:rPr>
          <w:rFonts w:hint="eastAsia"/>
          <w:sz w:val="24"/>
        </w:rPr>
        <w:t>6</w:t>
      </w:r>
      <w:r>
        <w:rPr>
          <w:rFonts w:hint="eastAsia"/>
          <w:sz w:val="24"/>
        </w:rPr>
        <w:t>或图</w:t>
      </w:r>
      <w:r>
        <w:rPr>
          <w:rFonts w:hint="eastAsia"/>
          <w:sz w:val="24"/>
        </w:rPr>
        <w:t>7</w:t>
      </w:r>
      <w:r>
        <w:rPr>
          <w:rFonts w:hint="eastAsia"/>
          <w:sz w:val="24"/>
        </w:rPr>
        <w:t>所示异常检测算法的配置装置</w:t>
      </w:r>
      <w:r>
        <w:rPr>
          <w:rFonts w:hint="eastAsia"/>
          <w:sz w:val="24"/>
        </w:rPr>
        <w:t>6</w:t>
      </w:r>
      <w:r>
        <w:rPr>
          <w:sz w:val="24"/>
        </w:rPr>
        <w:t>00</w:t>
      </w:r>
      <w:r>
        <w:rPr>
          <w:rFonts w:hint="eastAsia"/>
          <w:sz w:val="24"/>
        </w:rPr>
        <w:t>的基础上，该异常检测算法的配置装置</w:t>
      </w:r>
      <w:r>
        <w:rPr>
          <w:rFonts w:hint="eastAsia"/>
          <w:sz w:val="24"/>
        </w:rPr>
        <w:t>6</w:t>
      </w:r>
      <w:r>
        <w:rPr>
          <w:sz w:val="24"/>
        </w:rPr>
        <w:t>00</w:t>
      </w:r>
      <w:r>
        <w:rPr>
          <w:rFonts w:hint="eastAsia"/>
          <w:sz w:val="24"/>
        </w:rPr>
        <w:t>还包括：</w:t>
      </w:r>
    </w:p>
    <w:p w14:paraId="7A79A132" w14:textId="03D62EE7" w:rsidR="007D0F9F" w:rsidRDefault="007D0F9F" w:rsidP="007D0F9F">
      <w:pPr>
        <w:spacing w:line="360" w:lineRule="auto"/>
        <w:ind w:firstLineChars="200" w:firstLine="480"/>
        <w:rPr>
          <w:sz w:val="24"/>
        </w:rPr>
      </w:pPr>
      <w:r>
        <w:rPr>
          <w:rFonts w:hint="eastAsia"/>
          <w:sz w:val="24"/>
        </w:rPr>
        <w:t>算法配置模块</w:t>
      </w:r>
      <w:r>
        <w:rPr>
          <w:rFonts w:hint="eastAsia"/>
          <w:sz w:val="24"/>
        </w:rPr>
        <w:t>6</w:t>
      </w:r>
      <w:r>
        <w:rPr>
          <w:sz w:val="24"/>
        </w:rPr>
        <w:t>11</w:t>
      </w:r>
      <w:r>
        <w:rPr>
          <w:rFonts w:hint="eastAsia"/>
          <w:sz w:val="24"/>
        </w:rPr>
        <w:t>，用于响应于算法配置指令，从</w:t>
      </w:r>
      <w:r w:rsidR="00B02F4C">
        <w:rPr>
          <w:rFonts w:hint="eastAsia"/>
          <w:sz w:val="24"/>
        </w:rPr>
        <w:t>算法脚本</w:t>
      </w:r>
      <w:r>
        <w:rPr>
          <w:rFonts w:hint="eastAsia"/>
          <w:sz w:val="24"/>
        </w:rPr>
        <w:t>库中选择至少一个</w:t>
      </w:r>
      <w:r w:rsidR="00B02F4C">
        <w:rPr>
          <w:rFonts w:hint="eastAsia"/>
          <w:sz w:val="24"/>
        </w:rPr>
        <w:t>算法脚本</w:t>
      </w:r>
      <w:r>
        <w:rPr>
          <w:rFonts w:hint="eastAsia"/>
          <w:sz w:val="24"/>
        </w:rPr>
        <w:t>，并对所选择的所述至少一个</w:t>
      </w:r>
      <w:r w:rsidR="00B02F4C">
        <w:rPr>
          <w:rFonts w:hint="eastAsia"/>
          <w:sz w:val="24"/>
        </w:rPr>
        <w:t>算法脚本</w:t>
      </w:r>
      <w:r>
        <w:rPr>
          <w:rFonts w:hint="eastAsia"/>
          <w:sz w:val="24"/>
        </w:rPr>
        <w:t>进行组织，获得所述异常检测算法；</w:t>
      </w:r>
    </w:p>
    <w:p w14:paraId="2729E9D6" w14:textId="4DDBE020" w:rsidR="007D0F9F" w:rsidRPr="005D3B5B" w:rsidRDefault="007D0F9F" w:rsidP="007D0F9F">
      <w:pPr>
        <w:spacing w:line="360" w:lineRule="auto"/>
        <w:ind w:firstLineChars="200" w:firstLine="480"/>
        <w:rPr>
          <w:sz w:val="24"/>
        </w:rPr>
      </w:pPr>
      <w:r>
        <w:rPr>
          <w:rFonts w:hint="eastAsia"/>
          <w:sz w:val="24"/>
        </w:rPr>
        <w:t>参数配置模块</w:t>
      </w:r>
      <w:r>
        <w:rPr>
          <w:rFonts w:hint="eastAsia"/>
          <w:sz w:val="24"/>
        </w:rPr>
        <w:t>6</w:t>
      </w:r>
      <w:r>
        <w:rPr>
          <w:sz w:val="24"/>
        </w:rPr>
        <w:t>12</w:t>
      </w:r>
      <w:r>
        <w:rPr>
          <w:rFonts w:hint="eastAsia"/>
          <w:sz w:val="24"/>
        </w:rPr>
        <w:t>，用于响应于参数配置指令，对所述算法配置模块</w:t>
      </w:r>
      <w:r>
        <w:rPr>
          <w:rFonts w:hint="eastAsia"/>
          <w:sz w:val="24"/>
        </w:rPr>
        <w:t>6</w:t>
      </w:r>
      <w:r>
        <w:rPr>
          <w:sz w:val="24"/>
        </w:rPr>
        <w:t>11</w:t>
      </w:r>
      <w:r>
        <w:rPr>
          <w:rFonts w:hint="eastAsia"/>
          <w:sz w:val="24"/>
        </w:rPr>
        <w:t>获得的所述异</w:t>
      </w:r>
      <w:r>
        <w:rPr>
          <w:rFonts w:hint="eastAsia"/>
          <w:sz w:val="24"/>
        </w:rPr>
        <w:lastRenderedPageBreak/>
        <w:t>常检测算法的参数进行初始化。</w:t>
      </w:r>
    </w:p>
    <w:p w14:paraId="76B44E53" w14:textId="6899CBAF" w:rsidR="005F09D4" w:rsidRDefault="00754D15" w:rsidP="00FB4C65">
      <w:pPr>
        <w:spacing w:line="360" w:lineRule="auto"/>
        <w:ind w:firstLineChars="200" w:firstLine="480"/>
        <w:rPr>
          <w:sz w:val="24"/>
        </w:rPr>
      </w:pPr>
      <w:r>
        <w:rPr>
          <w:rFonts w:hint="eastAsia"/>
          <w:sz w:val="24"/>
        </w:rPr>
        <w:t>需要说明的是，</w:t>
      </w:r>
      <w:r w:rsidR="005F09D4" w:rsidRPr="005F09D4">
        <w:rPr>
          <w:rFonts w:hint="eastAsia"/>
          <w:sz w:val="24"/>
        </w:rPr>
        <w:t>上述装置实施例中各个模块之间的交互与前述方法实施例基于同一发明构思，具体内容可以参见前述方法实施例中的描述，在此不再赘述。</w:t>
      </w:r>
    </w:p>
    <w:p w14:paraId="392B9054" w14:textId="29313EE3" w:rsidR="005F09D4" w:rsidRDefault="000759A1" w:rsidP="00FB4C65">
      <w:pPr>
        <w:spacing w:line="360" w:lineRule="auto"/>
        <w:ind w:firstLineChars="200" w:firstLine="480"/>
        <w:rPr>
          <w:sz w:val="24"/>
        </w:rPr>
      </w:pPr>
      <w:r>
        <w:rPr>
          <w:rFonts w:hint="eastAsia"/>
          <w:sz w:val="24"/>
        </w:rPr>
        <w:t>实施例九</w:t>
      </w:r>
    </w:p>
    <w:p w14:paraId="096914F5" w14:textId="05CF4596" w:rsidR="000759A1" w:rsidRPr="001D568E" w:rsidRDefault="000759A1" w:rsidP="000759A1">
      <w:pPr>
        <w:spacing w:line="360" w:lineRule="auto"/>
        <w:ind w:firstLineChars="200" w:firstLine="480"/>
        <w:rPr>
          <w:sz w:val="24"/>
        </w:rPr>
      </w:pPr>
      <w:r>
        <w:rPr>
          <w:rFonts w:hint="eastAsia"/>
          <w:sz w:val="24"/>
        </w:rPr>
        <w:t>图</w:t>
      </w:r>
      <w:r>
        <w:rPr>
          <w:sz w:val="24"/>
        </w:rPr>
        <w:t>9</w:t>
      </w:r>
      <w:r>
        <w:rPr>
          <w:rFonts w:hint="eastAsia"/>
          <w:sz w:val="24"/>
        </w:rPr>
        <w:t>是本申请实施例四提供的一种电子设备的示意图，</w:t>
      </w:r>
      <w:r w:rsidRPr="001D568E">
        <w:rPr>
          <w:rFonts w:hint="eastAsia"/>
          <w:sz w:val="24"/>
        </w:rPr>
        <w:t>本申请具体实施例并不对电子设备的具体实现做限定。</w:t>
      </w:r>
      <w:r>
        <w:rPr>
          <w:rFonts w:hint="eastAsia"/>
          <w:sz w:val="24"/>
        </w:rPr>
        <w:t>参见图</w:t>
      </w:r>
      <w:r>
        <w:rPr>
          <w:sz w:val="24"/>
        </w:rPr>
        <w:t>9</w:t>
      </w:r>
      <w:r>
        <w:rPr>
          <w:rFonts w:hint="eastAsia"/>
          <w:sz w:val="24"/>
        </w:rPr>
        <w:t>，本申请实施例提供的电子设备</w:t>
      </w:r>
      <w:r>
        <w:rPr>
          <w:rFonts w:hint="eastAsia"/>
          <w:sz w:val="24"/>
        </w:rPr>
        <w:t>90</w:t>
      </w:r>
      <w:r>
        <w:rPr>
          <w:sz w:val="24"/>
        </w:rPr>
        <w:t>0</w:t>
      </w:r>
      <w:r>
        <w:rPr>
          <w:rFonts w:hint="eastAsia"/>
          <w:sz w:val="24"/>
        </w:rPr>
        <w:t>包括：</w:t>
      </w:r>
      <w:r w:rsidRPr="001D568E">
        <w:rPr>
          <w:rFonts w:hint="eastAsia"/>
          <w:sz w:val="24"/>
        </w:rPr>
        <w:t>处理器</w:t>
      </w:r>
      <w:r w:rsidRPr="001D568E">
        <w:rPr>
          <w:rFonts w:hint="eastAsia"/>
          <w:sz w:val="24"/>
        </w:rPr>
        <w:t>(processor)</w:t>
      </w:r>
      <w:r>
        <w:rPr>
          <w:rFonts w:hint="eastAsia"/>
          <w:sz w:val="24"/>
        </w:rPr>
        <w:t>90</w:t>
      </w:r>
      <w:r w:rsidRPr="001D568E">
        <w:rPr>
          <w:rFonts w:hint="eastAsia"/>
          <w:sz w:val="24"/>
        </w:rPr>
        <w:t>2</w:t>
      </w:r>
      <w:r w:rsidRPr="001D568E">
        <w:rPr>
          <w:rFonts w:hint="eastAsia"/>
          <w:sz w:val="24"/>
        </w:rPr>
        <w:t>、通信接口</w:t>
      </w:r>
      <w:r w:rsidRPr="001D568E">
        <w:rPr>
          <w:rFonts w:hint="eastAsia"/>
          <w:sz w:val="24"/>
        </w:rPr>
        <w:t>(Communications Interface)</w:t>
      </w:r>
      <w:r>
        <w:rPr>
          <w:rFonts w:hint="eastAsia"/>
          <w:sz w:val="24"/>
        </w:rPr>
        <w:t>90</w:t>
      </w:r>
      <w:r w:rsidRPr="001D568E">
        <w:rPr>
          <w:rFonts w:hint="eastAsia"/>
          <w:sz w:val="24"/>
        </w:rPr>
        <w:t>4</w:t>
      </w:r>
      <w:r w:rsidRPr="001D568E">
        <w:rPr>
          <w:rFonts w:hint="eastAsia"/>
          <w:sz w:val="24"/>
        </w:rPr>
        <w:t>、存储器</w:t>
      </w:r>
      <w:r w:rsidRPr="001D568E">
        <w:rPr>
          <w:rFonts w:hint="eastAsia"/>
          <w:sz w:val="24"/>
        </w:rPr>
        <w:t>(memory)</w:t>
      </w:r>
      <w:r>
        <w:rPr>
          <w:rFonts w:hint="eastAsia"/>
          <w:sz w:val="24"/>
        </w:rPr>
        <w:t>90</w:t>
      </w:r>
      <w:r w:rsidRPr="001D568E">
        <w:rPr>
          <w:rFonts w:hint="eastAsia"/>
          <w:sz w:val="24"/>
        </w:rPr>
        <w:t>6</w:t>
      </w:r>
      <w:r w:rsidRPr="001D568E">
        <w:rPr>
          <w:rFonts w:hint="eastAsia"/>
          <w:sz w:val="24"/>
        </w:rPr>
        <w:t>、以及通信总线</w:t>
      </w:r>
      <w:r>
        <w:rPr>
          <w:rFonts w:hint="eastAsia"/>
          <w:sz w:val="24"/>
        </w:rPr>
        <w:t>90</w:t>
      </w:r>
      <w:r w:rsidRPr="001D568E">
        <w:rPr>
          <w:rFonts w:hint="eastAsia"/>
          <w:sz w:val="24"/>
        </w:rPr>
        <w:t>8</w:t>
      </w:r>
      <w:r w:rsidRPr="001D568E">
        <w:rPr>
          <w:rFonts w:hint="eastAsia"/>
          <w:sz w:val="24"/>
        </w:rPr>
        <w:t>。其中：</w:t>
      </w:r>
    </w:p>
    <w:p w14:paraId="1F55C3E9" w14:textId="78298AE5" w:rsidR="000759A1" w:rsidRPr="001D568E" w:rsidRDefault="000759A1" w:rsidP="000759A1">
      <w:pPr>
        <w:spacing w:line="360" w:lineRule="auto"/>
        <w:ind w:firstLineChars="200" w:firstLine="480"/>
        <w:rPr>
          <w:sz w:val="24"/>
        </w:rPr>
      </w:pPr>
      <w:r w:rsidRPr="001D568E">
        <w:rPr>
          <w:rFonts w:hint="eastAsia"/>
          <w:sz w:val="24"/>
        </w:rPr>
        <w:t>处理器</w:t>
      </w:r>
      <w:r>
        <w:rPr>
          <w:rFonts w:hint="eastAsia"/>
          <w:sz w:val="24"/>
        </w:rPr>
        <w:t>90</w:t>
      </w:r>
      <w:r w:rsidRPr="001D568E">
        <w:rPr>
          <w:rFonts w:hint="eastAsia"/>
          <w:sz w:val="24"/>
        </w:rPr>
        <w:t>2</w:t>
      </w:r>
      <w:r w:rsidRPr="001D568E">
        <w:rPr>
          <w:rFonts w:hint="eastAsia"/>
          <w:sz w:val="24"/>
        </w:rPr>
        <w:t>、通信接口</w:t>
      </w:r>
      <w:r>
        <w:rPr>
          <w:rFonts w:hint="eastAsia"/>
          <w:sz w:val="24"/>
        </w:rPr>
        <w:t>90</w:t>
      </w:r>
      <w:r w:rsidRPr="001D568E">
        <w:rPr>
          <w:rFonts w:hint="eastAsia"/>
          <w:sz w:val="24"/>
        </w:rPr>
        <w:t>4</w:t>
      </w:r>
      <w:r w:rsidRPr="001D568E">
        <w:rPr>
          <w:rFonts w:hint="eastAsia"/>
          <w:sz w:val="24"/>
        </w:rPr>
        <w:t>、以及存储器</w:t>
      </w:r>
      <w:r>
        <w:rPr>
          <w:rFonts w:hint="eastAsia"/>
          <w:sz w:val="24"/>
        </w:rPr>
        <w:t>90</w:t>
      </w:r>
      <w:r w:rsidRPr="001D568E">
        <w:rPr>
          <w:rFonts w:hint="eastAsia"/>
          <w:sz w:val="24"/>
        </w:rPr>
        <w:t>6</w:t>
      </w:r>
      <w:r w:rsidRPr="001D568E">
        <w:rPr>
          <w:rFonts w:hint="eastAsia"/>
          <w:sz w:val="24"/>
        </w:rPr>
        <w:t>通过通信总线</w:t>
      </w:r>
      <w:r>
        <w:rPr>
          <w:rFonts w:hint="eastAsia"/>
          <w:sz w:val="24"/>
        </w:rPr>
        <w:t>90</w:t>
      </w:r>
      <w:r w:rsidRPr="001D568E">
        <w:rPr>
          <w:rFonts w:hint="eastAsia"/>
          <w:sz w:val="24"/>
        </w:rPr>
        <w:t>8</w:t>
      </w:r>
      <w:r w:rsidRPr="001D568E">
        <w:rPr>
          <w:rFonts w:hint="eastAsia"/>
          <w:sz w:val="24"/>
        </w:rPr>
        <w:t>完成相互间的通信。</w:t>
      </w:r>
    </w:p>
    <w:p w14:paraId="3849915E" w14:textId="799B4967" w:rsidR="000759A1" w:rsidRPr="001D568E" w:rsidRDefault="000759A1" w:rsidP="000759A1">
      <w:pPr>
        <w:spacing w:line="360" w:lineRule="auto"/>
        <w:ind w:firstLineChars="200" w:firstLine="480"/>
        <w:rPr>
          <w:sz w:val="24"/>
        </w:rPr>
      </w:pPr>
      <w:r w:rsidRPr="001D568E">
        <w:rPr>
          <w:rFonts w:hint="eastAsia"/>
          <w:sz w:val="24"/>
        </w:rPr>
        <w:t>通信接口</w:t>
      </w:r>
      <w:r>
        <w:rPr>
          <w:rFonts w:hint="eastAsia"/>
          <w:sz w:val="24"/>
        </w:rPr>
        <w:t>90</w:t>
      </w:r>
      <w:r w:rsidRPr="001D568E">
        <w:rPr>
          <w:rFonts w:hint="eastAsia"/>
          <w:sz w:val="24"/>
        </w:rPr>
        <w:t>4</w:t>
      </w:r>
      <w:r w:rsidRPr="001D568E">
        <w:rPr>
          <w:rFonts w:hint="eastAsia"/>
          <w:sz w:val="24"/>
        </w:rPr>
        <w:t>，用于与其它电子设备或服务器进行通信。</w:t>
      </w:r>
    </w:p>
    <w:p w14:paraId="795AA72D" w14:textId="0C3D2B13" w:rsidR="000759A1" w:rsidRPr="001D568E" w:rsidRDefault="000759A1" w:rsidP="000759A1">
      <w:pPr>
        <w:spacing w:line="360" w:lineRule="auto"/>
        <w:ind w:firstLineChars="200" w:firstLine="480"/>
        <w:rPr>
          <w:sz w:val="24"/>
        </w:rPr>
      </w:pPr>
      <w:r w:rsidRPr="001D568E">
        <w:rPr>
          <w:rFonts w:hint="eastAsia"/>
          <w:sz w:val="24"/>
        </w:rPr>
        <w:t>处理器</w:t>
      </w:r>
      <w:r>
        <w:rPr>
          <w:rFonts w:hint="eastAsia"/>
          <w:sz w:val="24"/>
        </w:rPr>
        <w:t>90</w:t>
      </w:r>
      <w:r w:rsidRPr="001D568E">
        <w:rPr>
          <w:rFonts w:hint="eastAsia"/>
          <w:sz w:val="24"/>
        </w:rPr>
        <w:t>2</w:t>
      </w:r>
      <w:r w:rsidRPr="001D568E">
        <w:rPr>
          <w:rFonts w:hint="eastAsia"/>
          <w:sz w:val="24"/>
        </w:rPr>
        <w:t>，用于执行程序</w:t>
      </w:r>
      <w:r>
        <w:rPr>
          <w:rFonts w:hint="eastAsia"/>
          <w:sz w:val="24"/>
        </w:rPr>
        <w:t>91</w:t>
      </w:r>
      <w:r w:rsidRPr="001D568E">
        <w:rPr>
          <w:rFonts w:hint="eastAsia"/>
          <w:sz w:val="24"/>
        </w:rPr>
        <w:t>0</w:t>
      </w:r>
      <w:r w:rsidRPr="001D568E">
        <w:rPr>
          <w:rFonts w:hint="eastAsia"/>
          <w:sz w:val="24"/>
        </w:rPr>
        <w:t>，具体可以执行上述</w:t>
      </w:r>
      <w:r>
        <w:rPr>
          <w:rFonts w:hint="eastAsia"/>
          <w:sz w:val="24"/>
        </w:rPr>
        <w:t>异常检测算法的配置方法</w:t>
      </w:r>
      <w:r w:rsidRPr="001D568E">
        <w:rPr>
          <w:rFonts w:hint="eastAsia"/>
          <w:sz w:val="24"/>
        </w:rPr>
        <w:t>实施例中的相关步骤。</w:t>
      </w:r>
    </w:p>
    <w:p w14:paraId="25CC55FF" w14:textId="36502D85" w:rsidR="000759A1" w:rsidRPr="001D568E" w:rsidRDefault="000759A1" w:rsidP="000759A1">
      <w:pPr>
        <w:spacing w:line="360" w:lineRule="auto"/>
        <w:ind w:firstLineChars="200" w:firstLine="480"/>
        <w:rPr>
          <w:sz w:val="24"/>
        </w:rPr>
      </w:pPr>
      <w:r w:rsidRPr="001D568E">
        <w:rPr>
          <w:rFonts w:hint="eastAsia"/>
          <w:sz w:val="24"/>
        </w:rPr>
        <w:t>具体地，程序</w:t>
      </w:r>
      <w:r>
        <w:rPr>
          <w:rFonts w:hint="eastAsia"/>
          <w:sz w:val="24"/>
        </w:rPr>
        <w:t>91</w:t>
      </w:r>
      <w:r w:rsidRPr="001D568E">
        <w:rPr>
          <w:rFonts w:hint="eastAsia"/>
          <w:sz w:val="24"/>
        </w:rPr>
        <w:t>0</w:t>
      </w:r>
      <w:r w:rsidRPr="001D568E">
        <w:rPr>
          <w:rFonts w:hint="eastAsia"/>
          <w:sz w:val="24"/>
        </w:rPr>
        <w:t>可以包括程序代码，该程序代码包括计算机操作指令。</w:t>
      </w:r>
    </w:p>
    <w:p w14:paraId="2B0BD9CD" w14:textId="5AD44D13" w:rsidR="000759A1" w:rsidRPr="001D568E" w:rsidRDefault="000759A1" w:rsidP="000759A1">
      <w:pPr>
        <w:spacing w:line="360" w:lineRule="auto"/>
        <w:ind w:firstLineChars="200" w:firstLine="480"/>
        <w:rPr>
          <w:sz w:val="24"/>
        </w:rPr>
      </w:pPr>
      <w:r w:rsidRPr="001D568E">
        <w:rPr>
          <w:rFonts w:hint="eastAsia"/>
          <w:sz w:val="24"/>
        </w:rPr>
        <w:t>处理器</w:t>
      </w:r>
      <w:r>
        <w:rPr>
          <w:rFonts w:hint="eastAsia"/>
          <w:sz w:val="24"/>
        </w:rPr>
        <w:t>90</w:t>
      </w:r>
      <w:r w:rsidRPr="001D568E">
        <w:rPr>
          <w:rFonts w:hint="eastAsia"/>
          <w:sz w:val="24"/>
        </w:rPr>
        <w:t>2</w:t>
      </w:r>
      <w:r w:rsidRPr="001D568E">
        <w:rPr>
          <w:rFonts w:hint="eastAsia"/>
          <w:sz w:val="24"/>
        </w:rPr>
        <w:t>可能是中央处理器</w:t>
      </w:r>
      <w:r w:rsidRPr="001D568E">
        <w:rPr>
          <w:rFonts w:hint="eastAsia"/>
          <w:sz w:val="24"/>
        </w:rPr>
        <w:t>CPU</w:t>
      </w:r>
      <w:r w:rsidRPr="001D568E">
        <w:rPr>
          <w:rFonts w:hint="eastAsia"/>
          <w:sz w:val="24"/>
        </w:rPr>
        <w:t>，或者是特定集成电路</w:t>
      </w:r>
      <w:r w:rsidRPr="001D568E">
        <w:rPr>
          <w:rFonts w:hint="eastAsia"/>
          <w:sz w:val="24"/>
        </w:rPr>
        <w:t>ASIC</w:t>
      </w:r>
      <w:r w:rsidRPr="001D568E">
        <w:rPr>
          <w:rFonts w:hint="eastAsia"/>
          <w:sz w:val="24"/>
        </w:rPr>
        <w:t>（</w:t>
      </w:r>
      <w:r w:rsidRPr="001D568E">
        <w:rPr>
          <w:rFonts w:hint="eastAsia"/>
          <w:sz w:val="24"/>
        </w:rPr>
        <w:t>Application Specific Integrated Circuit</w:t>
      </w:r>
      <w:r w:rsidRPr="001D568E">
        <w:rPr>
          <w:rFonts w:hint="eastAsia"/>
          <w:sz w:val="24"/>
        </w:rPr>
        <w:t>），或者是被配置成实施本申请实施例的一个或多个集成电路。智能设备包括的一个或多个处理器，可以是同一类型的处理器，如一个或多个</w:t>
      </w:r>
      <w:r w:rsidRPr="001D568E">
        <w:rPr>
          <w:rFonts w:hint="eastAsia"/>
          <w:sz w:val="24"/>
        </w:rPr>
        <w:t>CPU</w:t>
      </w:r>
      <w:r w:rsidRPr="001D568E">
        <w:rPr>
          <w:rFonts w:hint="eastAsia"/>
          <w:sz w:val="24"/>
        </w:rPr>
        <w:t>；也可以是不同类型的处理器，如一个或多个</w:t>
      </w:r>
      <w:r w:rsidRPr="001D568E">
        <w:rPr>
          <w:rFonts w:hint="eastAsia"/>
          <w:sz w:val="24"/>
        </w:rPr>
        <w:t>CPU</w:t>
      </w:r>
      <w:r w:rsidRPr="001D568E">
        <w:rPr>
          <w:rFonts w:hint="eastAsia"/>
          <w:sz w:val="24"/>
        </w:rPr>
        <w:t>以及一个或多个</w:t>
      </w:r>
      <w:r w:rsidRPr="001D568E">
        <w:rPr>
          <w:rFonts w:hint="eastAsia"/>
          <w:sz w:val="24"/>
        </w:rPr>
        <w:t>ASIC</w:t>
      </w:r>
      <w:r w:rsidRPr="001D568E">
        <w:rPr>
          <w:rFonts w:hint="eastAsia"/>
          <w:sz w:val="24"/>
        </w:rPr>
        <w:t>。</w:t>
      </w:r>
    </w:p>
    <w:p w14:paraId="00AF4FDD" w14:textId="39FACE2F" w:rsidR="000759A1" w:rsidRPr="001D568E" w:rsidRDefault="000759A1" w:rsidP="000759A1">
      <w:pPr>
        <w:spacing w:line="360" w:lineRule="auto"/>
        <w:ind w:firstLineChars="200" w:firstLine="480"/>
        <w:rPr>
          <w:sz w:val="24"/>
        </w:rPr>
      </w:pPr>
      <w:r w:rsidRPr="001D568E">
        <w:rPr>
          <w:rFonts w:hint="eastAsia"/>
          <w:sz w:val="24"/>
        </w:rPr>
        <w:t>存储器</w:t>
      </w:r>
      <w:r>
        <w:rPr>
          <w:rFonts w:hint="eastAsia"/>
          <w:sz w:val="24"/>
        </w:rPr>
        <w:t>90</w:t>
      </w:r>
      <w:r w:rsidRPr="001D568E">
        <w:rPr>
          <w:rFonts w:hint="eastAsia"/>
          <w:sz w:val="24"/>
        </w:rPr>
        <w:t>6</w:t>
      </w:r>
      <w:r w:rsidRPr="001D568E">
        <w:rPr>
          <w:rFonts w:hint="eastAsia"/>
          <w:sz w:val="24"/>
        </w:rPr>
        <w:t>，用于存放程序</w:t>
      </w:r>
      <w:r>
        <w:rPr>
          <w:rFonts w:hint="eastAsia"/>
          <w:sz w:val="24"/>
        </w:rPr>
        <w:t>91</w:t>
      </w:r>
      <w:r w:rsidRPr="001D568E">
        <w:rPr>
          <w:rFonts w:hint="eastAsia"/>
          <w:sz w:val="24"/>
        </w:rPr>
        <w:t>0</w:t>
      </w:r>
      <w:r w:rsidRPr="001D568E">
        <w:rPr>
          <w:rFonts w:hint="eastAsia"/>
          <w:sz w:val="24"/>
        </w:rPr>
        <w:t>。存储器</w:t>
      </w:r>
      <w:r>
        <w:rPr>
          <w:rFonts w:hint="eastAsia"/>
          <w:sz w:val="24"/>
        </w:rPr>
        <w:t>90</w:t>
      </w:r>
      <w:r w:rsidRPr="001D568E">
        <w:rPr>
          <w:rFonts w:hint="eastAsia"/>
          <w:sz w:val="24"/>
        </w:rPr>
        <w:t>6</w:t>
      </w:r>
      <w:r w:rsidRPr="001D568E">
        <w:rPr>
          <w:rFonts w:hint="eastAsia"/>
          <w:sz w:val="24"/>
        </w:rPr>
        <w:t>可能包含高速</w:t>
      </w:r>
      <w:r w:rsidRPr="001D568E">
        <w:rPr>
          <w:rFonts w:hint="eastAsia"/>
          <w:sz w:val="24"/>
        </w:rPr>
        <w:t>RAM</w:t>
      </w:r>
      <w:r w:rsidRPr="001D568E">
        <w:rPr>
          <w:rFonts w:hint="eastAsia"/>
          <w:sz w:val="24"/>
        </w:rPr>
        <w:t>存储器，也可能还包括非易失性存储器（</w:t>
      </w:r>
      <w:r w:rsidRPr="001D568E">
        <w:rPr>
          <w:rFonts w:hint="eastAsia"/>
          <w:sz w:val="24"/>
        </w:rPr>
        <w:t>non-volatile memory</w:t>
      </w:r>
      <w:r w:rsidRPr="001D568E">
        <w:rPr>
          <w:rFonts w:hint="eastAsia"/>
          <w:sz w:val="24"/>
        </w:rPr>
        <w:t>），例如至少一个磁盘存储器。</w:t>
      </w:r>
    </w:p>
    <w:p w14:paraId="60978236" w14:textId="14980E86" w:rsidR="000759A1" w:rsidRPr="001D568E" w:rsidRDefault="000759A1" w:rsidP="000759A1">
      <w:pPr>
        <w:spacing w:line="360" w:lineRule="auto"/>
        <w:ind w:firstLineChars="200" w:firstLine="480"/>
        <w:rPr>
          <w:sz w:val="24"/>
        </w:rPr>
      </w:pPr>
      <w:r w:rsidRPr="001D568E">
        <w:rPr>
          <w:rFonts w:hint="eastAsia"/>
          <w:sz w:val="24"/>
        </w:rPr>
        <w:t>程序</w:t>
      </w:r>
      <w:r>
        <w:rPr>
          <w:rFonts w:hint="eastAsia"/>
          <w:sz w:val="24"/>
        </w:rPr>
        <w:t>91</w:t>
      </w:r>
      <w:r w:rsidRPr="001D568E">
        <w:rPr>
          <w:rFonts w:hint="eastAsia"/>
          <w:sz w:val="24"/>
        </w:rPr>
        <w:t>0</w:t>
      </w:r>
      <w:r w:rsidRPr="001D568E">
        <w:rPr>
          <w:rFonts w:hint="eastAsia"/>
          <w:sz w:val="24"/>
        </w:rPr>
        <w:t>具体可以用于使得处理器</w:t>
      </w:r>
      <w:r>
        <w:rPr>
          <w:rFonts w:hint="eastAsia"/>
          <w:sz w:val="24"/>
        </w:rPr>
        <w:t>90</w:t>
      </w:r>
      <w:r w:rsidRPr="001D568E">
        <w:rPr>
          <w:rFonts w:hint="eastAsia"/>
          <w:sz w:val="24"/>
        </w:rPr>
        <w:t>2</w:t>
      </w:r>
      <w:r w:rsidRPr="001D568E">
        <w:rPr>
          <w:rFonts w:hint="eastAsia"/>
          <w:sz w:val="24"/>
        </w:rPr>
        <w:t>执行前述任一实施例中的</w:t>
      </w:r>
      <w:r>
        <w:rPr>
          <w:rFonts w:hint="eastAsia"/>
          <w:sz w:val="24"/>
        </w:rPr>
        <w:t>异常检测算法的配置方法</w:t>
      </w:r>
      <w:r w:rsidRPr="001D568E">
        <w:rPr>
          <w:rFonts w:hint="eastAsia"/>
          <w:sz w:val="24"/>
        </w:rPr>
        <w:t>。</w:t>
      </w:r>
    </w:p>
    <w:p w14:paraId="2F6B42E9" w14:textId="1033E3FB" w:rsidR="000759A1" w:rsidRPr="001D568E" w:rsidRDefault="000759A1" w:rsidP="000759A1">
      <w:pPr>
        <w:spacing w:line="360" w:lineRule="auto"/>
        <w:ind w:firstLineChars="200" w:firstLine="480"/>
        <w:rPr>
          <w:sz w:val="24"/>
        </w:rPr>
      </w:pPr>
      <w:r w:rsidRPr="001D568E">
        <w:rPr>
          <w:rFonts w:hint="eastAsia"/>
          <w:sz w:val="24"/>
        </w:rPr>
        <w:t>程序</w:t>
      </w:r>
      <w:r>
        <w:rPr>
          <w:rFonts w:hint="eastAsia"/>
          <w:sz w:val="24"/>
        </w:rPr>
        <w:t>91</w:t>
      </w:r>
      <w:r w:rsidRPr="001D568E">
        <w:rPr>
          <w:rFonts w:hint="eastAsia"/>
          <w:sz w:val="24"/>
        </w:rPr>
        <w:t>0</w:t>
      </w:r>
      <w:r w:rsidRPr="001D568E">
        <w:rPr>
          <w:rFonts w:hint="eastAsia"/>
          <w:sz w:val="24"/>
        </w:rPr>
        <w:t>中各步骤的具体实现可以参见上述</w:t>
      </w:r>
      <w:r>
        <w:rPr>
          <w:rFonts w:hint="eastAsia"/>
          <w:sz w:val="24"/>
        </w:rPr>
        <w:t>异常检测算法的配置方法</w:t>
      </w:r>
      <w:r w:rsidRPr="001D568E">
        <w:rPr>
          <w:rFonts w:hint="eastAsia"/>
          <w:sz w:val="24"/>
        </w:rPr>
        <w:t>实施例中的相应步骤和单元中对应的描述，在此不赘述。所属领域的技术人员可以清楚地了解到，为描述的方便和简洁，上述描述的设备和模块的具体工作过程，可以参考前述方法实施例中的对应过程描述，在此不再赘述。</w:t>
      </w:r>
    </w:p>
    <w:p w14:paraId="3E677BFA" w14:textId="77777777" w:rsidR="000759A1" w:rsidRDefault="000759A1" w:rsidP="000759A1">
      <w:pPr>
        <w:spacing w:line="360" w:lineRule="auto"/>
        <w:ind w:firstLineChars="200" w:firstLine="480"/>
        <w:rPr>
          <w:sz w:val="24"/>
        </w:rPr>
      </w:pPr>
      <w:r w:rsidRPr="002F78BD">
        <w:rPr>
          <w:rFonts w:hint="eastAsia"/>
          <w:sz w:val="24"/>
        </w:rPr>
        <w:t>通过本实施例的电子设备，</w:t>
      </w:r>
      <w:r>
        <w:rPr>
          <w:rFonts w:hint="eastAsia"/>
          <w:sz w:val="24"/>
        </w:rPr>
        <w:t>根据设备的运行数据确定变量信息，将变量信息输入为设备配置的异常检测算法后，获得异常检测算法输出的异常检测结果，根据异常检测结果判断异常检测算法检测出设备出现异常的频率是否稳定，若不稳定则对异常检测算法的参数进行调整。在设备正常运行的过程中，如果异常检测算法能够准确检测设备是否出现异常，异常检测算法检测出设备出现异常的频率应当是稳定的，因此可以根据异常检测算法检测出设备出现异常的频率是否稳定，确定异常检测算法是否能够准确检测设备是否出现异常，进而在确定异常检测算法无法准确检测设备是否出现异常时，自动对异常检测算法的参数进行调整，</w:t>
      </w:r>
      <w:r>
        <w:rPr>
          <w:rFonts w:hint="eastAsia"/>
          <w:sz w:val="24"/>
        </w:rPr>
        <w:lastRenderedPageBreak/>
        <w:t>直至异常检测算法能够准确检测设备是否出现异常。由此可见，用户仅需要为汽车生产线中的设备配置相应类型的异常检测算法，而异常检测算法的参数可以根据设备的实际运行情况自动配置，从而可以减小为汽车生产线中的设备配置异常检测算法时所消耗的人力和物力，降低汽车生产线的预测性维护的成本。</w:t>
      </w:r>
    </w:p>
    <w:p w14:paraId="4A5034C4" w14:textId="4019988F" w:rsidR="00754D15" w:rsidRPr="00754D15" w:rsidRDefault="00754D15" w:rsidP="00754D15">
      <w:pPr>
        <w:spacing w:line="360" w:lineRule="auto"/>
        <w:ind w:firstLineChars="200" w:firstLine="480"/>
        <w:rPr>
          <w:sz w:val="24"/>
        </w:rPr>
      </w:pPr>
      <w:r w:rsidRPr="00754D15">
        <w:rPr>
          <w:rFonts w:hint="eastAsia"/>
          <w:sz w:val="24"/>
        </w:rPr>
        <w:t>本</w:t>
      </w:r>
      <w:r w:rsidR="000759A1">
        <w:rPr>
          <w:rFonts w:hint="eastAsia"/>
          <w:sz w:val="24"/>
        </w:rPr>
        <w:t>申请</w:t>
      </w:r>
      <w:r w:rsidRPr="00754D15">
        <w:rPr>
          <w:rFonts w:hint="eastAsia"/>
          <w:sz w:val="24"/>
        </w:rPr>
        <w:t>还提供了一种计算机可读</w:t>
      </w:r>
      <w:r w:rsidR="000759A1">
        <w:rPr>
          <w:rFonts w:hint="eastAsia"/>
          <w:sz w:val="24"/>
        </w:rPr>
        <w:t>存储</w:t>
      </w:r>
      <w:r w:rsidRPr="00754D15">
        <w:rPr>
          <w:rFonts w:hint="eastAsia"/>
          <w:sz w:val="24"/>
        </w:rPr>
        <w:t>介质，存储用于使一机器执行如本文所述的</w:t>
      </w:r>
      <w:r w:rsidR="000759A1">
        <w:rPr>
          <w:rFonts w:hint="eastAsia"/>
          <w:sz w:val="24"/>
        </w:rPr>
        <w:t>异常检测算法的配置方法</w:t>
      </w:r>
      <w:r w:rsidRPr="00754D15">
        <w:rPr>
          <w:rFonts w:hint="eastAsia"/>
          <w:sz w:val="24"/>
        </w:rPr>
        <w:t>的指令。具体地，可以提供配有存储介质的系统或者装置，在该存储介质上存储着实现上述实施例中任一实施例的功能的软件程序代码，且使该系统或者装置的计算机（或</w:t>
      </w:r>
      <w:r w:rsidRPr="00754D15">
        <w:rPr>
          <w:rFonts w:hint="eastAsia"/>
          <w:sz w:val="24"/>
        </w:rPr>
        <w:t>CPU</w:t>
      </w:r>
      <w:r w:rsidRPr="00754D15">
        <w:rPr>
          <w:rFonts w:hint="eastAsia"/>
          <w:sz w:val="24"/>
        </w:rPr>
        <w:t>或</w:t>
      </w:r>
      <w:r w:rsidRPr="00754D15">
        <w:rPr>
          <w:rFonts w:hint="eastAsia"/>
          <w:sz w:val="24"/>
        </w:rPr>
        <w:t>MPU</w:t>
      </w:r>
      <w:r w:rsidRPr="00754D15">
        <w:rPr>
          <w:rFonts w:hint="eastAsia"/>
          <w:sz w:val="24"/>
        </w:rPr>
        <w:t>）读出并执行存储在存储介质中的程序代码。</w:t>
      </w:r>
    </w:p>
    <w:p w14:paraId="02051F08" w14:textId="4AA5474E" w:rsidR="00754D15" w:rsidRPr="00754D15" w:rsidRDefault="00754D15" w:rsidP="00754D15">
      <w:pPr>
        <w:spacing w:line="360" w:lineRule="auto"/>
        <w:ind w:firstLineChars="200" w:firstLine="480"/>
        <w:rPr>
          <w:sz w:val="24"/>
        </w:rPr>
      </w:pPr>
      <w:r w:rsidRPr="00754D15">
        <w:rPr>
          <w:rFonts w:hint="eastAsia"/>
          <w:sz w:val="24"/>
        </w:rPr>
        <w:t>在这种情况下，从存储介质读取的程序代码本身可实现上述实施例中任何一项实施例的功能，因此程序代码和存储程序代码的存储介质构成了</w:t>
      </w:r>
      <w:r w:rsidR="006946F6">
        <w:rPr>
          <w:rFonts w:hint="eastAsia"/>
          <w:sz w:val="24"/>
        </w:rPr>
        <w:t>本申请</w:t>
      </w:r>
      <w:r w:rsidRPr="00754D15">
        <w:rPr>
          <w:rFonts w:hint="eastAsia"/>
          <w:sz w:val="24"/>
        </w:rPr>
        <w:t>的一部分。</w:t>
      </w:r>
    </w:p>
    <w:p w14:paraId="19842D35" w14:textId="77777777" w:rsidR="00754D15" w:rsidRPr="00754D15" w:rsidRDefault="00754D15" w:rsidP="00754D15">
      <w:pPr>
        <w:spacing w:line="360" w:lineRule="auto"/>
        <w:ind w:firstLineChars="200" w:firstLine="480"/>
        <w:rPr>
          <w:sz w:val="24"/>
        </w:rPr>
      </w:pPr>
      <w:r w:rsidRPr="00754D15">
        <w:rPr>
          <w:rFonts w:hint="eastAsia"/>
          <w:sz w:val="24"/>
        </w:rPr>
        <w:t>用于提供程序代码的存储介质实施例包括软盘、硬盘、磁光盘、光盘（如</w:t>
      </w:r>
      <w:r w:rsidRPr="00754D15">
        <w:rPr>
          <w:rFonts w:hint="eastAsia"/>
          <w:sz w:val="24"/>
        </w:rPr>
        <w:t>CD-ROM</w:t>
      </w:r>
      <w:r w:rsidRPr="00754D15">
        <w:rPr>
          <w:rFonts w:hint="eastAsia"/>
          <w:sz w:val="24"/>
        </w:rPr>
        <w:t>、</w:t>
      </w:r>
      <w:r w:rsidRPr="00754D15">
        <w:rPr>
          <w:rFonts w:hint="eastAsia"/>
          <w:sz w:val="24"/>
        </w:rPr>
        <w:t>CD-R</w:t>
      </w:r>
      <w:r w:rsidRPr="00754D15">
        <w:rPr>
          <w:rFonts w:hint="eastAsia"/>
          <w:sz w:val="24"/>
        </w:rPr>
        <w:t>、</w:t>
      </w:r>
      <w:r w:rsidRPr="00754D15">
        <w:rPr>
          <w:rFonts w:hint="eastAsia"/>
          <w:sz w:val="24"/>
        </w:rPr>
        <w:t>CD-RW</w:t>
      </w:r>
      <w:r w:rsidRPr="00754D15">
        <w:rPr>
          <w:rFonts w:hint="eastAsia"/>
          <w:sz w:val="24"/>
        </w:rPr>
        <w:t>、</w:t>
      </w:r>
      <w:r w:rsidRPr="00754D15">
        <w:rPr>
          <w:rFonts w:hint="eastAsia"/>
          <w:sz w:val="24"/>
        </w:rPr>
        <w:t>DVD-ROM</w:t>
      </w:r>
      <w:r w:rsidRPr="00754D15">
        <w:rPr>
          <w:rFonts w:hint="eastAsia"/>
          <w:sz w:val="24"/>
        </w:rPr>
        <w:t>、</w:t>
      </w:r>
      <w:r w:rsidRPr="00754D15">
        <w:rPr>
          <w:rFonts w:hint="eastAsia"/>
          <w:sz w:val="24"/>
        </w:rPr>
        <w:t>DVD-RAM</w:t>
      </w:r>
      <w:r w:rsidRPr="00754D15">
        <w:rPr>
          <w:rFonts w:hint="eastAsia"/>
          <w:sz w:val="24"/>
        </w:rPr>
        <w:t>、</w:t>
      </w:r>
      <w:r w:rsidRPr="00754D15">
        <w:rPr>
          <w:rFonts w:hint="eastAsia"/>
          <w:sz w:val="24"/>
        </w:rPr>
        <w:t>DVD-RW</w:t>
      </w:r>
      <w:r w:rsidRPr="00754D15">
        <w:rPr>
          <w:rFonts w:hint="eastAsia"/>
          <w:sz w:val="24"/>
        </w:rPr>
        <w:t>、</w:t>
      </w:r>
      <w:r w:rsidRPr="00754D15">
        <w:rPr>
          <w:rFonts w:hint="eastAsia"/>
          <w:sz w:val="24"/>
        </w:rPr>
        <w:t>DVD+RW</w:t>
      </w:r>
      <w:r w:rsidRPr="00754D15">
        <w:rPr>
          <w:rFonts w:hint="eastAsia"/>
          <w:sz w:val="24"/>
        </w:rPr>
        <w:t>）、磁带、非易失性存储卡和</w:t>
      </w:r>
      <w:r w:rsidRPr="00754D15">
        <w:rPr>
          <w:rFonts w:hint="eastAsia"/>
          <w:sz w:val="24"/>
        </w:rPr>
        <w:t>ROM</w:t>
      </w:r>
      <w:r w:rsidRPr="00754D15">
        <w:rPr>
          <w:rFonts w:hint="eastAsia"/>
          <w:sz w:val="24"/>
        </w:rPr>
        <w:t>。可选择地，可以由通信网络从服务器计算机上下载程序代码。</w:t>
      </w:r>
    </w:p>
    <w:p w14:paraId="7EC6FFAD" w14:textId="77777777" w:rsidR="00754D15" w:rsidRPr="00754D15" w:rsidRDefault="00754D15" w:rsidP="00754D15">
      <w:pPr>
        <w:spacing w:line="360" w:lineRule="auto"/>
        <w:ind w:firstLineChars="200" w:firstLine="480"/>
        <w:rPr>
          <w:sz w:val="24"/>
        </w:rPr>
      </w:pPr>
      <w:r w:rsidRPr="00754D15">
        <w:rPr>
          <w:rFonts w:hint="eastAsia"/>
          <w:sz w:val="24"/>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14:paraId="334B943F" w14:textId="77777777" w:rsidR="00754D15" w:rsidRPr="00754D15" w:rsidRDefault="00754D15" w:rsidP="00754D15">
      <w:pPr>
        <w:spacing w:line="360" w:lineRule="auto"/>
        <w:ind w:firstLineChars="200" w:firstLine="480"/>
        <w:rPr>
          <w:sz w:val="24"/>
        </w:rPr>
      </w:pPr>
      <w:r w:rsidRPr="00754D15">
        <w:rPr>
          <w:rFonts w:hint="eastAsia"/>
          <w:sz w:val="24"/>
        </w:rPr>
        <w:t>此外，可以理解的是，将由存储介质读出的程序代码写到插入计算机内的扩展板中所设置的存储器中或者写到与计算机相连接的扩展模块中设置的存储器中，随后基于程序代码的指令使安装在扩展板或者扩展模块上的</w:t>
      </w:r>
      <w:r w:rsidRPr="00754D15">
        <w:rPr>
          <w:rFonts w:hint="eastAsia"/>
          <w:sz w:val="24"/>
        </w:rPr>
        <w:t>CPU</w:t>
      </w:r>
      <w:r w:rsidRPr="00754D15">
        <w:rPr>
          <w:rFonts w:hint="eastAsia"/>
          <w:sz w:val="24"/>
        </w:rPr>
        <w:t>等来执行部分和全部实际操作，从而实现上述实施例中任一实施例的功能。</w:t>
      </w:r>
    </w:p>
    <w:p w14:paraId="3F9F49D4" w14:textId="2FDD85B7" w:rsidR="00754D15" w:rsidRPr="00754D15" w:rsidRDefault="006946F6" w:rsidP="00754D15">
      <w:pPr>
        <w:spacing w:line="360" w:lineRule="auto"/>
        <w:ind w:firstLineChars="200" w:firstLine="480"/>
        <w:rPr>
          <w:sz w:val="24"/>
        </w:rPr>
      </w:pPr>
      <w:r>
        <w:rPr>
          <w:rFonts w:hint="eastAsia"/>
          <w:sz w:val="24"/>
        </w:rPr>
        <w:t>本申请</w:t>
      </w:r>
      <w:r w:rsidR="00754D15" w:rsidRPr="00754D15">
        <w:rPr>
          <w:rFonts w:hint="eastAsia"/>
          <w:sz w:val="24"/>
        </w:rPr>
        <w:t>实施例还提供了一种计算机程序，包括计算机可执行指令，所述计算机可执行指令在被执行时使至少一个处理器执行上述各实施例提供的</w:t>
      </w:r>
      <w:r w:rsidR="00572B77">
        <w:rPr>
          <w:rFonts w:hint="eastAsia"/>
          <w:sz w:val="24"/>
        </w:rPr>
        <w:t>异常检测算法的配置方法</w:t>
      </w:r>
      <w:r w:rsidR="00754D15" w:rsidRPr="00754D15">
        <w:rPr>
          <w:rFonts w:hint="eastAsia"/>
          <w:sz w:val="24"/>
        </w:rPr>
        <w:t>。</w:t>
      </w:r>
    </w:p>
    <w:p w14:paraId="21A479E5" w14:textId="497FED09" w:rsidR="000D4FE3" w:rsidRDefault="006946F6" w:rsidP="000D4FE3">
      <w:pPr>
        <w:spacing w:line="360" w:lineRule="auto"/>
        <w:ind w:firstLineChars="200" w:firstLine="480"/>
        <w:rPr>
          <w:sz w:val="24"/>
        </w:rPr>
      </w:pPr>
      <w:r>
        <w:rPr>
          <w:rFonts w:hint="eastAsia"/>
          <w:sz w:val="24"/>
        </w:rPr>
        <w:t>本申请</w:t>
      </w:r>
      <w:r w:rsidR="00754D15" w:rsidRPr="00754D15">
        <w:rPr>
          <w:rFonts w:hint="eastAsia"/>
          <w:sz w:val="24"/>
        </w:rPr>
        <w:t>实施例还提供了一种计算机程序产品，所述计算机程序产品被有形地存储在计算机可读介质上并且包括计算机可执行指令，所述计算机可执行指令在被执行时使至少一个处理器执行上述各实施例提供的</w:t>
      </w:r>
      <w:r w:rsidR="000D4FE3">
        <w:rPr>
          <w:rFonts w:hint="eastAsia"/>
          <w:sz w:val="24"/>
        </w:rPr>
        <w:t>异常检测算法的配置方法</w:t>
      </w:r>
      <w:r w:rsidR="00754D15" w:rsidRPr="00754D15">
        <w:rPr>
          <w:rFonts w:hint="eastAsia"/>
          <w:sz w:val="24"/>
        </w:rPr>
        <w:t>。</w:t>
      </w:r>
      <w:r w:rsidR="000D4FE3">
        <w:rPr>
          <w:rFonts w:hint="eastAsia"/>
          <w:sz w:val="24"/>
        </w:rPr>
        <w:t>应理解，本实施例中的各方案具有上述方法实施例中对应的技术效果，此处不再赘述。</w:t>
      </w:r>
    </w:p>
    <w:p w14:paraId="0188957B" w14:textId="4B26D431" w:rsidR="00754D15" w:rsidRPr="00754D15" w:rsidRDefault="00754D15" w:rsidP="00754D15">
      <w:pPr>
        <w:spacing w:line="360" w:lineRule="auto"/>
        <w:ind w:firstLineChars="200" w:firstLine="480"/>
        <w:rPr>
          <w:sz w:val="24"/>
        </w:rPr>
      </w:pPr>
      <w:r w:rsidRPr="00754D15">
        <w:rPr>
          <w:rFonts w:hint="eastAsia"/>
          <w:sz w:val="24"/>
        </w:rPr>
        <w:t>需要说明的是，上述各流程和各</w:t>
      </w:r>
      <w:r w:rsidR="00AB3677">
        <w:rPr>
          <w:rFonts w:hint="eastAsia"/>
          <w:sz w:val="24"/>
        </w:rPr>
        <w:t>装置</w:t>
      </w:r>
      <w:r w:rsidRPr="00754D15">
        <w:rPr>
          <w:rFonts w:hint="eastAsia"/>
          <w:sz w:val="24"/>
        </w:rPr>
        <w:t>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p>
    <w:p w14:paraId="6FDB440E" w14:textId="77777777" w:rsidR="00754D15" w:rsidRPr="00754D15" w:rsidRDefault="00754D15" w:rsidP="00754D15">
      <w:pPr>
        <w:spacing w:line="360" w:lineRule="auto"/>
        <w:ind w:firstLineChars="200" w:firstLine="480"/>
        <w:rPr>
          <w:sz w:val="24"/>
        </w:rPr>
      </w:pPr>
      <w:r w:rsidRPr="00754D15">
        <w:rPr>
          <w:rFonts w:hint="eastAsia"/>
          <w:sz w:val="24"/>
        </w:rPr>
        <w:lastRenderedPageBreak/>
        <w:t>以上各实施例中，硬件模块可以通过机械方式或电气方式实现。例如，一个硬件模块可以包括永久性专用的电路或逻辑（如专门的处理器，</w:t>
      </w:r>
      <w:r w:rsidRPr="00754D15">
        <w:rPr>
          <w:rFonts w:hint="eastAsia"/>
          <w:sz w:val="24"/>
        </w:rPr>
        <w:t>FPGA</w:t>
      </w:r>
      <w:r w:rsidRPr="00754D15">
        <w:rPr>
          <w:rFonts w:hint="eastAsia"/>
          <w:sz w:val="24"/>
        </w:rPr>
        <w:t>或</w:t>
      </w:r>
      <w:r w:rsidRPr="00754D15">
        <w:rPr>
          <w:rFonts w:hint="eastAsia"/>
          <w:sz w:val="24"/>
        </w:rPr>
        <w:t>ASIC</w:t>
      </w:r>
      <w:r w:rsidRPr="00754D15">
        <w:rPr>
          <w:rFonts w:hint="eastAsia"/>
          <w:sz w:val="24"/>
        </w:rPr>
        <w:t>）来完成相应操作。硬件模块还可以包括可编程逻辑或电路（如通用处理器或其它可编程处理器），可以由软件进行临时的设置以完成相应操作。具体的实现方式（机械方式、或专用的永久性电路、或者临时设置的电路）可以基于成本和时间上的考虑来确定。</w:t>
      </w:r>
    </w:p>
    <w:p w14:paraId="31F1B384" w14:textId="2256D718" w:rsidR="00231DC4" w:rsidRDefault="00754D15" w:rsidP="00754D15">
      <w:pPr>
        <w:spacing w:line="360" w:lineRule="auto"/>
        <w:ind w:firstLineChars="200" w:firstLine="480"/>
        <w:rPr>
          <w:sz w:val="24"/>
        </w:rPr>
      </w:pPr>
      <w:r w:rsidRPr="00754D15">
        <w:rPr>
          <w:rFonts w:hint="eastAsia"/>
          <w:sz w:val="24"/>
        </w:rPr>
        <w:t>上文通过附图和优选实施例对</w:t>
      </w:r>
      <w:r w:rsidR="006946F6">
        <w:rPr>
          <w:rFonts w:hint="eastAsia"/>
          <w:sz w:val="24"/>
        </w:rPr>
        <w:t>本申请</w:t>
      </w:r>
      <w:r w:rsidRPr="00754D15">
        <w:rPr>
          <w:rFonts w:hint="eastAsia"/>
          <w:sz w:val="24"/>
        </w:rPr>
        <w:t>进行了详细展示和说明，然而</w:t>
      </w:r>
      <w:r w:rsidR="006946F6">
        <w:rPr>
          <w:rFonts w:hint="eastAsia"/>
          <w:sz w:val="24"/>
        </w:rPr>
        <w:t>本申请</w:t>
      </w:r>
      <w:r w:rsidRPr="00754D15">
        <w:rPr>
          <w:rFonts w:hint="eastAsia"/>
          <w:sz w:val="24"/>
        </w:rPr>
        <w:t>不限于这些已揭示的实施例，基与上述多个实施例本领域技术人员可以知晓，可以组合上述不同实施例中的代码审核手段得到</w:t>
      </w:r>
      <w:r w:rsidR="006946F6">
        <w:rPr>
          <w:rFonts w:hint="eastAsia"/>
          <w:sz w:val="24"/>
        </w:rPr>
        <w:t>本申请</w:t>
      </w:r>
      <w:r w:rsidRPr="00754D15">
        <w:rPr>
          <w:rFonts w:hint="eastAsia"/>
          <w:sz w:val="24"/>
        </w:rPr>
        <w:t>更多的实施例，这些实施例也在</w:t>
      </w:r>
      <w:r w:rsidR="006946F6">
        <w:rPr>
          <w:rFonts w:hint="eastAsia"/>
          <w:sz w:val="24"/>
        </w:rPr>
        <w:t>本申请</w:t>
      </w:r>
      <w:r w:rsidRPr="00754D15">
        <w:rPr>
          <w:rFonts w:hint="eastAsia"/>
          <w:sz w:val="24"/>
        </w:rPr>
        <w:t>的保护范围之内。</w:t>
      </w:r>
    </w:p>
    <w:sectPr w:rsidR="00231DC4"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DEEC" w14:textId="77777777" w:rsidR="001E1B7D" w:rsidRDefault="001E1B7D">
      <w:r>
        <w:separator/>
      </w:r>
    </w:p>
  </w:endnote>
  <w:endnote w:type="continuationSeparator" w:id="0">
    <w:p w14:paraId="0973CC09" w14:textId="77777777" w:rsidR="001E1B7D" w:rsidRDefault="001E1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宋体">
    <w:altName w:val="宋体"/>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460F03" w:rsidRDefault="00460F03"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2A53A645">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CE3B8"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p w14:paraId="4E75A80F" w14:textId="77777777" w:rsidR="00460F03" w:rsidRDefault="00460F03">
    <w:pPr>
      <w:pStyle w:val="a3"/>
      <w:spacing w:line="200" w:lineRule="exact"/>
      <w:jc w:val="both"/>
      <w:rPr>
        <w:rFonts w:ascii="黑体" w:eastAsia="黑体"/>
      </w:rPr>
    </w:pPr>
    <w:r>
      <w:rPr>
        <w:rFonts w:ascii="黑体" w:eastAsia="黑体" w:hint="eastAsia"/>
      </w:rPr>
      <w:t>2010.2</w:t>
    </w:r>
  </w:p>
  <w:p w14:paraId="12BD2AF5" w14:textId="77777777" w:rsidR="00460F03" w:rsidRDefault="00460F0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460F03" w:rsidRDefault="00460F03"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46D610D7">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20C21"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4</w:t>
    </w:r>
    <w:r>
      <w:rPr>
        <w:rStyle w:val="aa"/>
      </w:rPr>
      <w:fldChar w:fldCharType="end"/>
    </w:r>
  </w:p>
  <w:p w14:paraId="5D46A939" w14:textId="77777777" w:rsidR="00460F03" w:rsidRDefault="00460F03" w:rsidP="0016457E">
    <w:pPr>
      <w:pStyle w:val="a3"/>
      <w:spacing w:line="200" w:lineRule="exact"/>
      <w:jc w:val="both"/>
      <w:rPr>
        <w:rFonts w:ascii="黑体" w:eastAsia="黑体"/>
      </w:rPr>
    </w:pPr>
    <w:r>
      <w:rPr>
        <w:rFonts w:ascii="黑体" w:eastAsia="黑体" w:hint="eastAsia"/>
      </w:rPr>
      <w:t>2010.2</w:t>
    </w:r>
  </w:p>
  <w:p w14:paraId="7AD6DCCD" w14:textId="77777777" w:rsidR="00460F03" w:rsidRDefault="00460F03">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460F03" w:rsidRDefault="00460F03"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60288" behindDoc="0" locked="0" layoutInCell="1" allowOverlap="1" wp14:anchorId="3EEF1CAF" wp14:editId="762C4182">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7194B" id="Line 2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Pr>
        <w:rStyle w:val="aa"/>
        <w:noProof/>
      </w:rPr>
      <w:t>7</w:t>
    </w:r>
    <w:r>
      <w:rPr>
        <w:rStyle w:val="aa"/>
      </w:rPr>
      <w:fldChar w:fldCharType="end"/>
    </w:r>
  </w:p>
  <w:p w14:paraId="0D54D6C7" w14:textId="77777777" w:rsidR="00460F03" w:rsidRDefault="00460F03" w:rsidP="0016457E">
    <w:pPr>
      <w:pStyle w:val="a3"/>
      <w:spacing w:line="200" w:lineRule="exact"/>
      <w:jc w:val="both"/>
      <w:rPr>
        <w:rFonts w:ascii="黑体" w:eastAsia="黑体"/>
      </w:rPr>
    </w:pPr>
    <w:r>
      <w:rPr>
        <w:rFonts w:ascii="黑体" w:eastAsia="黑体" w:hint="eastAsia"/>
      </w:rPr>
      <w:t>2010.2</w:t>
    </w:r>
  </w:p>
  <w:p w14:paraId="0AC035FD" w14:textId="77777777" w:rsidR="00460F03" w:rsidRDefault="00460F0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75709" w14:textId="77777777" w:rsidR="001E1B7D" w:rsidRDefault="001E1B7D">
      <w:r>
        <w:separator/>
      </w:r>
    </w:p>
  </w:footnote>
  <w:footnote w:type="continuationSeparator" w:id="0">
    <w:p w14:paraId="2A4EF1B3" w14:textId="77777777" w:rsidR="001E1B7D" w:rsidRDefault="001E1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4670D18E" w:rsidR="00460F03" w:rsidRPr="002A02E0" w:rsidRDefault="00460F03"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5168" behindDoc="0" locked="0" layoutInCell="1" allowOverlap="1" wp14:anchorId="2A0E0056" wp14:editId="762FBDD4">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8517A" id="Line 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E74874" w:rsidRPr="00E74874">
      <w:rPr>
        <w:rFonts w:eastAsia="黑体"/>
        <w:sz w:val="24"/>
        <w:szCs w:val="24"/>
      </w:rPr>
      <w:t>202112439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4A853DC2" w:rsidR="00460F03" w:rsidRPr="002A02E0" w:rsidRDefault="00460F03"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7216" behindDoc="0" locked="0" layoutInCell="1" allowOverlap="1" wp14:anchorId="661E7709" wp14:editId="39C98988">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2EA5A" id="Line 1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E74874" w:rsidRPr="00E74874">
      <w:rPr>
        <w:rFonts w:eastAsia="黑体"/>
        <w:sz w:val="24"/>
        <w:szCs w:val="24"/>
      </w:rPr>
      <w:t>202112439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4EAFF5D0" w:rsidR="00460F03" w:rsidRDefault="00460F03"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9264" behindDoc="0" locked="0" layoutInCell="1" allowOverlap="1" wp14:anchorId="1D50EC5D" wp14:editId="4488609C">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6EC8C" id="Line 2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E74874" w:rsidRPr="00E74874">
      <w:rPr>
        <w:rFonts w:eastAsia="黑体"/>
        <w:sz w:val="24"/>
        <w:szCs w:val="24"/>
      </w:rPr>
      <w:t>202112439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537"/>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BA5C5D"/>
    <w:multiLevelType w:val="hybridMultilevel"/>
    <w:tmpl w:val="24F6597A"/>
    <w:lvl w:ilvl="0" w:tplc="3F726842">
      <w:start w:val="9"/>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EB7CFF"/>
    <w:multiLevelType w:val="hybridMultilevel"/>
    <w:tmpl w:val="E29061A4"/>
    <w:lvl w:ilvl="0" w:tplc="FEE42280">
      <w:start w:val="1"/>
      <w:numFmt w:val="decimal"/>
      <w:lvlText w:val="%1．"/>
      <w:lvlJc w:val="left"/>
      <w:pPr>
        <w:tabs>
          <w:tab w:val="num" w:pos="360"/>
        </w:tabs>
        <w:ind w:left="360" w:hanging="360"/>
      </w:pPr>
      <w:rPr>
        <w:rFonts w:hint="eastAsia"/>
      </w:rPr>
    </w:lvl>
    <w:lvl w:ilvl="1" w:tplc="DA301A02" w:tentative="1">
      <w:start w:val="1"/>
      <w:numFmt w:val="lowerLetter"/>
      <w:lvlText w:val="%2)"/>
      <w:lvlJc w:val="left"/>
      <w:pPr>
        <w:tabs>
          <w:tab w:val="num" w:pos="840"/>
        </w:tabs>
        <w:ind w:left="840" w:hanging="420"/>
      </w:pPr>
    </w:lvl>
    <w:lvl w:ilvl="2" w:tplc="19EA79C4" w:tentative="1">
      <w:start w:val="1"/>
      <w:numFmt w:val="lowerRoman"/>
      <w:lvlText w:val="%3."/>
      <w:lvlJc w:val="right"/>
      <w:pPr>
        <w:tabs>
          <w:tab w:val="num" w:pos="1260"/>
        </w:tabs>
        <w:ind w:left="1260" w:hanging="420"/>
      </w:pPr>
    </w:lvl>
    <w:lvl w:ilvl="3" w:tplc="BBDA2FCE" w:tentative="1">
      <w:start w:val="1"/>
      <w:numFmt w:val="decimal"/>
      <w:lvlText w:val="%4."/>
      <w:lvlJc w:val="left"/>
      <w:pPr>
        <w:tabs>
          <w:tab w:val="num" w:pos="1680"/>
        </w:tabs>
        <w:ind w:left="1680" w:hanging="420"/>
      </w:pPr>
    </w:lvl>
    <w:lvl w:ilvl="4" w:tplc="70F860EA" w:tentative="1">
      <w:start w:val="1"/>
      <w:numFmt w:val="lowerLetter"/>
      <w:lvlText w:val="%5)"/>
      <w:lvlJc w:val="left"/>
      <w:pPr>
        <w:tabs>
          <w:tab w:val="num" w:pos="2100"/>
        </w:tabs>
        <w:ind w:left="2100" w:hanging="420"/>
      </w:pPr>
    </w:lvl>
    <w:lvl w:ilvl="5" w:tplc="5C42B0EE" w:tentative="1">
      <w:start w:val="1"/>
      <w:numFmt w:val="lowerRoman"/>
      <w:lvlText w:val="%6."/>
      <w:lvlJc w:val="right"/>
      <w:pPr>
        <w:tabs>
          <w:tab w:val="num" w:pos="2520"/>
        </w:tabs>
        <w:ind w:left="2520" w:hanging="420"/>
      </w:pPr>
    </w:lvl>
    <w:lvl w:ilvl="6" w:tplc="19A665AA" w:tentative="1">
      <w:start w:val="1"/>
      <w:numFmt w:val="decimal"/>
      <w:lvlText w:val="%7."/>
      <w:lvlJc w:val="left"/>
      <w:pPr>
        <w:tabs>
          <w:tab w:val="num" w:pos="2940"/>
        </w:tabs>
        <w:ind w:left="2940" w:hanging="420"/>
      </w:pPr>
    </w:lvl>
    <w:lvl w:ilvl="7" w:tplc="901E7284" w:tentative="1">
      <w:start w:val="1"/>
      <w:numFmt w:val="lowerLetter"/>
      <w:lvlText w:val="%8)"/>
      <w:lvlJc w:val="left"/>
      <w:pPr>
        <w:tabs>
          <w:tab w:val="num" w:pos="3360"/>
        </w:tabs>
        <w:ind w:left="3360" w:hanging="420"/>
      </w:pPr>
    </w:lvl>
    <w:lvl w:ilvl="8" w:tplc="CFE2C5C4" w:tentative="1">
      <w:start w:val="1"/>
      <w:numFmt w:val="lowerRoman"/>
      <w:lvlText w:val="%9."/>
      <w:lvlJc w:val="right"/>
      <w:pPr>
        <w:tabs>
          <w:tab w:val="num" w:pos="3780"/>
        </w:tabs>
        <w:ind w:left="3780" w:hanging="420"/>
      </w:pPr>
    </w:lvl>
  </w:abstractNum>
  <w:abstractNum w:abstractNumId="3" w15:restartNumberingAfterBreak="0">
    <w:nsid w:val="0B09063B"/>
    <w:multiLevelType w:val="hybridMultilevel"/>
    <w:tmpl w:val="C94E2D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142A0C"/>
    <w:multiLevelType w:val="hybridMultilevel"/>
    <w:tmpl w:val="B0AC68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036FF7"/>
    <w:multiLevelType w:val="hybridMultilevel"/>
    <w:tmpl w:val="C8F2A388"/>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3DDC"/>
    <w:multiLevelType w:val="hybridMultilevel"/>
    <w:tmpl w:val="A00A27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95682E"/>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61188"/>
    <w:multiLevelType w:val="hybridMultilevel"/>
    <w:tmpl w:val="4FD05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77F3B"/>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81C30A6"/>
    <w:multiLevelType w:val="hybridMultilevel"/>
    <w:tmpl w:val="3F589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3115D"/>
    <w:multiLevelType w:val="hybridMultilevel"/>
    <w:tmpl w:val="B586831C"/>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2" w15:restartNumberingAfterBreak="0">
    <w:nsid w:val="1C2601C7"/>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71FED"/>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343FC"/>
    <w:multiLevelType w:val="hybridMultilevel"/>
    <w:tmpl w:val="DE94752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475876"/>
    <w:multiLevelType w:val="hybridMultilevel"/>
    <w:tmpl w:val="0052BCF0"/>
    <w:lvl w:ilvl="0" w:tplc="C2549648">
      <w:start w:val="5"/>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BA18D5"/>
    <w:multiLevelType w:val="multilevel"/>
    <w:tmpl w:val="CB481A48"/>
    <w:lvl w:ilvl="0">
      <w:start w:val="2"/>
      <w:numFmt w:val="decimal"/>
      <w:lvlText w:val="%1."/>
      <w:lvlJc w:val="left"/>
      <w:pPr>
        <w:ind w:left="372" w:hanging="372"/>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34707CE"/>
    <w:multiLevelType w:val="hybridMultilevel"/>
    <w:tmpl w:val="563800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136176"/>
    <w:multiLevelType w:val="hybridMultilevel"/>
    <w:tmpl w:val="9410C5D4"/>
    <w:lvl w:ilvl="0" w:tplc="125CA7F4">
      <w:start w:val="1"/>
      <w:numFmt w:val="decimal"/>
      <w:lvlText w:val="%1．"/>
      <w:lvlJc w:val="left"/>
      <w:pPr>
        <w:tabs>
          <w:tab w:val="num" w:pos="360"/>
        </w:tabs>
        <w:ind w:left="360" w:hanging="360"/>
      </w:pPr>
      <w:rPr>
        <w:rFonts w:hint="eastAsia"/>
      </w:rPr>
    </w:lvl>
    <w:lvl w:ilvl="1" w:tplc="D3727BB0" w:tentative="1">
      <w:start w:val="1"/>
      <w:numFmt w:val="lowerLetter"/>
      <w:lvlText w:val="%2)"/>
      <w:lvlJc w:val="left"/>
      <w:pPr>
        <w:tabs>
          <w:tab w:val="num" w:pos="840"/>
        </w:tabs>
        <w:ind w:left="840" w:hanging="420"/>
      </w:pPr>
    </w:lvl>
    <w:lvl w:ilvl="2" w:tplc="B68C94AA" w:tentative="1">
      <w:start w:val="1"/>
      <w:numFmt w:val="lowerRoman"/>
      <w:lvlText w:val="%3."/>
      <w:lvlJc w:val="right"/>
      <w:pPr>
        <w:tabs>
          <w:tab w:val="num" w:pos="1260"/>
        </w:tabs>
        <w:ind w:left="1260" w:hanging="420"/>
      </w:pPr>
    </w:lvl>
    <w:lvl w:ilvl="3" w:tplc="C51665F8" w:tentative="1">
      <w:start w:val="1"/>
      <w:numFmt w:val="decimal"/>
      <w:lvlText w:val="%4."/>
      <w:lvlJc w:val="left"/>
      <w:pPr>
        <w:tabs>
          <w:tab w:val="num" w:pos="1680"/>
        </w:tabs>
        <w:ind w:left="1680" w:hanging="420"/>
      </w:pPr>
    </w:lvl>
    <w:lvl w:ilvl="4" w:tplc="76DA264C" w:tentative="1">
      <w:start w:val="1"/>
      <w:numFmt w:val="lowerLetter"/>
      <w:lvlText w:val="%5)"/>
      <w:lvlJc w:val="left"/>
      <w:pPr>
        <w:tabs>
          <w:tab w:val="num" w:pos="2100"/>
        </w:tabs>
        <w:ind w:left="2100" w:hanging="420"/>
      </w:pPr>
    </w:lvl>
    <w:lvl w:ilvl="5" w:tplc="BF860CEC" w:tentative="1">
      <w:start w:val="1"/>
      <w:numFmt w:val="lowerRoman"/>
      <w:lvlText w:val="%6."/>
      <w:lvlJc w:val="right"/>
      <w:pPr>
        <w:tabs>
          <w:tab w:val="num" w:pos="2520"/>
        </w:tabs>
        <w:ind w:left="2520" w:hanging="420"/>
      </w:pPr>
    </w:lvl>
    <w:lvl w:ilvl="6" w:tplc="18E683D0" w:tentative="1">
      <w:start w:val="1"/>
      <w:numFmt w:val="decimal"/>
      <w:lvlText w:val="%7."/>
      <w:lvlJc w:val="left"/>
      <w:pPr>
        <w:tabs>
          <w:tab w:val="num" w:pos="2940"/>
        </w:tabs>
        <w:ind w:left="2940" w:hanging="420"/>
      </w:pPr>
    </w:lvl>
    <w:lvl w:ilvl="7" w:tplc="4D484564" w:tentative="1">
      <w:start w:val="1"/>
      <w:numFmt w:val="lowerLetter"/>
      <w:lvlText w:val="%8)"/>
      <w:lvlJc w:val="left"/>
      <w:pPr>
        <w:tabs>
          <w:tab w:val="num" w:pos="3360"/>
        </w:tabs>
        <w:ind w:left="3360" w:hanging="420"/>
      </w:pPr>
    </w:lvl>
    <w:lvl w:ilvl="8" w:tplc="61BA77A4" w:tentative="1">
      <w:start w:val="1"/>
      <w:numFmt w:val="lowerRoman"/>
      <w:lvlText w:val="%9."/>
      <w:lvlJc w:val="right"/>
      <w:pPr>
        <w:tabs>
          <w:tab w:val="num" w:pos="3780"/>
        </w:tabs>
        <w:ind w:left="3780" w:hanging="420"/>
      </w:pPr>
    </w:lvl>
  </w:abstractNum>
  <w:abstractNum w:abstractNumId="19" w15:restartNumberingAfterBreak="0">
    <w:nsid w:val="2CD7656D"/>
    <w:multiLevelType w:val="hybridMultilevel"/>
    <w:tmpl w:val="72DAA4FA"/>
    <w:lvl w:ilvl="0" w:tplc="FBEACE8C">
      <w:start w:val="6"/>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D2803B9"/>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2D834808"/>
    <w:multiLevelType w:val="hybridMultilevel"/>
    <w:tmpl w:val="F2289D42"/>
    <w:lvl w:ilvl="0" w:tplc="8368AFDA">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E2A3E7E"/>
    <w:multiLevelType w:val="multilevel"/>
    <w:tmpl w:val="9FBA3DC6"/>
    <w:lvl w:ilvl="0">
      <w:start w:val="1"/>
      <w:numFmt w:val="decimal"/>
      <w:lvlText w:val="%1."/>
      <w:lvlJc w:val="left"/>
      <w:pPr>
        <w:tabs>
          <w:tab w:val="num" w:pos="1140"/>
        </w:tabs>
        <w:ind w:left="1140" w:hanging="360"/>
      </w:pPr>
    </w:lvl>
    <w:lvl w:ilvl="1">
      <w:start w:val="1"/>
      <w:numFmt w:val="lowerLetter"/>
      <w:lvlText w:val="%2."/>
      <w:lvlJc w:val="left"/>
      <w:pPr>
        <w:tabs>
          <w:tab w:val="num" w:pos="1860"/>
        </w:tabs>
        <w:ind w:left="1860" w:hanging="360"/>
      </w:pPr>
    </w:lvl>
    <w:lvl w:ilvl="2">
      <w:start w:val="1"/>
      <w:numFmt w:val="lowerRoman"/>
      <w:lvlText w:val="%3."/>
      <w:lvlJc w:val="right"/>
      <w:pPr>
        <w:tabs>
          <w:tab w:val="num" w:pos="2580"/>
        </w:tabs>
        <w:ind w:left="2580" w:hanging="180"/>
      </w:pPr>
    </w:lvl>
    <w:lvl w:ilvl="3">
      <w:start w:val="1"/>
      <w:numFmt w:val="decimal"/>
      <w:lvlText w:val="%4."/>
      <w:lvlJc w:val="left"/>
      <w:pPr>
        <w:tabs>
          <w:tab w:val="num" w:pos="3300"/>
        </w:tabs>
        <w:ind w:left="3300" w:hanging="360"/>
      </w:pPr>
    </w:lvl>
    <w:lvl w:ilvl="4">
      <w:start w:val="1"/>
      <w:numFmt w:val="lowerLetter"/>
      <w:lvlText w:val="%5."/>
      <w:lvlJc w:val="left"/>
      <w:pPr>
        <w:tabs>
          <w:tab w:val="num" w:pos="4020"/>
        </w:tabs>
        <w:ind w:left="4020" w:hanging="360"/>
      </w:pPr>
    </w:lvl>
    <w:lvl w:ilvl="5">
      <w:start w:val="1"/>
      <w:numFmt w:val="lowerRoman"/>
      <w:lvlText w:val="%6."/>
      <w:lvlJc w:val="right"/>
      <w:pPr>
        <w:tabs>
          <w:tab w:val="num" w:pos="4740"/>
        </w:tabs>
        <w:ind w:left="4740" w:hanging="180"/>
      </w:pPr>
    </w:lvl>
    <w:lvl w:ilvl="6">
      <w:start w:val="1"/>
      <w:numFmt w:val="decimal"/>
      <w:lvlText w:val="%7."/>
      <w:lvlJc w:val="left"/>
      <w:pPr>
        <w:tabs>
          <w:tab w:val="num" w:pos="5460"/>
        </w:tabs>
        <w:ind w:left="5460" w:hanging="360"/>
      </w:pPr>
    </w:lvl>
    <w:lvl w:ilvl="7">
      <w:start w:val="1"/>
      <w:numFmt w:val="lowerLetter"/>
      <w:lvlText w:val="%8."/>
      <w:lvlJc w:val="left"/>
      <w:pPr>
        <w:tabs>
          <w:tab w:val="num" w:pos="6180"/>
        </w:tabs>
        <w:ind w:left="6180" w:hanging="360"/>
      </w:pPr>
    </w:lvl>
    <w:lvl w:ilvl="8">
      <w:start w:val="1"/>
      <w:numFmt w:val="lowerRoman"/>
      <w:lvlText w:val="%9."/>
      <w:lvlJc w:val="right"/>
      <w:pPr>
        <w:tabs>
          <w:tab w:val="num" w:pos="6900"/>
        </w:tabs>
        <w:ind w:left="6900" w:hanging="180"/>
      </w:pPr>
    </w:lvl>
  </w:abstractNum>
  <w:abstractNum w:abstractNumId="23" w15:restartNumberingAfterBreak="0">
    <w:nsid w:val="30764FF6"/>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B7B7B"/>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3BD172E"/>
    <w:multiLevelType w:val="hybridMultilevel"/>
    <w:tmpl w:val="CC4AE406"/>
    <w:lvl w:ilvl="0" w:tplc="04090005">
      <w:start w:val="1"/>
      <w:numFmt w:val="bullet"/>
      <w:lvlText w:val=""/>
      <w:lvlJc w:val="left"/>
      <w:pPr>
        <w:ind w:left="1560" w:hanging="360"/>
      </w:pPr>
      <w:rPr>
        <w:rFonts w:ascii="Wingdings" w:hAnsi="Wingdings" w:hint="default"/>
      </w:rPr>
    </w:lvl>
    <w:lvl w:ilvl="1" w:tplc="0409000B">
      <w:start w:val="1"/>
      <w:numFmt w:val="bullet"/>
      <w:lvlText w:val=""/>
      <w:lvlJc w:val="left"/>
      <w:pPr>
        <w:ind w:left="2280" w:hanging="360"/>
      </w:pPr>
      <w:rPr>
        <w:rFonts w:ascii="Wingdings" w:hAnsi="Wingdings"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 w15:restartNumberingAfterBreak="0">
    <w:nsid w:val="370E4467"/>
    <w:multiLevelType w:val="hybridMultilevel"/>
    <w:tmpl w:val="E50A2BF4"/>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15D99"/>
    <w:multiLevelType w:val="hybridMultilevel"/>
    <w:tmpl w:val="15EA2104"/>
    <w:lvl w:ilvl="0" w:tplc="7C149AB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382A5B4E"/>
    <w:multiLevelType w:val="hybridMultilevel"/>
    <w:tmpl w:val="666492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91418F"/>
    <w:multiLevelType w:val="hybridMultilevel"/>
    <w:tmpl w:val="4FD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1A4681"/>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B55142"/>
    <w:multiLevelType w:val="hybridMultilevel"/>
    <w:tmpl w:val="A51EFD48"/>
    <w:lvl w:ilvl="0" w:tplc="2128714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3957704"/>
    <w:multiLevelType w:val="hybridMultilevel"/>
    <w:tmpl w:val="BB3C70F8"/>
    <w:lvl w:ilvl="0" w:tplc="72FA54B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AD5824"/>
    <w:multiLevelType w:val="hybridMultilevel"/>
    <w:tmpl w:val="3DC66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B204117"/>
    <w:multiLevelType w:val="hybridMultilevel"/>
    <w:tmpl w:val="0404771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4C94129A"/>
    <w:multiLevelType w:val="hybridMultilevel"/>
    <w:tmpl w:val="9FBA3DC6"/>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6" w15:restartNumberingAfterBreak="0">
    <w:nsid w:val="4CB90DB0"/>
    <w:multiLevelType w:val="hybridMultilevel"/>
    <w:tmpl w:val="CFBE4648"/>
    <w:lvl w:ilvl="0" w:tplc="C2549648">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5AF71A9"/>
    <w:multiLevelType w:val="hybridMultilevel"/>
    <w:tmpl w:val="7026E9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54449"/>
    <w:multiLevelType w:val="hybridMultilevel"/>
    <w:tmpl w:val="46FCC37E"/>
    <w:lvl w:ilvl="0" w:tplc="0FF0C5A0">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5CE1758A"/>
    <w:multiLevelType w:val="hybridMultilevel"/>
    <w:tmpl w:val="D90AD5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E3A157C"/>
    <w:multiLevelType w:val="hybridMultilevel"/>
    <w:tmpl w:val="D242D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500319"/>
    <w:multiLevelType w:val="hybridMultilevel"/>
    <w:tmpl w:val="49360F28"/>
    <w:lvl w:ilvl="0" w:tplc="4FDE87B8">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694C64CF"/>
    <w:multiLevelType w:val="hybridMultilevel"/>
    <w:tmpl w:val="C3342F3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D842C97"/>
    <w:multiLevelType w:val="hybridMultilevel"/>
    <w:tmpl w:val="F384AD7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E894F96"/>
    <w:multiLevelType w:val="hybridMultilevel"/>
    <w:tmpl w:val="14A07CC4"/>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68409D"/>
    <w:multiLevelType w:val="hybridMultilevel"/>
    <w:tmpl w:val="3B4080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12C6B83"/>
    <w:multiLevelType w:val="hybridMultilevel"/>
    <w:tmpl w:val="A8B83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9E075E"/>
    <w:multiLevelType w:val="hybridMultilevel"/>
    <w:tmpl w:val="33FCB134"/>
    <w:lvl w:ilvl="0" w:tplc="742C611C">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00E6"/>
    <w:multiLevelType w:val="hybridMultilevel"/>
    <w:tmpl w:val="5DF28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
  </w:num>
  <w:num w:numId="4">
    <w:abstractNumId w:val="35"/>
  </w:num>
  <w:num w:numId="5">
    <w:abstractNumId w:val="22"/>
  </w:num>
  <w:num w:numId="6">
    <w:abstractNumId w:val="11"/>
  </w:num>
  <w:num w:numId="7">
    <w:abstractNumId w:val="27"/>
  </w:num>
  <w:num w:numId="8">
    <w:abstractNumId w:val="21"/>
  </w:num>
  <w:num w:numId="9">
    <w:abstractNumId w:val="8"/>
  </w:num>
  <w:num w:numId="10">
    <w:abstractNumId w:val="37"/>
  </w:num>
  <w:num w:numId="11">
    <w:abstractNumId w:val="44"/>
  </w:num>
  <w:num w:numId="12">
    <w:abstractNumId w:val="14"/>
  </w:num>
  <w:num w:numId="13">
    <w:abstractNumId w:val="25"/>
  </w:num>
  <w:num w:numId="14">
    <w:abstractNumId w:val="16"/>
  </w:num>
  <w:num w:numId="15">
    <w:abstractNumId w:val="3"/>
  </w:num>
  <w:num w:numId="16">
    <w:abstractNumId w:val="38"/>
  </w:num>
  <w:num w:numId="17">
    <w:abstractNumId w:val="36"/>
  </w:num>
  <w:num w:numId="18">
    <w:abstractNumId w:val="15"/>
  </w:num>
  <w:num w:numId="19">
    <w:abstractNumId w:val="32"/>
  </w:num>
  <w:num w:numId="20">
    <w:abstractNumId w:val="19"/>
  </w:num>
  <w:num w:numId="21">
    <w:abstractNumId w:val="24"/>
  </w:num>
  <w:num w:numId="22">
    <w:abstractNumId w:val="30"/>
  </w:num>
  <w:num w:numId="23">
    <w:abstractNumId w:val="7"/>
  </w:num>
  <w:num w:numId="24">
    <w:abstractNumId w:val="0"/>
  </w:num>
  <w:num w:numId="25">
    <w:abstractNumId w:val="41"/>
  </w:num>
  <w:num w:numId="26">
    <w:abstractNumId w:val="39"/>
  </w:num>
  <w:num w:numId="27">
    <w:abstractNumId w:val="26"/>
  </w:num>
  <w:num w:numId="28">
    <w:abstractNumId w:val="17"/>
  </w:num>
  <w:num w:numId="29">
    <w:abstractNumId w:val="6"/>
  </w:num>
  <w:num w:numId="30">
    <w:abstractNumId w:val="20"/>
  </w:num>
  <w:num w:numId="31">
    <w:abstractNumId w:val="40"/>
  </w:num>
  <w:num w:numId="32">
    <w:abstractNumId w:val="34"/>
  </w:num>
  <w:num w:numId="33">
    <w:abstractNumId w:val="12"/>
  </w:num>
  <w:num w:numId="34">
    <w:abstractNumId w:val="33"/>
  </w:num>
  <w:num w:numId="35">
    <w:abstractNumId w:val="31"/>
  </w:num>
  <w:num w:numId="36">
    <w:abstractNumId w:val="46"/>
  </w:num>
  <w:num w:numId="37">
    <w:abstractNumId w:val="9"/>
  </w:num>
  <w:num w:numId="38">
    <w:abstractNumId w:val="10"/>
  </w:num>
  <w:num w:numId="39">
    <w:abstractNumId w:val="29"/>
  </w:num>
  <w:num w:numId="40">
    <w:abstractNumId w:val="5"/>
  </w:num>
  <w:num w:numId="41">
    <w:abstractNumId w:val="47"/>
  </w:num>
  <w:num w:numId="42">
    <w:abstractNumId w:val="4"/>
  </w:num>
  <w:num w:numId="43">
    <w:abstractNumId w:val="13"/>
  </w:num>
  <w:num w:numId="44">
    <w:abstractNumId w:val="28"/>
  </w:num>
  <w:num w:numId="45">
    <w:abstractNumId w:val="48"/>
  </w:num>
  <w:num w:numId="46">
    <w:abstractNumId w:val="23"/>
  </w:num>
  <w:num w:numId="47">
    <w:abstractNumId w:val="45"/>
  </w:num>
  <w:num w:numId="48">
    <w:abstractNumId w:val="42"/>
  </w:num>
  <w:num w:numId="49">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xipeng">
    <w15:presenceInfo w15:providerId="Windows Live" w15:userId="867dce090eea2d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2B"/>
    <w:rsid w:val="0000028D"/>
    <w:rsid w:val="000005C5"/>
    <w:rsid w:val="0000091D"/>
    <w:rsid w:val="00000E6E"/>
    <w:rsid w:val="00001161"/>
    <w:rsid w:val="000014AA"/>
    <w:rsid w:val="00001629"/>
    <w:rsid w:val="000016D1"/>
    <w:rsid w:val="000018E6"/>
    <w:rsid w:val="00001B1C"/>
    <w:rsid w:val="00002242"/>
    <w:rsid w:val="00002554"/>
    <w:rsid w:val="0000255C"/>
    <w:rsid w:val="0000298B"/>
    <w:rsid w:val="000029DE"/>
    <w:rsid w:val="00002B31"/>
    <w:rsid w:val="00002F99"/>
    <w:rsid w:val="0000328B"/>
    <w:rsid w:val="0000336D"/>
    <w:rsid w:val="0000352B"/>
    <w:rsid w:val="0000359B"/>
    <w:rsid w:val="000039F9"/>
    <w:rsid w:val="0000407F"/>
    <w:rsid w:val="00004483"/>
    <w:rsid w:val="00004498"/>
    <w:rsid w:val="0000485E"/>
    <w:rsid w:val="00004896"/>
    <w:rsid w:val="0000494A"/>
    <w:rsid w:val="00004EB5"/>
    <w:rsid w:val="000051B4"/>
    <w:rsid w:val="00005D5C"/>
    <w:rsid w:val="00005E41"/>
    <w:rsid w:val="000062E7"/>
    <w:rsid w:val="00006513"/>
    <w:rsid w:val="00006650"/>
    <w:rsid w:val="00006EB5"/>
    <w:rsid w:val="0000719B"/>
    <w:rsid w:val="00007446"/>
    <w:rsid w:val="00007607"/>
    <w:rsid w:val="000079B8"/>
    <w:rsid w:val="000079F5"/>
    <w:rsid w:val="00007AF0"/>
    <w:rsid w:val="00007B48"/>
    <w:rsid w:val="00010103"/>
    <w:rsid w:val="000102D8"/>
    <w:rsid w:val="00010460"/>
    <w:rsid w:val="0001100D"/>
    <w:rsid w:val="000111FA"/>
    <w:rsid w:val="00011267"/>
    <w:rsid w:val="00011439"/>
    <w:rsid w:val="0001165F"/>
    <w:rsid w:val="0001201A"/>
    <w:rsid w:val="00012268"/>
    <w:rsid w:val="00012278"/>
    <w:rsid w:val="000128C4"/>
    <w:rsid w:val="00012E29"/>
    <w:rsid w:val="00012F66"/>
    <w:rsid w:val="000131CF"/>
    <w:rsid w:val="00013295"/>
    <w:rsid w:val="00013459"/>
    <w:rsid w:val="00013A3B"/>
    <w:rsid w:val="00013D29"/>
    <w:rsid w:val="000141C5"/>
    <w:rsid w:val="0001431E"/>
    <w:rsid w:val="00014405"/>
    <w:rsid w:val="00016133"/>
    <w:rsid w:val="00016667"/>
    <w:rsid w:val="000166FF"/>
    <w:rsid w:val="00016799"/>
    <w:rsid w:val="00016940"/>
    <w:rsid w:val="000170D6"/>
    <w:rsid w:val="000171BA"/>
    <w:rsid w:val="000171C2"/>
    <w:rsid w:val="00017DE1"/>
    <w:rsid w:val="000200F7"/>
    <w:rsid w:val="00020792"/>
    <w:rsid w:val="000208D3"/>
    <w:rsid w:val="0002125B"/>
    <w:rsid w:val="000215D7"/>
    <w:rsid w:val="000217EF"/>
    <w:rsid w:val="000218EF"/>
    <w:rsid w:val="0002195D"/>
    <w:rsid w:val="000219B8"/>
    <w:rsid w:val="00021D69"/>
    <w:rsid w:val="00022407"/>
    <w:rsid w:val="00022452"/>
    <w:rsid w:val="00022A74"/>
    <w:rsid w:val="00022C1D"/>
    <w:rsid w:val="00022C7D"/>
    <w:rsid w:val="00022F3C"/>
    <w:rsid w:val="00023729"/>
    <w:rsid w:val="0002385A"/>
    <w:rsid w:val="00023E79"/>
    <w:rsid w:val="000245AF"/>
    <w:rsid w:val="00024773"/>
    <w:rsid w:val="0002557D"/>
    <w:rsid w:val="000255EC"/>
    <w:rsid w:val="000257F9"/>
    <w:rsid w:val="00025AFF"/>
    <w:rsid w:val="00025D22"/>
    <w:rsid w:val="0002687D"/>
    <w:rsid w:val="0002695F"/>
    <w:rsid w:val="00026B04"/>
    <w:rsid w:val="00026E41"/>
    <w:rsid w:val="000276CE"/>
    <w:rsid w:val="000279DD"/>
    <w:rsid w:val="00027AB8"/>
    <w:rsid w:val="00027E0F"/>
    <w:rsid w:val="000304F7"/>
    <w:rsid w:val="0003054B"/>
    <w:rsid w:val="000308EC"/>
    <w:rsid w:val="00030DEB"/>
    <w:rsid w:val="00030ED9"/>
    <w:rsid w:val="0003119B"/>
    <w:rsid w:val="00032099"/>
    <w:rsid w:val="00032A6F"/>
    <w:rsid w:val="00032BA7"/>
    <w:rsid w:val="00032D4A"/>
    <w:rsid w:val="00033003"/>
    <w:rsid w:val="0003304A"/>
    <w:rsid w:val="00033223"/>
    <w:rsid w:val="00033427"/>
    <w:rsid w:val="00033A35"/>
    <w:rsid w:val="00033CB2"/>
    <w:rsid w:val="00033E3F"/>
    <w:rsid w:val="00033F9F"/>
    <w:rsid w:val="000346C0"/>
    <w:rsid w:val="00034942"/>
    <w:rsid w:val="00034ED2"/>
    <w:rsid w:val="0003503E"/>
    <w:rsid w:val="00035050"/>
    <w:rsid w:val="00035561"/>
    <w:rsid w:val="00035A43"/>
    <w:rsid w:val="00036457"/>
    <w:rsid w:val="00036ADC"/>
    <w:rsid w:val="00036CA4"/>
    <w:rsid w:val="00037064"/>
    <w:rsid w:val="00037568"/>
    <w:rsid w:val="000375AA"/>
    <w:rsid w:val="00037747"/>
    <w:rsid w:val="00037A5D"/>
    <w:rsid w:val="00037ACC"/>
    <w:rsid w:val="00040641"/>
    <w:rsid w:val="00040C27"/>
    <w:rsid w:val="00040DD3"/>
    <w:rsid w:val="00041113"/>
    <w:rsid w:val="0004134D"/>
    <w:rsid w:val="00041E58"/>
    <w:rsid w:val="00041EC3"/>
    <w:rsid w:val="00042641"/>
    <w:rsid w:val="000428AB"/>
    <w:rsid w:val="00042A52"/>
    <w:rsid w:val="00042AEB"/>
    <w:rsid w:val="00043373"/>
    <w:rsid w:val="0004342A"/>
    <w:rsid w:val="00043782"/>
    <w:rsid w:val="00043998"/>
    <w:rsid w:val="00043CBA"/>
    <w:rsid w:val="00043D7F"/>
    <w:rsid w:val="00044208"/>
    <w:rsid w:val="000444FE"/>
    <w:rsid w:val="00044571"/>
    <w:rsid w:val="00044B83"/>
    <w:rsid w:val="0004520F"/>
    <w:rsid w:val="00045708"/>
    <w:rsid w:val="000459BB"/>
    <w:rsid w:val="00046655"/>
    <w:rsid w:val="00046673"/>
    <w:rsid w:val="000468F8"/>
    <w:rsid w:val="00046934"/>
    <w:rsid w:val="0004694B"/>
    <w:rsid w:val="00046BC3"/>
    <w:rsid w:val="00046FF2"/>
    <w:rsid w:val="000470EC"/>
    <w:rsid w:val="0004729C"/>
    <w:rsid w:val="000473CE"/>
    <w:rsid w:val="000475CB"/>
    <w:rsid w:val="00047BA7"/>
    <w:rsid w:val="000502E6"/>
    <w:rsid w:val="0005030F"/>
    <w:rsid w:val="00050408"/>
    <w:rsid w:val="0005044E"/>
    <w:rsid w:val="000505AA"/>
    <w:rsid w:val="000506C1"/>
    <w:rsid w:val="00050DCF"/>
    <w:rsid w:val="00050DDD"/>
    <w:rsid w:val="00051228"/>
    <w:rsid w:val="0005132B"/>
    <w:rsid w:val="000518D9"/>
    <w:rsid w:val="00051BCE"/>
    <w:rsid w:val="00051BD5"/>
    <w:rsid w:val="00052345"/>
    <w:rsid w:val="000524C3"/>
    <w:rsid w:val="000524EB"/>
    <w:rsid w:val="0005303F"/>
    <w:rsid w:val="00053622"/>
    <w:rsid w:val="00053887"/>
    <w:rsid w:val="0005391D"/>
    <w:rsid w:val="00053AA4"/>
    <w:rsid w:val="00053B21"/>
    <w:rsid w:val="00054035"/>
    <w:rsid w:val="00054240"/>
    <w:rsid w:val="000547CA"/>
    <w:rsid w:val="00054C98"/>
    <w:rsid w:val="000558CA"/>
    <w:rsid w:val="00055949"/>
    <w:rsid w:val="00055A46"/>
    <w:rsid w:val="00055C10"/>
    <w:rsid w:val="00055C93"/>
    <w:rsid w:val="00055CA3"/>
    <w:rsid w:val="00055FAE"/>
    <w:rsid w:val="00055FD7"/>
    <w:rsid w:val="0005616C"/>
    <w:rsid w:val="00056277"/>
    <w:rsid w:val="000568DC"/>
    <w:rsid w:val="00056DB5"/>
    <w:rsid w:val="00056E02"/>
    <w:rsid w:val="00057174"/>
    <w:rsid w:val="00057328"/>
    <w:rsid w:val="000574F5"/>
    <w:rsid w:val="000576A7"/>
    <w:rsid w:val="00057784"/>
    <w:rsid w:val="00057ACA"/>
    <w:rsid w:val="00057F1D"/>
    <w:rsid w:val="00060A9A"/>
    <w:rsid w:val="00060F45"/>
    <w:rsid w:val="0006112E"/>
    <w:rsid w:val="00061173"/>
    <w:rsid w:val="0006133B"/>
    <w:rsid w:val="000616BF"/>
    <w:rsid w:val="00061C32"/>
    <w:rsid w:val="000620B4"/>
    <w:rsid w:val="000620E9"/>
    <w:rsid w:val="000622FF"/>
    <w:rsid w:val="00062590"/>
    <w:rsid w:val="00062919"/>
    <w:rsid w:val="00062E81"/>
    <w:rsid w:val="00062F5B"/>
    <w:rsid w:val="00062F99"/>
    <w:rsid w:val="0006365E"/>
    <w:rsid w:val="000636FF"/>
    <w:rsid w:val="00063CD9"/>
    <w:rsid w:val="00063EC7"/>
    <w:rsid w:val="000640B0"/>
    <w:rsid w:val="0006449C"/>
    <w:rsid w:val="000649CB"/>
    <w:rsid w:val="00064A22"/>
    <w:rsid w:val="000653C2"/>
    <w:rsid w:val="000654A9"/>
    <w:rsid w:val="0006558A"/>
    <w:rsid w:val="00065777"/>
    <w:rsid w:val="00065824"/>
    <w:rsid w:val="000658A7"/>
    <w:rsid w:val="00065A92"/>
    <w:rsid w:val="00065D88"/>
    <w:rsid w:val="00065DAA"/>
    <w:rsid w:val="00065DC8"/>
    <w:rsid w:val="00065E35"/>
    <w:rsid w:val="00066236"/>
    <w:rsid w:val="000662D9"/>
    <w:rsid w:val="00066B73"/>
    <w:rsid w:val="00066BC8"/>
    <w:rsid w:val="00066CCB"/>
    <w:rsid w:val="00066D5C"/>
    <w:rsid w:val="00067068"/>
    <w:rsid w:val="00067144"/>
    <w:rsid w:val="0006726B"/>
    <w:rsid w:val="0006757B"/>
    <w:rsid w:val="0007027C"/>
    <w:rsid w:val="000709DA"/>
    <w:rsid w:val="00070AB7"/>
    <w:rsid w:val="00070BA8"/>
    <w:rsid w:val="000715FD"/>
    <w:rsid w:val="0007179D"/>
    <w:rsid w:val="00071829"/>
    <w:rsid w:val="000719D5"/>
    <w:rsid w:val="00071D76"/>
    <w:rsid w:val="00072030"/>
    <w:rsid w:val="00072146"/>
    <w:rsid w:val="00072547"/>
    <w:rsid w:val="0007261E"/>
    <w:rsid w:val="0007287D"/>
    <w:rsid w:val="00072AF7"/>
    <w:rsid w:val="00072B26"/>
    <w:rsid w:val="00072BE8"/>
    <w:rsid w:val="00072EC1"/>
    <w:rsid w:val="00072F32"/>
    <w:rsid w:val="00072F33"/>
    <w:rsid w:val="00073605"/>
    <w:rsid w:val="00073DE8"/>
    <w:rsid w:val="00074144"/>
    <w:rsid w:val="0007438D"/>
    <w:rsid w:val="00074A6A"/>
    <w:rsid w:val="00074B3A"/>
    <w:rsid w:val="00074B79"/>
    <w:rsid w:val="0007513E"/>
    <w:rsid w:val="0007528F"/>
    <w:rsid w:val="000757F6"/>
    <w:rsid w:val="000758D7"/>
    <w:rsid w:val="000759A1"/>
    <w:rsid w:val="00075A6C"/>
    <w:rsid w:val="00076059"/>
    <w:rsid w:val="0007623C"/>
    <w:rsid w:val="00076444"/>
    <w:rsid w:val="0007647A"/>
    <w:rsid w:val="000767D1"/>
    <w:rsid w:val="00076899"/>
    <w:rsid w:val="000770CB"/>
    <w:rsid w:val="0007737B"/>
    <w:rsid w:val="00077469"/>
    <w:rsid w:val="0007766E"/>
    <w:rsid w:val="000777D2"/>
    <w:rsid w:val="00077866"/>
    <w:rsid w:val="00077AE4"/>
    <w:rsid w:val="00077EB8"/>
    <w:rsid w:val="0008026B"/>
    <w:rsid w:val="00080377"/>
    <w:rsid w:val="00080DDB"/>
    <w:rsid w:val="00081042"/>
    <w:rsid w:val="0008148C"/>
    <w:rsid w:val="00081CFA"/>
    <w:rsid w:val="00081E60"/>
    <w:rsid w:val="00081FD8"/>
    <w:rsid w:val="0008225E"/>
    <w:rsid w:val="00082F49"/>
    <w:rsid w:val="0008312D"/>
    <w:rsid w:val="00083562"/>
    <w:rsid w:val="00083BDE"/>
    <w:rsid w:val="00083C53"/>
    <w:rsid w:val="0008400C"/>
    <w:rsid w:val="0008405E"/>
    <w:rsid w:val="00084131"/>
    <w:rsid w:val="0008422E"/>
    <w:rsid w:val="000847B7"/>
    <w:rsid w:val="00084B62"/>
    <w:rsid w:val="00084BA0"/>
    <w:rsid w:val="00084FE8"/>
    <w:rsid w:val="00085573"/>
    <w:rsid w:val="0008566B"/>
    <w:rsid w:val="00085757"/>
    <w:rsid w:val="000859F3"/>
    <w:rsid w:val="00085B19"/>
    <w:rsid w:val="000866AA"/>
    <w:rsid w:val="000866B5"/>
    <w:rsid w:val="00086EFA"/>
    <w:rsid w:val="00087478"/>
    <w:rsid w:val="00087494"/>
    <w:rsid w:val="00087731"/>
    <w:rsid w:val="0009015E"/>
    <w:rsid w:val="00090390"/>
    <w:rsid w:val="00090690"/>
    <w:rsid w:val="000907C2"/>
    <w:rsid w:val="00090931"/>
    <w:rsid w:val="00090B25"/>
    <w:rsid w:val="00090B8D"/>
    <w:rsid w:val="00090EF8"/>
    <w:rsid w:val="00091077"/>
    <w:rsid w:val="000917E7"/>
    <w:rsid w:val="00091A8A"/>
    <w:rsid w:val="00091F83"/>
    <w:rsid w:val="00092025"/>
    <w:rsid w:val="00092521"/>
    <w:rsid w:val="000925EA"/>
    <w:rsid w:val="00092657"/>
    <w:rsid w:val="00092704"/>
    <w:rsid w:val="00092A84"/>
    <w:rsid w:val="00093073"/>
    <w:rsid w:val="000930A7"/>
    <w:rsid w:val="0009365C"/>
    <w:rsid w:val="0009392D"/>
    <w:rsid w:val="00093CE4"/>
    <w:rsid w:val="00093E47"/>
    <w:rsid w:val="00093EAB"/>
    <w:rsid w:val="00094007"/>
    <w:rsid w:val="000941CD"/>
    <w:rsid w:val="0009443F"/>
    <w:rsid w:val="00094CE6"/>
    <w:rsid w:val="00094DE5"/>
    <w:rsid w:val="00094FE3"/>
    <w:rsid w:val="0009503B"/>
    <w:rsid w:val="0009515B"/>
    <w:rsid w:val="00095733"/>
    <w:rsid w:val="00095875"/>
    <w:rsid w:val="000958C6"/>
    <w:rsid w:val="00095B73"/>
    <w:rsid w:val="00095BF4"/>
    <w:rsid w:val="00095CB8"/>
    <w:rsid w:val="00095D3E"/>
    <w:rsid w:val="00095F2C"/>
    <w:rsid w:val="000961A8"/>
    <w:rsid w:val="00096229"/>
    <w:rsid w:val="000963A5"/>
    <w:rsid w:val="00096483"/>
    <w:rsid w:val="000964C0"/>
    <w:rsid w:val="00096958"/>
    <w:rsid w:val="0009751D"/>
    <w:rsid w:val="000977CD"/>
    <w:rsid w:val="000978AF"/>
    <w:rsid w:val="000978B5"/>
    <w:rsid w:val="00097B10"/>
    <w:rsid w:val="000A0035"/>
    <w:rsid w:val="000A0194"/>
    <w:rsid w:val="000A0A8E"/>
    <w:rsid w:val="000A0BE2"/>
    <w:rsid w:val="000A0EAA"/>
    <w:rsid w:val="000A186F"/>
    <w:rsid w:val="000A19D3"/>
    <w:rsid w:val="000A1B7B"/>
    <w:rsid w:val="000A274C"/>
    <w:rsid w:val="000A2968"/>
    <w:rsid w:val="000A30C5"/>
    <w:rsid w:val="000A3398"/>
    <w:rsid w:val="000A3544"/>
    <w:rsid w:val="000A35E1"/>
    <w:rsid w:val="000A38D5"/>
    <w:rsid w:val="000A3CB4"/>
    <w:rsid w:val="000A3FF5"/>
    <w:rsid w:val="000A41E0"/>
    <w:rsid w:val="000A427B"/>
    <w:rsid w:val="000A49EB"/>
    <w:rsid w:val="000A4B4E"/>
    <w:rsid w:val="000A4F55"/>
    <w:rsid w:val="000A5373"/>
    <w:rsid w:val="000A5F26"/>
    <w:rsid w:val="000A6144"/>
    <w:rsid w:val="000A6628"/>
    <w:rsid w:val="000A6889"/>
    <w:rsid w:val="000A6B61"/>
    <w:rsid w:val="000A7125"/>
    <w:rsid w:val="000A71B7"/>
    <w:rsid w:val="000A72FB"/>
    <w:rsid w:val="000A736E"/>
    <w:rsid w:val="000A73FC"/>
    <w:rsid w:val="000A7664"/>
    <w:rsid w:val="000A7801"/>
    <w:rsid w:val="000A7CC4"/>
    <w:rsid w:val="000B017D"/>
    <w:rsid w:val="000B02E0"/>
    <w:rsid w:val="000B040D"/>
    <w:rsid w:val="000B05CD"/>
    <w:rsid w:val="000B0AA6"/>
    <w:rsid w:val="000B0AE9"/>
    <w:rsid w:val="000B0C43"/>
    <w:rsid w:val="000B0D9C"/>
    <w:rsid w:val="000B123C"/>
    <w:rsid w:val="000B1532"/>
    <w:rsid w:val="000B1891"/>
    <w:rsid w:val="000B1959"/>
    <w:rsid w:val="000B1978"/>
    <w:rsid w:val="000B22B1"/>
    <w:rsid w:val="000B24E4"/>
    <w:rsid w:val="000B24FC"/>
    <w:rsid w:val="000B2816"/>
    <w:rsid w:val="000B3061"/>
    <w:rsid w:val="000B3320"/>
    <w:rsid w:val="000B34E2"/>
    <w:rsid w:val="000B3626"/>
    <w:rsid w:val="000B383E"/>
    <w:rsid w:val="000B4191"/>
    <w:rsid w:val="000B41DE"/>
    <w:rsid w:val="000B47C7"/>
    <w:rsid w:val="000B4A54"/>
    <w:rsid w:val="000B4E18"/>
    <w:rsid w:val="000B52D7"/>
    <w:rsid w:val="000B536C"/>
    <w:rsid w:val="000B54C5"/>
    <w:rsid w:val="000B5598"/>
    <w:rsid w:val="000B5734"/>
    <w:rsid w:val="000B59A5"/>
    <w:rsid w:val="000B5AAB"/>
    <w:rsid w:val="000B5BB7"/>
    <w:rsid w:val="000B632B"/>
    <w:rsid w:val="000B6D01"/>
    <w:rsid w:val="000B7665"/>
    <w:rsid w:val="000B76DF"/>
    <w:rsid w:val="000B7A85"/>
    <w:rsid w:val="000B7F81"/>
    <w:rsid w:val="000C001E"/>
    <w:rsid w:val="000C05E5"/>
    <w:rsid w:val="000C06DE"/>
    <w:rsid w:val="000C0CA4"/>
    <w:rsid w:val="000C0CE4"/>
    <w:rsid w:val="000C0D67"/>
    <w:rsid w:val="000C1671"/>
    <w:rsid w:val="000C1698"/>
    <w:rsid w:val="000C1A7D"/>
    <w:rsid w:val="000C1FA4"/>
    <w:rsid w:val="000C21DA"/>
    <w:rsid w:val="000C23A4"/>
    <w:rsid w:val="000C2490"/>
    <w:rsid w:val="000C26B7"/>
    <w:rsid w:val="000C280A"/>
    <w:rsid w:val="000C375D"/>
    <w:rsid w:val="000C3830"/>
    <w:rsid w:val="000C38A9"/>
    <w:rsid w:val="000C390B"/>
    <w:rsid w:val="000C3ED5"/>
    <w:rsid w:val="000C40AB"/>
    <w:rsid w:val="000C4198"/>
    <w:rsid w:val="000C43BF"/>
    <w:rsid w:val="000C48C4"/>
    <w:rsid w:val="000C498D"/>
    <w:rsid w:val="000C4A15"/>
    <w:rsid w:val="000C4C73"/>
    <w:rsid w:val="000C4E20"/>
    <w:rsid w:val="000C5527"/>
    <w:rsid w:val="000C5620"/>
    <w:rsid w:val="000C5B06"/>
    <w:rsid w:val="000C5C51"/>
    <w:rsid w:val="000C5CAB"/>
    <w:rsid w:val="000C5F50"/>
    <w:rsid w:val="000C6579"/>
    <w:rsid w:val="000C65E4"/>
    <w:rsid w:val="000C66FC"/>
    <w:rsid w:val="000C6931"/>
    <w:rsid w:val="000C6FD1"/>
    <w:rsid w:val="000C7092"/>
    <w:rsid w:val="000C73C7"/>
    <w:rsid w:val="000C78E6"/>
    <w:rsid w:val="000C7A3C"/>
    <w:rsid w:val="000D0134"/>
    <w:rsid w:val="000D043A"/>
    <w:rsid w:val="000D0DC1"/>
    <w:rsid w:val="000D13E8"/>
    <w:rsid w:val="000D1742"/>
    <w:rsid w:val="000D1FDC"/>
    <w:rsid w:val="000D21BF"/>
    <w:rsid w:val="000D220A"/>
    <w:rsid w:val="000D2960"/>
    <w:rsid w:val="000D3071"/>
    <w:rsid w:val="000D311F"/>
    <w:rsid w:val="000D3124"/>
    <w:rsid w:val="000D368E"/>
    <w:rsid w:val="000D3A10"/>
    <w:rsid w:val="000D3F75"/>
    <w:rsid w:val="000D436E"/>
    <w:rsid w:val="000D43C6"/>
    <w:rsid w:val="000D4C10"/>
    <w:rsid w:val="000D4FE3"/>
    <w:rsid w:val="000D4FF4"/>
    <w:rsid w:val="000D52E5"/>
    <w:rsid w:val="000D5715"/>
    <w:rsid w:val="000D57A7"/>
    <w:rsid w:val="000D5AC8"/>
    <w:rsid w:val="000D5DA7"/>
    <w:rsid w:val="000D6154"/>
    <w:rsid w:val="000D66F8"/>
    <w:rsid w:val="000D6A29"/>
    <w:rsid w:val="000D6BA8"/>
    <w:rsid w:val="000D6CBE"/>
    <w:rsid w:val="000D6E23"/>
    <w:rsid w:val="000D74E1"/>
    <w:rsid w:val="000D76FD"/>
    <w:rsid w:val="000D780E"/>
    <w:rsid w:val="000D7876"/>
    <w:rsid w:val="000D7A01"/>
    <w:rsid w:val="000D7A9B"/>
    <w:rsid w:val="000D7D45"/>
    <w:rsid w:val="000E044D"/>
    <w:rsid w:val="000E04E5"/>
    <w:rsid w:val="000E0513"/>
    <w:rsid w:val="000E0EC2"/>
    <w:rsid w:val="000E106A"/>
    <w:rsid w:val="000E131C"/>
    <w:rsid w:val="000E135D"/>
    <w:rsid w:val="000E1399"/>
    <w:rsid w:val="000E1979"/>
    <w:rsid w:val="000E1AB7"/>
    <w:rsid w:val="000E1B4D"/>
    <w:rsid w:val="000E2BB7"/>
    <w:rsid w:val="000E2FFC"/>
    <w:rsid w:val="000E342F"/>
    <w:rsid w:val="000E34E6"/>
    <w:rsid w:val="000E3896"/>
    <w:rsid w:val="000E3D0A"/>
    <w:rsid w:val="000E3E30"/>
    <w:rsid w:val="000E4623"/>
    <w:rsid w:val="000E4708"/>
    <w:rsid w:val="000E49F9"/>
    <w:rsid w:val="000E50C3"/>
    <w:rsid w:val="000E53E3"/>
    <w:rsid w:val="000E5DBE"/>
    <w:rsid w:val="000E60DD"/>
    <w:rsid w:val="000E68A0"/>
    <w:rsid w:val="000E6DB4"/>
    <w:rsid w:val="000E6EED"/>
    <w:rsid w:val="000E6FF4"/>
    <w:rsid w:val="000E712F"/>
    <w:rsid w:val="000E7376"/>
    <w:rsid w:val="000E74C6"/>
    <w:rsid w:val="000E77C6"/>
    <w:rsid w:val="000E7BB3"/>
    <w:rsid w:val="000E7BF8"/>
    <w:rsid w:val="000E7C2A"/>
    <w:rsid w:val="000F015C"/>
    <w:rsid w:val="000F0182"/>
    <w:rsid w:val="000F02F1"/>
    <w:rsid w:val="000F08FD"/>
    <w:rsid w:val="000F0D1E"/>
    <w:rsid w:val="000F0D4A"/>
    <w:rsid w:val="000F0DAE"/>
    <w:rsid w:val="000F0DFB"/>
    <w:rsid w:val="000F0F2D"/>
    <w:rsid w:val="000F1539"/>
    <w:rsid w:val="000F169E"/>
    <w:rsid w:val="000F17E0"/>
    <w:rsid w:val="000F1C4E"/>
    <w:rsid w:val="000F1FDE"/>
    <w:rsid w:val="000F20BD"/>
    <w:rsid w:val="000F2381"/>
    <w:rsid w:val="000F247C"/>
    <w:rsid w:val="000F290F"/>
    <w:rsid w:val="000F2911"/>
    <w:rsid w:val="000F2B1E"/>
    <w:rsid w:val="000F2CD9"/>
    <w:rsid w:val="000F3102"/>
    <w:rsid w:val="000F382D"/>
    <w:rsid w:val="000F392D"/>
    <w:rsid w:val="000F3AC7"/>
    <w:rsid w:val="000F4278"/>
    <w:rsid w:val="000F43EC"/>
    <w:rsid w:val="000F44A6"/>
    <w:rsid w:val="000F4622"/>
    <w:rsid w:val="000F49FF"/>
    <w:rsid w:val="000F4A67"/>
    <w:rsid w:val="000F507E"/>
    <w:rsid w:val="000F52C9"/>
    <w:rsid w:val="000F5313"/>
    <w:rsid w:val="000F54B4"/>
    <w:rsid w:val="000F55FB"/>
    <w:rsid w:val="000F566F"/>
    <w:rsid w:val="000F57C1"/>
    <w:rsid w:val="000F58CF"/>
    <w:rsid w:val="000F643E"/>
    <w:rsid w:val="000F6996"/>
    <w:rsid w:val="000F69E0"/>
    <w:rsid w:val="000F6B2A"/>
    <w:rsid w:val="000F6B58"/>
    <w:rsid w:val="000F6E9C"/>
    <w:rsid w:val="000F70B6"/>
    <w:rsid w:val="000F711F"/>
    <w:rsid w:val="000F74F2"/>
    <w:rsid w:val="000F7581"/>
    <w:rsid w:val="000F76D1"/>
    <w:rsid w:val="000F776B"/>
    <w:rsid w:val="000F7E86"/>
    <w:rsid w:val="001003EA"/>
    <w:rsid w:val="001006F0"/>
    <w:rsid w:val="00100955"/>
    <w:rsid w:val="00101109"/>
    <w:rsid w:val="001015E5"/>
    <w:rsid w:val="0010175D"/>
    <w:rsid w:val="00102126"/>
    <w:rsid w:val="00102181"/>
    <w:rsid w:val="0010218F"/>
    <w:rsid w:val="0010240B"/>
    <w:rsid w:val="00102668"/>
    <w:rsid w:val="00102E8C"/>
    <w:rsid w:val="001030BF"/>
    <w:rsid w:val="00103251"/>
    <w:rsid w:val="00103431"/>
    <w:rsid w:val="00103594"/>
    <w:rsid w:val="001035BD"/>
    <w:rsid w:val="00103635"/>
    <w:rsid w:val="00104066"/>
    <w:rsid w:val="001041D8"/>
    <w:rsid w:val="001043C1"/>
    <w:rsid w:val="001044C5"/>
    <w:rsid w:val="001046C5"/>
    <w:rsid w:val="00104F15"/>
    <w:rsid w:val="00104F22"/>
    <w:rsid w:val="00105053"/>
    <w:rsid w:val="00105097"/>
    <w:rsid w:val="00105112"/>
    <w:rsid w:val="00105410"/>
    <w:rsid w:val="00105707"/>
    <w:rsid w:val="00105BE3"/>
    <w:rsid w:val="00105C8F"/>
    <w:rsid w:val="00105F6B"/>
    <w:rsid w:val="00105FA8"/>
    <w:rsid w:val="00106105"/>
    <w:rsid w:val="001062BD"/>
    <w:rsid w:val="001064A8"/>
    <w:rsid w:val="00106C16"/>
    <w:rsid w:val="00106DD2"/>
    <w:rsid w:val="00106FD7"/>
    <w:rsid w:val="0010721D"/>
    <w:rsid w:val="001072F9"/>
    <w:rsid w:val="00107524"/>
    <w:rsid w:val="0010780C"/>
    <w:rsid w:val="00107AAE"/>
    <w:rsid w:val="00107B94"/>
    <w:rsid w:val="00107D62"/>
    <w:rsid w:val="00107DEF"/>
    <w:rsid w:val="0011029F"/>
    <w:rsid w:val="00110345"/>
    <w:rsid w:val="001103A0"/>
    <w:rsid w:val="00110439"/>
    <w:rsid w:val="001104D5"/>
    <w:rsid w:val="0011073C"/>
    <w:rsid w:val="001107F9"/>
    <w:rsid w:val="00110B61"/>
    <w:rsid w:val="00111312"/>
    <w:rsid w:val="001113E6"/>
    <w:rsid w:val="00111950"/>
    <w:rsid w:val="00111BED"/>
    <w:rsid w:val="00111C63"/>
    <w:rsid w:val="00111D3F"/>
    <w:rsid w:val="00111EA1"/>
    <w:rsid w:val="00111FB0"/>
    <w:rsid w:val="00112277"/>
    <w:rsid w:val="00112ADE"/>
    <w:rsid w:val="00112E02"/>
    <w:rsid w:val="00112EC4"/>
    <w:rsid w:val="00112FF3"/>
    <w:rsid w:val="00113303"/>
    <w:rsid w:val="00113333"/>
    <w:rsid w:val="001137CF"/>
    <w:rsid w:val="00113CDC"/>
    <w:rsid w:val="00113E3C"/>
    <w:rsid w:val="00113E81"/>
    <w:rsid w:val="00113F37"/>
    <w:rsid w:val="00114075"/>
    <w:rsid w:val="00114217"/>
    <w:rsid w:val="00114555"/>
    <w:rsid w:val="001149BA"/>
    <w:rsid w:val="00114D98"/>
    <w:rsid w:val="00114F34"/>
    <w:rsid w:val="00114FD5"/>
    <w:rsid w:val="00115138"/>
    <w:rsid w:val="0011524D"/>
    <w:rsid w:val="001155BE"/>
    <w:rsid w:val="00115A17"/>
    <w:rsid w:val="00115B1A"/>
    <w:rsid w:val="00115CD9"/>
    <w:rsid w:val="00115FAC"/>
    <w:rsid w:val="00116234"/>
    <w:rsid w:val="00116245"/>
    <w:rsid w:val="0011662E"/>
    <w:rsid w:val="001168B2"/>
    <w:rsid w:val="00116CF0"/>
    <w:rsid w:val="001172CD"/>
    <w:rsid w:val="001172ED"/>
    <w:rsid w:val="00117348"/>
    <w:rsid w:val="00117B5E"/>
    <w:rsid w:val="00117CFB"/>
    <w:rsid w:val="00117F72"/>
    <w:rsid w:val="001203B3"/>
    <w:rsid w:val="001204C0"/>
    <w:rsid w:val="00120537"/>
    <w:rsid w:val="00120585"/>
    <w:rsid w:val="001207DC"/>
    <w:rsid w:val="00120AF6"/>
    <w:rsid w:val="00120D12"/>
    <w:rsid w:val="001216FC"/>
    <w:rsid w:val="0012171D"/>
    <w:rsid w:val="001219D1"/>
    <w:rsid w:val="00121D28"/>
    <w:rsid w:val="0012223E"/>
    <w:rsid w:val="0012261F"/>
    <w:rsid w:val="00122A48"/>
    <w:rsid w:val="00122C73"/>
    <w:rsid w:val="00122CEC"/>
    <w:rsid w:val="00123031"/>
    <w:rsid w:val="001230C9"/>
    <w:rsid w:val="0012330C"/>
    <w:rsid w:val="00123D00"/>
    <w:rsid w:val="00123D49"/>
    <w:rsid w:val="001241EC"/>
    <w:rsid w:val="00124752"/>
    <w:rsid w:val="00124753"/>
    <w:rsid w:val="0012513A"/>
    <w:rsid w:val="00125168"/>
    <w:rsid w:val="00125E85"/>
    <w:rsid w:val="00125EEE"/>
    <w:rsid w:val="001266E4"/>
    <w:rsid w:val="001268EA"/>
    <w:rsid w:val="001268EF"/>
    <w:rsid w:val="00127688"/>
    <w:rsid w:val="00127949"/>
    <w:rsid w:val="00127BCC"/>
    <w:rsid w:val="00127C6D"/>
    <w:rsid w:val="00127D94"/>
    <w:rsid w:val="00127E24"/>
    <w:rsid w:val="00130157"/>
    <w:rsid w:val="0013018D"/>
    <w:rsid w:val="00130299"/>
    <w:rsid w:val="00130ACE"/>
    <w:rsid w:val="00130C4E"/>
    <w:rsid w:val="00130C89"/>
    <w:rsid w:val="00131161"/>
    <w:rsid w:val="001317AA"/>
    <w:rsid w:val="00131DAA"/>
    <w:rsid w:val="00131DDF"/>
    <w:rsid w:val="00131E79"/>
    <w:rsid w:val="001321DD"/>
    <w:rsid w:val="0013286A"/>
    <w:rsid w:val="001329B6"/>
    <w:rsid w:val="00132E49"/>
    <w:rsid w:val="001336CB"/>
    <w:rsid w:val="001336EF"/>
    <w:rsid w:val="0013385D"/>
    <w:rsid w:val="00133982"/>
    <w:rsid w:val="001339CE"/>
    <w:rsid w:val="00133BDF"/>
    <w:rsid w:val="001342DC"/>
    <w:rsid w:val="00134349"/>
    <w:rsid w:val="001344A9"/>
    <w:rsid w:val="00134A57"/>
    <w:rsid w:val="00134CFA"/>
    <w:rsid w:val="00134D5E"/>
    <w:rsid w:val="00134F25"/>
    <w:rsid w:val="00135058"/>
    <w:rsid w:val="00135122"/>
    <w:rsid w:val="0013522A"/>
    <w:rsid w:val="00135B1E"/>
    <w:rsid w:val="00135F11"/>
    <w:rsid w:val="00136CB6"/>
    <w:rsid w:val="0013700B"/>
    <w:rsid w:val="001371FE"/>
    <w:rsid w:val="00137449"/>
    <w:rsid w:val="00137F59"/>
    <w:rsid w:val="00140205"/>
    <w:rsid w:val="001402BF"/>
    <w:rsid w:val="0014034D"/>
    <w:rsid w:val="0014061C"/>
    <w:rsid w:val="001407D1"/>
    <w:rsid w:val="00140DC8"/>
    <w:rsid w:val="00141419"/>
    <w:rsid w:val="00141665"/>
    <w:rsid w:val="00141694"/>
    <w:rsid w:val="001417EA"/>
    <w:rsid w:val="00141953"/>
    <w:rsid w:val="00141961"/>
    <w:rsid w:val="00141D37"/>
    <w:rsid w:val="0014210F"/>
    <w:rsid w:val="001422B4"/>
    <w:rsid w:val="001424C7"/>
    <w:rsid w:val="00142D70"/>
    <w:rsid w:val="00143299"/>
    <w:rsid w:val="0014335D"/>
    <w:rsid w:val="001433AA"/>
    <w:rsid w:val="0014359D"/>
    <w:rsid w:val="001435A1"/>
    <w:rsid w:val="00143718"/>
    <w:rsid w:val="00143B75"/>
    <w:rsid w:val="00143CAB"/>
    <w:rsid w:val="001441AC"/>
    <w:rsid w:val="00144CFE"/>
    <w:rsid w:val="00145165"/>
    <w:rsid w:val="001451E4"/>
    <w:rsid w:val="001459F3"/>
    <w:rsid w:val="00145B30"/>
    <w:rsid w:val="00145C76"/>
    <w:rsid w:val="00145D19"/>
    <w:rsid w:val="00145EA7"/>
    <w:rsid w:val="00145FED"/>
    <w:rsid w:val="0014600D"/>
    <w:rsid w:val="001461D3"/>
    <w:rsid w:val="001462BB"/>
    <w:rsid w:val="00146577"/>
    <w:rsid w:val="0014678E"/>
    <w:rsid w:val="00146881"/>
    <w:rsid w:val="00146AD8"/>
    <w:rsid w:val="00146EAB"/>
    <w:rsid w:val="00146F7C"/>
    <w:rsid w:val="001476ED"/>
    <w:rsid w:val="001479F0"/>
    <w:rsid w:val="00147C05"/>
    <w:rsid w:val="00147E40"/>
    <w:rsid w:val="00150245"/>
    <w:rsid w:val="001506CB"/>
    <w:rsid w:val="001509CF"/>
    <w:rsid w:val="00150C00"/>
    <w:rsid w:val="00150FB7"/>
    <w:rsid w:val="001512BD"/>
    <w:rsid w:val="001513C3"/>
    <w:rsid w:val="0015165A"/>
    <w:rsid w:val="001517F3"/>
    <w:rsid w:val="001519E3"/>
    <w:rsid w:val="00151C4A"/>
    <w:rsid w:val="00151F3A"/>
    <w:rsid w:val="00152088"/>
    <w:rsid w:val="00152127"/>
    <w:rsid w:val="0015235D"/>
    <w:rsid w:val="001525B5"/>
    <w:rsid w:val="00152BFB"/>
    <w:rsid w:val="001531C7"/>
    <w:rsid w:val="00153C52"/>
    <w:rsid w:val="00154509"/>
    <w:rsid w:val="0015464C"/>
    <w:rsid w:val="00154824"/>
    <w:rsid w:val="0015496F"/>
    <w:rsid w:val="001550CC"/>
    <w:rsid w:val="0015542D"/>
    <w:rsid w:val="001556F6"/>
    <w:rsid w:val="0015587B"/>
    <w:rsid w:val="0015592E"/>
    <w:rsid w:val="001559F0"/>
    <w:rsid w:val="00155B2D"/>
    <w:rsid w:val="00156843"/>
    <w:rsid w:val="00156A48"/>
    <w:rsid w:val="00156D84"/>
    <w:rsid w:val="00156E4D"/>
    <w:rsid w:val="00156ED5"/>
    <w:rsid w:val="00156F25"/>
    <w:rsid w:val="00156FD0"/>
    <w:rsid w:val="0015714C"/>
    <w:rsid w:val="0015746D"/>
    <w:rsid w:val="0015776E"/>
    <w:rsid w:val="00157983"/>
    <w:rsid w:val="00157FBC"/>
    <w:rsid w:val="00157FBE"/>
    <w:rsid w:val="00160579"/>
    <w:rsid w:val="00160693"/>
    <w:rsid w:val="00160BC2"/>
    <w:rsid w:val="00161313"/>
    <w:rsid w:val="00161445"/>
    <w:rsid w:val="0016165D"/>
    <w:rsid w:val="00161BCB"/>
    <w:rsid w:val="00161C78"/>
    <w:rsid w:val="00161EC2"/>
    <w:rsid w:val="00162631"/>
    <w:rsid w:val="00163116"/>
    <w:rsid w:val="00163339"/>
    <w:rsid w:val="001636B1"/>
    <w:rsid w:val="00163C91"/>
    <w:rsid w:val="00163DF5"/>
    <w:rsid w:val="00163EE5"/>
    <w:rsid w:val="001643E3"/>
    <w:rsid w:val="0016457E"/>
    <w:rsid w:val="00164816"/>
    <w:rsid w:val="001648F2"/>
    <w:rsid w:val="00164B55"/>
    <w:rsid w:val="00164C5F"/>
    <w:rsid w:val="00164EA5"/>
    <w:rsid w:val="00165058"/>
    <w:rsid w:val="001650DE"/>
    <w:rsid w:val="00165251"/>
    <w:rsid w:val="00165700"/>
    <w:rsid w:val="00165A2F"/>
    <w:rsid w:val="00165D59"/>
    <w:rsid w:val="00165F39"/>
    <w:rsid w:val="00166503"/>
    <w:rsid w:val="00166920"/>
    <w:rsid w:val="00166BB7"/>
    <w:rsid w:val="00166FA2"/>
    <w:rsid w:val="00167DCF"/>
    <w:rsid w:val="00167E6A"/>
    <w:rsid w:val="00167FB4"/>
    <w:rsid w:val="00170015"/>
    <w:rsid w:val="001705CA"/>
    <w:rsid w:val="00170AD2"/>
    <w:rsid w:val="00170EF6"/>
    <w:rsid w:val="00171556"/>
    <w:rsid w:val="001718DD"/>
    <w:rsid w:val="00171C27"/>
    <w:rsid w:val="00171D84"/>
    <w:rsid w:val="00171FE5"/>
    <w:rsid w:val="001725C5"/>
    <w:rsid w:val="00172832"/>
    <w:rsid w:val="00172A25"/>
    <w:rsid w:val="00172A4B"/>
    <w:rsid w:val="00173119"/>
    <w:rsid w:val="001733EF"/>
    <w:rsid w:val="001734D1"/>
    <w:rsid w:val="0017353A"/>
    <w:rsid w:val="0017365A"/>
    <w:rsid w:val="00173A8A"/>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C63"/>
    <w:rsid w:val="0017738C"/>
    <w:rsid w:val="00177BDF"/>
    <w:rsid w:val="00177DC4"/>
    <w:rsid w:val="00177E55"/>
    <w:rsid w:val="00180124"/>
    <w:rsid w:val="001801C1"/>
    <w:rsid w:val="001801F7"/>
    <w:rsid w:val="00180202"/>
    <w:rsid w:val="001806AB"/>
    <w:rsid w:val="00180703"/>
    <w:rsid w:val="00180B8E"/>
    <w:rsid w:val="00180D09"/>
    <w:rsid w:val="001814B4"/>
    <w:rsid w:val="001816E8"/>
    <w:rsid w:val="00182F76"/>
    <w:rsid w:val="001830D4"/>
    <w:rsid w:val="001834BA"/>
    <w:rsid w:val="00183771"/>
    <w:rsid w:val="00183B23"/>
    <w:rsid w:val="00183DC4"/>
    <w:rsid w:val="00184603"/>
    <w:rsid w:val="001847FF"/>
    <w:rsid w:val="00184804"/>
    <w:rsid w:val="00184A6A"/>
    <w:rsid w:val="0018516A"/>
    <w:rsid w:val="00185353"/>
    <w:rsid w:val="00185619"/>
    <w:rsid w:val="001858F8"/>
    <w:rsid w:val="00185B6A"/>
    <w:rsid w:val="00185E5C"/>
    <w:rsid w:val="00186559"/>
    <w:rsid w:val="001866BA"/>
    <w:rsid w:val="001866BB"/>
    <w:rsid w:val="00186C6F"/>
    <w:rsid w:val="00186CE8"/>
    <w:rsid w:val="00186D8E"/>
    <w:rsid w:val="00186E99"/>
    <w:rsid w:val="00186F2D"/>
    <w:rsid w:val="00187054"/>
    <w:rsid w:val="001871CD"/>
    <w:rsid w:val="00187772"/>
    <w:rsid w:val="00187AB6"/>
    <w:rsid w:val="00187AD2"/>
    <w:rsid w:val="00187EDC"/>
    <w:rsid w:val="00187FB3"/>
    <w:rsid w:val="001900F0"/>
    <w:rsid w:val="001901B4"/>
    <w:rsid w:val="001901C2"/>
    <w:rsid w:val="0019049A"/>
    <w:rsid w:val="001907BE"/>
    <w:rsid w:val="00190868"/>
    <w:rsid w:val="00190A95"/>
    <w:rsid w:val="00190D45"/>
    <w:rsid w:val="00191054"/>
    <w:rsid w:val="0019105E"/>
    <w:rsid w:val="00191823"/>
    <w:rsid w:val="001921F9"/>
    <w:rsid w:val="00192BA8"/>
    <w:rsid w:val="00192CAE"/>
    <w:rsid w:val="00192ED1"/>
    <w:rsid w:val="00192FEE"/>
    <w:rsid w:val="0019338B"/>
    <w:rsid w:val="001937C1"/>
    <w:rsid w:val="00193D4D"/>
    <w:rsid w:val="00193DDB"/>
    <w:rsid w:val="00193E79"/>
    <w:rsid w:val="001940D6"/>
    <w:rsid w:val="001941FF"/>
    <w:rsid w:val="001944AC"/>
    <w:rsid w:val="001944B3"/>
    <w:rsid w:val="001948E4"/>
    <w:rsid w:val="00194BC4"/>
    <w:rsid w:val="00194EDD"/>
    <w:rsid w:val="00195273"/>
    <w:rsid w:val="001953CF"/>
    <w:rsid w:val="0019553D"/>
    <w:rsid w:val="00195576"/>
    <w:rsid w:val="001955C9"/>
    <w:rsid w:val="0019577E"/>
    <w:rsid w:val="00195B0E"/>
    <w:rsid w:val="00195F4E"/>
    <w:rsid w:val="00195F55"/>
    <w:rsid w:val="00196062"/>
    <w:rsid w:val="00196825"/>
    <w:rsid w:val="0019697B"/>
    <w:rsid w:val="00197359"/>
    <w:rsid w:val="00197645"/>
    <w:rsid w:val="00197E26"/>
    <w:rsid w:val="001A0C57"/>
    <w:rsid w:val="001A11A4"/>
    <w:rsid w:val="001A16B9"/>
    <w:rsid w:val="001A17A7"/>
    <w:rsid w:val="001A2282"/>
    <w:rsid w:val="001A231C"/>
    <w:rsid w:val="001A2596"/>
    <w:rsid w:val="001A2ABD"/>
    <w:rsid w:val="001A2B90"/>
    <w:rsid w:val="001A2E13"/>
    <w:rsid w:val="001A3458"/>
    <w:rsid w:val="001A370B"/>
    <w:rsid w:val="001A37EF"/>
    <w:rsid w:val="001A3D7A"/>
    <w:rsid w:val="001A3D7B"/>
    <w:rsid w:val="001A3E5A"/>
    <w:rsid w:val="001A3F80"/>
    <w:rsid w:val="001A41C1"/>
    <w:rsid w:val="001A4236"/>
    <w:rsid w:val="001A459F"/>
    <w:rsid w:val="001A4CEA"/>
    <w:rsid w:val="001A52F1"/>
    <w:rsid w:val="001A5586"/>
    <w:rsid w:val="001A5710"/>
    <w:rsid w:val="001A5871"/>
    <w:rsid w:val="001A5A86"/>
    <w:rsid w:val="001A5B7F"/>
    <w:rsid w:val="001A5D7B"/>
    <w:rsid w:val="001A6B45"/>
    <w:rsid w:val="001A6D64"/>
    <w:rsid w:val="001A6DE4"/>
    <w:rsid w:val="001A74E6"/>
    <w:rsid w:val="001A7620"/>
    <w:rsid w:val="001A76E0"/>
    <w:rsid w:val="001A76F7"/>
    <w:rsid w:val="001A7B2E"/>
    <w:rsid w:val="001A7BBB"/>
    <w:rsid w:val="001A7F90"/>
    <w:rsid w:val="001B07A1"/>
    <w:rsid w:val="001B0872"/>
    <w:rsid w:val="001B0BCD"/>
    <w:rsid w:val="001B13A9"/>
    <w:rsid w:val="001B1CA3"/>
    <w:rsid w:val="001B1DD7"/>
    <w:rsid w:val="001B2279"/>
    <w:rsid w:val="001B2339"/>
    <w:rsid w:val="001B252E"/>
    <w:rsid w:val="001B25D5"/>
    <w:rsid w:val="001B28A7"/>
    <w:rsid w:val="001B296C"/>
    <w:rsid w:val="001B296F"/>
    <w:rsid w:val="001B2A55"/>
    <w:rsid w:val="001B2BF2"/>
    <w:rsid w:val="001B32AA"/>
    <w:rsid w:val="001B32C6"/>
    <w:rsid w:val="001B35CA"/>
    <w:rsid w:val="001B37A2"/>
    <w:rsid w:val="001B37A5"/>
    <w:rsid w:val="001B3D6A"/>
    <w:rsid w:val="001B3F50"/>
    <w:rsid w:val="001B4033"/>
    <w:rsid w:val="001B409C"/>
    <w:rsid w:val="001B4610"/>
    <w:rsid w:val="001B4D5F"/>
    <w:rsid w:val="001B4E78"/>
    <w:rsid w:val="001B50CE"/>
    <w:rsid w:val="001B5118"/>
    <w:rsid w:val="001B562F"/>
    <w:rsid w:val="001B577A"/>
    <w:rsid w:val="001B5C28"/>
    <w:rsid w:val="001B5CB1"/>
    <w:rsid w:val="001B5D3D"/>
    <w:rsid w:val="001B615A"/>
    <w:rsid w:val="001B63E6"/>
    <w:rsid w:val="001B63FD"/>
    <w:rsid w:val="001B64E4"/>
    <w:rsid w:val="001B6AFB"/>
    <w:rsid w:val="001B6E3B"/>
    <w:rsid w:val="001B6FF3"/>
    <w:rsid w:val="001B70E6"/>
    <w:rsid w:val="001B748B"/>
    <w:rsid w:val="001B74EC"/>
    <w:rsid w:val="001B7863"/>
    <w:rsid w:val="001B79D3"/>
    <w:rsid w:val="001B7AE9"/>
    <w:rsid w:val="001C0094"/>
    <w:rsid w:val="001C06E7"/>
    <w:rsid w:val="001C0755"/>
    <w:rsid w:val="001C07F1"/>
    <w:rsid w:val="001C09CA"/>
    <w:rsid w:val="001C10AD"/>
    <w:rsid w:val="001C126E"/>
    <w:rsid w:val="001C1363"/>
    <w:rsid w:val="001C16AD"/>
    <w:rsid w:val="001C17F9"/>
    <w:rsid w:val="001C1974"/>
    <w:rsid w:val="001C1D26"/>
    <w:rsid w:val="001C1F6B"/>
    <w:rsid w:val="001C20D2"/>
    <w:rsid w:val="001C21CD"/>
    <w:rsid w:val="001C22E1"/>
    <w:rsid w:val="001C2507"/>
    <w:rsid w:val="001C2766"/>
    <w:rsid w:val="001C27A9"/>
    <w:rsid w:val="001C2DC7"/>
    <w:rsid w:val="001C3822"/>
    <w:rsid w:val="001C3DD7"/>
    <w:rsid w:val="001C4313"/>
    <w:rsid w:val="001C44D4"/>
    <w:rsid w:val="001C55F1"/>
    <w:rsid w:val="001C5EAD"/>
    <w:rsid w:val="001C6426"/>
    <w:rsid w:val="001C71EA"/>
    <w:rsid w:val="001C737F"/>
    <w:rsid w:val="001C73B2"/>
    <w:rsid w:val="001C73F5"/>
    <w:rsid w:val="001C76FD"/>
    <w:rsid w:val="001C7794"/>
    <w:rsid w:val="001C7838"/>
    <w:rsid w:val="001C7B06"/>
    <w:rsid w:val="001C7CC8"/>
    <w:rsid w:val="001C7F1C"/>
    <w:rsid w:val="001D00C3"/>
    <w:rsid w:val="001D0C29"/>
    <w:rsid w:val="001D11B7"/>
    <w:rsid w:val="001D144F"/>
    <w:rsid w:val="001D1DAF"/>
    <w:rsid w:val="001D1FBB"/>
    <w:rsid w:val="001D23F7"/>
    <w:rsid w:val="001D2F3E"/>
    <w:rsid w:val="001D2FB0"/>
    <w:rsid w:val="001D37E2"/>
    <w:rsid w:val="001D3B61"/>
    <w:rsid w:val="001D3E4C"/>
    <w:rsid w:val="001D3F27"/>
    <w:rsid w:val="001D3FD0"/>
    <w:rsid w:val="001D43D9"/>
    <w:rsid w:val="001D45C6"/>
    <w:rsid w:val="001D5199"/>
    <w:rsid w:val="001D5A4D"/>
    <w:rsid w:val="001D5E9C"/>
    <w:rsid w:val="001D616B"/>
    <w:rsid w:val="001D6294"/>
    <w:rsid w:val="001D6473"/>
    <w:rsid w:val="001D67F9"/>
    <w:rsid w:val="001D6A44"/>
    <w:rsid w:val="001D7103"/>
    <w:rsid w:val="001D7493"/>
    <w:rsid w:val="001D79DB"/>
    <w:rsid w:val="001D7AFF"/>
    <w:rsid w:val="001D7D1B"/>
    <w:rsid w:val="001E008C"/>
    <w:rsid w:val="001E00EF"/>
    <w:rsid w:val="001E016D"/>
    <w:rsid w:val="001E0573"/>
    <w:rsid w:val="001E0661"/>
    <w:rsid w:val="001E0672"/>
    <w:rsid w:val="001E0AAE"/>
    <w:rsid w:val="001E0C00"/>
    <w:rsid w:val="001E0D1F"/>
    <w:rsid w:val="001E0D3B"/>
    <w:rsid w:val="001E0D5E"/>
    <w:rsid w:val="001E0F63"/>
    <w:rsid w:val="001E1786"/>
    <w:rsid w:val="001E18EC"/>
    <w:rsid w:val="001E1906"/>
    <w:rsid w:val="001E1A79"/>
    <w:rsid w:val="001E1AB8"/>
    <w:rsid w:val="001E1B7D"/>
    <w:rsid w:val="001E1ED1"/>
    <w:rsid w:val="001E201A"/>
    <w:rsid w:val="001E266D"/>
    <w:rsid w:val="001E276F"/>
    <w:rsid w:val="001E2771"/>
    <w:rsid w:val="001E28C5"/>
    <w:rsid w:val="001E2B93"/>
    <w:rsid w:val="001E2D35"/>
    <w:rsid w:val="001E2DA1"/>
    <w:rsid w:val="001E2DE2"/>
    <w:rsid w:val="001E2E64"/>
    <w:rsid w:val="001E3293"/>
    <w:rsid w:val="001E335E"/>
    <w:rsid w:val="001E35C4"/>
    <w:rsid w:val="001E3893"/>
    <w:rsid w:val="001E3BD8"/>
    <w:rsid w:val="001E3EEA"/>
    <w:rsid w:val="001E40C4"/>
    <w:rsid w:val="001E41E3"/>
    <w:rsid w:val="001E4258"/>
    <w:rsid w:val="001E448B"/>
    <w:rsid w:val="001E4E24"/>
    <w:rsid w:val="001E4E8D"/>
    <w:rsid w:val="001E5253"/>
    <w:rsid w:val="001E53B2"/>
    <w:rsid w:val="001E544D"/>
    <w:rsid w:val="001E54F5"/>
    <w:rsid w:val="001E574B"/>
    <w:rsid w:val="001E5AF2"/>
    <w:rsid w:val="001E5B0A"/>
    <w:rsid w:val="001E5DF0"/>
    <w:rsid w:val="001E6241"/>
    <w:rsid w:val="001E62F8"/>
    <w:rsid w:val="001E6C2A"/>
    <w:rsid w:val="001E6E6F"/>
    <w:rsid w:val="001E7192"/>
    <w:rsid w:val="001E783F"/>
    <w:rsid w:val="001E7A12"/>
    <w:rsid w:val="001E7D7E"/>
    <w:rsid w:val="001E7FB7"/>
    <w:rsid w:val="001F001A"/>
    <w:rsid w:val="001F00F1"/>
    <w:rsid w:val="001F00F8"/>
    <w:rsid w:val="001F02E7"/>
    <w:rsid w:val="001F050B"/>
    <w:rsid w:val="001F063F"/>
    <w:rsid w:val="001F0805"/>
    <w:rsid w:val="001F0AA9"/>
    <w:rsid w:val="001F0DE5"/>
    <w:rsid w:val="001F1384"/>
    <w:rsid w:val="001F1442"/>
    <w:rsid w:val="001F178C"/>
    <w:rsid w:val="001F1B5E"/>
    <w:rsid w:val="001F2053"/>
    <w:rsid w:val="001F225D"/>
    <w:rsid w:val="001F27E7"/>
    <w:rsid w:val="001F2C09"/>
    <w:rsid w:val="001F2E13"/>
    <w:rsid w:val="001F30FA"/>
    <w:rsid w:val="001F3444"/>
    <w:rsid w:val="001F361D"/>
    <w:rsid w:val="001F36AE"/>
    <w:rsid w:val="001F382F"/>
    <w:rsid w:val="001F38B1"/>
    <w:rsid w:val="001F3C44"/>
    <w:rsid w:val="001F3C94"/>
    <w:rsid w:val="001F3E17"/>
    <w:rsid w:val="001F3E2E"/>
    <w:rsid w:val="001F4A53"/>
    <w:rsid w:val="001F4AE3"/>
    <w:rsid w:val="001F4BF9"/>
    <w:rsid w:val="001F4C4F"/>
    <w:rsid w:val="001F4F7C"/>
    <w:rsid w:val="001F501E"/>
    <w:rsid w:val="001F54AE"/>
    <w:rsid w:val="001F5538"/>
    <w:rsid w:val="001F5612"/>
    <w:rsid w:val="001F5D34"/>
    <w:rsid w:val="001F5E68"/>
    <w:rsid w:val="001F6024"/>
    <w:rsid w:val="001F6559"/>
    <w:rsid w:val="001F674D"/>
    <w:rsid w:val="001F6C4E"/>
    <w:rsid w:val="001F6D08"/>
    <w:rsid w:val="001F6EA4"/>
    <w:rsid w:val="001F705B"/>
    <w:rsid w:val="001F74F2"/>
    <w:rsid w:val="001F771B"/>
    <w:rsid w:val="001F774A"/>
    <w:rsid w:val="001F7C26"/>
    <w:rsid w:val="002000F1"/>
    <w:rsid w:val="0020014C"/>
    <w:rsid w:val="002004D8"/>
    <w:rsid w:val="002005EF"/>
    <w:rsid w:val="002008A2"/>
    <w:rsid w:val="00200C93"/>
    <w:rsid w:val="002011E3"/>
    <w:rsid w:val="0020144B"/>
    <w:rsid w:val="002017ED"/>
    <w:rsid w:val="002018B2"/>
    <w:rsid w:val="00201E16"/>
    <w:rsid w:val="00201EC7"/>
    <w:rsid w:val="002020F8"/>
    <w:rsid w:val="002022B2"/>
    <w:rsid w:val="002023D5"/>
    <w:rsid w:val="002027D1"/>
    <w:rsid w:val="00202885"/>
    <w:rsid w:val="002032EE"/>
    <w:rsid w:val="0020395F"/>
    <w:rsid w:val="00203A35"/>
    <w:rsid w:val="00203AA1"/>
    <w:rsid w:val="00203DCC"/>
    <w:rsid w:val="00203E86"/>
    <w:rsid w:val="00204512"/>
    <w:rsid w:val="002047EB"/>
    <w:rsid w:val="00204E0D"/>
    <w:rsid w:val="00205555"/>
    <w:rsid w:val="00205754"/>
    <w:rsid w:val="00205B5B"/>
    <w:rsid w:val="00205C3F"/>
    <w:rsid w:val="00206257"/>
    <w:rsid w:val="00206439"/>
    <w:rsid w:val="0020677F"/>
    <w:rsid w:val="0020683D"/>
    <w:rsid w:val="00206A49"/>
    <w:rsid w:val="00206F42"/>
    <w:rsid w:val="002072C4"/>
    <w:rsid w:val="00207592"/>
    <w:rsid w:val="002075C5"/>
    <w:rsid w:val="00207854"/>
    <w:rsid w:val="002101E0"/>
    <w:rsid w:val="00210922"/>
    <w:rsid w:val="00210DF4"/>
    <w:rsid w:val="00211266"/>
    <w:rsid w:val="00211392"/>
    <w:rsid w:val="00211AC8"/>
    <w:rsid w:val="00211C9A"/>
    <w:rsid w:val="00211DC9"/>
    <w:rsid w:val="002124E0"/>
    <w:rsid w:val="00212B6D"/>
    <w:rsid w:val="00212EDE"/>
    <w:rsid w:val="00213583"/>
    <w:rsid w:val="00213B51"/>
    <w:rsid w:val="00213DA1"/>
    <w:rsid w:val="002140E3"/>
    <w:rsid w:val="002142C1"/>
    <w:rsid w:val="00214AB0"/>
    <w:rsid w:val="00214D4A"/>
    <w:rsid w:val="00215198"/>
    <w:rsid w:val="0021587B"/>
    <w:rsid w:val="00215CE5"/>
    <w:rsid w:val="00215F53"/>
    <w:rsid w:val="00215FCE"/>
    <w:rsid w:val="002160D3"/>
    <w:rsid w:val="002160F2"/>
    <w:rsid w:val="00216503"/>
    <w:rsid w:val="00216715"/>
    <w:rsid w:val="002168BE"/>
    <w:rsid w:val="002168EA"/>
    <w:rsid w:val="00216DF4"/>
    <w:rsid w:val="00216E47"/>
    <w:rsid w:val="00216E50"/>
    <w:rsid w:val="002175E1"/>
    <w:rsid w:val="00217D5E"/>
    <w:rsid w:val="00217E3E"/>
    <w:rsid w:val="00217E90"/>
    <w:rsid w:val="0022007B"/>
    <w:rsid w:val="0022050E"/>
    <w:rsid w:val="002205BE"/>
    <w:rsid w:val="00220638"/>
    <w:rsid w:val="00220C18"/>
    <w:rsid w:val="00220E47"/>
    <w:rsid w:val="002212B2"/>
    <w:rsid w:val="00221331"/>
    <w:rsid w:val="00221F56"/>
    <w:rsid w:val="00221F61"/>
    <w:rsid w:val="00221FB6"/>
    <w:rsid w:val="0022201A"/>
    <w:rsid w:val="00222105"/>
    <w:rsid w:val="002221F7"/>
    <w:rsid w:val="0022289E"/>
    <w:rsid w:val="00222909"/>
    <w:rsid w:val="00223686"/>
    <w:rsid w:val="00223D41"/>
    <w:rsid w:val="00223D71"/>
    <w:rsid w:val="00224590"/>
    <w:rsid w:val="002245E2"/>
    <w:rsid w:val="0022521E"/>
    <w:rsid w:val="00225A4B"/>
    <w:rsid w:val="00225A98"/>
    <w:rsid w:val="00225E6D"/>
    <w:rsid w:val="00226145"/>
    <w:rsid w:val="0022620F"/>
    <w:rsid w:val="002262BD"/>
    <w:rsid w:val="002263DA"/>
    <w:rsid w:val="002265C5"/>
    <w:rsid w:val="00226774"/>
    <w:rsid w:val="002268B3"/>
    <w:rsid w:val="00226C3E"/>
    <w:rsid w:val="00226DEA"/>
    <w:rsid w:val="00227049"/>
    <w:rsid w:val="002270A6"/>
    <w:rsid w:val="002270FA"/>
    <w:rsid w:val="002277FD"/>
    <w:rsid w:val="00227988"/>
    <w:rsid w:val="00227E56"/>
    <w:rsid w:val="00227EBB"/>
    <w:rsid w:val="00227F11"/>
    <w:rsid w:val="002300B4"/>
    <w:rsid w:val="0023072A"/>
    <w:rsid w:val="00230CA0"/>
    <w:rsid w:val="0023122C"/>
    <w:rsid w:val="002313D6"/>
    <w:rsid w:val="0023171C"/>
    <w:rsid w:val="0023190D"/>
    <w:rsid w:val="00231B6D"/>
    <w:rsid w:val="00231DC4"/>
    <w:rsid w:val="00231E13"/>
    <w:rsid w:val="00232413"/>
    <w:rsid w:val="002326A4"/>
    <w:rsid w:val="0023285D"/>
    <w:rsid w:val="0023287B"/>
    <w:rsid w:val="00232E67"/>
    <w:rsid w:val="00232EC1"/>
    <w:rsid w:val="0023388E"/>
    <w:rsid w:val="00233907"/>
    <w:rsid w:val="002339EC"/>
    <w:rsid w:val="00233B90"/>
    <w:rsid w:val="00233D22"/>
    <w:rsid w:val="00233D68"/>
    <w:rsid w:val="00233D7C"/>
    <w:rsid w:val="00233F6E"/>
    <w:rsid w:val="00234FB1"/>
    <w:rsid w:val="002350F4"/>
    <w:rsid w:val="002356C0"/>
    <w:rsid w:val="002357A4"/>
    <w:rsid w:val="00235C40"/>
    <w:rsid w:val="00235F96"/>
    <w:rsid w:val="00235FD9"/>
    <w:rsid w:val="00236642"/>
    <w:rsid w:val="00236A33"/>
    <w:rsid w:val="00236A61"/>
    <w:rsid w:val="00236C42"/>
    <w:rsid w:val="00236D96"/>
    <w:rsid w:val="002376AD"/>
    <w:rsid w:val="00237765"/>
    <w:rsid w:val="00237876"/>
    <w:rsid w:val="00237881"/>
    <w:rsid w:val="00237C0D"/>
    <w:rsid w:val="00237E03"/>
    <w:rsid w:val="0024023E"/>
    <w:rsid w:val="002402DC"/>
    <w:rsid w:val="0024135E"/>
    <w:rsid w:val="0024144F"/>
    <w:rsid w:val="002415F9"/>
    <w:rsid w:val="0024196F"/>
    <w:rsid w:val="00241CAB"/>
    <w:rsid w:val="0024213B"/>
    <w:rsid w:val="00242247"/>
    <w:rsid w:val="00242323"/>
    <w:rsid w:val="0024269F"/>
    <w:rsid w:val="00242A0A"/>
    <w:rsid w:val="00242BA2"/>
    <w:rsid w:val="00242DF6"/>
    <w:rsid w:val="002430AD"/>
    <w:rsid w:val="00243843"/>
    <w:rsid w:val="0024385E"/>
    <w:rsid w:val="00243D21"/>
    <w:rsid w:val="00243F51"/>
    <w:rsid w:val="002441C0"/>
    <w:rsid w:val="0024457E"/>
    <w:rsid w:val="00244878"/>
    <w:rsid w:val="00244CEE"/>
    <w:rsid w:val="00244FA7"/>
    <w:rsid w:val="00244FF7"/>
    <w:rsid w:val="002450CA"/>
    <w:rsid w:val="0024590C"/>
    <w:rsid w:val="00246644"/>
    <w:rsid w:val="00246747"/>
    <w:rsid w:val="002468F0"/>
    <w:rsid w:val="00246C79"/>
    <w:rsid w:val="00246F8E"/>
    <w:rsid w:val="00246FC7"/>
    <w:rsid w:val="00247259"/>
    <w:rsid w:val="002474FE"/>
    <w:rsid w:val="00247B47"/>
    <w:rsid w:val="00247C82"/>
    <w:rsid w:val="002504C1"/>
    <w:rsid w:val="002504D3"/>
    <w:rsid w:val="00250E8D"/>
    <w:rsid w:val="00251264"/>
    <w:rsid w:val="00251D7A"/>
    <w:rsid w:val="00251F5D"/>
    <w:rsid w:val="00252124"/>
    <w:rsid w:val="002524E2"/>
    <w:rsid w:val="0025297E"/>
    <w:rsid w:val="002529B9"/>
    <w:rsid w:val="00252DC2"/>
    <w:rsid w:val="0025308E"/>
    <w:rsid w:val="002533A4"/>
    <w:rsid w:val="002533B8"/>
    <w:rsid w:val="002536E7"/>
    <w:rsid w:val="002537EC"/>
    <w:rsid w:val="00253ADD"/>
    <w:rsid w:val="00254045"/>
    <w:rsid w:val="002544D0"/>
    <w:rsid w:val="0025468C"/>
    <w:rsid w:val="00254986"/>
    <w:rsid w:val="00254BA4"/>
    <w:rsid w:val="00254BE4"/>
    <w:rsid w:val="00254C22"/>
    <w:rsid w:val="00254D67"/>
    <w:rsid w:val="00255159"/>
    <w:rsid w:val="00255331"/>
    <w:rsid w:val="0025534E"/>
    <w:rsid w:val="00255650"/>
    <w:rsid w:val="002557CC"/>
    <w:rsid w:val="00255F60"/>
    <w:rsid w:val="0025622F"/>
    <w:rsid w:val="002562C1"/>
    <w:rsid w:val="00256645"/>
    <w:rsid w:val="00256D4E"/>
    <w:rsid w:val="0025728B"/>
    <w:rsid w:val="00257901"/>
    <w:rsid w:val="00257921"/>
    <w:rsid w:val="002579CF"/>
    <w:rsid w:val="00257EEC"/>
    <w:rsid w:val="002601FF"/>
    <w:rsid w:val="00260604"/>
    <w:rsid w:val="002606AF"/>
    <w:rsid w:val="002607DA"/>
    <w:rsid w:val="002607F7"/>
    <w:rsid w:val="002608BD"/>
    <w:rsid w:val="00260C07"/>
    <w:rsid w:val="002616B8"/>
    <w:rsid w:val="002624D3"/>
    <w:rsid w:val="00262531"/>
    <w:rsid w:val="002625A9"/>
    <w:rsid w:val="002625F7"/>
    <w:rsid w:val="002627D0"/>
    <w:rsid w:val="00262B24"/>
    <w:rsid w:val="00262C40"/>
    <w:rsid w:val="00262D6E"/>
    <w:rsid w:val="00262DD1"/>
    <w:rsid w:val="0026301B"/>
    <w:rsid w:val="002630CA"/>
    <w:rsid w:val="0026368F"/>
    <w:rsid w:val="0026374E"/>
    <w:rsid w:val="00263FC3"/>
    <w:rsid w:val="0026448A"/>
    <w:rsid w:val="00264511"/>
    <w:rsid w:val="00264679"/>
    <w:rsid w:val="00264997"/>
    <w:rsid w:val="002649B8"/>
    <w:rsid w:val="00264A4B"/>
    <w:rsid w:val="00264A62"/>
    <w:rsid w:val="00264C3F"/>
    <w:rsid w:val="0026536C"/>
    <w:rsid w:val="00265628"/>
    <w:rsid w:val="00265744"/>
    <w:rsid w:val="00265A32"/>
    <w:rsid w:val="00265CAE"/>
    <w:rsid w:val="00265D23"/>
    <w:rsid w:val="00265E1F"/>
    <w:rsid w:val="00265E36"/>
    <w:rsid w:val="00266376"/>
    <w:rsid w:val="0026644C"/>
    <w:rsid w:val="0026674D"/>
    <w:rsid w:val="00266AA6"/>
    <w:rsid w:val="00267112"/>
    <w:rsid w:val="00267191"/>
    <w:rsid w:val="00267229"/>
    <w:rsid w:val="002677A1"/>
    <w:rsid w:val="00267B60"/>
    <w:rsid w:val="00267B86"/>
    <w:rsid w:val="00267D44"/>
    <w:rsid w:val="002703DF"/>
    <w:rsid w:val="00270B2E"/>
    <w:rsid w:val="00270CCF"/>
    <w:rsid w:val="00270D52"/>
    <w:rsid w:val="00270E53"/>
    <w:rsid w:val="00270FCE"/>
    <w:rsid w:val="0027107B"/>
    <w:rsid w:val="00271A71"/>
    <w:rsid w:val="00271B46"/>
    <w:rsid w:val="00271BE6"/>
    <w:rsid w:val="00271F70"/>
    <w:rsid w:val="00271F7F"/>
    <w:rsid w:val="0027212D"/>
    <w:rsid w:val="00272C44"/>
    <w:rsid w:val="00272DC1"/>
    <w:rsid w:val="00272E04"/>
    <w:rsid w:val="00273458"/>
    <w:rsid w:val="00273C4D"/>
    <w:rsid w:val="00273FA0"/>
    <w:rsid w:val="002745D5"/>
    <w:rsid w:val="002746C7"/>
    <w:rsid w:val="002747D1"/>
    <w:rsid w:val="002747DE"/>
    <w:rsid w:val="00274D9A"/>
    <w:rsid w:val="00274F88"/>
    <w:rsid w:val="002754D5"/>
    <w:rsid w:val="002757C9"/>
    <w:rsid w:val="00275A6A"/>
    <w:rsid w:val="00275CD1"/>
    <w:rsid w:val="0027632A"/>
    <w:rsid w:val="00276363"/>
    <w:rsid w:val="00276540"/>
    <w:rsid w:val="002765A5"/>
    <w:rsid w:val="002767BA"/>
    <w:rsid w:val="002768A2"/>
    <w:rsid w:val="002769FC"/>
    <w:rsid w:val="00277639"/>
    <w:rsid w:val="0027770C"/>
    <w:rsid w:val="0027790A"/>
    <w:rsid w:val="00277E70"/>
    <w:rsid w:val="00277F68"/>
    <w:rsid w:val="00280350"/>
    <w:rsid w:val="0028050B"/>
    <w:rsid w:val="00280636"/>
    <w:rsid w:val="00280765"/>
    <w:rsid w:val="002808BB"/>
    <w:rsid w:val="0028132A"/>
    <w:rsid w:val="0028168B"/>
    <w:rsid w:val="002817C1"/>
    <w:rsid w:val="0028183F"/>
    <w:rsid w:val="00281944"/>
    <w:rsid w:val="00281C88"/>
    <w:rsid w:val="0028204D"/>
    <w:rsid w:val="0028212D"/>
    <w:rsid w:val="00282467"/>
    <w:rsid w:val="002829E5"/>
    <w:rsid w:val="00283125"/>
    <w:rsid w:val="0028317C"/>
    <w:rsid w:val="0028318F"/>
    <w:rsid w:val="0028329B"/>
    <w:rsid w:val="00283599"/>
    <w:rsid w:val="002835FA"/>
    <w:rsid w:val="002837C9"/>
    <w:rsid w:val="00283E70"/>
    <w:rsid w:val="0028402C"/>
    <w:rsid w:val="002841AE"/>
    <w:rsid w:val="002841C3"/>
    <w:rsid w:val="002844D8"/>
    <w:rsid w:val="002849FC"/>
    <w:rsid w:val="00284B83"/>
    <w:rsid w:val="00284BB0"/>
    <w:rsid w:val="00284DC3"/>
    <w:rsid w:val="00284EA8"/>
    <w:rsid w:val="00285383"/>
    <w:rsid w:val="002854A9"/>
    <w:rsid w:val="002854D3"/>
    <w:rsid w:val="00285601"/>
    <w:rsid w:val="00285A66"/>
    <w:rsid w:val="00285FEA"/>
    <w:rsid w:val="0028660C"/>
    <w:rsid w:val="00286E00"/>
    <w:rsid w:val="00287566"/>
    <w:rsid w:val="00287663"/>
    <w:rsid w:val="00287ABA"/>
    <w:rsid w:val="00287F28"/>
    <w:rsid w:val="00287FA7"/>
    <w:rsid w:val="0029060D"/>
    <w:rsid w:val="0029075B"/>
    <w:rsid w:val="00290904"/>
    <w:rsid w:val="00290AA4"/>
    <w:rsid w:val="00290B32"/>
    <w:rsid w:val="00290B70"/>
    <w:rsid w:val="00290ED1"/>
    <w:rsid w:val="00291389"/>
    <w:rsid w:val="0029160E"/>
    <w:rsid w:val="00291744"/>
    <w:rsid w:val="00291A2C"/>
    <w:rsid w:val="00291B33"/>
    <w:rsid w:val="00291F3E"/>
    <w:rsid w:val="00291FF8"/>
    <w:rsid w:val="002921F6"/>
    <w:rsid w:val="002922AB"/>
    <w:rsid w:val="00292381"/>
    <w:rsid w:val="00292780"/>
    <w:rsid w:val="00292E89"/>
    <w:rsid w:val="00292FA2"/>
    <w:rsid w:val="002932A5"/>
    <w:rsid w:val="00293376"/>
    <w:rsid w:val="0029348F"/>
    <w:rsid w:val="002934D7"/>
    <w:rsid w:val="00293549"/>
    <w:rsid w:val="00293642"/>
    <w:rsid w:val="002937D6"/>
    <w:rsid w:val="002937D8"/>
    <w:rsid w:val="002937DC"/>
    <w:rsid w:val="0029389C"/>
    <w:rsid w:val="00293E22"/>
    <w:rsid w:val="00293EE8"/>
    <w:rsid w:val="00293F53"/>
    <w:rsid w:val="00293F5E"/>
    <w:rsid w:val="002940ED"/>
    <w:rsid w:val="00294235"/>
    <w:rsid w:val="00294523"/>
    <w:rsid w:val="002949A0"/>
    <w:rsid w:val="00295157"/>
    <w:rsid w:val="0029529B"/>
    <w:rsid w:val="002959E6"/>
    <w:rsid w:val="002959F9"/>
    <w:rsid w:val="00295A74"/>
    <w:rsid w:val="00295AB2"/>
    <w:rsid w:val="00296497"/>
    <w:rsid w:val="00296599"/>
    <w:rsid w:val="002966BB"/>
    <w:rsid w:val="0029696B"/>
    <w:rsid w:val="00296E25"/>
    <w:rsid w:val="002970C0"/>
    <w:rsid w:val="00297924"/>
    <w:rsid w:val="00297BC8"/>
    <w:rsid w:val="00297F84"/>
    <w:rsid w:val="002A01AB"/>
    <w:rsid w:val="002A02E0"/>
    <w:rsid w:val="002A056C"/>
    <w:rsid w:val="002A0654"/>
    <w:rsid w:val="002A065E"/>
    <w:rsid w:val="002A08A8"/>
    <w:rsid w:val="002A0D10"/>
    <w:rsid w:val="002A10FD"/>
    <w:rsid w:val="002A11F1"/>
    <w:rsid w:val="002A173B"/>
    <w:rsid w:val="002A1993"/>
    <w:rsid w:val="002A1BBB"/>
    <w:rsid w:val="002A1D9A"/>
    <w:rsid w:val="002A1F5B"/>
    <w:rsid w:val="002A1FEA"/>
    <w:rsid w:val="002A2528"/>
    <w:rsid w:val="002A2A31"/>
    <w:rsid w:val="002A2BD0"/>
    <w:rsid w:val="002A2BFF"/>
    <w:rsid w:val="002A2DB1"/>
    <w:rsid w:val="002A2EAC"/>
    <w:rsid w:val="002A2FFF"/>
    <w:rsid w:val="002A32B1"/>
    <w:rsid w:val="002A3753"/>
    <w:rsid w:val="002A3BFC"/>
    <w:rsid w:val="002A4475"/>
    <w:rsid w:val="002A4E01"/>
    <w:rsid w:val="002A50D6"/>
    <w:rsid w:val="002A52FA"/>
    <w:rsid w:val="002A55C7"/>
    <w:rsid w:val="002A5668"/>
    <w:rsid w:val="002A5719"/>
    <w:rsid w:val="002A5CAE"/>
    <w:rsid w:val="002A615A"/>
    <w:rsid w:val="002A62AB"/>
    <w:rsid w:val="002A6BDD"/>
    <w:rsid w:val="002A6CC4"/>
    <w:rsid w:val="002A7468"/>
    <w:rsid w:val="002A7F9A"/>
    <w:rsid w:val="002A7FB4"/>
    <w:rsid w:val="002B000F"/>
    <w:rsid w:val="002B028C"/>
    <w:rsid w:val="002B02E9"/>
    <w:rsid w:val="002B05D6"/>
    <w:rsid w:val="002B06C8"/>
    <w:rsid w:val="002B0AAD"/>
    <w:rsid w:val="002B0CC4"/>
    <w:rsid w:val="002B0F40"/>
    <w:rsid w:val="002B0FC8"/>
    <w:rsid w:val="002B1383"/>
    <w:rsid w:val="002B16AB"/>
    <w:rsid w:val="002B1883"/>
    <w:rsid w:val="002B1AE1"/>
    <w:rsid w:val="002B236C"/>
    <w:rsid w:val="002B2515"/>
    <w:rsid w:val="002B2871"/>
    <w:rsid w:val="002B30D3"/>
    <w:rsid w:val="002B3513"/>
    <w:rsid w:val="002B3714"/>
    <w:rsid w:val="002B38C0"/>
    <w:rsid w:val="002B3FE5"/>
    <w:rsid w:val="002B3FE9"/>
    <w:rsid w:val="002B40B4"/>
    <w:rsid w:val="002B40BC"/>
    <w:rsid w:val="002B4109"/>
    <w:rsid w:val="002B4288"/>
    <w:rsid w:val="002B46CC"/>
    <w:rsid w:val="002B4A25"/>
    <w:rsid w:val="002B4C20"/>
    <w:rsid w:val="002B4D48"/>
    <w:rsid w:val="002B4E7C"/>
    <w:rsid w:val="002B4F6F"/>
    <w:rsid w:val="002B504E"/>
    <w:rsid w:val="002B5976"/>
    <w:rsid w:val="002B5E1B"/>
    <w:rsid w:val="002B5E5D"/>
    <w:rsid w:val="002B61C2"/>
    <w:rsid w:val="002B63D3"/>
    <w:rsid w:val="002B653B"/>
    <w:rsid w:val="002B6757"/>
    <w:rsid w:val="002B689E"/>
    <w:rsid w:val="002B6B41"/>
    <w:rsid w:val="002B6FBC"/>
    <w:rsid w:val="002B73E1"/>
    <w:rsid w:val="002B78A0"/>
    <w:rsid w:val="002B7951"/>
    <w:rsid w:val="002B7B93"/>
    <w:rsid w:val="002B7DF3"/>
    <w:rsid w:val="002C049E"/>
    <w:rsid w:val="002C0500"/>
    <w:rsid w:val="002C06A1"/>
    <w:rsid w:val="002C0701"/>
    <w:rsid w:val="002C07D1"/>
    <w:rsid w:val="002C0966"/>
    <w:rsid w:val="002C0B83"/>
    <w:rsid w:val="002C0D24"/>
    <w:rsid w:val="002C1891"/>
    <w:rsid w:val="002C1896"/>
    <w:rsid w:val="002C18FF"/>
    <w:rsid w:val="002C1DD7"/>
    <w:rsid w:val="002C1EEF"/>
    <w:rsid w:val="002C1F9F"/>
    <w:rsid w:val="002C1FDF"/>
    <w:rsid w:val="002C2443"/>
    <w:rsid w:val="002C26EC"/>
    <w:rsid w:val="002C2EF2"/>
    <w:rsid w:val="002C3288"/>
    <w:rsid w:val="002C3A7C"/>
    <w:rsid w:val="002C47BB"/>
    <w:rsid w:val="002C50DD"/>
    <w:rsid w:val="002C5293"/>
    <w:rsid w:val="002C54E6"/>
    <w:rsid w:val="002C5518"/>
    <w:rsid w:val="002C553E"/>
    <w:rsid w:val="002C63AF"/>
    <w:rsid w:val="002C64F2"/>
    <w:rsid w:val="002C68BD"/>
    <w:rsid w:val="002C6A21"/>
    <w:rsid w:val="002C6A30"/>
    <w:rsid w:val="002C6A41"/>
    <w:rsid w:val="002C7576"/>
    <w:rsid w:val="002C7664"/>
    <w:rsid w:val="002C775F"/>
    <w:rsid w:val="002C783C"/>
    <w:rsid w:val="002C78E0"/>
    <w:rsid w:val="002C7F44"/>
    <w:rsid w:val="002D066E"/>
    <w:rsid w:val="002D07D2"/>
    <w:rsid w:val="002D07F4"/>
    <w:rsid w:val="002D1092"/>
    <w:rsid w:val="002D1A68"/>
    <w:rsid w:val="002D1D3C"/>
    <w:rsid w:val="002D1F55"/>
    <w:rsid w:val="002D203A"/>
    <w:rsid w:val="002D2064"/>
    <w:rsid w:val="002D252B"/>
    <w:rsid w:val="002D2648"/>
    <w:rsid w:val="002D27E5"/>
    <w:rsid w:val="002D2DC0"/>
    <w:rsid w:val="002D323F"/>
    <w:rsid w:val="002D331D"/>
    <w:rsid w:val="002D3B7D"/>
    <w:rsid w:val="002D3B9F"/>
    <w:rsid w:val="002D40E8"/>
    <w:rsid w:val="002D410F"/>
    <w:rsid w:val="002D415E"/>
    <w:rsid w:val="002D4347"/>
    <w:rsid w:val="002D4361"/>
    <w:rsid w:val="002D4558"/>
    <w:rsid w:val="002D461F"/>
    <w:rsid w:val="002D4680"/>
    <w:rsid w:val="002D46D4"/>
    <w:rsid w:val="002D47C3"/>
    <w:rsid w:val="002D48C7"/>
    <w:rsid w:val="002D4B94"/>
    <w:rsid w:val="002D5179"/>
    <w:rsid w:val="002D54B3"/>
    <w:rsid w:val="002D5591"/>
    <w:rsid w:val="002D56AA"/>
    <w:rsid w:val="002D5849"/>
    <w:rsid w:val="002D5A19"/>
    <w:rsid w:val="002D5F22"/>
    <w:rsid w:val="002D5FD8"/>
    <w:rsid w:val="002D66E6"/>
    <w:rsid w:val="002D68D2"/>
    <w:rsid w:val="002D699F"/>
    <w:rsid w:val="002D6A77"/>
    <w:rsid w:val="002D6CF8"/>
    <w:rsid w:val="002D6D2C"/>
    <w:rsid w:val="002D703C"/>
    <w:rsid w:val="002D7043"/>
    <w:rsid w:val="002D711C"/>
    <w:rsid w:val="002D72E8"/>
    <w:rsid w:val="002D759E"/>
    <w:rsid w:val="002D766D"/>
    <w:rsid w:val="002D7BC4"/>
    <w:rsid w:val="002D7C0D"/>
    <w:rsid w:val="002D7D16"/>
    <w:rsid w:val="002D7F65"/>
    <w:rsid w:val="002E03F0"/>
    <w:rsid w:val="002E0A93"/>
    <w:rsid w:val="002E0C6E"/>
    <w:rsid w:val="002E0F9A"/>
    <w:rsid w:val="002E1088"/>
    <w:rsid w:val="002E10D2"/>
    <w:rsid w:val="002E11D3"/>
    <w:rsid w:val="002E120B"/>
    <w:rsid w:val="002E125A"/>
    <w:rsid w:val="002E187F"/>
    <w:rsid w:val="002E1981"/>
    <w:rsid w:val="002E1B20"/>
    <w:rsid w:val="002E1B4C"/>
    <w:rsid w:val="002E2060"/>
    <w:rsid w:val="002E221F"/>
    <w:rsid w:val="002E2458"/>
    <w:rsid w:val="002E24B0"/>
    <w:rsid w:val="002E251E"/>
    <w:rsid w:val="002E269C"/>
    <w:rsid w:val="002E2FEE"/>
    <w:rsid w:val="002E3470"/>
    <w:rsid w:val="002E35B2"/>
    <w:rsid w:val="002E35CD"/>
    <w:rsid w:val="002E382A"/>
    <w:rsid w:val="002E3882"/>
    <w:rsid w:val="002E3B47"/>
    <w:rsid w:val="002E4B90"/>
    <w:rsid w:val="002E4D53"/>
    <w:rsid w:val="002E4E81"/>
    <w:rsid w:val="002E4EAE"/>
    <w:rsid w:val="002E51DC"/>
    <w:rsid w:val="002E54FE"/>
    <w:rsid w:val="002E5599"/>
    <w:rsid w:val="002E5950"/>
    <w:rsid w:val="002E5A01"/>
    <w:rsid w:val="002E5CA6"/>
    <w:rsid w:val="002E5D1F"/>
    <w:rsid w:val="002E6095"/>
    <w:rsid w:val="002E6199"/>
    <w:rsid w:val="002E63D9"/>
    <w:rsid w:val="002E6612"/>
    <w:rsid w:val="002E68E6"/>
    <w:rsid w:val="002E6FFC"/>
    <w:rsid w:val="002E70C6"/>
    <w:rsid w:val="002E7510"/>
    <w:rsid w:val="002E7D89"/>
    <w:rsid w:val="002F0032"/>
    <w:rsid w:val="002F041B"/>
    <w:rsid w:val="002F049C"/>
    <w:rsid w:val="002F0620"/>
    <w:rsid w:val="002F0742"/>
    <w:rsid w:val="002F0DA2"/>
    <w:rsid w:val="002F0F69"/>
    <w:rsid w:val="002F1113"/>
    <w:rsid w:val="002F11C7"/>
    <w:rsid w:val="002F12E1"/>
    <w:rsid w:val="002F1420"/>
    <w:rsid w:val="002F208D"/>
    <w:rsid w:val="002F2690"/>
    <w:rsid w:val="002F2C23"/>
    <w:rsid w:val="002F2C7E"/>
    <w:rsid w:val="002F2F7C"/>
    <w:rsid w:val="002F35A9"/>
    <w:rsid w:val="002F3742"/>
    <w:rsid w:val="002F379F"/>
    <w:rsid w:val="002F3B92"/>
    <w:rsid w:val="002F3C54"/>
    <w:rsid w:val="002F4158"/>
    <w:rsid w:val="002F52C2"/>
    <w:rsid w:val="002F5490"/>
    <w:rsid w:val="002F5517"/>
    <w:rsid w:val="002F5537"/>
    <w:rsid w:val="002F56FD"/>
    <w:rsid w:val="002F576F"/>
    <w:rsid w:val="002F57BE"/>
    <w:rsid w:val="002F5B27"/>
    <w:rsid w:val="002F5CA9"/>
    <w:rsid w:val="002F5F6A"/>
    <w:rsid w:val="002F620A"/>
    <w:rsid w:val="002F65F5"/>
    <w:rsid w:val="002F665E"/>
    <w:rsid w:val="002F68E8"/>
    <w:rsid w:val="002F7054"/>
    <w:rsid w:val="002F723A"/>
    <w:rsid w:val="002F7295"/>
    <w:rsid w:val="002F735C"/>
    <w:rsid w:val="002F74D7"/>
    <w:rsid w:val="002F75D8"/>
    <w:rsid w:val="002F78D6"/>
    <w:rsid w:val="002F79D5"/>
    <w:rsid w:val="002F7E76"/>
    <w:rsid w:val="0030023D"/>
    <w:rsid w:val="003002D7"/>
    <w:rsid w:val="00300652"/>
    <w:rsid w:val="00300CB1"/>
    <w:rsid w:val="00301D74"/>
    <w:rsid w:val="00301F46"/>
    <w:rsid w:val="00301F4B"/>
    <w:rsid w:val="003024CB"/>
    <w:rsid w:val="00302AAE"/>
    <w:rsid w:val="00302EF0"/>
    <w:rsid w:val="0030303B"/>
    <w:rsid w:val="00303195"/>
    <w:rsid w:val="00303288"/>
    <w:rsid w:val="0030331A"/>
    <w:rsid w:val="00303F12"/>
    <w:rsid w:val="00303F5E"/>
    <w:rsid w:val="00304496"/>
    <w:rsid w:val="00304A9F"/>
    <w:rsid w:val="00304F2D"/>
    <w:rsid w:val="003052C6"/>
    <w:rsid w:val="00305546"/>
    <w:rsid w:val="00305A3B"/>
    <w:rsid w:val="00305B11"/>
    <w:rsid w:val="00305B56"/>
    <w:rsid w:val="00305DCE"/>
    <w:rsid w:val="00305E08"/>
    <w:rsid w:val="00305FDD"/>
    <w:rsid w:val="00306397"/>
    <w:rsid w:val="00306B3E"/>
    <w:rsid w:val="00306E53"/>
    <w:rsid w:val="00306EDD"/>
    <w:rsid w:val="003071AE"/>
    <w:rsid w:val="003072BB"/>
    <w:rsid w:val="003073CD"/>
    <w:rsid w:val="00307D1E"/>
    <w:rsid w:val="00307E48"/>
    <w:rsid w:val="00307EFA"/>
    <w:rsid w:val="00307F79"/>
    <w:rsid w:val="00310099"/>
    <w:rsid w:val="00310A42"/>
    <w:rsid w:val="00310C28"/>
    <w:rsid w:val="00310C4F"/>
    <w:rsid w:val="00310D5E"/>
    <w:rsid w:val="00310EC2"/>
    <w:rsid w:val="003110FD"/>
    <w:rsid w:val="00311238"/>
    <w:rsid w:val="00311939"/>
    <w:rsid w:val="0031195F"/>
    <w:rsid w:val="00311B94"/>
    <w:rsid w:val="00311C2E"/>
    <w:rsid w:val="00311D08"/>
    <w:rsid w:val="003121B0"/>
    <w:rsid w:val="00312657"/>
    <w:rsid w:val="00312AE0"/>
    <w:rsid w:val="00312BEC"/>
    <w:rsid w:val="00312F3D"/>
    <w:rsid w:val="00312F63"/>
    <w:rsid w:val="00313082"/>
    <w:rsid w:val="0031338D"/>
    <w:rsid w:val="00313590"/>
    <w:rsid w:val="00313667"/>
    <w:rsid w:val="003139DF"/>
    <w:rsid w:val="00313B2E"/>
    <w:rsid w:val="00313E7A"/>
    <w:rsid w:val="00314222"/>
    <w:rsid w:val="00314299"/>
    <w:rsid w:val="00314690"/>
    <w:rsid w:val="003146AE"/>
    <w:rsid w:val="003146E9"/>
    <w:rsid w:val="00314812"/>
    <w:rsid w:val="00314B9E"/>
    <w:rsid w:val="00314FD6"/>
    <w:rsid w:val="00315831"/>
    <w:rsid w:val="00315F6A"/>
    <w:rsid w:val="003160C8"/>
    <w:rsid w:val="003162C3"/>
    <w:rsid w:val="0031664C"/>
    <w:rsid w:val="00316BC1"/>
    <w:rsid w:val="00316CB3"/>
    <w:rsid w:val="00316F55"/>
    <w:rsid w:val="00317066"/>
    <w:rsid w:val="003170E2"/>
    <w:rsid w:val="003175B3"/>
    <w:rsid w:val="00317D55"/>
    <w:rsid w:val="00317DAD"/>
    <w:rsid w:val="003201A4"/>
    <w:rsid w:val="00320451"/>
    <w:rsid w:val="0032061A"/>
    <w:rsid w:val="00320652"/>
    <w:rsid w:val="00320D49"/>
    <w:rsid w:val="003211EB"/>
    <w:rsid w:val="0032133A"/>
    <w:rsid w:val="00321611"/>
    <w:rsid w:val="00321800"/>
    <w:rsid w:val="00321887"/>
    <w:rsid w:val="003219CD"/>
    <w:rsid w:val="00321E9A"/>
    <w:rsid w:val="00321FD3"/>
    <w:rsid w:val="00322371"/>
    <w:rsid w:val="003223DC"/>
    <w:rsid w:val="0032283C"/>
    <w:rsid w:val="00322DF8"/>
    <w:rsid w:val="00323453"/>
    <w:rsid w:val="003239B2"/>
    <w:rsid w:val="003239F5"/>
    <w:rsid w:val="00323DF2"/>
    <w:rsid w:val="00324205"/>
    <w:rsid w:val="003242E0"/>
    <w:rsid w:val="00324351"/>
    <w:rsid w:val="00324867"/>
    <w:rsid w:val="003249DB"/>
    <w:rsid w:val="003252E7"/>
    <w:rsid w:val="003253A9"/>
    <w:rsid w:val="00325409"/>
    <w:rsid w:val="0032564E"/>
    <w:rsid w:val="00325836"/>
    <w:rsid w:val="00325D96"/>
    <w:rsid w:val="0032603D"/>
    <w:rsid w:val="003262B9"/>
    <w:rsid w:val="003262DF"/>
    <w:rsid w:val="00326702"/>
    <w:rsid w:val="0032676A"/>
    <w:rsid w:val="00326975"/>
    <w:rsid w:val="00326C8B"/>
    <w:rsid w:val="00326CD9"/>
    <w:rsid w:val="00326DBA"/>
    <w:rsid w:val="00327C32"/>
    <w:rsid w:val="0033011C"/>
    <w:rsid w:val="00330160"/>
    <w:rsid w:val="003303B4"/>
    <w:rsid w:val="0033044D"/>
    <w:rsid w:val="003304CC"/>
    <w:rsid w:val="003305E3"/>
    <w:rsid w:val="003306CC"/>
    <w:rsid w:val="00330C4C"/>
    <w:rsid w:val="00330D71"/>
    <w:rsid w:val="0033108D"/>
    <w:rsid w:val="003318EA"/>
    <w:rsid w:val="003319DF"/>
    <w:rsid w:val="00331E40"/>
    <w:rsid w:val="00332693"/>
    <w:rsid w:val="00332766"/>
    <w:rsid w:val="0033323E"/>
    <w:rsid w:val="003332E7"/>
    <w:rsid w:val="00333394"/>
    <w:rsid w:val="003333D5"/>
    <w:rsid w:val="00333490"/>
    <w:rsid w:val="003338D2"/>
    <w:rsid w:val="00333B4E"/>
    <w:rsid w:val="00333BCA"/>
    <w:rsid w:val="00333F16"/>
    <w:rsid w:val="0033412D"/>
    <w:rsid w:val="003342D6"/>
    <w:rsid w:val="00334880"/>
    <w:rsid w:val="0033489E"/>
    <w:rsid w:val="003348E9"/>
    <w:rsid w:val="00334930"/>
    <w:rsid w:val="00334A5A"/>
    <w:rsid w:val="00334BA9"/>
    <w:rsid w:val="00334E0F"/>
    <w:rsid w:val="00334E6B"/>
    <w:rsid w:val="00335897"/>
    <w:rsid w:val="00335BE6"/>
    <w:rsid w:val="00335D1C"/>
    <w:rsid w:val="003362D3"/>
    <w:rsid w:val="0033674A"/>
    <w:rsid w:val="00336881"/>
    <w:rsid w:val="00336B72"/>
    <w:rsid w:val="00336D31"/>
    <w:rsid w:val="00337891"/>
    <w:rsid w:val="00337A0F"/>
    <w:rsid w:val="00337B9A"/>
    <w:rsid w:val="00337C45"/>
    <w:rsid w:val="00337E38"/>
    <w:rsid w:val="003402A4"/>
    <w:rsid w:val="0034049C"/>
    <w:rsid w:val="003406A7"/>
    <w:rsid w:val="003407EA"/>
    <w:rsid w:val="00340950"/>
    <w:rsid w:val="0034107B"/>
    <w:rsid w:val="00341085"/>
    <w:rsid w:val="00341151"/>
    <w:rsid w:val="003411AD"/>
    <w:rsid w:val="00341B95"/>
    <w:rsid w:val="00341C6E"/>
    <w:rsid w:val="00341FD2"/>
    <w:rsid w:val="0034215D"/>
    <w:rsid w:val="0034223A"/>
    <w:rsid w:val="00342367"/>
    <w:rsid w:val="0034251A"/>
    <w:rsid w:val="00342756"/>
    <w:rsid w:val="0034290F"/>
    <w:rsid w:val="00342E0C"/>
    <w:rsid w:val="003436F1"/>
    <w:rsid w:val="00344530"/>
    <w:rsid w:val="003445D7"/>
    <w:rsid w:val="00344DEA"/>
    <w:rsid w:val="003450E1"/>
    <w:rsid w:val="00345400"/>
    <w:rsid w:val="00345870"/>
    <w:rsid w:val="00345D6B"/>
    <w:rsid w:val="0034620B"/>
    <w:rsid w:val="00346568"/>
    <w:rsid w:val="00346ABE"/>
    <w:rsid w:val="00346B8F"/>
    <w:rsid w:val="00346C04"/>
    <w:rsid w:val="00346DA8"/>
    <w:rsid w:val="00347588"/>
    <w:rsid w:val="00347DE7"/>
    <w:rsid w:val="00347E15"/>
    <w:rsid w:val="00350035"/>
    <w:rsid w:val="003500FA"/>
    <w:rsid w:val="0035018B"/>
    <w:rsid w:val="00350552"/>
    <w:rsid w:val="00350AC2"/>
    <w:rsid w:val="00350AF7"/>
    <w:rsid w:val="00350D2F"/>
    <w:rsid w:val="00350DC9"/>
    <w:rsid w:val="00350FCF"/>
    <w:rsid w:val="003513BA"/>
    <w:rsid w:val="003514BA"/>
    <w:rsid w:val="003514D4"/>
    <w:rsid w:val="00351676"/>
    <w:rsid w:val="00351FD9"/>
    <w:rsid w:val="00352145"/>
    <w:rsid w:val="003526AB"/>
    <w:rsid w:val="00352902"/>
    <w:rsid w:val="00352BFB"/>
    <w:rsid w:val="00352D20"/>
    <w:rsid w:val="003530D6"/>
    <w:rsid w:val="003533E8"/>
    <w:rsid w:val="00353705"/>
    <w:rsid w:val="00353B94"/>
    <w:rsid w:val="00353C43"/>
    <w:rsid w:val="003541E2"/>
    <w:rsid w:val="0035463E"/>
    <w:rsid w:val="003548FE"/>
    <w:rsid w:val="00354B6A"/>
    <w:rsid w:val="00354D5C"/>
    <w:rsid w:val="00354FBB"/>
    <w:rsid w:val="003555D3"/>
    <w:rsid w:val="00355F7C"/>
    <w:rsid w:val="00356325"/>
    <w:rsid w:val="00356663"/>
    <w:rsid w:val="0035703E"/>
    <w:rsid w:val="00357251"/>
    <w:rsid w:val="00357A5B"/>
    <w:rsid w:val="00357CB2"/>
    <w:rsid w:val="00357FF0"/>
    <w:rsid w:val="003600D2"/>
    <w:rsid w:val="003600FE"/>
    <w:rsid w:val="0036053B"/>
    <w:rsid w:val="003607E5"/>
    <w:rsid w:val="0036086E"/>
    <w:rsid w:val="00360A44"/>
    <w:rsid w:val="00360AEA"/>
    <w:rsid w:val="00360B89"/>
    <w:rsid w:val="00360E81"/>
    <w:rsid w:val="00360E9B"/>
    <w:rsid w:val="0036141F"/>
    <w:rsid w:val="0036150D"/>
    <w:rsid w:val="00361983"/>
    <w:rsid w:val="00361A6B"/>
    <w:rsid w:val="00361AB9"/>
    <w:rsid w:val="00361F7C"/>
    <w:rsid w:val="00362255"/>
    <w:rsid w:val="00362327"/>
    <w:rsid w:val="00362816"/>
    <w:rsid w:val="00362C41"/>
    <w:rsid w:val="00362DB4"/>
    <w:rsid w:val="00363099"/>
    <w:rsid w:val="003631F4"/>
    <w:rsid w:val="00363475"/>
    <w:rsid w:val="003640F3"/>
    <w:rsid w:val="0036411F"/>
    <w:rsid w:val="003641E0"/>
    <w:rsid w:val="003642A7"/>
    <w:rsid w:val="00364767"/>
    <w:rsid w:val="00364878"/>
    <w:rsid w:val="003648C0"/>
    <w:rsid w:val="00364ABF"/>
    <w:rsid w:val="00364C6C"/>
    <w:rsid w:val="00365465"/>
    <w:rsid w:val="003659D7"/>
    <w:rsid w:val="00365AFE"/>
    <w:rsid w:val="00365C95"/>
    <w:rsid w:val="00366494"/>
    <w:rsid w:val="00366D72"/>
    <w:rsid w:val="00366F13"/>
    <w:rsid w:val="003674A7"/>
    <w:rsid w:val="00367DD2"/>
    <w:rsid w:val="00367E92"/>
    <w:rsid w:val="0037004E"/>
    <w:rsid w:val="003707CD"/>
    <w:rsid w:val="003710FF"/>
    <w:rsid w:val="003711CF"/>
    <w:rsid w:val="0037155C"/>
    <w:rsid w:val="00371955"/>
    <w:rsid w:val="003719C6"/>
    <w:rsid w:val="003722AF"/>
    <w:rsid w:val="00372446"/>
    <w:rsid w:val="00372481"/>
    <w:rsid w:val="00372514"/>
    <w:rsid w:val="00372533"/>
    <w:rsid w:val="0037288D"/>
    <w:rsid w:val="00372A0B"/>
    <w:rsid w:val="003731F1"/>
    <w:rsid w:val="003733B4"/>
    <w:rsid w:val="00373562"/>
    <w:rsid w:val="00373B04"/>
    <w:rsid w:val="00373E1C"/>
    <w:rsid w:val="00373E3A"/>
    <w:rsid w:val="00373FF3"/>
    <w:rsid w:val="003742F3"/>
    <w:rsid w:val="00374639"/>
    <w:rsid w:val="003748BC"/>
    <w:rsid w:val="003748EA"/>
    <w:rsid w:val="00374D22"/>
    <w:rsid w:val="003750F7"/>
    <w:rsid w:val="00375190"/>
    <w:rsid w:val="00375231"/>
    <w:rsid w:val="00375294"/>
    <w:rsid w:val="00375517"/>
    <w:rsid w:val="0037583E"/>
    <w:rsid w:val="00375DB7"/>
    <w:rsid w:val="0037663C"/>
    <w:rsid w:val="00376672"/>
    <w:rsid w:val="00376A26"/>
    <w:rsid w:val="00376C86"/>
    <w:rsid w:val="0037711A"/>
    <w:rsid w:val="003772E1"/>
    <w:rsid w:val="00380225"/>
    <w:rsid w:val="00380670"/>
    <w:rsid w:val="00380CFE"/>
    <w:rsid w:val="003815C4"/>
    <w:rsid w:val="00381C98"/>
    <w:rsid w:val="00381CCA"/>
    <w:rsid w:val="00382235"/>
    <w:rsid w:val="0038225C"/>
    <w:rsid w:val="003828B7"/>
    <w:rsid w:val="00382902"/>
    <w:rsid w:val="00382EC0"/>
    <w:rsid w:val="00382EC4"/>
    <w:rsid w:val="0038305F"/>
    <w:rsid w:val="0038340A"/>
    <w:rsid w:val="00383C80"/>
    <w:rsid w:val="0038402B"/>
    <w:rsid w:val="0038432E"/>
    <w:rsid w:val="00384486"/>
    <w:rsid w:val="003844CC"/>
    <w:rsid w:val="0038506C"/>
    <w:rsid w:val="0038537F"/>
    <w:rsid w:val="00385533"/>
    <w:rsid w:val="00385EA6"/>
    <w:rsid w:val="00385EDD"/>
    <w:rsid w:val="0038675F"/>
    <w:rsid w:val="00386999"/>
    <w:rsid w:val="00386B6C"/>
    <w:rsid w:val="00386B8E"/>
    <w:rsid w:val="00386B9F"/>
    <w:rsid w:val="00386D77"/>
    <w:rsid w:val="00386DDD"/>
    <w:rsid w:val="0038702F"/>
    <w:rsid w:val="00387753"/>
    <w:rsid w:val="00387934"/>
    <w:rsid w:val="00387E46"/>
    <w:rsid w:val="00390481"/>
    <w:rsid w:val="003904AB"/>
    <w:rsid w:val="003906D3"/>
    <w:rsid w:val="00390B25"/>
    <w:rsid w:val="00390C17"/>
    <w:rsid w:val="00390E0E"/>
    <w:rsid w:val="00391136"/>
    <w:rsid w:val="00391207"/>
    <w:rsid w:val="003912A9"/>
    <w:rsid w:val="0039130C"/>
    <w:rsid w:val="003913BF"/>
    <w:rsid w:val="00391653"/>
    <w:rsid w:val="00392635"/>
    <w:rsid w:val="00392687"/>
    <w:rsid w:val="0039274F"/>
    <w:rsid w:val="0039299F"/>
    <w:rsid w:val="00392AA2"/>
    <w:rsid w:val="00392BEA"/>
    <w:rsid w:val="003930EA"/>
    <w:rsid w:val="0039328E"/>
    <w:rsid w:val="003932FD"/>
    <w:rsid w:val="0039330C"/>
    <w:rsid w:val="00393DEE"/>
    <w:rsid w:val="003940AD"/>
    <w:rsid w:val="003945D5"/>
    <w:rsid w:val="00394E2D"/>
    <w:rsid w:val="00394E76"/>
    <w:rsid w:val="0039504C"/>
    <w:rsid w:val="00395509"/>
    <w:rsid w:val="003955F4"/>
    <w:rsid w:val="0039589D"/>
    <w:rsid w:val="00396130"/>
    <w:rsid w:val="0039658F"/>
    <w:rsid w:val="003974ED"/>
    <w:rsid w:val="00397809"/>
    <w:rsid w:val="00397F47"/>
    <w:rsid w:val="003A0878"/>
    <w:rsid w:val="003A087B"/>
    <w:rsid w:val="003A1069"/>
    <w:rsid w:val="003A1106"/>
    <w:rsid w:val="003A123A"/>
    <w:rsid w:val="003A13BF"/>
    <w:rsid w:val="003A2175"/>
    <w:rsid w:val="003A25EB"/>
    <w:rsid w:val="003A28C5"/>
    <w:rsid w:val="003A3023"/>
    <w:rsid w:val="003A38B7"/>
    <w:rsid w:val="003A3975"/>
    <w:rsid w:val="003A3A6A"/>
    <w:rsid w:val="003A3B50"/>
    <w:rsid w:val="003A3C06"/>
    <w:rsid w:val="003A3CC9"/>
    <w:rsid w:val="003A3FFA"/>
    <w:rsid w:val="003A432A"/>
    <w:rsid w:val="003A44EA"/>
    <w:rsid w:val="003A4B62"/>
    <w:rsid w:val="003A4D38"/>
    <w:rsid w:val="003A4EC3"/>
    <w:rsid w:val="003A4EEA"/>
    <w:rsid w:val="003A54BA"/>
    <w:rsid w:val="003A562C"/>
    <w:rsid w:val="003A56CF"/>
    <w:rsid w:val="003A5AE2"/>
    <w:rsid w:val="003A5C94"/>
    <w:rsid w:val="003A5D0B"/>
    <w:rsid w:val="003A64A7"/>
    <w:rsid w:val="003A652F"/>
    <w:rsid w:val="003A67EB"/>
    <w:rsid w:val="003A6EAB"/>
    <w:rsid w:val="003A6F84"/>
    <w:rsid w:val="003A7088"/>
    <w:rsid w:val="003A7580"/>
    <w:rsid w:val="003A7A39"/>
    <w:rsid w:val="003A7BBA"/>
    <w:rsid w:val="003A7BF9"/>
    <w:rsid w:val="003A7DC9"/>
    <w:rsid w:val="003B0177"/>
    <w:rsid w:val="003B068C"/>
    <w:rsid w:val="003B086C"/>
    <w:rsid w:val="003B08BA"/>
    <w:rsid w:val="003B0B61"/>
    <w:rsid w:val="003B0C05"/>
    <w:rsid w:val="003B0C1F"/>
    <w:rsid w:val="003B177B"/>
    <w:rsid w:val="003B194B"/>
    <w:rsid w:val="003B19B4"/>
    <w:rsid w:val="003B1AD1"/>
    <w:rsid w:val="003B1FAF"/>
    <w:rsid w:val="003B26C1"/>
    <w:rsid w:val="003B2DE9"/>
    <w:rsid w:val="003B2E70"/>
    <w:rsid w:val="003B2FE3"/>
    <w:rsid w:val="003B30D4"/>
    <w:rsid w:val="003B3445"/>
    <w:rsid w:val="003B399B"/>
    <w:rsid w:val="003B3BAA"/>
    <w:rsid w:val="003B3CE5"/>
    <w:rsid w:val="003B3F80"/>
    <w:rsid w:val="003B40DA"/>
    <w:rsid w:val="003B4108"/>
    <w:rsid w:val="003B48CF"/>
    <w:rsid w:val="003B4B08"/>
    <w:rsid w:val="003B5165"/>
    <w:rsid w:val="003B51AE"/>
    <w:rsid w:val="003B538C"/>
    <w:rsid w:val="003B5CF2"/>
    <w:rsid w:val="003B5D68"/>
    <w:rsid w:val="003B6E19"/>
    <w:rsid w:val="003B72C1"/>
    <w:rsid w:val="003B749E"/>
    <w:rsid w:val="003B77BE"/>
    <w:rsid w:val="003B7A4C"/>
    <w:rsid w:val="003B7D6B"/>
    <w:rsid w:val="003C03E3"/>
    <w:rsid w:val="003C06C0"/>
    <w:rsid w:val="003C081E"/>
    <w:rsid w:val="003C0F5F"/>
    <w:rsid w:val="003C129B"/>
    <w:rsid w:val="003C1833"/>
    <w:rsid w:val="003C1970"/>
    <w:rsid w:val="003C21EA"/>
    <w:rsid w:val="003C2A23"/>
    <w:rsid w:val="003C2B36"/>
    <w:rsid w:val="003C2F04"/>
    <w:rsid w:val="003C39A9"/>
    <w:rsid w:val="003C3B66"/>
    <w:rsid w:val="003C3D8E"/>
    <w:rsid w:val="003C4104"/>
    <w:rsid w:val="003C4A7B"/>
    <w:rsid w:val="003C4B68"/>
    <w:rsid w:val="003C4EB1"/>
    <w:rsid w:val="003C4FA8"/>
    <w:rsid w:val="003C501A"/>
    <w:rsid w:val="003C533B"/>
    <w:rsid w:val="003C5B78"/>
    <w:rsid w:val="003C611B"/>
    <w:rsid w:val="003C6354"/>
    <w:rsid w:val="003C6385"/>
    <w:rsid w:val="003C63CD"/>
    <w:rsid w:val="003C653F"/>
    <w:rsid w:val="003C65B4"/>
    <w:rsid w:val="003C68C0"/>
    <w:rsid w:val="003C73AC"/>
    <w:rsid w:val="003C7541"/>
    <w:rsid w:val="003C78EF"/>
    <w:rsid w:val="003C7996"/>
    <w:rsid w:val="003C7ABF"/>
    <w:rsid w:val="003C7C3D"/>
    <w:rsid w:val="003C7CC6"/>
    <w:rsid w:val="003C7FED"/>
    <w:rsid w:val="003D04B1"/>
    <w:rsid w:val="003D08EC"/>
    <w:rsid w:val="003D09EC"/>
    <w:rsid w:val="003D0B9B"/>
    <w:rsid w:val="003D0BEA"/>
    <w:rsid w:val="003D0E27"/>
    <w:rsid w:val="003D1024"/>
    <w:rsid w:val="003D1159"/>
    <w:rsid w:val="003D1F90"/>
    <w:rsid w:val="003D218C"/>
    <w:rsid w:val="003D2470"/>
    <w:rsid w:val="003D24D6"/>
    <w:rsid w:val="003D26D2"/>
    <w:rsid w:val="003D290B"/>
    <w:rsid w:val="003D2C2D"/>
    <w:rsid w:val="003D2EA1"/>
    <w:rsid w:val="003D3121"/>
    <w:rsid w:val="003D33E1"/>
    <w:rsid w:val="003D3817"/>
    <w:rsid w:val="003D3968"/>
    <w:rsid w:val="003D3A66"/>
    <w:rsid w:val="003D3DBF"/>
    <w:rsid w:val="003D3F3D"/>
    <w:rsid w:val="003D4008"/>
    <w:rsid w:val="003D4101"/>
    <w:rsid w:val="003D44E1"/>
    <w:rsid w:val="003D4E32"/>
    <w:rsid w:val="003D5189"/>
    <w:rsid w:val="003D529F"/>
    <w:rsid w:val="003D57B4"/>
    <w:rsid w:val="003D59E8"/>
    <w:rsid w:val="003D60C4"/>
    <w:rsid w:val="003D6137"/>
    <w:rsid w:val="003D634F"/>
    <w:rsid w:val="003D6498"/>
    <w:rsid w:val="003D6599"/>
    <w:rsid w:val="003D65BB"/>
    <w:rsid w:val="003D6684"/>
    <w:rsid w:val="003D67A3"/>
    <w:rsid w:val="003D6B2B"/>
    <w:rsid w:val="003D6B97"/>
    <w:rsid w:val="003D6BF9"/>
    <w:rsid w:val="003D7092"/>
    <w:rsid w:val="003D731D"/>
    <w:rsid w:val="003D76DD"/>
    <w:rsid w:val="003D7847"/>
    <w:rsid w:val="003D796F"/>
    <w:rsid w:val="003D7B68"/>
    <w:rsid w:val="003D7C67"/>
    <w:rsid w:val="003E03E3"/>
    <w:rsid w:val="003E050E"/>
    <w:rsid w:val="003E05BE"/>
    <w:rsid w:val="003E095A"/>
    <w:rsid w:val="003E0CDB"/>
    <w:rsid w:val="003E0E7B"/>
    <w:rsid w:val="003E1090"/>
    <w:rsid w:val="003E15B4"/>
    <w:rsid w:val="003E175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5FD"/>
    <w:rsid w:val="003E3C71"/>
    <w:rsid w:val="003E3DBC"/>
    <w:rsid w:val="003E3F07"/>
    <w:rsid w:val="003E3F92"/>
    <w:rsid w:val="003E4226"/>
    <w:rsid w:val="003E45D9"/>
    <w:rsid w:val="003E5543"/>
    <w:rsid w:val="003E5AFA"/>
    <w:rsid w:val="003E5B89"/>
    <w:rsid w:val="003E5E25"/>
    <w:rsid w:val="003E5ECE"/>
    <w:rsid w:val="003E6100"/>
    <w:rsid w:val="003E652F"/>
    <w:rsid w:val="003E6791"/>
    <w:rsid w:val="003E68DF"/>
    <w:rsid w:val="003E6B8E"/>
    <w:rsid w:val="003E7647"/>
    <w:rsid w:val="003E77E9"/>
    <w:rsid w:val="003E7AA6"/>
    <w:rsid w:val="003E7BEA"/>
    <w:rsid w:val="003E7BEE"/>
    <w:rsid w:val="003F0213"/>
    <w:rsid w:val="003F0AE5"/>
    <w:rsid w:val="003F0D5C"/>
    <w:rsid w:val="003F0E5E"/>
    <w:rsid w:val="003F12E7"/>
    <w:rsid w:val="003F1A9F"/>
    <w:rsid w:val="003F1AB1"/>
    <w:rsid w:val="003F1D63"/>
    <w:rsid w:val="003F2395"/>
    <w:rsid w:val="003F24D9"/>
    <w:rsid w:val="003F2571"/>
    <w:rsid w:val="003F2A0C"/>
    <w:rsid w:val="003F2A79"/>
    <w:rsid w:val="003F2CA8"/>
    <w:rsid w:val="003F33D9"/>
    <w:rsid w:val="003F39C8"/>
    <w:rsid w:val="003F3D2F"/>
    <w:rsid w:val="003F3F55"/>
    <w:rsid w:val="003F43E0"/>
    <w:rsid w:val="003F464B"/>
    <w:rsid w:val="003F4763"/>
    <w:rsid w:val="003F4DC8"/>
    <w:rsid w:val="003F4F8A"/>
    <w:rsid w:val="003F52F6"/>
    <w:rsid w:val="003F5425"/>
    <w:rsid w:val="003F559A"/>
    <w:rsid w:val="003F584C"/>
    <w:rsid w:val="003F5872"/>
    <w:rsid w:val="003F5F53"/>
    <w:rsid w:val="003F6102"/>
    <w:rsid w:val="003F6BD7"/>
    <w:rsid w:val="003F6C30"/>
    <w:rsid w:val="003F75D6"/>
    <w:rsid w:val="003F77CB"/>
    <w:rsid w:val="003F7889"/>
    <w:rsid w:val="003F7ABD"/>
    <w:rsid w:val="003F7FCC"/>
    <w:rsid w:val="0040017A"/>
    <w:rsid w:val="0040072F"/>
    <w:rsid w:val="00400DD5"/>
    <w:rsid w:val="00400F94"/>
    <w:rsid w:val="00401607"/>
    <w:rsid w:val="004019E7"/>
    <w:rsid w:val="00401ADF"/>
    <w:rsid w:val="00401E3B"/>
    <w:rsid w:val="00401F3B"/>
    <w:rsid w:val="0040224E"/>
    <w:rsid w:val="004023F2"/>
    <w:rsid w:val="00402B2D"/>
    <w:rsid w:val="00402B8F"/>
    <w:rsid w:val="00402D7F"/>
    <w:rsid w:val="004030B5"/>
    <w:rsid w:val="00403960"/>
    <w:rsid w:val="00403977"/>
    <w:rsid w:val="00403F77"/>
    <w:rsid w:val="004042D7"/>
    <w:rsid w:val="00404505"/>
    <w:rsid w:val="00404A70"/>
    <w:rsid w:val="00404BF4"/>
    <w:rsid w:val="00404C51"/>
    <w:rsid w:val="00404D3A"/>
    <w:rsid w:val="00405122"/>
    <w:rsid w:val="00405523"/>
    <w:rsid w:val="00405B03"/>
    <w:rsid w:val="00405DE5"/>
    <w:rsid w:val="00406023"/>
    <w:rsid w:val="004069F4"/>
    <w:rsid w:val="0040706A"/>
    <w:rsid w:val="004071BA"/>
    <w:rsid w:val="004074EF"/>
    <w:rsid w:val="00407798"/>
    <w:rsid w:val="00407BAF"/>
    <w:rsid w:val="00407DDD"/>
    <w:rsid w:val="00407E19"/>
    <w:rsid w:val="00410661"/>
    <w:rsid w:val="0041096C"/>
    <w:rsid w:val="004113B6"/>
    <w:rsid w:val="0041196E"/>
    <w:rsid w:val="00411A69"/>
    <w:rsid w:val="0041203F"/>
    <w:rsid w:val="00412759"/>
    <w:rsid w:val="00412CAB"/>
    <w:rsid w:val="00412D18"/>
    <w:rsid w:val="00412D68"/>
    <w:rsid w:val="00412DDC"/>
    <w:rsid w:val="00412E08"/>
    <w:rsid w:val="00412E30"/>
    <w:rsid w:val="00412FB6"/>
    <w:rsid w:val="0041325A"/>
    <w:rsid w:val="004132A3"/>
    <w:rsid w:val="004136C2"/>
    <w:rsid w:val="00413926"/>
    <w:rsid w:val="00413B43"/>
    <w:rsid w:val="00413DF6"/>
    <w:rsid w:val="00414474"/>
    <w:rsid w:val="00414650"/>
    <w:rsid w:val="00414AC8"/>
    <w:rsid w:val="00415138"/>
    <w:rsid w:val="004152E7"/>
    <w:rsid w:val="0041583C"/>
    <w:rsid w:val="004159FA"/>
    <w:rsid w:val="00415BB4"/>
    <w:rsid w:val="00416458"/>
    <w:rsid w:val="0041680F"/>
    <w:rsid w:val="0041697E"/>
    <w:rsid w:val="00416B14"/>
    <w:rsid w:val="00416BB0"/>
    <w:rsid w:val="00416F80"/>
    <w:rsid w:val="00416FD6"/>
    <w:rsid w:val="0041708D"/>
    <w:rsid w:val="004172B2"/>
    <w:rsid w:val="00417F17"/>
    <w:rsid w:val="004200F1"/>
    <w:rsid w:val="0042021A"/>
    <w:rsid w:val="004208F2"/>
    <w:rsid w:val="004209CC"/>
    <w:rsid w:val="00420B22"/>
    <w:rsid w:val="00420C7A"/>
    <w:rsid w:val="004217C8"/>
    <w:rsid w:val="004217FF"/>
    <w:rsid w:val="004219C6"/>
    <w:rsid w:val="00421B0A"/>
    <w:rsid w:val="00422270"/>
    <w:rsid w:val="00422496"/>
    <w:rsid w:val="00422689"/>
    <w:rsid w:val="00422B89"/>
    <w:rsid w:val="00422F04"/>
    <w:rsid w:val="00423143"/>
    <w:rsid w:val="00423995"/>
    <w:rsid w:val="00423D9E"/>
    <w:rsid w:val="0042420E"/>
    <w:rsid w:val="004243B0"/>
    <w:rsid w:val="0042475D"/>
    <w:rsid w:val="00424BED"/>
    <w:rsid w:val="00424DB2"/>
    <w:rsid w:val="00424DE9"/>
    <w:rsid w:val="00424EB1"/>
    <w:rsid w:val="00425409"/>
    <w:rsid w:val="004255A4"/>
    <w:rsid w:val="004255E7"/>
    <w:rsid w:val="0042567D"/>
    <w:rsid w:val="00425B16"/>
    <w:rsid w:val="004261A0"/>
    <w:rsid w:val="004266DE"/>
    <w:rsid w:val="004268DA"/>
    <w:rsid w:val="00426908"/>
    <w:rsid w:val="004277C3"/>
    <w:rsid w:val="00427803"/>
    <w:rsid w:val="0042781E"/>
    <w:rsid w:val="004278BC"/>
    <w:rsid w:val="00430553"/>
    <w:rsid w:val="0043056C"/>
    <w:rsid w:val="004307DE"/>
    <w:rsid w:val="004309C1"/>
    <w:rsid w:val="00430CE9"/>
    <w:rsid w:val="00430E20"/>
    <w:rsid w:val="0043183E"/>
    <w:rsid w:val="00431C04"/>
    <w:rsid w:val="00431F58"/>
    <w:rsid w:val="00432A28"/>
    <w:rsid w:val="00432E2A"/>
    <w:rsid w:val="00433032"/>
    <w:rsid w:val="00433409"/>
    <w:rsid w:val="00433489"/>
    <w:rsid w:val="00433985"/>
    <w:rsid w:val="00433999"/>
    <w:rsid w:val="00433A1F"/>
    <w:rsid w:val="00433A8D"/>
    <w:rsid w:val="00433BA3"/>
    <w:rsid w:val="00433CC1"/>
    <w:rsid w:val="00433ECD"/>
    <w:rsid w:val="00433EED"/>
    <w:rsid w:val="0043437D"/>
    <w:rsid w:val="0043443E"/>
    <w:rsid w:val="004344B5"/>
    <w:rsid w:val="00435226"/>
    <w:rsid w:val="0043523F"/>
    <w:rsid w:val="004357C7"/>
    <w:rsid w:val="0043581E"/>
    <w:rsid w:val="004359C8"/>
    <w:rsid w:val="00435C51"/>
    <w:rsid w:val="00435C5A"/>
    <w:rsid w:val="004365F1"/>
    <w:rsid w:val="00436605"/>
    <w:rsid w:val="004366CC"/>
    <w:rsid w:val="00436DE8"/>
    <w:rsid w:val="00436F23"/>
    <w:rsid w:val="00436FB1"/>
    <w:rsid w:val="00436FF1"/>
    <w:rsid w:val="00437437"/>
    <w:rsid w:val="004376B7"/>
    <w:rsid w:val="004379B3"/>
    <w:rsid w:val="00437B68"/>
    <w:rsid w:val="004403F6"/>
    <w:rsid w:val="0044042E"/>
    <w:rsid w:val="004405CC"/>
    <w:rsid w:val="00440A3E"/>
    <w:rsid w:val="00440BBF"/>
    <w:rsid w:val="00440D18"/>
    <w:rsid w:val="0044181A"/>
    <w:rsid w:val="00442484"/>
    <w:rsid w:val="004424D3"/>
    <w:rsid w:val="0044286E"/>
    <w:rsid w:val="00442B93"/>
    <w:rsid w:val="004437A1"/>
    <w:rsid w:val="00443826"/>
    <w:rsid w:val="00443849"/>
    <w:rsid w:val="00443DCD"/>
    <w:rsid w:val="00443ED6"/>
    <w:rsid w:val="00444181"/>
    <w:rsid w:val="004444A2"/>
    <w:rsid w:val="00444C8F"/>
    <w:rsid w:val="00444E21"/>
    <w:rsid w:val="0044503D"/>
    <w:rsid w:val="004450AB"/>
    <w:rsid w:val="004450AF"/>
    <w:rsid w:val="004450E6"/>
    <w:rsid w:val="004452BF"/>
    <w:rsid w:val="004452D1"/>
    <w:rsid w:val="00446433"/>
    <w:rsid w:val="0044667B"/>
    <w:rsid w:val="00446722"/>
    <w:rsid w:val="00446B37"/>
    <w:rsid w:val="00446CB4"/>
    <w:rsid w:val="00446E48"/>
    <w:rsid w:val="004471FF"/>
    <w:rsid w:val="004472D2"/>
    <w:rsid w:val="0044736A"/>
    <w:rsid w:val="00447D13"/>
    <w:rsid w:val="00447E1B"/>
    <w:rsid w:val="00447F09"/>
    <w:rsid w:val="0045084E"/>
    <w:rsid w:val="00451077"/>
    <w:rsid w:val="0045122F"/>
    <w:rsid w:val="00451588"/>
    <w:rsid w:val="004519BC"/>
    <w:rsid w:val="00451AEB"/>
    <w:rsid w:val="00451F45"/>
    <w:rsid w:val="004520F7"/>
    <w:rsid w:val="00452210"/>
    <w:rsid w:val="00452400"/>
    <w:rsid w:val="00452573"/>
    <w:rsid w:val="00452A48"/>
    <w:rsid w:val="00452BE6"/>
    <w:rsid w:val="0045306F"/>
    <w:rsid w:val="00453350"/>
    <w:rsid w:val="00453564"/>
    <w:rsid w:val="004536B9"/>
    <w:rsid w:val="004537E6"/>
    <w:rsid w:val="00453807"/>
    <w:rsid w:val="00453B91"/>
    <w:rsid w:val="00453B94"/>
    <w:rsid w:val="00453B9E"/>
    <w:rsid w:val="00453D9A"/>
    <w:rsid w:val="00453DB8"/>
    <w:rsid w:val="00454E39"/>
    <w:rsid w:val="004550FA"/>
    <w:rsid w:val="004555CF"/>
    <w:rsid w:val="004558DB"/>
    <w:rsid w:val="004559F2"/>
    <w:rsid w:val="004559FB"/>
    <w:rsid w:val="00455A82"/>
    <w:rsid w:val="00455D19"/>
    <w:rsid w:val="00456056"/>
    <w:rsid w:val="004563CB"/>
    <w:rsid w:val="00456428"/>
    <w:rsid w:val="00456B1B"/>
    <w:rsid w:val="00456EDF"/>
    <w:rsid w:val="004571E7"/>
    <w:rsid w:val="004577C1"/>
    <w:rsid w:val="004578C7"/>
    <w:rsid w:val="00457C7A"/>
    <w:rsid w:val="00457DB5"/>
    <w:rsid w:val="004601C5"/>
    <w:rsid w:val="004603FE"/>
    <w:rsid w:val="00460709"/>
    <w:rsid w:val="00460F03"/>
    <w:rsid w:val="00460FE1"/>
    <w:rsid w:val="00461336"/>
    <w:rsid w:val="00461373"/>
    <w:rsid w:val="00461680"/>
    <w:rsid w:val="00461DA1"/>
    <w:rsid w:val="00462188"/>
    <w:rsid w:val="00462230"/>
    <w:rsid w:val="00462273"/>
    <w:rsid w:val="0046229F"/>
    <w:rsid w:val="00462D27"/>
    <w:rsid w:val="00462DA5"/>
    <w:rsid w:val="00462DC7"/>
    <w:rsid w:val="00463094"/>
    <w:rsid w:val="00463289"/>
    <w:rsid w:val="004635E9"/>
    <w:rsid w:val="00463B74"/>
    <w:rsid w:val="00463FDB"/>
    <w:rsid w:val="0046467A"/>
    <w:rsid w:val="004649FB"/>
    <w:rsid w:val="00464D8F"/>
    <w:rsid w:val="00465176"/>
    <w:rsid w:val="0046533C"/>
    <w:rsid w:val="004653BB"/>
    <w:rsid w:val="0046546E"/>
    <w:rsid w:val="004654AC"/>
    <w:rsid w:val="0046591D"/>
    <w:rsid w:val="00465ADE"/>
    <w:rsid w:val="00466211"/>
    <w:rsid w:val="004663B9"/>
    <w:rsid w:val="004664DA"/>
    <w:rsid w:val="0046662A"/>
    <w:rsid w:val="00466A95"/>
    <w:rsid w:val="004670B9"/>
    <w:rsid w:val="00467259"/>
    <w:rsid w:val="00467306"/>
    <w:rsid w:val="004678D2"/>
    <w:rsid w:val="0047004D"/>
    <w:rsid w:val="00470226"/>
    <w:rsid w:val="004702DF"/>
    <w:rsid w:val="00470428"/>
    <w:rsid w:val="00470943"/>
    <w:rsid w:val="00470AAD"/>
    <w:rsid w:val="00470D07"/>
    <w:rsid w:val="00470F2E"/>
    <w:rsid w:val="00471173"/>
    <w:rsid w:val="004712B1"/>
    <w:rsid w:val="004712EA"/>
    <w:rsid w:val="00471352"/>
    <w:rsid w:val="004718A2"/>
    <w:rsid w:val="00471DA4"/>
    <w:rsid w:val="00471F9E"/>
    <w:rsid w:val="004722C5"/>
    <w:rsid w:val="0047265F"/>
    <w:rsid w:val="004726C7"/>
    <w:rsid w:val="00472A7F"/>
    <w:rsid w:val="00472E9A"/>
    <w:rsid w:val="00472F6B"/>
    <w:rsid w:val="00473114"/>
    <w:rsid w:val="004733CB"/>
    <w:rsid w:val="00473630"/>
    <w:rsid w:val="00473892"/>
    <w:rsid w:val="00473935"/>
    <w:rsid w:val="004739D4"/>
    <w:rsid w:val="004740B9"/>
    <w:rsid w:val="0047447A"/>
    <w:rsid w:val="00474923"/>
    <w:rsid w:val="00474FCB"/>
    <w:rsid w:val="0047530A"/>
    <w:rsid w:val="00475A3B"/>
    <w:rsid w:val="004760A2"/>
    <w:rsid w:val="00476120"/>
    <w:rsid w:val="0047618F"/>
    <w:rsid w:val="004767A7"/>
    <w:rsid w:val="004769E6"/>
    <w:rsid w:val="00476E12"/>
    <w:rsid w:val="00476F46"/>
    <w:rsid w:val="004772D3"/>
    <w:rsid w:val="00477420"/>
    <w:rsid w:val="00477762"/>
    <w:rsid w:val="0047792A"/>
    <w:rsid w:val="00477A59"/>
    <w:rsid w:val="00477EE7"/>
    <w:rsid w:val="004801FD"/>
    <w:rsid w:val="00480385"/>
    <w:rsid w:val="004804A1"/>
    <w:rsid w:val="004805F5"/>
    <w:rsid w:val="00480AE1"/>
    <w:rsid w:val="00480E5D"/>
    <w:rsid w:val="00480F0E"/>
    <w:rsid w:val="004814B1"/>
    <w:rsid w:val="0048154D"/>
    <w:rsid w:val="00481861"/>
    <w:rsid w:val="00481C7C"/>
    <w:rsid w:val="00481F42"/>
    <w:rsid w:val="00482417"/>
    <w:rsid w:val="00482511"/>
    <w:rsid w:val="00482624"/>
    <w:rsid w:val="00482B0A"/>
    <w:rsid w:val="00482B96"/>
    <w:rsid w:val="00482C4E"/>
    <w:rsid w:val="00482D7B"/>
    <w:rsid w:val="00482EE8"/>
    <w:rsid w:val="00483191"/>
    <w:rsid w:val="00483240"/>
    <w:rsid w:val="0048334A"/>
    <w:rsid w:val="00483A4C"/>
    <w:rsid w:val="00483DB0"/>
    <w:rsid w:val="00483E69"/>
    <w:rsid w:val="00484359"/>
    <w:rsid w:val="00484841"/>
    <w:rsid w:val="0048486A"/>
    <w:rsid w:val="004849EF"/>
    <w:rsid w:val="00484D13"/>
    <w:rsid w:val="004852E1"/>
    <w:rsid w:val="00485B5E"/>
    <w:rsid w:val="004860C0"/>
    <w:rsid w:val="004869E1"/>
    <w:rsid w:val="00486F61"/>
    <w:rsid w:val="00486F71"/>
    <w:rsid w:val="00487132"/>
    <w:rsid w:val="00487689"/>
    <w:rsid w:val="00490403"/>
    <w:rsid w:val="00490424"/>
    <w:rsid w:val="00490508"/>
    <w:rsid w:val="0049056C"/>
    <w:rsid w:val="004906B2"/>
    <w:rsid w:val="00490C4B"/>
    <w:rsid w:val="004914C8"/>
    <w:rsid w:val="00491C99"/>
    <w:rsid w:val="00491DE7"/>
    <w:rsid w:val="004928B3"/>
    <w:rsid w:val="00492AAF"/>
    <w:rsid w:val="00492B03"/>
    <w:rsid w:val="004932A9"/>
    <w:rsid w:val="00493722"/>
    <w:rsid w:val="004939CB"/>
    <w:rsid w:val="004939F8"/>
    <w:rsid w:val="00493C9D"/>
    <w:rsid w:val="00493CB8"/>
    <w:rsid w:val="00493D8D"/>
    <w:rsid w:val="0049447B"/>
    <w:rsid w:val="00494605"/>
    <w:rsid w:val="0049473A"/>
    <w:rsid w:val="00494CA6"/>
    <w:rsid w:val="00494E9B"/>
    <w:rsid w:val="00494FB1"/>
    <w:rsid w:val="004953F0"/>
    <w:rsid w:val="00495698"/>
    <w:rsid w:val="004956D4"/>
    <w:rsid w:val="004957AD"/>
    <w:rsid w:val="00495AF7"/>
    <w:rsid w:val="00495B1B"/>
    <w:rsid w:val="00496154"/>
    <w:rsid w:val="004961F0"/>
    <w:rsid w:val="00496264"/>
    <w:rsid w:val="00496606"/>
    <w:rsid w:val="004968DF"/>
    <w:rsid w:val="00496B31"/>
    <w:rsid w:val="0049732F"/>
    <w:rsid w:val="0049735A"/>
    <w:rsid w:val="004978CA"/>
    <w:rsid w:val="0049790B"/>
    <w:rsid w:val="004A0374"/>
    <w:rsid w:val="004A0475"/>
    <w:rsid w:val="004A04BE"/>
    <w:rsid w:val="004A06EC"/>
    <w:rsid w:val="004A0D1D"/>
    <w:rsid w:val="004A10E1"/>
    <w:rsid w:val="004A130C"/>
    <w:rsid w:val="004A1494"/>
    <w:rsid w:val="004A1988"/>
    <w:rsid w:val="004A19C6"/>
    <w:rsid w:val="004A19F4"/>
    <w:rsid w:val="004A1DD3"/>
    <w:rsid w:val="004A1E6D"/>
    <w:rsid w:val="004A1FBA"/>
    <w:rsid w:val="004A205E"/>
    <w:rsid w:val="004A26C8"/>
    <w:rsid w:val="004A292F"/>
    <w:rsid w:val="004A2C25"/>
    <w:rsid w:val="004A35FC"/>
    <w:rsid w:val="004A3ACB"/>
    <w:rsid w:val="004A3BEC"/>
    <w:rsid w:val="004A4123"/>
    <w:rsid w:val="004A42E6"/>
    <w:rsid w:val="004A4498"/>
    <w:rsid w:val="004A48DD"/>
    <w:rsid w:val="004A498B"/>
    <w:rsid w:val="004A4A00"/>
    <w:rsid w:val="004A4F9D"/>
    <w:rsid w:val="004A4FB8"/>
    <w:rsid w:val="004A52CD"/>
    <w:rsid w:val="004A5378"/>
    <w:rsid w:val="004A53FF"/>
    <w:rsid w:val="004A5724"/>
    <w:rsid w:val="004A574B"/>
    <w:rsid w:val="004A6298"/>
    <w:rsid w:val="004A643A"/>
    <w:rsid w:val="004A65E1"/>
    <w:rsid w:val="004A6641"/>
    <w:rsid w:val="004A6DE5"/>
    <w:rsid w:val="004A6F05"/>
    <w:rsid w:val="004A74A8"/>
    <w:rsid w:val="004A75D3"/>
    <w:rsid w:val="004A7998"/>
    <w:rsid w:val="004A7A25"/>
    <w:rsid w:val="004A7BB9"/>
    <w:rsid w:val="004B077C"/>
    <w:rsid w:val="004B0DA5"/>
    <w:rsid w:val="004B0FEF"/>
    <w:rsid w:val="004B1517"/>
    <w:rsid w:val="004B1766"/>
    <w:rsid w:val="004B18C8"/>
    <w:rsid w:val="004B1B61"/>
    <w:rsid w:val="004B1BB5"/>
    <w:rsid w:val="004B1BF2"/>
    <w:rsid w:val="004B2F7B"/>
    <w:rsid w:val="004B358D"/>
    <w:rsid w:val="004B38AB"/>
    <w:rsid w:val="004B3965"/>
    <w:rsid w:val="004B3BBE"/>
    <w:rsid w:val="004B3BD7"/>
    <w:rsid w:val="004B3D39"/>
    <w:rsid w:val="004B3D3D"/>
    <w:rsid w:val="004B4043"/>
    <w:rsid w:val="004B4169"/>
    <w:rsid w:val="004B439F"/>
    <w:rsid w:val="004B4D14"/>
    <w:rsid w:val="004B4FBC"/>
    <w:rsid w:val="004B5095"/>
    <w:rsid w:val="004B5644"/>
    <w:rsid w:val="004B58B4"/>
    <w:rsid w:val="004B5A77"/>
    <w:rsid w:val="004B5B2C"/>
    <w:rsid w:val="004B5D2A"/>
    <w:rsid w:val="004B5E8B"/>
    <w:rsid w:val="004B62E0"/>
    <w:rsid w:val="004B67BB"/>
    <w:rsid w:val="004B67D8"/>
    <w:rsid w:val="004B68DC"/>
    <w:rsid w:val="004B695C"/>
    <w:rsid w:val="004B6ED6"/>
    <w:rsid w:val="004B72CD"/>
    <w:rsid w:val="004B7568"/>
    <w:rsid w:val="004B79D8"/>
    <w:rsid w:val="004C01F7"/>
    <w:rsid w:val="004C05C3"/>
    <w:rsid w:val="004C05C4"/>
    <w:rsid w:val="004C0642"/>
    <w:rsid w:val="004C08A8"/>
    <w:rsid w:val="004C17EA"/>
    <w:rsid w:val="004C18D8"/>
    <w:rsid w:val="004C1986"/>
    <w:rsid w:val="004C1B25"/>
    <w:rsid w:val="004C20F0"/>
    <w:rsid w:val="004C2187"/>
    <w:rsid w:val="004C2A25"/>
    <w:rsid w:val="004C2B79"/>
    <w:rsid w:val="004C311A"/>
    <w:rsid w:val="004C31CC"/>
    <w:rsid w:val="004C388D"/>
    <w:rsid w:val="004C3BED"/>
    <w:rsid w:val="004C40B5"/>
    <w:rsid w:val="004C4405"/>
    <w:rsid w:val="004C4484"/>
    <w:rsid w:val="004C477B"/>
    <w:rsid w:val="004C5190"/>
    <w:rsid w:val="004C54B6"/>
    <w:rsid w:val="004C554D"/>
    <w:rsid w:val="004C55B2"/>
    <w:rsid w:val="004C5652"/>
    <w:rsid w:val="004C5706"/>
    <w:rsid w:val="004C5B63"/>
    <w:rsid w:val="004C5DA8"/>
    <w:rsid w:val="004C5EB3"/>
    <w:rsid w:val="004C612A"/>
    <w:rsid w:val="004C65B5"/>
    <w:rsid w:val="004C6626"/>
    <w:rsid w:val="004C669B"/>
    <w:rsid w:val="004C6A65"/>
    <w:rsid w:val="004C6C5A"/>
    <w:rsid w:val="004C6C9E"/>
    <w:rsid w:val="004C6E58"/>
    <w:rsid w:val="004C745F"/>
    <w:rsid w:val="004C7489"/>
    <w:rsid w:val="004C7BE3"/>
    <w:rsid w:val="004C7CC5"/>
    <w:rsid w:val="004C7DF0"/>
    <w:rsid w:val="004C7E22"/>
    <w:rsid w:val="004C7F8B"/>
    <w:rsid w:val="004C7FB4"/>
    <w:rsid w:val="004D0749"/>
    <w:rsid w:val="004D07D5"/>
    <w:rsid w:val="004D07E9"/>
    <w:rsid w:val="004D0AAF"/>
    <w:rsid w:val="004D0D47"/>
    <w:rsid w:val="004D19E6"/>
    <w:rsid w:val="004D1B23"/>
    <w:rsid w:val="004D1D7B"/>
    <w:rsid w:val="004D1FAA"/>
    <w:rsid w:val="004D20A3"/>
    <w:rsid w:val="004D293D"/>
    <w:rsid w:val="004D2CA7"/>
    <w:rsid w:val="004D2ECF"/>
    <w:rsid w:val="004D3149"/>
    <w:rsid w:val="004D34CB"/>
    <w:rsid w:val="004D3729"/>
    <w:rsid w:val="004D39AF"/>
    <w:rsid w:val="004D3C12"/>
    <w:rsid w:val="004D4BF1"/>
    <w:rsid w:val="004D4FBD"/>
    <w:rsid w:val="004D5373"/>
    <w:rsid w:val="004D538E"/>
    <w:rsid w:val="004D5E2E"/>
    <w:rsid w:val="004D6015"/>
    <w:rsid w:val="004D602D"/>
    <w:rsid w:val="004D6178"/>
    <w:rsid w:val="004D6249"/>
    <w:rsid w:val="004D62D4"/>
    <w:rsid w:val="004D62F5"/>
    <w:rsid w:val="004D6309"/>
    <w:rsid w:val="004D6335"/>
    <w:rsid w:val="004D6500"/>
    <w:rsid w:val="004D6696"/>
    <w:rsid w:val="004D6806"/>
    <w:rsid w:val="004D68E7"/>
    <w:rsid w:val="004D7560"/>
    <w:rsid w:val="004D766E"/>
    <w:rsid w:val="004E0095"/>
    <w:rsid w:val="004E058B"/>
    <w:rsid w:val="004E07F4"/>
    <w:rsid w:val="004E090F"/>
    <w:rsid w:val="004E145E"/>
    <w:rsid w:val="004E154B"/>
    <w:rsid w:val="004E160E"/>
    <w:rsid w:val="004E16AD"/>
    <w:rsid w:val="004E16C3"/>
    <w:rsid w:val="004E1B2D"/>
    <w:rsid w:val="004E1C15"/>
    <w:rsid w:val="004E2151"/>
    <w:rsid w:val="004E23A9"/>
    <w:rsid w:val="004E25E2"/>
    <w:rsid w:val="004E2A63"/>
    <w:rsid w:val="004E2AB7"/>
    <w:rsid w:val="004E2B93"/>
    <w:rsid w:val="004E32A2"/>
    <w:rsid w:val="004E338E"/>
    <w:rsid w:val="004E36E0"/>
    <w:rsid w:val="004E3CF9"/>
    <w:rsid w:val="004E4153"/>
    <w:rsid w:val="004E47E9"/>
    <w:rsid w:val="004E5181"/>
    <w:rsid w:val="004E51C6"/>
    <w:rsid w:val="004E5490"/>
    <w:rsid w:val="004E5619"/>
    <w:rsid w:val="004E589A"/>
    <w:rsid w:val="004E5998"/>
    <w:rsid w:val="004E5A93"/>
    <w:rsid w:val="004E5F3A"/>
    <w:rsid w:val="004E63AB"/>
    <w:rsid w:val="004E640C"/>
    <w:rsid w:val="004E6820"/>
    <w:rsid w:val="004E6A62"/>
    <w:rsid w:val="004E6B35"/>
    <w:rsid w:val="004E728A"/>
    <w:rsid w:val="004E7472"/>
    <w:rsid w:val="004E7491"/>
    <w:rsid w:val="004E76A8"/>
    <w:rsid w:val="004E7703"/>
    <w:rsid w:val="004F00BA"/>
    <w:rsid w:val="004F0282"/>
    <w:rsid w:val="004F07FF"/>
    <w:rsid w:val="004F0AA2"/>
    <w:rsid w:val="004F0CB3"/>
    <w:rsid w:val="004F0F6A"/>
    <w:rsid w:val="004F112F"/>
    <w:rsid w:val="004F173A"/>
    <w:rsid w:val="004F2403"/>
    <w:rsid w:val="004F249D"/>
    <w:rsid w:val="004F24A5"/>
    <w:rsid w:val="004F263F"/>
    <w:rsid w:val="004F2B23"/>
    <w:rsid w:val="004F2D90"/>
    <w:rsid w:val="004F2F15"/>
    <w:rsid w:val="004F3204"/>
    <w:rsid w:val="004F3477"/>
    <w:rsid w:val="004F34BB"/>
    <w:rsid w:val="004F388F"/>
    <w:rsid w:val="004F3E1A"/>
    <w:rsid w:val="004F4126"/>
    <w:rsid w:val="004F42E0"/>
    <w:rsid w:val="004F44BB"/>
    <w:rsid w:val="004F4597"/>
    <w:rsid w:val="004F4680"/>
    <w:rsid w:val="004F485A"/>
    <w:rsid w:val="004F4A37"/>
    <w:rsid w:val="004F4C7B"/>
    <w:rsid w:val="004F4F03"/>
    <w:rsid w:val="004F5025"/>
    <w:rsid w:val="004F51A3"/>
    <w:rsid w:val="004F550B"/>
    <w:rsid w:val="004F573B"/>
    <w:rsid w:val="004F593D"/>
    <w:rsid w:val="004F5A21"/>
    <w:rsid w:val="004F5B24"/>
    <w:rsid w:val="004F5E93"/>
    <w:rsid w:val="004F6015"/>
    <w:rsid w:val="004F6423"/>
    <w:rsid w:val="004F66B6"/>
    <w:rsid w:val="004F6BE6"/>
    <w:rsid w:val="004F7214"/>
    <w:rsid w:val="004F7776"/>
    <w:rsid w:val="004F78A3"/>
    <w:rsid w:val="004F78F6"/>
    <w:rsid w:val="004F7949"/>
    <w:rsid w:val="004F7990"/>
    <w:rsid w:val="004F7D2F"/>
    <w:rsid w:val="004F7EE4"/>
    <w:rsid w:val="00500106"/>
    <w:rsid w:val="005003A0"/>
    <w:rsid w:val="00500A0F"/>
    <w:rsid w:val="00500DBF"/>
    <w:rsid w:val="00500DE0"/>
    <w:rsid w:val="0050156B"/>
    <w:rsid w:val="005017B6"/>
    <w:rsid w:val="005019BF"/>
    <w:rsid w:val="005019D2"/>
    <w:rsid w:val="00501A57"/>
    <w:rsid w:val="00501B0E"/>
    <w:rsid w:val="00501BBF"/>
    <w:rsid w:val="00501C5D"/>
    <w:rsid w:val="00501D52"/>
    <w:rsid w:val="00501F3F"/>
    <w:rsid w:val="005021AC"/>
    <w:rsid w:val="00502729"/>
    <w:rsid w:val="005029D1"/>
    <w:rsid w:val="00502D82"/>
    <w:rsid w:val="00502E32"/>
    <w:rsid w:val="00502F1B"/>
    <w:rsid w:val="0050316B"/>
    <w:rsid w:val="0050383D"/>
    <w:rsid w:val="005038F3"/>
    <w:rsid w:val="005039CE"/>
    <w:rsid w:val="00503ECB"/>
    <w:rsid w:val="005046A9"/>
    <w:rsid w:val="005048A0"/>
    <w:rsid w:val="00504A43"/>
    <w:rsid w:val="00504A8A"/>
    <w:rsid w:val="00504BFB"/>
    <w:rsid w:val="0050522E"/>
    <w:rsid w:val="00505551"/>
    <w:rsid w:val="00505F50"/>
    <w:rsid w:val="0050625E"/>
    <w:rsid w:val="005067DD"/>
    <w:rsid w:val="00506FA6"/>
    <w:rsid w:val="00507178"/>
    <w:rsid w:val="0050721A"/>
    <w:rsid w:val="00507854"/>
    <w:rsid w:val="00507D7D"/>
    <w:rsid w:val="005101B8"/>
    <w:rsid w:val="00510286"/>
    <w:rsid w:val="00510640"/>
    <w:rsid w:val="00510958"/>
    <w:rsid w:val="00510CE4"/>
    <w:rsid w:val="00510D16"/>
    <w:rsid w:val="005113D0"/>
    <w:rsid w:val="005114B3"/>
    <w:rsid w:val="00511823"/>
    <w:rsid w:val="00511BEC"/>
    <w:rsid w:val="00511EBA"/>
    <w:rsid w:val="0051263F"/>
    <w:rsid w:val="00512B5B"/>
    <w:rsid w:val="00512DEB"/>
    <w:rsid w:val="00513848"/>
    <w:rsid w:val="00513999"/>
    <w:rsid w:val="00513D1A"/>
    <w:rsid w:val="00513DFD"/>
    <w:rsid w:val="00513E11"/>
    <w:rsid w:val="00514612"/>
    <w:rsid w:val="00515957"/>
    <w:rsid w:val="00515B90"/>
    <w:rsid w:val="00515CF2"/>
    <w:rsid w:val="00516611"/>
    <w:rsid w:val="00516B84"/>
    <w:rsid w:val="00516C74"/>
    <w:rsid w:val="0051799C"/>
    <w:rsid w:val="00517FAD"/>
    <w:rsid w:val="00517FCF"/>
    <w:rsid w:val="005204E5"/>
    <w:rsid w:val="0052082F"/>
    <w:rsid w:val="005208BD"/>
    <w:rsid w:val="00520B7F"/>
    <w:rsid w:val="00520C2B"/>
    <w:rsid w:val="00520F3B"/>
    <w:rsid w:val="00520F3C"/>
    <w:rsid w:val="005213C9"/>
    <w:rsid w:val="00521526"/>
    <w:rsid w:val="005215B9"/>
    <w:rsid w:val="005216B7"/>
    <w:rsid w:val="005216BD"/>
    <w:rsid w:val="0052173B"/>
    <w:rsid w:val="005217F0"/>
    <w:rsid w:val="00521AA6"/>
    <w:rsid w:val="00522330"/>
    <w:rsid w:val="00522ABA"/>
    <w:rsid w:val="00522D58"/>
    <w:rsid w:val="005232DE"/>
    <w:rsid w:val="00523B3B"/>
    <w:rsid w:val="00523CAB"/>
    <w:rsid w:val="00524028"/>
    <w:rsid w:val="0052406C"/>
    <w:rsid w:val="00524150"/>
    <w:rsid w:val="00524207"/>
    <w:rsid w:val="005243B8"/>
    <w:rsid w:val="00524576"/>
    <w:rsid w:val="0052478B"/>
    <w:rsid w:val="00524858"/>
    <w:rsid w:val="005249DF"/>
    <w:rsid w:val="00524B05"/>
    <w:rsid w:val="00524EEE"/>
    <w:rsid w:val="005252B3"/>
    <w:rsid w:val="00525930"/>
    <w:rsid w:val="00525AA7"/>
    <w:rsid w:val="00526494"/>
    <w:rsid w:val="005265CE"/>
    <w:rsid w:val="005268C3"/>
    <w:rsid w:val="00526A2B"/>
    <w:rsid w:val="00526C91"/>
    <w:rsid w:val="00526D4F"/>
    <w:rsid w:val="00526E32"/>
    <w:rsid w:val="005275AE"/>
    <w:rsid w:val="00527C11"/>
    <w:rsid w:val="00527ED1"/>
    <w:rsid w:val="005300A4"/>
    <w:rsid w:val="0053026B"/>
    <w:rsid w:val="00530319"/>
    <w:rsid w:val="005306D0"/>
    <w:rsid w:val="00530961"/>
    <w:rsid w:val="0053096E"/>
    <w:rsid w:val="00530CFF"/>
    <w:rsid w:val="00530DD2"/>
    <w:rsid w:val="00530F9A"/>
    <w:rsid w:val="00531138"/>
    <w:rsid w:val="0053129F"/>
    <w:rsid w:val="0053145F"/>
    <w:rsid w:val="00531767"/>
    <w:rsid w:val="00531795"/>
    <w:rsid w:val="00531CD8"/>
    <w:rsid w:val="00531D93"/>
    <w:rsid w:val="0053276B"/>
    <w:rsid w:val="0053299E"/>
    <w:rsid w:val="005332B1"/>
    <w:rsid w:val="00533413"/>
    <w:rsid w:val="00533452"/>
    <w:rsid w:val="005336B6"/>
    <w:rsid w:val="005338FB"/>
    <w:rsid w:val="00534B04"/>
    <w:rsid w:val="00534D70"/>
    <w:rsid w:val="00535501"/>
    <w:rsid w:val="00535B27"/>
    <w:rsid w:val="00535B5C"/>
    <w:rsid w:val="00536722"/>
    <w:rsid w:val="005367F9"/>
    <w:rsid w:val="00536CE0"/>
    <w:rsid w:val="00536DF7"/>
    <w:rsid w:val="00536FEA"/>
    <w:rsid w:val="00537154"/>
    <w:rsid w:val="00537296"/>
    <w:rsid w:val="005373DB"/>
    <w:rsid w:val="005375BC"/>
    <w:rsid w:val="00537787"/>
    <w:rsid w:val="00537973"/>
    <w:rsid w:val="005379D2"/>
    <w:rsid w:val="00537F5D"/>
    <w:rsid w:val="005401A3"/>
    <w:rsid w:val="0054071E"/>
    <w:rsid w:val="005407E0"/>
    <w:rsid w:val="00540C8D"/>
    <w:rsid w:val="00540E54"/>
    <w:rsid w:val="00540E62"/>
    <w:rsid w:val="00541FF2"/>
    <w:rsid w:val="00542018"/>
    <w:rsid w:val="005425A1"/>
    <w:rsid w:val="005429DA"/>
    <w:rsid w:val="00542C08"/>
    <w:rsid w:val="00543259"/>
    <w:rsid w:val="005434AF"/>
    <w:rsid w:val="00543582"/>
    <w:rsid w:val="005437BB"/>
    <w:rsid w:val="0054380F"/>
    <w:rsid w:val="0054393C"/>
    <w:rsid w:val="00543978"/>
    <w:rsid w:val="00543990"/>
    <w:rsid w:val="00544059"/>
    <w:rsid w:val="00544C2F"/>
    <w:rsid w:val="005451DE"/>
    <w:rsid w:val="00545C51"/>
    <w:rsid w:val="00545E1B"/>
    <w:rsid w:val="0054606A"/>
    <w:rsid w:val="005469E6"/>
    <w:rsid w:val="00546EF2"/>
    <w:rsid w:val="005478B4"/>
    <w:rsid w:val="0054790F"/>
    <w:rsid w:val="00547C25"/>
    <w:rsid w:val="00547F6D"/>
    <w:rsid w:val="00550103"/>
    <w:rsid w:val="00550146"/>
    <w:rsid w:val="005507DB"/>
    <w:rsid w:val="0055092E"/>
    <w:rsid w:val="00550AC0"/>
    <w:rsid w:val="00551267"/>
    <w:rsid w:val="005519BE"/>
    <w:rsid w:val="00551A20"/>
    <w:rsid w:val="00551AD4"/>
    <w:rsid w:val="005520F1"/>
    <w:rsid w:val="00552886"/>
    <w:rsid w:val="00552B8B"/>
    <w:rsid w:val="00553061"/>
    <w:rsid w:val="00553307"/>
    <w:rsid w:val="005534EC"/>
    <w:rsid w:val="00553AAC"/>
    <w:rsid w:val="00553FDD"/>
    <w:rsid w:val="00554009"/>
    <w:rsid w:val="005541A4"/>
    <w:rsid w:val="005541C1"/>
    <w:rsid w:val="005547E8"/>
    <w:rsid w:val="00554BD9"/>
    <w:rsid w:val="00554C75"/>
    <w:rsid w:val="00554D0B"/>
    <w:rsid w:val="00554D31"/>
    <w:rsid w:val="00554D7B"/>
    <w:rsid w:val="0055513A"/>
    <w:rsid w:val="0055519F"/>
    <w:rsid w:val="005555EF"/>
    <w:rsid w:val="0055648A"/>
    <w:rsid w:val="005565CB"/>
    <w:rsid w:val="0055663B"/>
    <w:rsid w:val="00556A1A"/>
    <w:rsid w:val="00556AED"/>
    <w:rsid w:val="00556B55"/>
    <w:rsid w:val="00556E69"/>
    <w:rsid w:val="0055720B"/>
    <w:rsid w:val="005573A7"/>
    <w:rsid w:val="00557612"/>
    <w:rsid w:val="00560213"/>
    <w:rsid w:val="0056045E"/>
    <w:rsid w:val="00560943"/>
    <w:rsid w:val="00560C87"/>
    <w:rsid w:val="00560D67"/>
    <w:rsid w:val="00560E73"/>
    <w:rsid w:val="0056134F"/>
    <w:rsid w:val="00561458"/>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4A"/>
    <w:rsid w:val="00565C10"/>
    <w:rsid w:val="00565E0D"/>
    <w:rsid w:val="00565ED4"/>
    <w:rsid w:val="0056638F"/>
    <w:rsid w:val="005664EB"/>
    <w:rsid w:val="005665A4"/>
    <w:rsid w:val="005668DD"/>
    <w:rsid w:val="0056691A"/>
    <w:rsid w:val="00566F9A"/>
    <w:rsid w:val="00567318"/>
    <w:rsid w:val="00567362"/>
    <w:rsid w:val="00567738"/>
    <w:rsid w:val="0056775F"/>
    <w:rsid w:val="00567990"/>
    <w:rsid w:val="00567B1D"/>
    <w:rsid w:val="00567D25"/>
    <w:rsid w:val="00567D80"/>
    <w:rsid w:val="00570002"/>
    <w:rsid w:val="0057068D"/>
    <w:rsid w:val="00570C68"/>
    <w:rsid w:val="005714FA"/>
    <w:rsid w:val="00571895"/>
    <w:rsid w:val="005719A6"/>
    <w:rsid w:val="00571B5D"/>
    <w:rsid w:val="00572026"/>
    <w:rsid w:val="00572B77"/>
    <w:rsid w:val="00572C00"/>
    <w:rsid w:val="00572C4A"/>
    <w:rsid w:val="00573065"/>
    <w:rsid w:val="00573160"/>
    <w:rsid w:val="0057319A"/>
    <w:rsid w:val="00573649"/>
    <w:rsid w:val="00574233"/>
    <w:rsid w:val="00574D3A"/>
    <w:rsid w:val="005750C7"/>
    <w:rsid w:val="0057536C"/>
    <w:rsid w:val="005753BA"/>
    <w:rsid w:val="005756A3"/>
    <w:rsid w:val="00575730"/>
    <w:rsid w:val="005758A1"/>
    <w:rsid w:val="00575A45"/>
    <w:rsid w:val="00575EE0"/>
    <w:rsid w:val="00575EE6"/>
    <w:rsid w:val="005760F3"/>
    <w:rsid w:val="005763B8"/>
    <w:rsid w:val="00576688"/>
    <w:rsid w:val="00576806"/>
    <w:rsid w:val="005769C7"/>
    <w:rsid w:val="00576BF4"/>
    <w:rsid w:val="00576C48"/>
    <w:rsid w:val="00576E63"/>
    <w:rsid w:val="00577743"/>
    <w:rsid w:val="005778E7"/>
    <w:rsid w:val="00577AD4"/>
    <w:rsid w:val="00577C7D"/>
    <w:rsid w:val="00580331"/>
    <w:rsid w:val="005809A4"/>
    <w:rsid w:val="00580A8C"/>
    <w:rsid w:val="00580F96"/>
    <w:rsid w:val="0058174D"/>
    <w:rsid w:val="00582603"/>
    <w:rsid w:val="00582A78"/>
    <w:rsid w:val="00583C07"/>
    <w:rsid w:val="00583CD5"/>
    <w:rsid w:val="00584078"/>
    <w:rsid w:val="0058414D"/>
    <w:rsid w:val="00584172"/>
    <w:rsid w:val="0058439D"/>
    <w:rsid w:val="005847A8"/>
    <w:rsid w:val="00584F05"/>
    <w:rsid w:val="0058513B"/>
    <w:rsid w:val="00585330"/>
    <w:rsid w:val="005853C6"/>
    <w:rsid w:val="00585BA6"/>
    <w:rsid w:val="00585E31"/>
    <w:rsid w:val="0058658A"/>
    <w:rsid w:val="005865C4"/>
    <w:rsid w:val="00586607"/>
    <w:rsid w:val="005866CB"/>
    <w:rsid w:val="0058674C"/>
    <w:rsid w:val="00586A61"/>
    <w:rsid w:val="005871EC"/>
    <w:rsid w:val="0058758A"/>
    <w:rsid w:val="005877E3"/>
    <w:rsid w:val="00587936"/>
    <w:rsid w:val="00587CCA"/>
    <w:rsid w:val="005901BE"/>
    <w:rsid w:val="00590276"/>
    <w:rsid w:val="005907F7"/>
    <w:rsid w:val="00590B4D"/>
    <w:rsid w:val="00590CA4"/>
    <w:rsid w:val="00590D82"/>
    <w:rsid w:val="00590F59"/>
    <w:rsid w:val="005913F4"/>
    <w:rsid w:val="005914F3"/>
    <w:rsid w:val="0059158B"/>
    <w:rsid w:val="005918AF"/>
    <w:rsid w:val="00591FAE"/>
    <w:rsid w:val="00592722"/>
    <w:rsid w:val="005927DE"/>
    <w:rsid w:val="00592CAC"/>
    <w:rsid w:val="00592F0A"/>
    <w:rsid w:val="00592F60"/>
    <w:rsid w:val="0059319B"/>
    <w:rsid w:val="005933CB"/>
    <w:rsid w:val="005933F8"/>
    <w:rsid w:val="0059362D"/>
    <w:rsid w:val="00593B2A"/>
    <w:rsid w:val="00593D47"/>
    <w:rsid w:val="00593DBC"/>
    <w:rsid w:val="00593F49"/>
    <w:rsid w:val="00594A3A"/>
    <w:rsid w:val="00594B4C"/>
    <w:rsid w:val="00594B64"/>
    <w:rsid w:val="00594F76"/>
    <w:rsid w:val="0059510F"/>
    <w:rsid w:val="00595259"/>
    <w:rsid w:val="005953BA"/>
    <w:rsid w:val="00595481"/>
    <w:rsid w:val="00595493"/>
    <w:rsid w:val="00595A36"/>
    <w:rsid w:val="00595B41"/>
    <w:rsid w:val="005962D8"/>
    <w:rsid w:val="00596349"/>
    <w:rsid w:val="005964DA"/>
    <w:rsid w:val="00596852"/>
    <w:rsid w:val="00596F64"/>
    <w:rsid w:val="005970A7"/>
    <w:rsid w:val="00597383"/>
    <w:rsid w:val="005975B9"/>
    <w:rsid w:val="0059790A"/>
    <w:rsid w:val="00597BFB"/>
    <w:rsid w:val="005A02DB"/>
    <w:rsid w:val="005A03E8"/>
    <w:rsid w:val="005A0529"/>
    <w:rsid w:val="005A05DB"/>
    <w:rsid w:val="005A0647"/>
    <w:rsid w:val="005A0682"/>
    <w:rsid w:val="005A0F91"/>
    <w:rsid w:val="005A1727"/>
    <w:rsid w:val="005A1DCC"/>
    <w:rsid w:val="005A2077"/>
    <w:rsid w:val="005A2661"/>
    <w:rsid w:val="005A2839"/>
    <w:rsid w:val="005A2BB1"/>
    <w:rsid w:val="005A2F60"/>
    <w:rsid w:val="005A3153"/>
    <w:rsid w:val="005A376C"/>
    <w:rsid w:val="005A398D"/>
    <w:rsid w:val="005A3EB2"/>
    <w:rsid w:val="005A43A0"/>
    <w:rsid w:val="005A47B2"/>
    <w:rsid w:val="005A4A26"/>
    <w:rsid w:val="005A4A61"/>
    <w:rsid w:val="005A578F"/>
    <w:rsid w:val="005A5853"/>
    <w:rsid w:val="005A5DDD"/>
    <w:rsid w:val="005A61AE"/>
    <w:rsid w:val="005A6D01"/>
    <w:rsid w:val="005A6FD6"/>
    <w:rsid w:val="005A70A8"/>
    <w:rsid w:val="005A714E"/>
    <w:rsid w:val="005A767B"/>
    <w:rsid w:val="005A7EA0"/>
    <w:rsid w:val="005B0061"/>
    <w:rsid w:val="005B0386"/>
    <w:rsid w:val="005B0401"/>
    <w:rsid w:val="005B0717"/>
    <w:rsid w:val="005B0760"/>
    <w:rsid w:val="005B0B61"/>
    <w:rsid w:val="005B0F8B"/>
    <w:rsid w:val="005B1195"/>
    <w:rsid w:val="005B151C"/>
    <w:rsid w:val="005B1756"/>
    <w:rsid w:val="005B195F"/>
    <w:rsid w:val="005B22EF"/>
    <w:rsid w:val="005B3722"/>
    <w:rsid w:val="005B3CF9"/>
    <w:rsid w:val="005B3E99"/>
    <w:rsid w:val="005B3EDE"/>
    <w:rsid w:val="005B471C"/>
    <w:rsid w:val="005B4A06"/>
    <w:rsid w:val="005B4AB5"/>
    <w:rsid w:val="005B5892"/>
    <w:rsid w:val="005B58D4"/>
    <w:rsid w:val="005B5B3E"/>
    <w:rsid w:val="005B5E89"/>
    <w:rsid w:val="005B5FBE"/>
    <w:rsid w:val="005B619F"/>
    <w:rsid w:val="005B6A9D"/>
    <w:rsid w:val="005B6AE8"/>
    <w:rsid w:val="005B6B38"/>
    <w:rsid w:val="005B6B95"/>
    <w:rsid w:val="005B7001"/>
    <w:rsid w:val="005B71C9"/>
    <w:rsid w:val="005B7291"/>
    <w:rsid w:val="005B737F"/>
    <w:rsid w:val="005B767B"/>
    <w:rsid w:val="005B7B81"/>
    <w:rsid w:val="005B7C71"/>
    <w:rsid w:val="005B7FC6"/>
    <w:rsid w:val="005C03A1"/>
    <w:rsid w:val="005C0933"/>
    <w:rsid w:val="005C09BC"/>
    <w:rsid w:val="005C0B80"/>
    <w:rsid w:val="005C0C4C"/>
    <w:rsid w:val="005C1351"/>
    <w:rsid w:val="005C154A"/>
    <w:rsid w:val="005C1901"/>
    <w:rsid w:val="005C1D09"/>
    <w:rsid w:val="005C1FBA"/>
    <w:rsid w:val="005C2168"/>
    <w:rsid w:val="005C254D"/>
    <w:rsid w:val="005C263D"/>
    <w:rsid w:val="005C2CD7"/>
    <w:rsid w:val="005C2F52"/>
    <w:rsid w:val="005C31C1"/>
    <w:rsid w:val="005C3601"/>
    <w:rsid w:val="005C3743"/>
    <w:rsid w:val="005C37E9"/>
    <w:rsid w:val="005C404F"/>
    <w:rsid w:val="005C412B"/>
    <w:rsid w:val="005C44F1"/>
    <w:rsid w:val="005C5421"/>
    <w:rsid w:val="005C578E"/>
    <w:rsid w:val="005C58B9"/>
    <w:rsid w:val="005C6BAA"/>
    <w:rsid w:val="005C6DA9"/>
    <w:rsid w:val="005C6FCF"/>
    <w:rsid w:val="005C75CF"/>
    <w:rsid w:val="005C76AB"/>
    <w:rsid w:val="005C7945"/>
    <w:rsid w:val="005C79F9"/>
    <w:rsid w:val="005C7D81"/>
    <w:rsid w:val="005C7FB8"/>
    <w:rsid w:val="005D0224"/>
    <w:rsid w:val="005D023B"/>
    <w:rsid w:val="005D0834"/>
    <w:rsid w:val="005D086E"/>
    <w:rsid w:val="005D09BB"/>
    <w:rsid w:val="005D0BD3"/>
    <w:rsid w:val="005D0C8B"/>
    <w:rsid w:val="005D0E9B"/>
    <w:rsid w:val="005D1021"/>
    <w:rsid w:val="005D1303"/>
    <w:rsid w:val="005D1685"/>
    <w:rsid w:val="005D178E"/>
    <w:rsid w:val="005D1995"/>
    <w:rsid w:val="005D1E6F"/>
    <w:rsid w:val="005D1F67"/>
    <w:rsid w:val="005D2815"/>
    <w:rsid w:val="005D2922"/>
    <w:rsid w:val="005D2A79"/>
    <w:rsid w:val="005D2DDA"/>
    <w:rsid w:val="005D31B9"/>
    <w:rsid w:val="005D3B5B"/>
    <w:rsid w:val="005D3CF1"/>
    <w:rsid w:val="005D3D4E"/>
    <w:rsid w:val="005D4535"/>
    <w:rsid w:val="005D4CBE"/>
    <w:rsid w:val="005D4E54"/>
    <w:rsid w:val="005D4EB6"/>
    <w:rsid w:val="005D503D"/>
    <w:rsid w:val="005D5712"/>
    <w:rsid w:val="005D5787"/>
    <w:rsid w:val="005D5995"/>
    <w:rsid w:val="005D59B9"/>
    <w:rsid w:val="005D5CD9"/>
    <w:rsid w:val="005D67E9"/>
    <w:rsid w:val="005D7AD1"/>
    <w:rsid w:val="005E01CC"/>
    <w:rsid w:val="005E0461"/>
    <w:rsid w:val="005E04F8"/>
    <w:rsid w:val="005E0666"/>
    <w:rsid w:val="005E0717"/>
    <w:rsid w:val="005E08DE"/>
    <w:rsid w:val="005E0B53"/>
    <w:rsid w:val="005E0E67"/>
    <w:rsid w:val="005E122A"/>
    <w:rsid w:val="005E1748"/>
    <w:rsid w:val="005E24C8"/>
    <w:rsid w:val="005E27F4"/>
    <w:rsid w:val="005E29C7"/>
    <w:rsid w:val="005E2CA0"/>
    <w:rsid w:val="005E311F"/>
    <w:rsid w:val="005E317A"/>
    <w:rsid w:val="005E326C"/>
    <w:rsid w:val="005E3422"/>
    <w:rsid w:val="005E364B"/>
    <w:rsid w:val="005E3747"/>
    <w:rsid w:val="005E37E7"/>
    <w:rsid w:val="005E3824"/>
    <w:rsid w:val="005E383A"/>
    <w:rsid w:val="005E3DEC"/>
    <w:rsid w:val="005E3F26"/>
    <w:rsid w:val="005E4B46"/>
    <w:rsid w:val="005E4C95"/>
    <w:rsid w:val="005E5014"/>
    <w:rsid w:val="005E541A"/>
    <w:rsid w:val="005E57C3"/>
    <w:rsid w:val="005E5903"/>
    <w:rsid w:val="005E6CAC"/>
    <w:rsid w:val="005E6E64"/>
    <w:rsid w:val="005E7177"/>
    <w:rsid w:val="005E71C4"/>
    <w:rsid w:val="005E766B"/>
    <w:rsid w:val="005E775A"/>
    <w:rsid w:val="005E79EA"/>
    <w:rsid w:val="005E7F46"/>
    <w:rsid w:val="005F0229"/>
    <w:rsid w:val="005F02BE"/>
    <w:rsid w:val="005F0854"/>
    <w:rsid w:val="005F09D4"/>
    <w:rsid w:val="005F0ADB"/>
    <w:rsid w:val="005F0C23"/>
    <w:rsid w:val="005F0FFD"/>
    <w:rsid w:val="005F1909"/>
    <w:rsid w:val="005F1BA5"/>
    <w:rsid w:val="005F1ED2"/>
    <w:rsid w:val="005F2057"/>
    <w:rsid w:val="005F208A"/>
    <w:rsid w:val="005F2566"/>
    <w:rsid w:val="005F26A3"/>
    <w:rsid w:val="005F3092"/>
    <w:rsid w:val="005F30B0"/>
    <w:rsid w:val="005F3643"/>
    <w:rsid w:val="005F3871"/>
    <w:rsid w:val="005F3A9A"/>
    <w:rsid w:val="005F3ED6"/>
    <w:rsid w:val="005F3FFC"/>
    <w:rsid w:val="005F4368"/>
    <w:rsid w:val="005F43C2"/>
    <w:rsid w:val="005F46A3"/>
    <w:rsid w:val="005F4BAD"/>
    <w:rsid w:val="005F4BE7"/>
    <w:rsid w:val="005F4DC0"/>
    <w:rsid w:val="005F508C"/>
    <w:rsid w:val="005F517F"/>
    <w:rsid w:val="005F52E0"/>
    <w:rsid w:val="005F5F09"/>
    <w:rsid w:val="005F6061"/>
    <w:rsid w:val="005F6133"/>
    <w:rsid w:val="005F6243"/>
    <w:rsid w:val="005F631A"/>
    <w:rsid w:val="005F63A2"/>
    <w:rsid w:val="005F652D"/>
    <w:rsid w:val="005F6A10"/>
    <w:rsid w:val="005F6B77"/>
    <w:rsid w:val="005F6CDF"/>
    <w:rsid w:val="005F6F3E"/>
    <w:rsid w:val="005F70D9"/>
    <w:rsid w:val="005F7365"/>
    <w:rsid w:val="005F7DA8"/>
    <w:rsid w:val="005F7E31"/>
    <w:rsid w:val="00600271"/>
    <w:rsid w:val="006004BD"/>
    <w:rsid w:val="006006EE"/>
    <w:rsid w:val="0060091E"/>
    <w:rsid w:val="00600B93"/>
    <w:rsid w:val="006013CD"/>
    <w:rsid w:val="00601808"/>
    <w:rsid w:val="006018F4"/>
    <w:rsid w:val="006019A1"/>
    <w:rsid w:val="006019C1"/>
    <w:rsid w:val="00601B63"/>
    <w:rsid w:val="00601BE7"/>
    <w:rsid w:val="00602211"/>
    <w:rsid w:val="006024CA"/>
    <w:rsid w:val="00602625"/>
    <w:rsid w:val="006027D2"/>
    <w:rsid w:val="00602869"/>
    <w:rsid w:val="00602B39"/>
    <w:rsid w:val="00602B97"/>
    <w:rsid w:val="00602CEC"/>
    <w:rsid w:val="006030C6"/>
    <w:rsid w:val="0060332C"/>
    <w:rsid w:val="00603A22"/>
    <w:rsid w:val="00604290"/>
    <w:rsid w:val="006044EE"/>
    <w:rsid w:val="00604AA6"/>
    <w:rsid w:val="006050B5"/>
    <w:rsid w:val="0060586C"/>
    <w:rsid w:val="006059C3"/>
    <w:rsid w:val="00605DD7"/>
    <w:rsid w:val="0060602C"/>
    <w:rsid w:val="006063C7"/>
    <w:rsid w:val="00606B42"/>
    <w:rsid w:val="00606B49"/>
    <w:rsid w:val="00606C05"/>
    <w:rsid w:val="00606F0D"/>
    <w:rsid w:val="00606FF9"/>
    <w:rsid w:val="00607250"/>
    <w:rsid w:val="0060740E"/>
    <w:rsid w:val="0060750E"/>
    <w:rsid w:val="0060755F"/>
    <w:rsid w:val="006078DE"/>
    <w:rsid w:val="00607B77"/>
    <w:rsid w:val="00610040"/>
    <w:rsid w:val="006118EF"/>
    <w:rsid w:val="00611A27"/>
    <w:rsid w:val="00611BCC"/>
    <w:rsid w:val="00612095"/>
    <w:rsid w:val="00612354"/>
    <w:rsid w:val="006124CA"/>
    <w:rsid w:val="006124DD"/>
    <w:rsid w:val="00612645"/>
    <w:rsid w:val="0061277E"/>
    <w:rsid w:val="00613125"/>
    <w:rsid w:val="00613266"/>
    <w:rsid w:val="0061339A"/>
    <w:rsid w:val="00613911"/>
    <w:rsid w:val="006139B2"/>
    <w:rsid w:val="00613F37"/>
    <w:rsid w:val="00614344"/>
    <w:rsid w:val="00614C56"/>
    <w:rsid w:val="0061542B"/>
    <w:rsid w:val="0061583F"/>
    <w:rsid w:val="00615D37"/>
    <w:rsid w:val="006163A3"/>
    <w:rsid w:val="0061672C"/>
    <w:rsid w:val="00616946"/>
    <w:rsid w:val="006169D7"/>
    <w:rsid w:val="00616CD4"/>
    <w:rsid w:val="00617739"/>
    <w:rsid w:val="006179C4"/>
    <w:rsid w:val="00617AF9"/>
    <w:rsid w:val="00617D42"/>
    <w:rsid w:val="00617EB0"/>
    <w:rsid w:val="0062006C"/>
    <w:rsid w:val="00620315"/>
    <w:rsid w:val="006204CD"/>
    <w:rsid w:val="00620826"/>
    <w:rsid w:val="006209EF"/>
    <w:rsid w:val="006213EE"/>
    <w:rsid w:val="00621783"/>
    <w:rsid w:val="006224B2"/>
    <w:rsid w:val="00622698"/>
    <w:rsid w:val="006228BB"/>
    <w:rsid w:val="00622BA1"/>
    <w:rsid w:val="0062349D"/>
    <w:rsid w:val="006235A1"/>
    <w:rsid w:val="006235EE"/>
    <w:rsid w:val="00623D05"/>
    <w:rsid w:val="00623DAC"/>
    <w:rsid w:val="00624429"/>
    <w:rsid w:val="006245BC"/>
    <w:rsid w:val="006245C5"/>
    <w:rsid w:val="0062478A"/>
    <w:rsid w:val="00624902"/>
    <w:rsid w:val="00624A17"/>
    <w:rsid w:val="00624B02"/>
    <w:rsid w:val="00624F4F"/>
    <w:rsid w:val="00624F94"/>
    <w:rsid w:val="00624FAE"/>
    <w:rsid w:val="006254B4"/>
    <w:rsid w:val="00625572"/>
    <w:rsid w:val="006257EB"/>
    <w:rsid w:val="00625C32"/>
    <w:rsid w:val="00626519"/>
    <w:rsid w:val="006268E4"/>
    <w:rsid w:val="006269D3"/>
    <w:rsid w:val="00626B95"/>
    <w:rsid w:val="00627362"/>
    <w:rsid w:val="0062739D"/>
    <w:rsid w:val="006279B1"/>
    <w:rsid w:val="00627F55"/>
    <w:rsid w:val="00627FE2"/>
    <w:rsid w:val="006303A4"/>
    <w:rsid w:val="00630AD4"/>
    <w:rsid w:val="006310E5"/>
    <w:rsid w:val="006312DD"/>
    <w:rsid w:val="00631544"/>
    <w:rsid w:val="00632127"/>
    <w:rsid w:val="00632190"/>
    <w:rsid w:val="00632BA1"/>
    <w:rsid w:val="0063387B"/>
    <w:rsid w:val="0063433E"/>
    <w:rsid w:val="00634388"/>
    <w:rsid w:val="0063445E"/>
    <w:rsid w:val="00634557"/>
    <w:rsid w:val="00634622"/>
    <w:rsid w:val="0063498E"/>
    <w:rsid w:val="00634D0A"/>
    <w:rsid w:val="006350C5"/>
    <w:rsid w:val="006352BF"/>
    <w:rsid w:val="006353EB"/>
    <w:rsid w:val="00635632"/>
    <w:rsid w:val="00635766"/>
    <w:rsid w:val="00635788"/>
    <w:rsid w:val="00635D0F"/>
    <w:rsid w:val="00635DF1"/>
    <w:rsid w:val="00635FD8"/>
    <w:rsid w:val="006360C7"/>
    <w:rsid w:val="00636259"/>
    <w:rsid w:val="0063629B"/>
    <w:rsid w:val="006362B5"/>
    <w:rsid w:val="006365A2"/>
    <w:rsid w:val="0063673C"/>
    <w:rsid w:val="00636A53"/>
    <w:rsid w:val="00636F98"/>
    <w:rsid w:val="006371E3"/>
    <w:rsid w:val="0063736B"/>
    <w:rsid w:val="00637850"/>
    <w:rsid w:val="006378A3"/>
    <w:rsid w:val="006378FA"/>
    <w:rsid w:val="0063793E"/>
    <w:rsid w:val="006379C5"/>
    <w:rsid w:val="00637B2B"/>
    <w:rsid w:val="00637E0C"/>
    <w:rsid w:val="0064044E"/>
    <w:rsid w:val="006404A0"/>
    <w:rsid w:val="0064056C"/>
    <w:rsid w:val="00640699"/>
    <w:rsid w:val="00640A8D"/>
    <w:rsid w:val="00640CD9"/>
    <w:rsid w:val="00640D3C"/>
    <w:rsid w:val="00640FAA"/>
    <w:rsid w:val="00641B0D"/>
    <w:rsid w:val="00641BA3"/>
    <w:rsid w:val="00641EAF"/>
    <w:rsid w:val="006425AC"/>
    <w:rsid w:val="006426F3"/>
    <w:rsid w:val="006429B6"/>
    <w:rsid w:val="0064334F"/>
    <w:rsid w:val="00643611"/>
    <w:rsid w:val="00643FA0"/>
    <w:rsid w:val="0064420D"/>
    <w:rsid w:val="00644334"/>
    <w:rsid w:val="00644614"/>
    <w:rsid w:val="00644657"/>
    <w:rsid w:val="006447A1"/>
    <w:rsid w:val="006448A3"/>
    <w:rsid w:val="00644A04"/>
    <w:rsid w:val="00644BC4"/>
    <w:rsid w:val="00644D72"/>
    <w:rsid w:val="00644FE7"/>
    <w:rsid w:val="006458F5"/>
    <w:rsid w:val="00645A34"/>
    <w:rsid w:val="00645A60"/>
    <w:rsid w:val="00645B71"/>
    <w:rsid w:val="00645D26"/>
    <w:rsid w:val="00645E25"/>
    <w:rsid w:val="00645E9E"/>
    <w:rsid w:val="00646483"/>
    <w:rsid w:val="00646ABD"/>
    <w:rsid w:val="00646EDA"/>
    <w:rsid w:val="00646FD7"/>
    <w:rsid w:val="006470AE"/>
    <w:rsid w:val="006470B9"/>
    <w:rsid w:val="00647421"/>
    <w:rsid w:val="00647472"/>
    <w:rsid w:val="00647534"/>
    <w:rsid w:val="0064780D"/>
    <w:rsid w:val="00647A19"/>
    <w:rsid w:val="00647C8B"/>
    <w:rsid w:val="006501AD"/>
    <w:rsid w:val="006501B4"/>
    <w:rsid w:val="006502FF"/>
    <w:rsid w:val="0065085A"/>
    <w:rsid w:val="00650916"/>
    <w:rsid w:val="0065098D"/>
    <w:rsid w:val="00650B5E"/>
    <w:rsid w:val="00650DCE"/>
    <w:rsid w:val="00650ECD"/>
    <w:rsid w:val="0065138F"/>
    <w:rsid w:val="006514BA"/>
    <w:rsid w:val="006516A2"/>
    <w:rsid w:val="00651703"/>
    <w:rsid w:val="0065198B"/>
    <w:rsid w:val="00651A1C"/>
    <w:rsid w:val="00651D9D"/>
    <w:rsid w:val="00651E3B"/>
    <w:rsid w:val="006521ED"/>
    <w:rsid w:val="0065239C"/>
    <w:rsid w:val="006524C5"/>
    <w:rsid w:val="00653158"/>
    <w:rsid w:val="006538EB"/>
    <w:rsid w:val="00653C11"/>
    <w:rsid w:val="00653D0B"/>
    <w:rsid w:val="00653DBB"/>
    <w:rsid w:val="0065445F"/>
    <w:rsid w:val="0065446B"/>
    <w:rsid w:val="00654B17"/>
    <w:rsid w:val="00654B91"/>
    <w:rsid w:val="006551A9"/>
    <w:rsid w:val="00655379"/>
    <w:rsid w:val="0065537B"/>
    <w:rsid w:val="0065548C"/>
    <w:rsid w:val="0065563A"/>
    <w:rsid w:val="00655642"/>
    <w:rsid w:val="00655659"/>
    <w:rsid w:val="00655A3E"/>
    <w:rsid w:val="0065615F"/>
    <w:rsid w:val="006562A5"/>
    <w:rsid w:val="006564EB"/>
    <w:rsid w:val="006566F6"/>
    <w:rsid w:val="00656A63"/>
    <w:rsid w:val="00656E8D"/>
    <w:rsid w:val="00656F76"/>
    <w:rsid w:val="0065729E"/>
    <w:rsid w:val="00657587"/>
    <w:rsid w:val="006575D9"/>
    <w:rsid w:val="00657726"/>
    <w:rsid w:val="006578A8"/>
    <w:rsid w:val="00657BD3"/>
    <w:rsid w:val="00657EBF"/>
    <w:rsid w:val="006602F7"/>
    <w:rsid w:val="00660414"/>
    <w:rsid w:val="006605B3"/>
    <w:rsid w:val="00660601"/>
    <w:rsid w:val="006607AF"/>
    <w:rsid w:val="006607F1"/>
    <w:rsid w:val="00660928"/>
    <w:rsid w:val="00660B2A"/>
    <w:rsid w:val="0066140B"/>
    <w:rsid w:val="0066197F"/>
    <w:rsid w:val="00661B5E"/>
    <w:rsid w:val="00661F6B"/>
    <w:rsid w:val="00662CD0"/>
    <w:rsid w:val="00662DB2"/>
    <w:rsid w:val="006631AF"/>
    <w:rsid w:val="006631CB"/>
    <w:rsid w:val="006631D3"/>
    <w:rsid w:val="00663D13"/>
    <w:rsid w:val="00663F5B"/>
    <w:rsid w:val="00663F98"/>
    <w:rsid w:val="00664A27"/>
    <w:rsid w:val="00665BB5"/>
    <w:rsid w:val="00665E9F"/>
    <w:rsid w:val="00666460"/>
    <w:rsid w:val="006664EF"/>
    <w:rsid w:val="006668E7"/>
    <w:rsid w:val="00666939"/>
    <w:rsid w:val="00667049"/>
    <w:rsid w:val="00667385"/>
    <w:rsid w:val="0066755D"/>
    <w:rsid w:val="00667B70"/>
    <w:rsid w:val="00667BBC"/>
    <w:rsid w:val="00667CB8"/>
    <w:rsid w:val="00670593"/>
    <w:rsid w:val="0067105D"/>
    <w:rsid w:val="006714C0"/>
    <w:rsid w:val="00671791"/>
    <w:rsid w:val="00671DDA"/>
    <w:rsid w:val="006720EB"/>
    <w:rsid w:val="006721DA"/>
    <w:rsid w:val="0067244E"/>
    <w:rsid w:val="00672F3D"/>
    <w:rsid w:val="00673641"/>
    <w:rsid w:val="00673845"/>
    <w:rsid w:val="00673D63"/>
    <w:rsid w:val="00673DC1"/>
    <w:rsid w:val="00673E22"/>
    <w:rsid w:val="00673F28"/>
    <w:rsid w:val="00673F75"/>
    <w:rsid w:val="00674078"/>
    <w:rsid w:val="006741F4"/>
    <w:rsid w:val="00674228"/>
    <w:rsid w:val="006743B4"/>
    <w:rsid w:val="00674B6D"/>
    <w:rsid w:val="00674DA7"/>
    <w:rsid w:val="00674DCB"/>
    <w:rsid w:val="00674FAF"/>
    <w:rsid w:val="00675023"/>
    <w:rsid w:val="006750A2"/>
    <w:rsid w:val="0067533E"/>
    <w:rsid w:val="006757C4"/>
    <w:rsid w:val="00676078"/>
    <w:rsid w:val="006760F3"/>
    <w:rsid w:val="00676418"/>
    <w:rsid w:val="00676ADE"/>
    <w:rsid w:val="00676CB8"/>
    <w:rsid w:val="00677313"/>
    <w:rsid w:val="006773BA"/>
    <w:rsid w:val="006774F9"/>
    <w:rsid w:val="006777E2"/>
    <w:rsid w:val="00677CD5"/>
    <w:rsid w:val="00677FCB"/>
    <w:rsid w:val="00680083"/>
    <w:rsid w:val="0068085F"/>
    <w:rsid w:val="00680DDD"/>
    <w:rsid w:val="00680FFF"/>
    <w:rsid w:val="006818F9"/>
    <w:rsid w:val="00681A51"/>
    <w:rsid w:val="00681B02"/>
    <w:rsid w:val="006822E4"/>
    <w:rsid w:val="00682446"/>
    <w:rsid w:val="006824D2"/>
    <w:rsid w:val="006824FE"/>
    <w:rsid w:val="0068278A"/>
    <w:rsid w:val="00682A07"/>
    <w:rsid w:val="00682A8F"/>
    <w:rsid w:val="00682DAB"/>
    <w:rsid w:val="006832BA"/>
    <w:rsid w:val="006834F2"/>
    <w:rsid w:val="006835A7"/>
    <w:rsid w:val="006835C3"/>
    <w:rsid w:val="00683C22"/>
    <w:rsid w:val="00683EA2"/>
    <w:rsid w:val="006841F1"/>
    <w:rsid w:val="00684302"/>
    <w:rsid w:val="006844C4"/>
    <w:rsid w:val="00684544"/>
    <w:rsid w:val="0068466F"/>
    <w:rsid w:val="0068493B"/>
    <w:rsid w:val="00684AD5"/>
    <w:rsid w:val="00684D9B"/>
    <w:rsid w:val="00684E1F"/>
    <w:rsid w:val="006850AA"/>
    <w:rsid w:val="00685CE3"/>
    <w:rsid w:val="00685DAC"/>
    <w:rsid w:val="00685E08"/>
    <w:rsid w:val="00685F15"/>
    <w:rsid w:val="00685FF1"/>
    <w:rsid w:val="0068626B"/>
    <w:rsid w:val="00686430"/>
    <w:rsid w:val="00686B4A"/>
    <w:rsid w:val="00686B7C"/>
    <w:rsid w:val="00686DA9"/>
    <w:rsid w:val="006876E5"/>
    <w:rsid w:val="00687D06"/>
    <w:rsid w:val="00687DA1"/>
    <w:rsid w:val="0069012C"/>
    <w:rsid w:val="006904CA"/>
    <w:rsid w:val="00690583"/>
    <w:rsid w:val="0069062A"/>
    <w:rsid w:val="00690BF9"/>
    <w:rsid w:val="006912AD"/>
    <w:rsid w:val="006912BE"/>
    <w:rsid w:val="0069159A"/>
    <w:rsid w:val="00691999"/>
    <w:rsid w:val="00691A6D"/>
    <w:rsid w:val="00691CBE"/>
    <w:rsid w:val="00691D6E"/>
    <w:rsid w:val="00691D94"/>
    <w:rsid w:val="00691E25"/>
    <w:rsid w:val="00691F52"/>
    <w:rsid w:val="00692057"/>
    <w:rsid w:val="00692492"/>
    <w:rsid w:val="00692678"/>
    <w:rsid w:val="00692821"/>
    <w:rsid w:val="0069288A"/>
    <w:rsid w:val="00692AD6"/>
    <w:rsid w:val="00692C8F"/>
    <w:rsid w:val="00692F23"/>
    <w:rsid w:val="00692F39"/>
    <w:rsid w:val="00692F41"/>
    <w:rsid w:val="00692FA0"/>
    <w:rsid w:val="0069363E"/>
    <w:rsid w:val="006936D1"/>
    <w:rsid w:val="00693767"/>
    <w:rsid w:val="0069389B"/>
    <w:rsid w:val="00693D85"/>
    <w:rsid w:val="00693DFD"/>
    <w:rsid w:val="00694412"/>
    <w:rsid w:val="006944CF"/>
    <w:rsid w:val="006945E9"/>
    <w:rsid w:val="006946F6"/>
    <w:rsid w:val="00694955"/>
    <w:rsid w:val="00694A4D"/>
    <w:rsid w:val="00694E35"/>
    <w:rsid w:val="006955AB"/>
    <w:rsid w:val="0069563C"/>
    <w:rsid w:val="00695E54"/>
    <w:rsid w:val="00695F80"/>
    <w:rsid w:val="00695FCC"/>
    <w:rsid w:val="0069612A"/>
    <w:rsid w:val="0069636E"/>
    <w:rsid w:val="006963CE"/>
    <w:rsid w:val="00696581"/>
    <w:rsid w:val="00696594"/>
    <w:rsid w:val="00696B10"/>
    <w:rsid w:val="00696EE0"/>
    <w:rsid w:val="00697567"/>
    <w:rsid w:val="0069772C"/>
    <w:rsid w:val="006A0283"/>
    <w:rsid w:val="006A04BA"/>
    <w:rsid w:val="006A064E"/>
    <w:rsid w:val="006A06DE"/>
    <w:rsid w:val="006A09BE"/>
    <w:rsid w:val="006A0B58"/>
    <w:rsid w:val="006A0C94"/>
    <w:rsid w:val="006A1025"/>
    <w:rsid w:val="006A10EB"/>
    <w:rsid w:val="006A1ABD"/>
    <w:rsid w:val="006A1E66"/>
    <w:rsid w:val="006A233E"/>
    <w:rsid w:val="006A27D3"/>
    <w:rsid w:val="006A28DB"/>
    <w:rsid w:val="006A2EAE"/>
    <w:rsid w:val="006A39FE"/>
    <w:rsid w:val="006A3F1E"/>
    <w:rsid w:val="006A4293"/>
    <w:rsid w:val="006A4854"/>
    <w:rsid w:val="006A4C28"/>
    <w:rsid w:val="006A4EB9"/>
    <w:rsid w:val="006A55FE"/>
    <w:rsid w:val="006A59B5"/>
    <w:rsid w:val="006A5E89"/>
    <w:rsid w:val="006A63FB"/>
    <w:rsid w:val="006A658E"/>
    <w:rsid w:val="006A65E3"/>
    <w:rsid w:val="006A6F3B"/>
    <w:rsid w:val="006A6F69"/>
    <w:rsid w:val="006A6FAA"/>
    <w:rsid w:val="006A7133"/>
    <w:rsid w:val="006A7212"/>
    <w:rsid w:val="006A737B"/>
    <w:rsid w:val="006A756F"/>
    <w:rsid w:val="006A761C"/>
    <w:rsid w:val="006A7691"/>
    <w:rsid w:val="006B0516"/>
    <w:rsid w:val="006B061A"/>
    <w:rsid w:val="006B0856"/>
    <w:rsid w:val="006B08E3"/>
    <w:rsid w:val="006B0C05"/>
    <w:rsid w:val="006B0E5C"/>
    <w:rsid w:val="006B0FC1"/>
    <w:rsid w:val="006B10A7"/>
    <w:rsid w:val="006B10E3"/>
    <w:rsid w:val="006B130F"/>
    <w:rsid w:val="006B1AE1"/>
    <w:rsid w:val="006B1BA7"/>
    <w:rsid w:val="006B1BDA"/>
    <w:rsid w:val="006B2735"/>
    <w:rsid w:val="006B3003"/>
    <w:rsid w:val="006B3133"/>
    <w:rsid w:val="006B33F5"/>
    <w:rsid w:val="006B3766"/>
    <w:rsid w:val="006B381E"/>
    <w:rsid w:val="006B394B"/>
    <w:rsid w:val="006B407B"/>
    <w:rsid w:val="006B410A"/>
    <w:rsid w:val="006B4465"/>
    <w:rsid w:val="006B4A73"/>
    <w:rsid w:val="006B521B"/>
    <w:rsid w:val="006B5406"/>
    <w:rsid w:val="006B59A3"/>
    <w:rsid w:val="006B59DE"/>
    <w:rsid w:val="006B5B7C"/>
    <w:rsid w:val="006B60EB"/>
    <w:rsid w:val="006B6552"/>
    <w:rsid w:val="006B660A"/>
    <w:rsid w:val="006B6983"/>
    <w:rsid w:val="006B6DB2"/>
    <w:rsid w:val="006B6E29"/>
    <w:rsid w:val="006B7120"/>
    <w:rsid w:val="006B79DB"/>
    <w:rsid w:val="006B7B8A"/>
    <w:rsid w:val="006B7F40"/>
    <w:rsid w:val="006B7FB4"/>
    <w:rsid w:val="006C004D"/>
    <w:rsid w:val="006C030D"/>
    <w:rsid w:val="006C0526"/>
    <w:rsid w:val="006C071B"/>
    <w:rsid w:val="006C08A7"/>
    <w:rsid w:val="006C110A"/>
    <w:rsid w:val="006C14A5"/>
    <w:rsid w:val="006C153B"/>
    <w:rsid w:val="006C173E"/>
    <w:rsid w:val="006C18A4"/>
    <w:rsid w:val="006C1A19"/>
    <w:rsid w:val="006C1B14"/>
    <w:rsid w:val="006C1B37"/>
    <w:rsid w:val="006C1F63"/>
    <w:rsid w:val="006C20A2"/>
    <w:rsid w:val="006C2950"/>
    <w:rsid w:val="006C295E"/>
    <w:rsid w:val="006C297B"/>
    <w:rsid w:val="006C2B20"/>
    <w:rsid w:val="006C2B4A"/>
    <w:rsid w:val="006C2C7E"/>
    <w:rsid w:val="006C39CD"/>
    <w:rsid w:val="006C3B18"/>
    <w:rsid w:val="006C3DD5"/>
    <w:rsid w:val="006C4376"/>
    <w:rsid w:val="006C452A"/>
    <w:rsid w:val="006C4948"/>
    <w:rsid w:val="006C4B8E"/>
    <w:rsid w:val="006C4DF1"/>
    <w:rsid w:val="006C4E59"/>
    <w:rsid w:val="006C4FFE"/>
    <w:rsid w:val="006C5117"/>
    <w:rsid w:val="006C5165"/>
    <w:rsid w:val="006C54A0"/>
    <w:rsid w:val="006C54DF"/>
    <w:rsid w:val="006C5686"/>
    <w:rsid w:val="006C5F02"/>
    <w:rsid w:val="006C6556"/>
    <w:rsid w:val="006C6B1D"/>
    <w:rsid w:val="006C6F6D"/>
    <w:rsid w:val="006C7228"/>
    <w:rsid w:val="006C736A"/>
    <w:rsid w:val="006C75E0"/>
    <w:rsid w:val="006C7964"/>
    <w:rsid w:val="006C7A88"/>
    <w:rsid w:val="006C7ED6"/>
    <w:rsid w:val="006C7F57"/>
    <w:rsid w:val="006D04DC"/>
    <w:rsid w:val="006D0610"/>
    <w:rsid w:val="006D065A"/>
    <w:rsid w:val="006D07C3"/>
    <w:rsid w:val="006D08D1"/>
    <w:rsid w:val="006D1069"/>
    <w:rsid w:val="006D10CF"/>
    <w:rsid w:val="006D13BF"/>
    <w:rsid w:val="006D1C03"/>
    <w:rsid w:val="006D1FD0"/>
    <w:rsid w:val="006D227C"/>
    <w:rsid w:val="006D23DD"/>
    <w:rsid w:val="006D2CF3"/>
    <w:rsid w:val="006D2CF7"/>
    <w:rsid w:val="006D2E02"/>
    <w:rsid w:val="006D3155"/>
    <w:rsid w:val="006D315B"/>
    <w:rsid w:val="006D33C0"/>
    <w:rsid w:val="006D3CC1"/>
    <w:rsid w:val="006D3EB2"/>
    <w:rsid w:val="006D3EFA"/>
    <w:rsid w:val="006D4133"/>
    <w:rsid w:val="006D41B9"/>
    <w:rsid w:val="006D438F"/>
    <w:rsid w:val="006D44F8"/>
    <w:rsid w:val="006D47FC"/>
    <w:rsid w:val="006D4AB1"/>
    <w:rsid w:val="006D4B30"/>
    <w:rsid w:val="006D4B9C"/>
    <w:rsid w:val="006D52DA"/>
    <w:rsid w:val="006D5611"/>
    <w:rsid w:val="006D5660"/>
    <w:rsid w:val="006D5680"/>
    <w:rsid w:val="006D5A0E"/>
    <w:rsid w:val="006D5A79"/>
    <w:rsid w:val="006D5B11"/>
    <w:rsid w:val="006D5C51"/>
    <w:rsid w:val="006D6390"/>
    <w:rsid w:val="006D65ED"/>
    <w:rsid w:val="006D674D"/>
    <w:rsid w:val="006D6D60"/>
    <w:rsid w:val="006D70CF"/>
    <w:rsid w:val="006D722F"/>
    <w:rsid w:val="006D73B2"/>
    <w:rsid w:val="006D7616"/>
    <w:rsid w:val="006D76AB"/>
    <w:rsid w:val="006D76C5"/>
    <w:rsid w:val="006D77B0"/>
    <w:rsid w:val="006D7E3B"/>
    <w:rsid w:val="006E0104"/>
    <w:rsid w:val="006E05DE"/>
    <w:rsid w:val="006E0973"/>
    <w:rsid w:val="006E0A18"/>
    <w:rsid w:val="006E0C61"/>
    <w:rsid w:val="006E0DF1"/>
    <w:rsid w:val="006E0E43"/>
    <w:rsid w:val="006E1395"/>
    <w:rsid w:val="006E146A"/>
    <w:rsid w:val="006E153E"/>
    <w:rsid w:val="006E1641"/>
    <w:rsid w:val="006E243F"/>
    <w:rsid w:val="006E26F6"/>
    <w:rsid w:val="006E292D"/>
    <w:rsid w:val="006E2A71"/>
    <w:rsid w:val="006E2B2A"/>
    <w:rsid w:val="006E3011"/>
    <w:rsid w:val="006E3024"/>
    <w:rsid w:val="006E3114"/>
    <w:rsid w:val="006E336C"/>
    <w:rsid w:val="006E34DC"/>
    <w:rsid w:val="006E3618"/>
    <w:rsid w:val="006E38B5"/>
    <w:rsid w:val="006E3C95"/>
    <w:rsid w:val="006E3E4C"/>
    <w:rsid w:val="006E3EAB"/>
    <w:rsid w:val="006E415C"/>
    <w:rsid w:val="006E4246"/>
    <w:rsid w:val="006E428A"/>
    <w:rsid w:val="006E4707"/>
    <w:rsid w:val="006E5825"/>
    <w:rsid w:val="006E5999"/>
    <w:rsid w:val="006E59D6"/>
    <w:rsid w:val="006E6193"/>
    <w:rsid w:val="006E61DD"/>
    <w:rsid w:val="006E6641"/>
    <w:rsid w:val="006E693B"/>
    <w:rsid w:val="006E6BE4"/>
    <w:rsid w:val="006E71B5"/>
    <w:rsid w:val="006E7381"/>
    <w:rsid w:val="006E73FA"/>
    <w:rsid w:val="006E7AF7"/>
    <w:rsid w:val="006F0035"/>
    <w:rsid w:val="006F02C4"/>
    <w:rsid w:val="006F03F2"/>
    <w:rsid w:val="006F086F"/>
    <w:rsid w:val="006F08A1"/>
    <w:rsid w:val="006F0D9E"/>
    <w:rsid w:val="006F0E3B"/>
    <w:rsid w:val="006F1296"/>
    <w:rsid w:val="006F1FAE"/>
    <w:rsid w:val="006F21B3"/>
    <w:rsid w:val="006F2363"/>
    <w:rsid w:val="006F2854"/>
    <w:rsid w:val="006F29C4"/>
    <w:rsid w:val="006F2F20"/>
    <w:rsid w:val="006F319B"/>
    <w:rsid w:val="006F3279"/>
    <w:rsid w:val="006F3608"/>
    <w:rsid w:val="006F368A"/>
    <w:rsid w:val="006F384E"/>
    <w:rsid w:val="006F3A1A"/>
    <w:rsid w:val="006F3A4C"/>
    <w:rsid w:val="006F3BFE"/>
    <w:rsid w:val="006F43BC"/>
    <w:rsid w:val="006F4CD5"/>
    <w:rsid w:val="006F4E70"/>
    <w:rsid w:val="006F4ED8"/>
    <w:rsid w:val="006F503D"/>
    <w:rsid w:val="006F51F0"/>
    <w:rsid w:val="006F5336"/>
    <w:rsid w:val="006F550D"/>
    <w:rsid w:val="006F5595"/>
    <w:rsid w:val="006F590E"/>
    <w:rsid w:val="006F620D"/>
    <w:rsid w:val="006F6355"/>
    <w:rsid w:val="006F6A0B"/>
    <w:rsid w:val="006F6A5C"/>
    <w:rsid w:val="006F6C10"/>
    <w:rsid w:val="006F6F10"/>
    <w:rsid w:val="006F7537"/>
    <w:rsid w:val="006F7E26"/>
    <w:rsid w:val="006F7E9B"/>
    <w:rsid w:val="006F7EC0"/>
    <w:rsid w:val="007006B9"/>
    <w:rsid w:val="00701063"/>
    <w:rsid w:val="00701396"/>
    <w:rsid w:val="007018E7"/>
    <w:rsid w:val="007019D7"/>
    <w:rsid w:val="0070282B"/>
    <w:rsid w:val="00702A72"/>
    <w:rsid w:val="00702B13"/>
    <w:rsid w:val="007032F8"/>
    <w:rsid w:val="007035B3"/>
    <w:rsid w:val="007039BE"/>
    <w:rsid w:val="00703A7F"/>
    <w:rsid w:val="00703CCA"/>
    <w:rsid w:val="00703D8C"/>
    <w:rsid w:val="00704692"/>
    <w:rsid w:val="00705444"/>
    <w:rsid w:val="00705531"/>
    <w:rsid w:val="007055C9"/>
    <w:rsid w:val="00705751"/>
    <w:rsid w:val="007061D9"/>
    <w:rsid w:val="007065B1"/>
    <w:rsid w:val="0070694F"/>
    <w:rsid w:val="00706BA1"/>
    <w:rsid w:val="00706C3F"/>
    <w:rsid w:val="00706C7E"/>
    <w:rsid w:val="00706EA9"/>
    <w:rsid w:val="007076A5"/>
    <w:rsid w:val="007079EB"/>
    <w:rsid w:val="00707F3C"/>
    <w:rsid w:val="007101E8"/>
    <w:rsid w:val="0071020D"/>
    <w:rsid w:val="0071061C"/>
    <w:rsid w:val="00710951"/>
    <w:rsid w:val="0071095A"/>
    <w:rsid w:val="00710BCA"/>
    <w:rsid w:val="00710CF1"/>
    <w:rsid w:val="00710D4A"/>
    <w:rsid w:val="00710F3A"/>
    <w:rsid w:val="0071147A"/>
    <w:rsid w:val="00711767"/>
    <w:rsid w:val="007118B9"/>
    <w:rsid w:val="007121E6"/>
    <w:rsid w:val="007122AB"/>
    <w:rsid w:val="007126A4"/>
    <w:rsid w:val="007127D7"/>
    <w:rsid w:val="00712A26"/>
    <w:rsid w:val="00713373"/>
    <w:rsid w:val="007147EB"/>
    <w:rsid w:val="0071497B"/>
    <w:rsid w:val="00714A70"/>
    <w:rsid w:val="00715824"/>
    <w:rsid w:val="00715968"/>
    <w:rsid w:val="00715B91"/>
    <w:rsid w:val="00715E29"/>
    <w:rsid w:val="00715E94"/>
    <w:rsid w:val="0071636A"/>
    <w:rsid w:val="00716434"/>
    <w:rsid w:val="00716458"/>
    <w:rsid w:val="00716816"/>
    <w:rsid w:val="0071690F"/>
    <w:rsid w:val="00716C5F"/>
    <w:rsid w:val="00716D99"/>
    <w:rsid w:val="00716E03"/>
    <w:rsid w:val="0071726A"/>
    <w:rsid w:val="007175A6"/>
    <w:rsid w:val="0071764E"/>
    <w:rsid w:val="007177D2"/>
    <w:rsid w:val="007200A0"/>
    <w:rsid w:val="007203D1"/>
    <w:rsid w:val="007203F7"/>
    <w:rsid w:val="00720719"/>
    <w:rsid w:val="0072072D"/>
    <w:rsid w:val="00720A26"/>
    <w:rsid w:val="00720A73"/>
    <w:rsid w:val="00720AC4"/>
    <w:rsid w:val="00720B8D"/>
    <w:rsid w:val="00720EEC"/>
    <w:rsid w:val="007210A4"/>
    <w:rsid w:val="007210D9"/>
    <w:rsid w:val="0072150B"/>
    <w:rsid w:val="007215CA"/>
    <w:rsid w:val="007216A5"/>
    <w:rsid w:val="00721763"/>
    <w:rsid w:val="007217EE"/>
    <w:rsid w:val="00721C33"/>
    <w:rsid w:val="007226B6"/>
    <w:rsid w:val="007227D1"/>
    <w:rsid w:val="007227E9"/>
    <w:rsid w:val="0072282A"/>
    <w:rsid w:val="00722A8D"/>
    <w:rsid w:val="00722CB7"/>
    <w:rsid w:val="00723288"/>
    <w:rsid w:val="007233BD"/>
    <w:rsid w:val="007233D4"/>
    <w:rsid w:val="00723C68"/>
    <w:rsid w:val="00723D8A"/>
    <w:rsid w:val="00723E92"/>
    <w:rsid w:val="00724295"/>
    <w:rsid w:val="00724776"/>
    <w:rsid w:val="00724886"/>
    <w:rsid w:val="00724D47"/>
    <w:rsid w:val="00725118"/>
    <w:rsid w:val="0072534D"/>
    <w:rsid w:val="0072576A"/>
    <w:rsid w:val="00725CF9"/>
    <w:rsid w:val="00725E4E"/>
    <w:rsid w:val="007260B6"/>
    <w:rsid w:val="007260C5"/>
    <w:rsid w:val="0072652C"/>
    <w:rsid w:val="007266C2"/>
    <w:rsid w:val="007269A7"/>
    <w:rsid w:val="00726C68"/>
    <w:rsid w:val="00726CCD"/>
    <w:rsid w:val="00726CDC"/>
    <w:rsid w:val="0072720D"/>
    <w:rsid w:val="00727303"/>
    <w:rsid w:val="00727519"/>
    <w:rsid w:val="00727852"/>
    <w:rsid w:val="00727B59"/>
    <w:rsid w:val="00727C05"/>
    <w:rsid w:val="00727C58"/>
    <w:rsid w:val="007301C4"/>
    <w:rsid w:val="00730215"/>
    <w:rsid w:val="00730387"/>
    <w:rsid w:val="00730CAC"/>
    <w:rsid w:val="0073111F"/>
    <w:rsid w:val="00731882"/>
    <w:rsid w:val="00731A3C"/>
    <w:rsid w:val="00731BD3"/>
    <w:rsid w:val="00731D78"/>
    <w:rsid w:val="00731DB2"/>
    <w:rsid w:val="00731E97"/>
    <w:rsid w:val="007321F6"/>
    <w:rsid w:val="00732217"/>
    <w:rsid w:val="007327AD"/>
    <w:rsid w:val="007328EE"/>
    <w:rsid w:val="00732BD6"/>
    <w:rsid w:val="00732EE3"/>
    <w:rsid w:val="007331E6"/>
    <w:rsid w:val="00733296"/>
    <w:rsid w:val="0073337D"/>
    <w:rsid w:val="0073362B"/>
    <w:rsid w:val="00733C4A"/>
    <w:rsid w:val="00733CA7"/>
    <w:rsid w:val="00733CC2"/>
    <w:rsid w:val="007344DA"/>
    <w:rsid w:val="00734517"/>
    <w:rsid w:val="007348E6"/>
    <w:rsid w:val="0073529F"/>
    <w:rsid w:val="007353ED"/>
    <w:rsid w:val="007356F3"/>
    <w:rsid w:val="00735853"/>
    <w:rsid w:val="00735E51"/>
    <w:rsid w:val="0073634D"/>
    <w:rsid w:val="007363A6"/>
    <w:rsid w:val="0073666A"/>
    <w:rsid w:val="00736721"/>
    <w:rsid w:val="00736734"/>
    <w:rsid w:val="0073690F"/>
    <w:rsid w:val="00736BDA"/>
    <w:rsid w:val="00736C66"/>
    <w:rsid w:val="00737001"/>
    <w:rsid w:val="0073703F"/>
    <w:rsid w:val="00737A27"/>
    <w:rsid w:val="00737E17"/>
    <w:rsid w:val="00740277"/>
    <w:rsid w:val="00740B59"/>
    <w:rsid w:val="00740E47"/>
    <w:rsid w:val="0074132B"/>
    <w:rsid w:val="007419A2"/>
    <w:rsid w:val="00741F7E"/>
    <w:rsid w:val="00742003"/>
    <w:rsid w:val="007421DB"/>
    <w:rsid w:val="007426ED"/>
    <w:rsid w:val="007429FF"/>
    <w:rsid w:val="00743237"/>
    <w:rsid w:val="00743E36"/>
    <w:rsid w:val="007447F5"/>
    <w:rsid w:val="00744FF9"/>
    <w:rsid w:val="00745082"/>
    <w:rsid w:val="007453AA"/>
    <w:rsid w:val="00745A83"/>
    <w:rsid w:val="00745D87"/>
    <w:rsid w:val="0074615F"/>
    <w:rsid w:val="00746283"/>
    <w:rsid w:val="007463FA"/>
    <w:rsid w:val="00746646"/>
    <w:rsid w:val="007470EE"/>
    <w:rsid w:val="00747477"/>
    <w:rsid w:val="0074755A"/>
    <w:rsid w:val="007478D1"/>
    <w:rsid w:val="00747BD7"/>
    <w:rsid w:val="0075091B"/>
    <w:rsid w:val="00750A55"/>
    <w:rsid w:val="00750B72"/>
    <w:rsid w:val="00750CD3"/>
    <w:rsid w:val="007513D0"/>
    <w:rsid w:val="007519D7"/>
    <w:rsid w:val="00751A35"/>
    <w:rsid w:val="00751E01"/>
    <w:rsid w:val="00752118"/>
    <w:rsid w:val="0075236B"/>
    <w:rsid w:val="00752D2B"/>
    <w:rsid w:val="0075300D"/>
    <w:rsid w:val="0075319F"/>
    <w:rsid w:val="0075332C"/>
    <w:rsid w:val="00753447"/>
    <w:rsid w:val="0075353F"/>
    <w:rsid w:val="007536B3"/>
    <w:rsid w:val="00753772"/>
    <w:rsid w:val="00753EDB"/>
    <w:rsid w:val="00753F26"/>
    <w:rsid w:val="00754150"/>
    <w:rsid w:val="00754642"/>
    <w:rsid w:val="00754D15"/>
    <w:rsid w:val="0075505D"/>
    <w:rsid w:val="0075511E"/>
    <w:rsid w:val="0075521E"/>
    <w:rsid w:val="0075561E"/>
    <w:rsid w:val="00755907"/>
    <w:rsid w:val="00755A58"/>
    <w:rsid w:val="00755C6A"/>
    <w:rsid w:val="00755FCA"/>
    <w:rsid w:val="00756188"/>
    <w:rsid w:val="007561CC"/>
    <w:rsid w:val="0075643B"/>
    <w:rsid w:val="0075687E"/>
    <w:rsid w:val="00756BD2"/>
    <w:rsid w:val="00756D01"/>
    <w:rsid w:val="00756E21"/>
    <w:rsid w:val="007571C4"/>
    <w:rsid w:val="007574CC"/>
    <w:rsid w:val="00757660"/>
    <w:rsid w:val="00757BE0"/>
    <w:rsid w:val="00757ED4"/>
    <w:rsid w:val="0076000A"/>
    <w:rsid w:val="0076034C"/>
    <w:rsid w:val="007606B8"/>
    <w:rsid w:val="00760F54"/>
    <w:rsid w:val="00761073"/>
    <w:rsid w:val="007617EE"/>
    <w:rsid w:val="007618FB"/>
    <w:rsid w:val="0076222B"/>
    <w:rsid w:val="0076283F"/>
    <w:rsid w:val="00762868"/>
    <w:rsid w:val="00762B5E"/>
    <w:rsid w:val="00762B6B"/>
    <w:rsid w:val="00762BCE"/>
    <w:rsid w:val="00762DB5"/>
    <w:rsid w:val="00762FEA"/>
    <w:rsid w:val="007630B5"/>
    <w:rsid w:val="00763246"/>
    <w:rsid w:val="00763359"/>
    <w:rsid w:val="0076336D"/>
    <w:rsid w:val="00763A03"/>
    <w:rsid w:val="00763CD2"/>
    <w:rsid w:val="00764156"/>
    <w:rsid w:val="007646DC"/>
    <w:rsid w:val="00764805"/>
    <w:rsid w:val="00764A56"/>
    <w:rsid w:val="00764B5F"/>
    <w:rsid w:val="007650A7"/>
    <w:rsid w:val="00765112"/>
    <w:rsid w:val="007651BD"/>
    <w:rsid w:val="00765294"/>
    <w:rsid w:val="00765459"/>
    <w:rsid w:val="0076551E"/>
    <w:rsid w:val="00765716"/>
    <w:rsid w:val="00765828"/>
    <w:rsid w:val="00765942"/>
    <w:rsid w:val="00765F66"/>
    <w:rsid w:val="0076688E"/>
    <w:rsid w:val="0076690C"/>
    <w:rsid w:val="00766BE7"/>
    <w:rsid w:val="00766D9E"/>
    <w:rsid w:val="00767064"/>
    <w:rsid w:val="007672B7"/>
    <w:rsid w:val="0076746F"/>
    <w:rsid w:val="007676B5"/>
    <w:rsid w:val="0076770B"/>
    <w:rsid w:val="007677D8"/>
    <w:rsid w:val="00770051"/>
    <w:rsid w:val="007703B2"/>
    <w:rsid w:val="0077043B"/>
    <w:rsid w:val="007705E8"/>
    <w:rsid w:val="007707F1"/>
    <w:rsid w:val="00770888"/>
    <w:rsid w:val="00770891"/>
    <w:rsid w:val="00770BDA"/>
    <w:rsid w:val="007714A4"/>
    <w:rsid w:val="0077151C"/>
    <w:rsid w:val="007715A9"/>
    <w:rsid w:val="0077178B"/>
    <w:rsid w:val="007719D2"/>
    <w:rsid w:val="00771F48"/>
    <w:rsid w:val="00772805"/>
    <w:rsid w:val="0077289B"/>
    <w:rsid w:val="007729DB"/>
    <w:rsid w:val="00772ADD"/>
    <w:rsid w:val="00773437"/>
    <w:rsid w:val="0077362F"/>
    <w:rsid w:val="00773C7B"/>
    <w:rsid w:val="00773D1F"/>
    <w:rsid w:val="00773D49"/>
    <w:rsid w:val="00773DCC"/>
    <w:rsid w:val="007744BE"/>
    <w:rsid w:val="007745EC"/>
    <w:rsid w:val="00774631"/>
    <w:rsid w:val="007748B5"/>
    <w:rsid w:val="00774AB0"/>
    <w:rsid w:val="00774B42"/>
    <w:rsid w:val="0077500B"/>
    <w:rsid w:val="00775E36"/>
    <w:rsid w:val="00775E91"/>
    <w:rsid w:val="00775EBD"/>
    <w:rsid w:val="007766CA"/>
    <w:rsid w:val="007768B7"/>
    <w:rsid w:val="00776C73"/>
    <w:rsid w:val="00776CAA"/>
    <w:rsid w:val="00776EE9"/>
    <w:rsid w:val="00777321"/>
    <w:rsid w:val="00777539"/>
    <w:rsid w:val="00777787"/>
    <w:rsid w:val="00777795"/>
    <w:rsid w:val="00777A26"/>
    <w:rsid w:val="00777FBD"/>
    <w:rsid w:val="00780355"/>
    <w:rsid w:val="0078063D"/>
    <w:rsid w:val="00780EA6"/>
    <w:rsid w:val="007814E6"/>
    <w:rsid w:val="007815AC"/>
    <w:rsid w:val="00781602"/>
    <w:rsid w:val="00781671"/>
    <w:rsid w:val="00781AE9"/>
    <w:rsid w:val="007821EC"/>
    <w:rsid w:val="0078299A"/>
    <w:rsid w:val="00782C1A"/>
    <w:rsid w:val="007830B6"/>
    <w:rsid w:val="00783214"/>
    <w:rsid w:val="00783A01"/>
    <w:rsid w:val="00783E61"/>
    <w:rsid w:val="00783EF4"/>
    <w:rsid w:val="007840F0"/>
    <w:rsid w:val="00784D9B"/>
    <w:rsid w:val="007860AB"/>
    <w:rsid w:val="007868FE"/>
    <w:rsid w:val="0078691E"/>
    <w:rsid w:val="00786D42"/>
    <w:rsid w:val="00786EEE"/>
    <w:rsid w:val="00786FAF"/>
    <w:rsid w:val="007870AE"/>
    <w:rsid w:val="00787A46"/>
    <w:rsid w:val="00790089"/>
    <w:rsid w:val="0079032F"/>
    <w:rsid w:val="00791577"/>
    <w:rsid w:val="007916E1"/>
    <w:rsid w:val="00791763"/>
    <w:rsid w:val="00791830"/>
    <w:rsid w:val="00791F54"/>
    <w:rsid w:val="00792026"/>
    <w:rsid w:val="007922D9"/>
    <w:rsid w:val="00792767"/>
    <w:rsid w:val="00792BEF"/>
    <w:rsid w:val="00792C01"/>
    <w:rsid w:val="00793140"/>
    <w:rsid w:val="00793189"/>
    <w:rsid w:val="007934F8"/>
    <w:rsid w:val="0079368C"/>
    <w:rsid w:val="007936BE"/>
    <w:rsid w:val="0079379E"/>
    <w:rsid w:val="00793DD2"/>
    <w:rsid w:val="00794277"/>
    <w:rsid w:val="007944AE"/>
    <w:rsid w:val="007946C6"/>
    <w:rsid w:val="00794733"/>
    <w:rsid w:val="00794883"/>
    <w:rsid w:val="007948E0"/>
    <w:rsid w:val="00794D56"/>
    <w:rsid w:val="007952B0"/>
    <w:rsid w:val="00795409"/>
    <w:rsid w:val="00796311"/>
    <w:rsid w:val="00796343"/>
    <w:rsid w:val="007968D0"/>
    <w:rsid w:val="00796F95"/>
    <w:rsid w:val="00797230"/>
    <w:rsid w:val="007978F0"/>
    <w:rsid w:val="00797E8B"/>
    <w:rsid w:val="007A036E"/>
    <w:rsid w:val="007A0834"/>
    <w:rsid w:val="007A09B3"/>
    <w:rsid w:val="007A0CAF"/>
    <w:rsid w:val="007A0E2D"/>
    <w:rsid w:val="007A1706"/>
    <w:rsid w:val="007A1BAB"/>
    <w:rsid w:val="007A1D7E"/>
    <w:rsid w:val="007A1E94"/>
    <w:rsid w:val="007A1F92"/>
    <w:rsid w:val="007A2038"/>
    <w:rsid w:val="007A2C36"/>
    <w:rsid w:val="007A32FD"/>
    <w:rsid w:val="007A341D"/>
    <w:rsid w:val="007A3502"/>
    <w:rsid w:val="007A3D79"/>
    <w:rsid w:val="007A3EAC"/>
    <w:rsid w:val="007A4898"/>
    <w:rsid w:val="007A4CFF"/>
    <w:rsid w:val="007A5BCF"/>
    <w:rsid w:val="007A5D3A"/>
    <w:rsid w:val="007A6020"/>
    <w:rsid w:val="007A6679"/>
    <w:rsid w:val="007A67D0"/>
    <w:rsid w:val="007A67DA"/>
    <w:rsid w:val="007A68F8"/>
    <w:rsid w:val="007A6FC1"/>
    <w:rsid w:val="007A7A2C"/>
    <w:rsid w:val="007B0871"/>
    <w:rsid w:val="007B09F6"/>
    <w:rsid w:val="007B0FEA"/>
    <w:rsid w:val="007B1297"/>
    <w:rsid w:val="007B12B4"/>
    <w:rsid w:val="007B1C22"/>
    <w:rsid w:val="007B1C55"/>
    <w:rsid w:val="007B1D14"/>
    <w:rsid w:val="007B1FD7"/>
    <w:rsid w:val="007B2065"/>
    <w:rsid w:val="007B2341"/>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C"/>
    <w:rsid w:val="007B4791"/>
    <w:rsid w:val="007B48C7"/>
    <w:rsid w:val="007B494D"/>
    <w:rsid w:val="007B4B8B"/>
    <w:rsid w:val="007B4CAC"/>
    <w:rsid w:val="007B4E93"/>
    <w:rsid w:val="007B5201"/>
    <w:rsid w:val="007B52F6"/>
    <w:rsid w:val="007B5B92"/>
    <w:rsid w:val="007B65A3"/>
    <w:rsid w:val="007B6CD8"/>
    <w:rsid w:val="007B6DC5"/>
    <w:rsid w:val="007B7177"/>
    <w:rsid w:val="007B72E7"/>
    <w:rsid w:val="007B73B1"/>
    <w:rsid w:val="007B7746"/>
    <w:rsid w:val="007B7953"/>
    <w:rsid w:val="007B7E4E"/>
    <w:rsid w:val="007C0076"/>
    <w:rsid w:val="007C01FA"/>
    <w:rsid w:val="007C02F9"/>
    <w:rsid w:val="007C0456"/>
    <w:rsid w:val="007C0E7E"/>
    <w:rsid w:val="007C152D"/>
    <w:rsid w:val="007C1914"/>
    <w:rsid w:val="007C1D3F"/>
    <w:rsid w:val="007C2191"/>
    <w:rsid w:val="007C23AE"/>
    <w:rsid w:val="007C2475"/>
    <w:rsid w:val="007C25E6"/>
    <w:rsid w:val="007C30CC"/>
    <w:rsid w:val="007C3190"/>
    <w:rsid w:val="007C334D"/>
    <w:rsid w:val="007C35AA"/>
    <w:rsid w:val="007C35CD"/>
    <w:rsid w:val="007C369E"/>
    <w:rsid w:val="007C3AB0"/>
    <w:rsid w:val="007C3B48"/>
    <w:rsid w:val="007C4383"/>
    <w:rsid w:val="007C4588"/>
    <w:rsid w:val="007C46FE"/>
    <w:rsid w:val="007C4ACB"/>
    <w:rsid w:val="007C4B65"/>
    <w:rsid w:val="007C520F"/>
    <w:rsid w:val="007C5254"/>
    <w:rsid w:val="007C5312"/>
    <w:rsid w:val="007C539A"/>
    <w:rsid w:val="007C5FF8"/>
    <w:rsid w:val="007C6292"/>
    <w:rsid w:val="007C6B48"/>
    <w:rsid w:val="007C6D27"/>
    <w:rsid w:val="007C75D7"/>
    <w:rsid w:val="007C79C0"/>
    <w:rsid w:val="007D040A"/>
    <w:rsid w:val="007D04D7"/>
    <w:rsid w:val="007D062B"/>
    <w:rsid w:val="007D09CE"/>
    <w:rsid w:val="007D0B03"/>
    <w:rsid w:val="007D0C68"/>
    <w:rsid w:val="007D0C8B"/>
    <w:rsid w:val="007D0F9F"/>
    <w:rsid w:val="007D10B5"/>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681"/>
    <w:rsid w:val="007D3B7E"/>
    <w:rsid w:val="007D3F59"/>
    <w:rsid w:val="007D42A7"/>
    <w:rsid w:val="007D4444"/>
    <w:rsid w:val="007D461E"/>
    <w:rsid w:val="007D486B"/>
    <w:rsid w:val="007D530E"/>
    <w:rsid w:val="007D6246"/>
    <w:rsid w:val="007D631D"/>
    <w:rsid w:val="007D6421"/>
    <w:rsid w:val="007D68C5"/>
    <w:rsid w:val="007D6A16"/>
    <w:rsid w:val="007D6B5C"/>
    <w:rsid w:val="007D6D59"/>
    <w:rsid w:val="007D74B0"/>
    <w:rsid w:val="007D76F2"/>
    <w:rsid w:val="007D789D"/>
    <w:rsid w:val="007D797D"/>
    <w:rsid w:val="007D798A"/>
    <w:rsid w:val="007D7C50"/>
    <w:rsid w:val="007E084C"/>
    <w:rsid w:val="007E0931"/>
    <w:rsid w:val="007E099B"/>
    <w:rsid w:val="007E0B8C"/>
    <w:rsid w:val="007E11DE"/>
    <w:rsid w:val="007E13ED"/>
    <w:rsid w:val="007E1D45"/>
    <w:rsid w:val="007E1F0D"/>
    <w:rsid w:val="007E24BE"/>
    <w:rsid w:val="007E26C2"/>
    <w:rsid w:val="007E2C0A"/>
    <w:rsid w:val="007E33AA"/>
    <w:rsid w:val="007E343C"/>
    <w:rsid w:val="007E3B3B"/>
    <w:rsid w:val="007E3CE2"/>
    <w:rsid w:val="007E447A"/>
    <w:rsid w:val="007E4681"/>
    <w:rsid w:val="007E48BD"/>
    <w:rsid w:val="007E4DB5"/>
    <w:rsid w:val="007E4E42"/>
    <w:rsid w:val="007E56AB"/>
    <w:rsid w:val="007E5787"/>
    <w:rsid w:val="007E58AA"/>
    <w:rsid w:val="007E5B87"/>
    <w:rsid w:val="007E5DB7"/>
    <w:rsid w:val="007E621D"/>
    <w:rsid w:val="007E63AC"/>
    <w:rsid w:val="007E63CF"/>
    <w:rsid w:val="007E6425"/>
    <w:rsid w:val="007E6EF7"/>
    <w:rsid w:val="007E704C"/>
    <w:rsid w:val="007E70AF"/>
    <w:rsid w:val="007E76D6"/>
    <w:rsid w:val="007E7AEE"/>
    <w:rsid w:val="007E7E7C"/>
    <w:rsid w:val="007F0D49"/>
    <w:rsid w:val="007F0E2D"/>
    <w:rsid w:val="007F0E9F"/>
    <w:rsid w:val="007F110B"/>
    <w:rsid w:val="007F11DC"/>
    <w:rsid w:val="007F1320"/>
    <w:rsid w:val="007F13C1"/>
    <w:rsid w:val="007F19BC"/>
    <w:rsid w:val="007F1CAB"/>
    <w:rsid w:val="007F2843"/>
    <w:rsid w:val="007F2BFF"/>
    <w:rsid w:val="007F2DC1"/>
    <w:rsid w:val="007F3637"/>
    <w:rsid w:val="007F370B"/>
    <w:rsid w:val="007F3AE8"/>
    <w:rsid w:val="007F3C8F"/>
    <w:rsid w:val="007F3CEF"/>
    <w:rsid w:val="007F4074"/>
    <w:rsid w:val="007F431E"/>
    <w:rsid w:val="007F44B7"/>
    <w:rsid w:val="007F5CC6"/>
    <w:rsid w:val="007F617B"/>
    <w:rsid w:val="007F654B"/>
    <w:rsid w:val="007F6912"/>
    <w:rsid w:val="007F6CE6"/>
    <w:rsid w:val="007F6E64"/>
    <w:rsid w:val="007F7254"/>
    <w:rsid w:val="007F768D"/>
    <w:rsid w:val="007F7821"/>
    <w:rsid w:val="0080088B"/>
    <w:rsid w:val="008016F0"/>
    <w:rsid w:val="008017C7"/>
    <w:rsid w:val="00801F23"/>
    <w:rsid w:val="008021DE"/>
    <w:rsid w:val="00802250"/>
    <w:rsid w:val="008022C1"/>
    <w:rsid w:val="00802857"/>
    <w:rsid w:val="0080292F"/>
    <w:rsid w:val="00802968"/>
    <w:rsid w:val="00803227"/>
    <w:rsid w:val="00803829"/>
    <w:rsid w:val="00803C71"/>
    <w:rsid w:val="00803E13"/>
    <w:rsid w:val="00803E4E"/>
    <w:rsid w:val="00803F6D"/>
    <w:rsid w:val="00804372"/>
    <w:rsid w:val="008045BF"/>
    <w:rsid w:val="008045C2"/>
    <w:rsid w:val="00804658"/>
    <w:rsid w:val="00804BB1"/>
    <w:rsid w:val="0080559B"/>
    <w:rsid w:val="008057FE"/>
    <w:rsid w:val="00805937"/>
    <w:rsid w:val="00805F48"/>
    <w:rsid w:val="008060F3"/>
    <w:rsid w:val="008061A1"/>
    <w:rsid w:val="008067DF"/>
    <w:rsid w:val="00806802"/>
    <w:rsid w:val="00806936"/>
    <w:rsid w:val="00806942"/>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63C"/>
    <w:rsid w:val="00812A6C"/>
    <w:rsid w:val="0081312E"/>
    <w:rsid w:val="00813228"/>
    <w:rsid w:val="008132D4"/>
    <w:rsid w:val="008134D5"/>
    <w:rsid w:val="00813B94"/>
    <w:rsid w:val="00813D41"/>
    <w:rsid w:val="008140AA"/>
    <w:rsid w:val="00814288"/>
    <w:rsid w:val="008143AD"/>
    <w:rsid w:val="00814490"/>
    <w:rsid w:val="00814499"/>
    <w:rsid w:val="008144FD"/>
    <w:rsid w:val="00814DF8"/>
    <w:rsid w:val="00814F2B"/>
    <w:rsid w:val="00814F59"/>
    <w:rsid w:val="00815215"/>
    <w:rsid w:val="008165D4"/>
    <w:rsid w:val="00816681"/>
    <w:rsid w:val="008169D9"/>
    <w:rsid w:val="008170DC"/>
    <w:rsid w:val="00817217"/>
    <w:rsid w:val="00817295"/>
    <w:rsid w:val="008174F2"/>
    <w:rsid w:val="008176FA"/>
    <w:rsid w:val="00817C48"/>
    <w:rsid w:val="00817F99"/>
    <w:rsid w:val="00817FDA"/>
    <w:rsid w:val="0082033B"/>
    <w:rsid w:val="00820419"/>
    <w:rsid w:val="00820967"/>
    <w:rsid w:val="00820CDA"/>
    <w:rsid w:val="00820EAF"/>
    <w:rsid w:val="00820EF1"/>
    <w:rsid w:val="00820F73"/>
    <w:rsid w:val="008216E5"/>
    <w:rsid w:val="00821A00"/>
    <w:rsid w:val="00821AD0"/>
    <w:rsid w:val="008222FF"/>
    <w:rsid w:val="008228E3"/>
    <w:rsid w:val="0082291C"/>
    <w:rsid w:val="00823268"/>
    <w:rsid w:val="008233F6"/>
    <w:rsid w:val="0082384A"/>
    <w:rsid w:val="00823B6A"/>
    <w:rsid w:val="00823CF9"/>
    <w:rsid w:val="00823D3A"/>
    <w:rsid w:val="008245C0"/>
    <w:rsid w:val="00824C83"/>
    <w:rsid w:val="00824CC6"/>
    <w:rsid w:val="00824D10"/>
    <w:rsid w:val="00824F1C"/>
    <w:rsid w:val="00824FD5"/>
    <w:rsid w:val="008252E0"/>
    <w:rsid w:val="00825A4C"/>
    <w:rsid w:val="00825DF2"/>
    <w:rsid w:val="008265F3"/>
    <w:rsid w:val="0082680B"/>
    <w:rsid w:val="00826C2E"/>
    <w:rsid w:val="00826E64"/>
    <w:rsid w:val="00826EAD"/>
    <w:rsid w:val="0082757F"/>
    <w:rsid w:val="0082763C"/>
    <w:rsid w:val="00827754"/>
    <w:rsid w:val="00827F71"/>
    <w:rsid w:val="008301AF"/>
    <w:rsid w:val="0083033F"/>
    <w:rsid w:val="0083075B"/>
    <w:rsid w:val="00830D9E"/>
    <w:rsid w:val="0083124B"/>
    <w:rsid w:val="008319D0"/>
    <w:rsid w:val="008323B9"/>
    <w:rsid w:val="008324C3"/>
    <w:rsid w:val="00832876"/>
    <w:rsid w:val="00832902"/>
    <w:rsid w:val="0083296E"/>
    <w:rsid w:val="00832D04"/>
    <w:rsid w:val="00832D41"/>
    <w:rsid w:val="00832E33"/>
    <w:rsid w:val="0083308E"/>
    <w:rsid w:val="008330CC"/>
    <w:rsid w:val="008330DB"/>
    <w:rsid w:val="00833611"/>
    <w:rsid w:val="00833681"/>
    <w:rsid w:val="008337D2"/>
    <w:rsid w:val="008338FC"/>
    <w:rsid w:val="00833B98"/>
    <w:rsid w:val="00833EB5"/>
    <w:rsid w:val="008340C5"/>
    <w:rsid w:val="0083427D"/>
    <w:rsid w:val="008348E9"/>
    <w:rsid w:val="0083493D"/>
    <w:rsid w:val="008350DA"/>
    <w:rsid w:val="00835637"/>
    <w:rsid w:val="008357A8"/>
    <w:rsid w:val="00835C25"/>
    <w:rsid w:val="00835D4A"/>
    <w:rsid w:val="00835F33"/>
    <w:rsid w:val="00835F78"/>
    <w:rsid w:val="00835FAF"/>
    <w:rsid w:val="0083603F"/>
    <w:rsid w:val="00836570"/>
    <w:rsid w:val="00836CAA"/>
    <w:rsid w:val="00836D4B"/>
    <w:rsid w:val="00836D61"/>
    <w:rsid w:val="00836DB0"/>
    <w:rsid w:val="00836E0A"/>
    <w:rsid w:val="00836F87"/>
    <w:rsid w:val="008370C8"/>
    <w:rsid w:val="008374E6"/>
    <w:rsid w:val="008376E1"/>
    <w:rsid w:val="008376F7"/>
    <w:rsid w:val="00837872"/>
    <w:rsid w:val="00837958"/>
    <w:rsid w:val="00837BB3"/>
    <w:rsid w:val="0084005F"/>
    <w:rsid w:val="008404E3"/>
    <w:rsid w:val="00840AAB"/>
    <w:rsid w:val="00841858"/>
    <w:rsid w:val="00841989"/>
    <w:rsid w:val="00841AFA"/>
    <w:rsid w:val="00841B22"/>
    <w:rsid w:val="00841C65"/>
    <w:rsid w:val="00841CC7"/>
    <w:rsid w:val="00842409"/>
    <w:rsid w:val="00842447"/>
    <w:rsid w:val="00842546"/>
    <w:rsid w:val="00842AF8"/>
    <w:rsid w:val="00842B77"/>
    <w:rsid w:val="00842BB9"/>
    <w:rsid w:val="00842C8D"/>
    <w:rsid w:val="00842DE6"/>
    <w:rsid w:val="00843178"/>
    <w:rsid w:val="008432C6"/>
    <w:rsid w:val="008432F0"/>
    <w:rsid w:val="0084331A"/>
    <w:rsid w:val="008434F9"/>
    <w:rsid w:val="00843547"/>
    <w:rsid w:val="008440D9"/>
    <w:rsid w:val="00844258"/>
    <w:rsid w:val="0084439C"/>
    <w:rsid w:val="00844793"/>
    <w:rsid w:val="008449FF"/>
    <w:rsid w:val="00844A8C"/>
    <w:rsid w:val="00845109"/>
    <w:rsid w:val="0084568F"/>
    <w:rsid w:val="0084571F"/>
    <w:rsid w:val="00845773"/>
    <w:rsid w:val="00845B56"/>
    <w:rsid w:val="00845C06"/>
    <w:rsid w:val="00845C8C"/>
    <w:rsid w:val="008461F7"/>
    <w:rsid w:val="00846637"/>
    <w:rsid w:val="008466AD"/>
    <w:rsid w:val="008468A3"/>
    <w:rsid w:val="00846941"/>
    <w:rsid w:val="00846A40"/>
    <w:rsid w:val="00846BA1"/>
    <w:rsid w:val="00846CC4"/>
    <w:rsid w:val="00847C02"/>
    <w:rsid w:val="0085000D"/>
    <w:rsid w:val="00850345"/>
    <w:rsid w:val="0085047E"/>
    <w:rsid w:val="00850501"/>
    <w:rsid w:val="00850561"/>
    <w:rsid w:val="00850B53"/>
    <w:rsid w:val="00850B65"/>
    <w:rsid w:val="00850E2A"/>
    <w:rsid w:val="00850E7F"/>
    <w:rsid w:val="00851236"/>
    <w:rsid w:val="0085194B"/>
    <w:rsid w:val="00851E03"/>
    <w:rsid w:val="008520FF"/>
    <w:rsid w:val="008522A2"/>
    <w:rsid w:val="0085245A"/>
    <w:rsid w:val="008526B9"/>
    <w:rsid w:val="00852900"/>
    <w:rsid w:val="00852EF8"/>
    <w:rsid w:val="0085319D"/>
    <w:rsid w:val="00853271"/>
    <w:rsid w:val="008533EE"/>
    <w:rsid w:val="008539FF"/>
    <w:rsid w:val="00853A91"/>
    <w:rsid w:val="00853E0E"/>
    <w:rsid w:val="00853EC0"/>
    <w:rsid w:val="00854129"/>
    <w:rsid w:val="008541F7"/>
    <w:rsid w:val="00854303"/>
    <w:rsid w:val="0085476A"/>
    <w:rsid w:val="00854EA2"/>
    <w:rsid w:val="00855413"/>
    <w:rsid w:val="00855AFD"/>
    <w:rsid w:val="00855CA3"/>
    <w:rsid w:val="00855EDE"/>
    <w:rsid w:val="00856A53"/>
    <w:rsid w:val="008575A8"/>
    <w:rsid w:val="00857773"/>
    <w:rsid w:val="00857844"/>
    <w:rsid w:val="0085786D"/>
    <w:rsid w:val="00857C69"/>
    <w:rsid w:val="00860B17"/>
    <w:rsid w:val="008610D5"/>
    <w:rsid w:val="008611B4"/>
    <w:rsid w:val="0086159A"/>
    <w:rsid w:val="008616A4"/>
    <w:rsid w:val="008616BC"/>
    <w:rsid w:val="00861BCF"/>
    <w:rsid w:val="00861C87"/>
    <w:rsid w:val="00861CE1"/>
    <w:rsid w:val="00861DCE"/>
    <w:rsid w:val="00861EB6"/>
    <w:rsid w:val="00862561"/>
    <w:rsid w:val="00862B3B"/>
    <w:rsid w:val="00862E66"/>
    <w:rsid w:val="0086396B"/>
    <w:rsid w:val="00863B76"/>
    <w:rsid w:val="00863BC9"/>
    <w:rsid w:val="00863DCB"/>
    <w:rsid w:val="00863E63"/>
    <w:rsid w:val="00864419"/>
    <w:rsid w:val="00864787"/>
    <w:rsid w:val="00865173"/>
    <w:rsid w:val="008653B1"/>
    <w:rsid w:val="008654D4"/>
    <w:rsid w:val="008656CA"/>
    <w:rsid w:val="00865743"/>
    <w:rsid w:val="00865B64"/>
    <w:rsid w:val="00865C74"/>
    <w:rsid w:val="008662E9"/>
    <w:rsid w:val="00866E3B"/>
    <w:rsid w:val="008671EB"/>
    <w:rsid w:val="0086770A"/>
    <w:rsid w:val="00867B7B"/>
    <w:rsid w:val="0087008A"/>
    <w:rsid w:val="0087021F"/>
    <w:rsid w:val="008704D7"/>
    <w:rsid w:val="00870C43"/>
    <w:rsid w:val="00870DBB"/>
    <w:rsid w:val="0087142C"/>
    <w:rsid w:val="00871A4E"/>
    <w:rsid w:val="00871E3E"/>
    <w:rsid w:val="00871FA5"/>
    <w:rsid w:val="00872317"/>
    <w:rsid w:val="0087279A"/>
    <w:rsid w:val="00872EED"/>
    <w:rsid w:val="00873305"/>
    <w:rsid w:val="00873346"/>
    <w:rsid w:val="008738F2"/>
    <w:rsid w:val="00873A7F"/>
    <w:rsid w:val="00873ECA"/>
    <w:rsid w:val="0087430B"/>
    <w:rsid w:val="0087470D"/>
    <w:rsid w:val="0087486C"/>
    <w:rsid w:val="008758A8"/>
    <w:rsid w:val="008758FC"/>
    <w:rsid w:val="0087593B"/>
    <w:rsid w:val="00875FDB"/>
    <w:rsid w:val="0087609C"/>
    <w:rsid w:val="00876149"/>
    <w:rsid w:val="0087629B"/>
    <w:rsid w:val="008763AF"/>
    <w:rsid w:val="008768E5"/>
    <w:rsid w:val="00876A3A"/>
    <w:rsid w:val="00876AA1"/>
    <w:rsid w:val="00876FF0"/>
    <w:rsid w:val="008772F9"/>
    <w:rsid w:val="00877910"/>
    <w:rsid w:val="00877965"/>
    <w:rsid w:val="00877AD1"/>
    <w:rsid w:val="00877D7C"/>
    <w:rsid w:val="00880144"/>
    <w:rsid w:val="00880425"/>
    <w:rsid w:val="00880F94"/>
    <w:rsid w:val="00881243"/>
    <w:rsid w:val="0088160D"/>
    <w:rsid w:val="00881DBA"/>
    <w:rsid w:val="00881EC9"/>
    <w:rsid w:val="00881EE7"/>
    <w:rsid w:val="008820BC"/>
    <w:rsid w:val="0088235E"/>
    <w:rsid w:val="008824ED"/>
    <w:rsid w:val="00882897"/>
    <w:rsid w:val="00882E09"/>
    <w:rsid w:val="00882E1D"/>
    <w:rsid w:val="008831C7"/>
    <w:rsid w:val="00884195"/>
    <w:rsid w:val="008847D3"/>
    <w:rsid w:val="008852D2"/>
    <w:rsid w:val="00885524"/>
    <w:rsid w:val="008860A4"/>
    <w:rsid w:val="008860FF"/>
    <w:rsid w:val="0088621C"/>
    <w:rsid w:val="00886474"/>
    <w:rsid w:val="008865B6"/>
    <w:rsid w:val="00886886"/>
    <w:rsid w:val="00886967"/>
    <w:rsid w:val="00886C2C"/>
    <w:rsid w:val="00886F68"/>
    <w:rsid w:val="00886F87"/>
    <w:rsid w:val="00887322"/>
    <w:rsid w:val="0088780A"/>
    <w:rsid w:val="00887824"/>
    <w:rsid w:val="008905C6"/>
    <w:rsid w:val="0089136A"/>
    <w:rsid w:val="00891924"/>
    <w:rsid w:val="00891F86"/>
    <w:rsid w:val="00891FA3"/>
    <w:rsid w:val="0089200B"/>
    <w:rsid w:val="0089210F"/>
    <w:rsid w:val="00892149"/>
    <w:rsid w:val="0089269D"/>
    <w:rsid w:val="0089273E"/>
    <w:rsid w:val="0089279E"/>
    <w:rsid w:val="00892840"/>
    <w:rsid w:val="00892905"/>
    <w:rsid w:val="00892A2E"/>
    <w:rsid w:val="00892FBC"/>
    <w:rsid w:val="00893258"/>
    <w:rsid w:val="0089431F"/>
    <w:rsid w:val="00894668"/>
    <w:rsid w:val="00894CE9"/>
    <w:rsid w:val="008950AF"/>
    <w:rsid w:val="0089574A"/>
    <w:rsid w:val="00895790"/>
    <w:rsid w:val="008957DC"/>
    <w:rsid w:val="0089586D"/>
    <w:rsid w:val="00895C4E"/>
    <w:rsid w:val="00895ED5"/>
    <w:rsid w:val="00895F81"/>
    <w:rsid w:val="00895F87"/>
    <w:rsid w:val="008962D0"/>
    <w:rsid w:val="00896B20"/>
    <w:rsid w:val="00896B49"/>
    <w:rsid w:val="00896BA9"/>
    <w:rsid w:val="00896D80"/>
    <w:rsid w:val="008973C2"/>
    <w:rsid w:val="0089769F"/>
    <w:rsid w:val="0089794A"/>
    <w:rsid w:val="00897EE5"/>
    <w:rsid w:val="008A010C"/>
    <w:rsid w:val="008A0720"/>
    <w:rsid w:val="008A092C"/>
    <w:rsid w:val="008A1368"/>
    <w:rsid w:val="008A1479"/>
    <w:rsid w:val="008A14CE"/>
    <w:rsid w:val="008A15AD"/>
    <w:rsid w:val="008A194D"/>
    <w:rsid w:val="008A1A6B"/>
    <w:rsid w:val="008A1E05"/>
    <w:rsid w:val="008A1EDD"/>
    <w:rsid w:val="008A21DA"/>
    <w:rsid w:val="008A23EB"/>
    <w:rsid w:val="008A25B5"/>
    <w:rsid w:val="008A2612"/>
    <w:rsid w:val="008A2BD0"/>
    <w:rsid w:val="008A3288"/>
    <w:rsid w:val="008A33F9"/>
    <w:rsid w:val="008A3536"/>
    <w:rsid w:val="008A388D"/>
    <w:rsid w:val="008A3A30"/>
    <w:rsid w:val="008A3CC3"/>
    <w:rsid w:val="008A3D62"/>
    <w:rsid w:val="008A3D70"/>
    <w:rsid w:val="008A3E42"/>
    <w:rsid w:val="008A40A2"/>
    <w:rsid w:val="008A432B"/>
    <w:rsid w:val="008A4348"/>
    <w:rsid w:val="008A4987"/>
    <w:rsid w:val="008A4B32"/>
    <w:rsid w:val="008A4FFC"/>
    <w:rsid w:val="008A50C6"/>
    <w:rsid w:val="008A52B5"/>
    <w:rsid w:val="008A5307"/>
    <w:rsid w:val="008A544C"/>
    <w:rsid w:val="008A59DC"/>
    <w:rsid w:val="008A5BDD"/>
    <w:rsid w:val="008A5C9C"/>
    <w:rsid w:val="008A5E53"/>
    <w:rsid w:val="008A5F01"/>
    <w:rsid w:val="008A5F4B"/>
    <w:rsid w:val="008A6364"/>
    <w:rsid w:val="008A6442"/>
    <w:rsid w:val="008A687F"/>
    <w:rsid w:val="008A6FDA"/>
    <w:rsid w:val="008A739D"/>
    <w:rsid w:val="008A7606"/>
    <w:rsid w:val="008A76C9"/>
    <w:rsid w:val="008A7CAA"/>
    <w:rsid w:val="008A7CAE"/>
    <w:rsid w:val="008B026F"/>
    <w:rsid w:val="008B03AF"/>
    <w:rsid w:val="008B0E1F"/>
    <w:rsid w:val="008B0F77"/>
    <w:rsid w:val="008B106D"/>
    <w:rsid w:val="008B1230"/>
    <w:rsid w:val="008B1256"/>
    <w:rsid w:val="008B1A53"/>
    <w:rsid w:val="008B1B6B"/>
    <w:rsid w:val="008B1C7A"/>
    <w:rsid w:val="008B1CCD"/>
    <w:rsid w:val="008B1D12"/>
    <w:rsid w:val="008B1DBC"/>
    <w:rsid w:val="008B20CB"/>
    <w:rsid w:val="008B20EA"/>
    <w:rsid w:val="008B217E"/>
    <w:rsid w:val="008B25B3"/>
    <w:rsid w:val="008B2FB9"/>
    <w:rsid w:val="008B31B7"/>
    <w:rsid w:val="008B33F0"/>
    <w:rsid w:val="008B34AB"/>
    <w:rsid w:val="008B3D50"/>
    <w:rsid w:val="008B4885"/>
    <w:rsid w:val="008B4C0B"/>
    <w:rsid w:val="008B4D41"/>
    <w:rsid w:val="008B4EF0"/>
    <w:rsid w:val="008B4F7A"/>
    <w:rsid w:val="008B513E"/>
    <w:rsid w:val="008B59DA"/>
    <w:rsid w:val="008B5DF7"/>
    <w:rsid w:val="008B628F"/>
    <w:rsid w:val="008B64C2"/>
    <w:rsid w:val="008B667E"/>
    <w:rsid w:val="008B6974"/>
    <w:rsid w:val="008B6FF2"/>
    <w:rsid w:val="008B709E"/>
    <w:rsid w:val="008B77AF"/>
    <w:rsid w:val="008B7F00"/>
    <w:rsid w:val="008C018E"/>
    <w:rsid w:val="008C0BCA"/>
    <w:rsid w:val="008C0DF8"/>
    <w:rsid w:val="008C1152"/>
    <w:rsid w:val="008C1254"/>
    <w:rsid w:val="008C149C"/>
    <w:rsid w:val="008C14AD"/>
    <w:rsid w:val="008C156E"/>
    <w:rsid w:val="008C17DB"/>
    <w:rsid w:val="008C1B25"/>
    <w:rsid w:val="008C219E"/>
    <w:rsid w:val="008C21BE"/>
    <w:rsid w:val="008C26DA"/>
    <w:rsid w:val="008C2DB5"/>
    <w:rsid w:val="008C30E1"/>
    <w:rsid w:val="008C3328"/>
    <w:rsid w:val="008C4077"/>
    <w:rsid w:val="008C41BC"/>
    <w:rsid w:val="008C4562"/>
    <w:rsid w:val="008C46E0"/>
    <w:rsid w:val="008C4C4D"/>
    <w:rsid w:val="008C5148"/>
    <w:rsid w:val="008C5278"/>
    <w:rsid w:val="008C5FEF"/>
    <w:rsid w:val="008C6046"/>
    <w:rsid w:val="008C60C8"/>
    <w:rsid w:val="008C6135"/>
    <w:rsid w:val="008C6177"/>
    <w:rsid w:val="008C6618"/>
    <w:rsid w:val="008C67E3"/>
    <w:rsid w:val="008C6A0D"/>
    <w:rsid w:val="008C6F07"/>
    <w:rsid w:val="008C6F1E"/>
    <w:rsid w:val="008C701C"/>
    <w:rsid w:val="008C7039"/>
    <w:rsid w:val="008C70DD"/>
    <w:rsid w:val="008C73B5"/>
    <w:rsid w:val="008C750D"/>
    <w:rsid w:val="008C75F4"/>
    <w:rsid w:val="008C769F"/>
    <w:rsid w:val="008C78AD"/>
    <w:rsid w:val="008C79C5"/>
    <w:rsid w:val="008C7CC3"/>
    <w:rsid w:val="008D041E"/>
    <w:rsid w:val="008D0559"/>
    <w:rsid w:val="008D06B1"/>
    <w:rsid w:val="008D0A01"/>
    <w:rsid w:val="008D0B10"/>
    <w:rsid w:val="008D0B9D"/>
    <w:rsid w:val="008D0D9B"/>
    <w:rsid w:val="008D111D"/>
    <w:rsid w:val="008D150E"/>
    <w:rsid w:val="008D1A21"/>
    <w:rsid w:val="008D2212"/>
    <w:rsid w:val="008D2769"/>
    <w:rsid w:val="008D2975"/>
    <w:rsid w:val="008D34C6"/>
    <w:rsid w:val="008D3801"/>
    <w:rsid w:val="008D3931"/>
    <w:rsid w:val="008D3C1A"/>
    <w:rsid w:val="008D3D38"/>
    <w:rsid w:val="008D3E53"/>
    <w:rsid w:val="008D3F08"/>
    <w:rsid w:val="008D402C"/>
    <w:rsid w:val="008D41D8"/>
    <w:rsid w:val="008D42DA"/>
    <w:rsid w:val="008D436D"/>
    <w:rsid w:val="008D4504"/>
    <w:rsid w:val="008D46F2"/>
    <w:rsid w:val="008D4D5D"/>
    <w:rsid w:val="008D520C"/>
    <w:rsid w:val="008D55FB"/>
    <w:rsid w:val="008D5CFD"/>
    <w:rsid w:val="008D5FF2"/>
    <w:rsid w:val="008D601E"/>
    <w:rsid w:val="008D62D6"/>
    <w:rsid w:val="008D67C9"/>
    <w:rsid w:val="008D6ACF"/>
    <w:rsid w:val="008D6B61"/>
    <w:rsid w:val="008D6E47"/>
    <w:rsid w:val="008D6F96"/>
    <w:rsid w:val="008D710F"/>
    <w:rsid w:val="008D77D6"/>
    <w:rsid w:val="008D7C17"/>
    <w:rsid w:val="008E0433"/>
    <w:rsid w:val="008E05BF"/>
    <w:rsid w:val="008E063B"/>
    <w:rsid w:val="008E0682"/>
    <w:rsid w:val="008E0CC9"/>
    <w:rsid w:val="008E0DB7"/>
    <w:rsid w:val="008E0F95"/>
    <w:rsid w:val="008E1069"/>
    <w:rsid w:val="008E11AA"/>
    <w:rsid w:val="008E1257"/>
    <w:rsid w:val="008E1386"/>
    <w:rsid w:val="008E156C"/>
    <w:rsid w:val="008E1824"/>
    <w:rsid w:val="008E1B61"/>
    <w:rsid w:val="008E20B7"/>
    <w:rsid w:val="008E27B6"/>
    <w:rsid w:val="008E27F7"/>
    <w:rsid w:val="008E2878"/>
    <w:rsid w:val="008E2A23"/>
    <w:rsid w:val="008E2C19"/>
    <w:rsid w:val="008E2CAC"/>
    <w:rsid w:val="008E2D41"/>
    <w:rsid w:val="008E318E"/>
    <w:rsid w:val="008E3258"/>
    <w:rsid w:val="008E3BC8"/>
    <w:rsid w:val="008E3BE1"/>
    <w:rsid w:val="008E3C09"/>
    <w:rsid w:val="008E3C28"/>
    <w:rsid w:val="008E3F9A"/>
    <w:rsid w:val="008E430A"/>
    <w:rsid w:val="008E433D"/>
    <w:rsid w:val="008E44AC"/>
    <w:rsid w:val="008E459D"/>
    <w:rsid w:val="008E45C4"/>
    <w:rsid w:val="008E46EC"/>
    <w:rsid w:val="008E480A"/>
    <w:rsid w:val="008E4A36"/>
    <w:rsid w:val="008E4FF6"/>
    <w:rsid w:val="008E5595"/>
    <w:rsid w:val="008E5A59"/>
    <w:rsid w:val="008E5C95"/>
    <w:rsid w:val="008E5D67"/>
    <w:rsid w:val="008E5EF4"/>
    <w:rsid w:val="008E6586"/>
    <w:rsid w:val="008E65EB"/>
    <w:rsid w:val="008E68AB"/>
    <w:rsid w:val="008E745D"/>
    <w:rsid w:val="008E7859"/>
    <w:rsid w:val="008E7E07"/>
    <w:rsid w:val="008E7EBF"/>
    <w:rsid w:val="008F07EC"/>
    <w:rsid w:val="008F0843"/>
    <w:rsid w:val="008F1208"/>
    <w:rsid w:val="008F1322"/>
    <w:rsid w:val="008F1799"/>
    <w:rsid w:val="008F1E5F"/>
    <w:rsid w:val="008F256A"/>
    <w:rsid w:val="008F2813"/>
    <w:rsid w:val="008F2A5E"/>
    <w:rsid w:val="008F2B58"/>
    <w:rsid w:val="008F32D9"/>
    <w:rsid w:val="008F3459"/>
    <w:rsid w:val="008F3676"/>
    <w:rsid w:val="008F3A30"/>
    <w:rsid w:val="008F3DE1"/>
    <w:rsid w:val="008F4583"/>
    <w:rsid w:val="008F47B1"/>
    <w:rsid w:val="008F5104"/>
    <w:rsid w:val="008F5127"/>
    <w:rsid w:val="008F5270"/>
    <w:rsid w:val="008F5412"/>
    <w:rsid w:val="008F557C"/>
    <w:rsid w:val="008F5A3A"/>
    <w:rsid w:val="008F5D32"/>
    <w:rsid w:val="008F6101"/>
    <w:rsid w:val="008F64EB"/>
    <w:rsid w:val="008F6C73"/>
    <w:rsid w:val="008F6EF7"/>
    <w:rsid w:val="008F7351"/>
    <w:rsid w:val="008F78AA"/>
    <w:rsid w:val="008F7969"/>
    <w:rsid w:val="008F7E6C"/>
    <w:rsid w:val="009001DB"/>
    <w:rsid w:val="009001DE"/>
    <w:rsid w:val="0090062C"/>
    <w:rsid w:val="009007A0"/>
    <w:rsid w:val="009008BE"/>
    <w:rsid w:val="00900A9C"/>
    <w:rsid w:val="00901116"/>
    <w:rsid w:val="009013AD"/>
    <w:rsid w:val="009014AC"/>
    <w:rsid w:val="0090163D"/>
    <w:rsid w:val="009016CC"/>
    <w:rsid w:val="00901956"/>
    <w:rsid w:val="00902705"/>
    <w:rsid w:val="0090286A"/>
    <w:rsid w:val="0090291C"/>
    <w:rsid w:val="00902A65"/>
    <w:rsid w:val="0090310C"/>
    <w:rsid w:val="00903982"/>
    <w:rsid w:val="00904236"/>
    <w:rsid w:val="0090427C"/>
    <w:rsid w:val="0090434B"/>
    <w:rsid w:val="00904542"/>
    <w:rsid w:val="009046D0"/>
    <w:rsid w:val="00904814"/>
    <w:rsid w:val="0090495A"/>
    <w:rsid w:val="00905233"/>
    <w:rsid w:val="00905353"/>
    <w:rsid w:val="0090560E"/>
    <w:rsid w:val="0090579F"/>
    <w:rsid w:val="009058B1"/>
    <w:rsid w:val="00905A81"/>
    <w:rsid w:val="00905C74"/>
    <w:rsid w:val="0090601B"/>
    <w:rsid w:val="00906262"/>
    <w:rsid w:val="009064CF"/>
    <w:rsid w:val="0090670E"/>
    <w:rsid w:val="00906ABE"/>
    <w:rsid w:val="00906B46"/>
    <w:rsid w:val="00906F0E"/>
    <w:rsid w:val="00907319"/>
    <w:rsid w:val="009074DB"/>
    <w:rsid w:val="0090760B"/>
    <w:rsid w:val="00907622"/>
    <w:rsid w:val="009076E5"/>
    <w:rsid w:val="00907AFF"/>
    <w:rsid w:val="00910465"/>
    <w:rsid w:val="00910543"/>
    <w:rsid w:val="00910A42"/>
    <w:rsid w:val="00910B18"/>
    <w:rsid w:val="0091113F"/>
    <w:rsid w:val="009111C4"/>
    <w:rsid w:val="009118BF"/>
    <w:rsid w:val="00911A76"/>
    <w:rsid w:val="00911B17"/>
    <w:rsid w:val="00911EF7"/>
    <w:rsid w:val="00913BB6"/>
    <w:rsid w:val="00913BB7"/>
    <w:rsid w:val="00913EC6"/>
    <w:rsid w:val="009140AC"/>
    <w:rsid w:val="009144E6"/>
    <w:rsid w:val="00914653"/>
    <w:rsid w:val="00914980"/>
    <w:rsid w:val="00914F55"/>
    <w:rsid w:val="00914FE4"/>
    <w:rsid w:val="0091502B"/>
    <w:rsid w:val="0091521E"/>
    <w:rsid w:val="009152F3"/>
    <w:rsid w:val="0091533D"/>
    <w:rsid w:val="0091560A"/>
    <w:rsid w:val="00915735"/>
    <w:rsid w:val="00915998"/>
    <w:rsid w:val="0091687A"/>
    <w:rsid w:val="00916B62"/>
    <w:rsid w:val="009170E1"/>
    <w:rsid w:val="00917240"/>
    <w:rsid w:val="00917C76"/>
    <w:rsid w:val="00917CE7"/>
    <w:rsid w:val="00917E41"/>
    <w:rsid w:val="009204AF"/>
    <w:rsid w:val="00920713"/>
    <w:rsid w:val="00920859"/>
    <w:rsid w:val="00920B1D"/>
    <w:rsid w:val="00920DE0"/>
    <w:rsid w:val="0092102E"/>
    <w:rsid w:val="009211D0"/>
    <w:rsid w:val="00921241"/>
    <w:rsid w:val="00921AC7"/>
    <w:rsid w:val="00921B0F"/>
    <w:rsid w:val="00921B4B"/>
    <w:rsid w:val="00921CCF"/>
    <w:rsid w:val="00921E9A"/>
    <w:rsid w:val="00922061"/>
    <w:rsid w:val="009221BE"/>
    <w:rsid w:val="009222E1"/>
    <w:rsid w:val="0092263E"/>
    <w:rsid w:val="009228D4"/>
    <w:rsid w:val="00923047"/>
    <w:rsid w:val="00923302"/>
    <w:rsid w:val="009237C9"/>
    <w:rsid w:val="009239D8"/>
    <w:rsid w:val="00923A1B"/>
    <w:rsid w:val="00923C8E"/>
    <w:rsid w:val="00923DAA"/>
    <w:rsid w:val="00924130"/>
    <w:rsid w:val="00924187"/>
    <w:rsid w:val="0092426A"/>
    <w:rsid w:val="00924366"/>
    <w:rsid w:val="0092525C"/>
    <w:rsid w:val="0092525E"/>
    <w:rsid w:val="0092569E"/>
    <w:rsid w:val="00925D24"/>
    <w:rsid w:val="009262FF"/>
    <w:rsid w:val="00926842"/>
    <w:rsid w:val="00926AF8"/>
    <w:rsid w:val="00926B4C"/>
    <w:rsid w:val="00926EC7"/>
    <w:rsid w:val="00927358"/>
    <w:rsid w:val="009275D1"/>
    <w:rsid w:val="009278F9"/>
    <w:rsid w:val="00927DF0"/>
    <w:rsid w:val="00930145"/>
    <w:rsid w:val="00930371"/>
    <w:rsid w:val="009308A1"/>
    <w:rsid w:val="00930BC2"/>
    <w:rsid w:val="00930D03"/>
    <w:rsid w:val="0093101D"/>
    <w:rsid w:val="009310F4"/>
    <w:rsid w:val="0093143D"/>
    <w:rsid w:val="00931E25"/>
    <w:rsid w:val="00931FDB"/>
    <w:rsid w:val="009321A8"/>
    <w:rsid w:val="00932A88"/>
    <w:rsid w:val="00932D68"/>
    <w:rsid w:val="00932EC7"/>
    <w:rsid w:val="00932FF5"/>
    <w:rsid w:val="009330F2"/>
    <w:rsid w:val="00933679"/>
    <w:rsid w:val="009337A4"/>
    <w:rsid w:val="00933C0C"/>
    <w:rsid w:val="0093426B"/>
    <w:rsid w:val="00934398"/>
    <w:rsid w:val="009344BD"/>
    <w:rsid w:val="009344C5"/>
    <w:rsid w:val="0093494A"/>
    <w:rsid w:val="009349BB"/>
    <w:rsid w:val="00934FCD"/>
    <w:rsid w:val="0093549C"/>
    <w:rsid w:val="009354F4"/>
    <w:rsid w:val="00935680"/>
    <w:rsid w:val="00935B2A"/>
    <w:rsid w:val="00935E41"/>
    <w:rsid w:val="00935E52"/>
    <w:rsid w:val="009363CA"/>
    <w:rsid w:val="009365D7"/>
    <w:rsid w:val="00936624"/>
    <w:rsid w:val="00936824"/>
    <w:rsid w:val="00936FBC"/>
    <w:rsid w:val="0093735D"/>
    <w:rsid w:val="0093742E"/>
    <w:rsid w:val="0093758F"/>
    <w:rsid w:val="00940A04"/>
    <w:rsid w:val="00940A17"/>
    <w:rsid w:val="00940E41"/>
    <w:rsid w:val="00940FA7"/>
    <w:rsid w:val="009415B1"/>
    <w:rsid w:val="0094189D"/>
    <w:rsid w:val="0094190E"/>
    <w:rsid w:val="009419F6"/>
    <w:rsid w:val="00941B95"/>
    <w:rsid w:val="009420C7"/>
    <w:rsid w:val="00942204"/>
    <w:rsid w:val="0094233F"/>
    <w:rsid w:val="00942642"/>
    <w:rsid w:val="00942A0E"/>
    <w:rsid w:val="00942CD6"/>
    <w:rsid w:val="00943207"/>
    <w:rsid w:val="00943586"/>
    <w:rsid w:val="00943615"/>
    <w:rsid w:val="00943802"/>
    <w:rsid w:val="00944173"/>
    <w:rsid w:val="00944995"/>
    <w:rsid w:val="00944AEF"/>
    <w:rsid w:val="00944B85"/>
    <w:rsid w:val="00944CE2"/>
    <w:rsid w:val="00944D74"/>
    <w:rsid w:val="009450AA"/>
    <w:rsid w:val="00945A79"/>
    <w:rsid w:val="00945B46"/>
    <w:rsid w:val="00945C13"/>
    <w:rsid w:val="00945ED6"/>
    <w:rsid w:val="009460C1"/>
    <w:rsid w:val="0094619F"/>
    <w:rsid w:val="0094622F"/>
    <w:rsid w:val="009465F1"/>
    <w:rsid w:val="00946668"/>
    <w:rsid w:val="00946DD9"/>
    <w:rsid w:val="00947466"/>
    <w:rsid w:val="00947922"/>
    <w:rsid w:val="00947AC0"/>
    <w:rsid w:val="00947C4B"/>
    <w:rsid w:val="00950252"/>
    <w:rsid w:val="00950636"/>
    <w:rsid w:val="009507AC"/>
    <w:rsid w:val="00950A36"/>
    <w:rsid w:val="00950B08"/>
    <w:rsid w:val="00950E8C"/>
    <w:rsid w:val="00951222"/>
    <w:rsid w:val="00951272"/>
    <w:rsid w:val="00951EDC"/>
    <w:rsid w:val="0095238B"/>
    <w:rsid w:val="009524F6"/>
    <w:rsid w:val="00952640"/>
    <w:rsid w:val="0095275C"/>
    <w:rsid w:val="009527C3"/>
    <w:rsid w:val="00952A90"/>
    <w:rsid w:val="00952F01"/>
    <w:rsid w:val="0095358C"/>
    <w:rsid w:val="00953880"/>
    <w:rsid w:val="009538DA"/>
    <w:rsid w:val="00953B8A"/>
    <w:rsid w:val="00953F5F"/>
    <w:rsid w:val="009540B7"/>
    <w:rsid w:val="0095416D"/>
    <w:rsid w:val="0095432D"/>
    <w:rsid w:val="009544B9"/>
    <w:rsid w:val="00954651"/>
    <w:rsid w:val="00954805"/>
    <w:rsid w:val="00954A79"/>
    <w:rsid w:val="00954CFB"/>
    <w:rsid w:val="00954D79"/>
    <w:rsid w:val="00954DCF"/>
    <w:rsid w:val="0095512E"/>
    <w:rsid w:val="00955575"/>
    <w:rsid w:val="0095572C"/>
    <w:rsid w:val="00955E7E"/>
    <w:rsid w:val="009562B8"/>
    <w:rsid w:val="00956582"/>
    <w:rsid w:val="009565F1"/>
    <w:rsid w:val="0095672C"/>
    <w:rsid w:val="00956AB7"/>
    <w:rsid w:val="00956AF2"/>
    <w:rsid w:val="00956ECD"/>
    <w:rsid w:val="00956EFA"/>
    <w:rsid w:val="009579A8"/>
    <w:rsid w:val="00957BA4"/>
    <w:rsid w:val="0096007F"/>
    <w:rsid w:val="0096047A"/>
    <w:rsid w:val="009606D3"/>
    <w:rsid w:val="00960991"/>
    <w:rsid w:val="00960B53"/>
    <w:rsid w:val="00960BC3"/>
    <w:rsid w:val="0096118C"/>
    <w:rsid w:val="009614C9"/>
    <w:rsid w:val="009619A3"/>
    <w:rsid w:val="00962223"/>
    <w:rsid w:val="00962802"/>
    <w:rsid w:val="00963030"/>
    <w:rsid w:val="00963506"/>
    <w:rsid w:val="00963B31"/>
    <w:rsid w:val="00963C2E"/>
    <w:rsid w:val="00963CCE"/>
    <w:rsid w:val="00963E56"/>
    <w:rsid w:val="00964770"/>
    <w:rsid w:val="00964B07"/>
    <w:rsid w:val="00964D76"/>
    <w:rsid w:val="009650B7"/>
    <w:rsid w:val="00965187"/>
    <w:rsid w:val="0096535E"/>
    <w:rsid w:val="009657D3"/>
    <w:rsid w:val="00965AA6"/>
    <w:rsid w:val="00965C28"/>
    <w:rsid w:val="00965CB7"/>
    <w:rsid w:val="009661FF"/>
    <w:rsid w:val="0096675A"/>
    <w:rsid w:val="00966DB5"/>
    <w:rsid w:val="009671FB"/>
    <w:rsid w:val="00967B66"/>
    <w:rsid w:val="00970696"/>
    <w:rsid w:val="009706A2"/>
    <w:rsid w:val="00970BCF"/>
    <w:rsid w:val="00970D46"/>
    <w:rsid w:val="00970E2E"/>
    <w:rsid w:val="00970E54"/>
    <w:rsid w:val="00971716"/>
    <w:rsid w:val="009719BC"/>
    <w:rsid w:val="00971BF5"/>
    <w:rsid w:val="0097221E"/>
    <w:rsid w:val="00972CD9"/>
    <w:rsid w:val="00972D48"/>
    <w:rsid w:val="00972E56"/>
    <w:rsid w:val="00973040"/>
    <w:rsid w:val="00973094"/>
    <w:rsid w:val="00973C75"/>
    <w:rsid w:val="00973DFB"/>
    <w:rsid w:val="00973E8F"/>
    <w:rsid w:val="00973EEB"/>
    <w:rsid w:val="00974A70"/>
    <w:rsid w:val="00974E6C"/>
    <w:rsid w:val="00974E6D"/>
    <w:rsid w:val="00975B17"/>
    <w:rsid w:val="00976789"/>
    <w:rsid w:val="00976BF9"/>
    <w:rsid w:val="00976DD7"/>
    <w:rsid w:val="00976F6F"/>
    <w:rsid w:val="0097724C"/>
    <w:rsid w:val="009775DC"/>
    <w:rsid w:val="00977684"/>
    <w:rsid w:val="00977933"/>
    <w:rsid w:val="00977BF0"/>
    <w:rsid w:val="00977DE5"/>
    <w:rsid w:val="009800AA"/>
    <w:rsid w:val="009801A1"/>
    <w:rsid w:val="00980AB0"/>
    <w:rsid w:val="0098109A"/>
    <w:rsid w:val="0098110F"/>
    <w:rsid w:val="009812F1"/>
    <w:rsid w:val="00981A38"/>
    <w:rsid w:val="00981CF9"/>
    <w:rsid w:val="00982A9A"/>
    <w:rsid w:val="00982CFD"/>
    <w:rsid w:val="00982E2C"/>
    <w:rsid w:val="00982E53"/>
    <w:rsid w:val="00982E6E"/>
    <w:rsid w:val="00982F5E"/>
    <w:rsid w:val="009836F6"/>
    <w:rsid w:val="00983727"/>
    <w:rsid w:val="0098381E"/>
    <w:rsid w:val="00984F50"/>
    <w:rsid w:val="0098524D"/>
    <w:rsid w:val="0098555B"/>
    <w:rsid w:val="00985619"/>
    <w:rsid w:val="009856AA"/>
    <w:rsid w:val="00985706"/>
    <w:rsid w:val="00985E2C"/>
    <w:rsid w:val="00985F22"/>
    <w:rsid w:val="0098600F"/>
    <w:rsid w:val="00986014"/>
    <w:rsid w:val="00986056"/>
    <w:rsid w:val="009861FD"/>
    <w:rsid w:val="00986350"/>
    <w:rsid w:val="009864EB"/>
    <w:rsid w:val="0098694B"/>
    <w:rsid w:val="00986BDA"/>
    <w:rsid w:val="00986C20"/>
    <w:rsid w:val="00986D4F"/>
    <w:rsid w:val="009875CF"/>
    <w:rsid w:val="0098769F"/>
    <w:rsid w:val="00987DBE"/>
    <w:rsid w:val="00987EC1"/>
    <w:rsid w:val="0099028E"/>
    <w:rsid w:val="0099076C"/>
    <w:rsid w:val="0099077B"/>
    <w:rsid w:val="00990DA6"/>
    <w:rsid w:val="00990F57"/>
    <w:rsid w:val="00990FA8"/>
    <w:rsid w:val="00991162"/>
    <w:rsid w:val="009911E7"/>
    <w:rsid w:val="00991829"/>
    <w:rsid w:val="0099195A"/>
    <w:rsid w:val="00991CD8"/>
    <w:rsid w:val="00992305"/>
    <w:rsid w:val="00992694"/>
    <w:rsid w:val="00992BBF"/>
    <w:rsid w:val="00992C39"/>
    <w:rsid w:val="0099308F"/>
    <w:rsid w:val="00993BF8"/>
    <w:rsid w:val="00993D77"/>
    <w:rsid w:val="00993FE7"/>
    <w:rsid w:val="009941E9"/>
    <w:rsid w:val="009949EF"/>
    <w:rsid w:val="00994A91"/>
    <w:rsid w:val="00994E1C"/>
    <w:rsid w:val="0099534D"/>
    <w:rsid w:val="00995350"/>
    <w:rsid w:val="00995391"/>
    <w:rsid w:val="00995790"/>
    <w:rsid w:val="00995799"/>
    <w:rsid w:val="00995974"/>
    <w:rsid w:val="00995979"/>
    <w:rsid w:val="00995F37"/>
    <w:rsid w:val="00996129"/>
    <w:rsid w:val="00996184"/>
    <w:rsid w:val="009966EA"/>
    <w:rsid w:val="00996796"/>
    <w:rsid w:val="00996A08"/>
    <w:rsid w:val="00996C3E"/>
    <w:rsid w:val="0099716E"/>
    <w:rsid w:val="009A0472"/>
    <w:rsid w:val="009A058F"/>
    <w:rsid w:val="009A0C91"/>
    <w:rsid w:val="009A0D8B"/>
    <w:rsid w:val="009A1135"/>
    <w:rsid w:val="009A1D77"/>
    <w:rsid w:val="009A1E43"/>
    <w:rsid w:val="009A1E52"/>
    <w:rsid w:val="009A1F3A"/>
    <w:rsid w:val="009A2A0A"/>
    <w:rsid w:val="009A2C95"/>
    <w:rsid w:val="009A323C"/>
    <w:rsid w:val="009A34D4"/>
    <w:rsid w:val="009A350A"/>
    <w:rsid w:val="009A3840"/>
    <w:rsid w:val="009A3B8B"/>
    <w:rsid w:val="009A3C00"/>
    <w:rsid w:val="009A3EF6"/>
    <w:rsid w:val="009A4228"/>
    <w:rsid w:val="009A4329"/>
    <w:rsid w:val="009A4370"/>
    <w:rsid w:val="009A4450"/>
    <w:rsid w:val="009A4CA3"/>
    <w:rsid w:val="009A5143"/>
    <w:rsid w:val="009A5149"/>
    <w:rsid w:val="009A52D5"/>
    <w:rsid w:val="009A5B09"/>
    <w:rsid w:val="009A5C0B"/>
    <w:rsid w:val="009A6113"/>
    <w:rsid w:val="009A613B"/>
    <w:rsid w:val="009A688D"/>
    <w:rsid w:val="009A6E68"/>
    <w:rsid w:val="009A7310"/>
    <w:rsid w:val="009A7336"/>
    <w:rsid w:val="009A7696"/>
    <w:rsid w:val="009A7706"/>
    <w:rsid w:val="009A7753"/>
    <w:rsid w:val="009A7840"/>
    <w:rsid w:val="009A7F7A"/>
    <w:rsid w:val="009B0240"/>
    <w:rsid w:val="009B0A3F"/>
    <w:rsid w:val="009B0DC3"/>
    <w:rsid w:val="009B1258"/>
    <w:rsid w:val="009B15FA"/>
    <w:rsid w:val="009B169D"/>
    <w:rsid w:val="009B196A"/>
    <w:rsid w:val="009B1B41"/>
    <w:rsid w:val="009B1C21"/>
    <w:rsid w:val="009B1F9C"/>
    <w:rsid w:val="009B2548"/>
    <w:rsid w:val="009B28A8"/>
    <w:rsid w:val="009B3150"/>
    <w:rsid w:val="009B32AF"/>
    <w:rsid w:val="009B33A8"/>
    <w:rsid w:val="009B34AE"/>
    <w:rsid w:val="009B3664"/>
    <w:rsid w:val="009B3757"/>
    <w:rsid w:val="009B3D70"/>
    <w:rsid w:val="009B4626"/>
    <w:rsid w:val="009B4C33"/>
    <w:rsid w:val="009B59FA"/>
    <w:rsid w:val="009B5EC3"/>
    <w:rsid w:val="009B6146"/>
    <w:rsid w:val="009B6244"/>
    <w:rsid w:val="009B6344"/>
    <w:rsid w:val="009B6419"/>
    <w:rsid w:val="009B646F"/>
    <w:rsid w:val="009B6A4B"/>
    <w:rsid w:val="009B6C65"/>
    <w:rsid w:val="009B6E11"/>
    <w:rsid w:val="009B711A"/>
    <w:rsid w:val="009B722E"/>
    <w:rsid w:val="009B73D2"/>
    <w:rsid w:val="009B7772"/>
    <w:rsid w:val="009B7EA0"/>
    <w:rsid w:val="009C0062"/>
    <w:rsid w:val="009C00A4"/>
    <w:rsid w:val="009C027A"/>
    <w:rsid w:val="009C0C09"/>
    <w:rsid w:val="009C0F51"/>
    <w:rsid w:val="009C1321"/>
    <w:rsid w:val="009C16BC"/>
    <w:rsid w:val="009C16EA"/>
    <w:rsid w:val="009C2470"/>
    <w:rsid w:val="009C271C"/>
    <w:rsid w:val="009C2939"/>
    <w:rsid w:val="009C2E9E"/>
    <w:rsid w:val="009C30F9"/>
    <w:rsid w:val="009C3282"/>
    <w:rsid w:val="009C3388"/>
    <w:rsid w:val="009C3997"/>
    <w:rsid w:val="009C3BAE"/>
    <w:rsid w:val="009C3C7B"/>
    <w:rsid w:val="009C3CEB"/>
    <w:rsid w:val="009C3CFA"/>
    <w:rsid w:val="009C3E7B"/>
    <w:rsid w:val="009C3ED3"/>
    <w:rsid w:val="009C4453"/>
    <w:rsid w:val="009C452E"/>
    <w:rsid w:val="009C46F4"/>
    <w:rsid w:val="009C46F7"/>
    <w:rsid w:val="009C4835"/>
    <w:rsid w:val="009C4AD0"/>
    <w:rsid w:val="009C4B38"/>
    <w:rsid w:val="009C4C10"/>
    <w:rsid w:val="009C4FEE"/>
    <w:rsid w:val="009C512E"/>
    <w:rsid w:val="009C53A6"/>
    <w:rsid w:val="009C54C7"/>
    <w:rsid w:val="009C55F3"/>
    <w:rsid w:val="009C567F"/>
    <w:rsid w:val="009C5789"/>
    <w:rsid w:val="009C59B4"/>
    <w:rsid w:val="009C6232"/>
    <w:rsid w:val="009C689E"/>
    <w:rsid w:val="009C6B95"/>
    <w:rsid w:val="009C6CAB"/>
    <w:rsid w:val="009C6CD1"/>
    <w:rsid w:val="009C6FB5"/>
    <w:rsid w:val="009C6FEE"/>
    <w:rsid w:val="009C70C4"/>
    <w:rsid w:val="009C7230"/>
    <w:rsid w:val="009C7737"/>
    <w:rsid w:val="009C79E1"/>
    <w:rsid w:val="009C7B21"/>
    <w:rsid w:val="009C7BF8"/>
    <w:rsid w:val="009D01CD"/>
    <w:rsid w:val="009D05F4"/>
    <w:rsid w:val="009D0ACA"/>
    <w:rsid w:val="009D0C67"/>
    <w:rsid w:val="009D0D78"/>
    <w:rsid w:val="009D18CC"/>
    <w:rsid w:val="009D249B"/>
    <w:rsid w:val="009D2AE8"/>
    <w:rsid w:val="009D2DF0"/>
    <w:rsid w:val="009D2F0B"/>
    <w:rsid w:val="009D3037"/>
    <w:rsid w:val="009D30DF"/>
    <w:rsid w:val="009D32B8"/>
    <w:rsid w:val="009D32C8"/>
    <w:rsid w:val="009D3862"/>
    <w:rsid w:val="009D3D34"/>
    <w:rsid w:val="009D414C"/>
    <w:rsid w:val="009D429E"/>
    <w:rsid w:val="009D45CE"/>
    <w:rsid w:val="009D5078"/>
    <w:rsid w:val="009D5103"/>
    <w:rsid w:val="009D5476"/>
    <w:rsid w:val="009D551A"/>
    <w:rsid w:val="009D5D65"/>
    <w:rsid w:val="009D6231"/>
    <w:rsid w:val="009D6453"/>
    <w:rsid w:val="009D6489"/>
    <w:rsid w:val="009D64C9"/>
    <w:rsid w:val="009D6A50"/>
    <w:rsid w:val="009D6BA8"/>
    <w:rsid w:val="009D6C8D"/>
    <w:rsid w:val="009D71B9"/>
    <w:rsid w:val="009D7D3F"/>
    <w:rsid w:val="009E0073"/>
    <w:rsid w:val="009E014B"/>
    <w:rsid w:val="009E0169"/>
    <w:rsid w:val="009E0370"/>
    <w:rsid w:val="009E088A"/>
    <w:rsid w:val="009E0F7D"/>
    <w:rsid w:val="009E120B"/>
    <w:rsid w:val="009E1223"/>
    <w:rsid w:val="009E1313"/>
    <w:rsid w:val="009E13C4"/>
    <w:rsid w:val="009E1593"/>
    <w:rsid w:val="009E1637"/>
    <w:rsid w:val="009E1763"/>
    <w:rsid w:val="009E1955"/>
    <w:rsid w:val="009E1C99"/>
    <w:rsid w:val="009E2151"/>
    <w:rsid w:val="009E2167"/>
    <w:rsid w:val="009E2246"/>
    <w:rsid w:val="009E257C"/>
    <w:rsid w:val="009E26E1"/>
    <w:rsid w:val="009E2D06"/>
    <w:rsid w:val="009E2EF6"/>
    <w:rsid w:val="009E35E2"/>
    <w:rsid w:val="009E3718"/>
    <w:rsid w:val="009E3B47"/>
    <w:rsid w:val="009E4527"/>
    <w:rsid w:val="009E4658"/>
    <w:rsid w:val="009E4ABD"/>
    <w:rsid w:val="009E4BBA"/>
    <w:rsid w:val="009E55EF"/>
    <w:rsid w:val="009E5C24"/>
    <w:rsid w:val="009E6133"/>
    <w:rsid w:val="009E63C8"/>
    <w:rsid w:val="009E705B"/>
    <w:rsid w:val="009E71FA"/>
    <w:rsid w:val="009E7411"/>
    <w:rsid w:val="009E7B2F"/>
    <w:rsid w:val="009E7E30"/>
    <w:rsid w:val="009F034F"/>
    <w:rsid w:val="009F0717"/>
    <w:rsid w:val="009F0F20"/>
    <w:rsid w:val="009F0F2A"/>
    <w:rsid w:val="009F11FF"/>
    <w:rsid w:val="009F1AE6"/>
    <w:rsid w:val="009F1DBF"/>
    <w:rsid w:val="009F1E8F"/>
    <w:rsid w:val="009F1EAE"/>
    <w:rsid w:val="009F1F54"/>
    <w:rsid w:val="009F1FE1"/>
    <w:rsid w:val="009F2348"/>
    <w:rsid w:val="009F25E1"/>
    <w:rsid w:val="009F2EB0"/>
    <w:rsid w:val="009F2F18"/>
    <w:rsid w:val="009F3666"/>
    <w:rsid w:val="009F3702"/>
    <w:rsid w:val="009F428B"/>
    <w:rsid w:val="009F4672"/>
    <w:rsid w:val="009F5471"/>
    <w:rsid w:val="009F59C9"/>
    <w:rsid w:val="009F59EA"/>
    <w:rsid w:val="009F5B49"/>
    <w:rsid w:val="009F5DAC"/>
    <w:rsid w:val="009F5E8C"/>
    <w:rsid w:val="009F65E4"/>
    <w:rsid w:val="009F6AE1"/>
    <w:rsid w:val="009F7706"/>
    <w:rsid w:val="009F7935"/>
    <w:rsid w:val="009F793E"/>
    <w:rsid w:val="009F7975"/>
    <w:rsid w:val="009F7B69"/>
    <w:rsid w:val="00A000CA"/>
    <w:rsid w:val="00A000E6"/>
    <w:rsid w:val="00A00241"/>
    <w:rsid w:val="00A009B7"/>
    <w:rsid w:val="00A00AC6"/>
    <w:rsid w:val="00A01091"/>
    <w:rsid w:val="00A013A5"/>
    <w:rsid w:val="00A01400"/>
    <w:rsid w:val="00A01747"/>
    <w:rsid w:val="00A0196F"/>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BEF"/>
    <w:rsid w:val="00A03F50"/>
    <w:rsid w:val="00A04D09"/>
    <w:rsid w:val="00A04F8A"/>
    <w:rsid w:val="00A053EC"/>
    <w:rsid w:val="00A054A7"/>
    <w:rsid w:val="00A05CA5"/>
    <w:rsid w:val="00A05CC4"/>
    <w:rsid w:val="00A060D7"/>
    <w:rsid w:val="00A062C2"/>
    <w:rsid w:val="00A06B56"/>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2411"/>
    <w:rsid w:val="00A12A0A"/>
    <w:rsid w:val="00A12FD6"/>
    <w:rsid w:val="00A1336D"/>
    <w:rsid w:val="00A134F3"/>
    <w:rsid w:val="00A1375B"/>
    <w:rsid w:val="00A139A5"/>
    <w:rsid w:val="00A140BD"/>
    <w:rsid w:val="00A146C5"/>
    <w:rsid w:val="00A1496D"/>
    <w:rsid w:val="00A14A84"/>
    <w:rsid w:val="00A14C22"/>
    <w:rsid w:val="00A14E07"/>
    <w:rsid w:val="00A14E5D"/>
    <w:rsid w:val="00A14E6A"/>
    <w:rsid w:val="00A153F8"/>
    <w:rsid w:val="00A1546E"/>
    <w:rsid w:val="00A1549F"/>
    <w:rsid w:val="00A15580"/>
    <w:rsid w:val="00A15944"/>
    <w:rsid w:val="00A15A9D"/>
    <w:rsid w:val="00A15C08"/>
    <w:rsid w:val="00A15F35"/>
    <w:rsid w:val="00A169CB"/>
    <w:rsid w:val="00A16EAC"/>
    <w:rsid w:val="00A17050"/>
    <w:rsid w:val="00A17172"/>
    <w:rsid w:val="00A17388"/>
    <w:rsid w:val="00A1751C"/>
    <w:rsid w:val="00A17935"/>
    <w:rsid w:val="00A17B29"/>
    <w:rsid w:val="00A17CBA"/>
    <w:rsid w:val="00A17D65"/>
    <w:rsid w:val="00A20365"/>
    <w:rsid w:val="00A20B70"/>
    <w:rsid w:val="00A211D4"/>
    <w:rsid w:val="00A21996"/>
    <w:rsid w:val="00A22E3C"/>
    <w:rsid w:val="00A233EE"/>
    <w:rsid w:val="00A23825"/>
    <w:rsid w:val="00A23872"/>
    <w:rsid w:val="00A23B3B"/>
    <w:rsid w:val="00A23DC3"/>
    <w:rsid w:val="00A24155"/>
    <w:rsid w:val="00A24E5D"/>
    <w:rsid w:val="00A2511E"/>
    <w:rsid w:val="00A25383"/>
    <w:rsid w:val="00A260EB"/>
    <w:rsid w:val="00A26560"/>
    <w:rsid w:val="00A26BEB"/>
    <w:rsid w:val="00A26C4B"/>
    <w:rsid w:val="00A27695"/>
    <w:rsid w:val="00A27C3E"/>
    <w:rsid w:val="00A27CBA"/>
    <w:rsid w:val="00A3051F"/>
    <w:rsid w:val="00A307E3"/>
    <w:rsid w:val="00A3094B"/>
    <w:rsid w:val="00A30C62"/>
    <w:rsid w:val="00A30CA9"/>
    <w:rsid w:val="00A30F2C"/>
    <w:rsid w:val="00A31131"/>
    <w:rsid w:val="00A31363"/>
    <w:rsid w:val="00A314FD"/>
    <w:rsid w:val="00A31636"/>
    <w:rsid w:val="00A316FA"/>
    <w:rsid w:val="00A31964"/>
    <w:rsid w:val="00A31B6E"/>
    <w:rsid w:val="00A31C40"/>
    <w:rsid w:val="00A31F22"/>
    <w:rsid w:val="00A31F3B"/>
    <w:rsid w:val="00A32B1F"/>
    <w:rsid w:val="00A330C2"/>
    <w:rsid w:val="00A3321F"/>
    <w:rsid w:val="00A333F7"/>
    <w:rsid w:val="00A33502"/>
    <w:rsid w:val="00A33593"/>
    <w:rsid w:val="00A335DF"/>
    <w:rsid w:val="00A33DE0"/>
    <w:rsid w:val="00A33EE4"/>
    <w:rsid w:val="00A34011"/>
    <w:rsid w:val="00A340D2"/>
    <w:rsid w:val="00A34A2C"/>
    <w:rsid w:val="00A34A9E"/>
    <w:rsid w:val="00A3512F"/>
    <w:rsid w:val="00A35862"/>
    <w:rsid w:val="00A35CDF"/>
    <w:rsid w:val="00A35F38"/>
    <w:rsid w:val="00A36BF6"/>
    <w:rsid w:val="00A37030"/>
    <w:rsid w:val="00A37565"/>
    <w:rsid w:val="00A37876"/>
    <w:rsid w:val="00A400A7"/>
    <w:rsid w:val="00A4037E"/>
    <w:rsid w:val="00A403A4"/>
    <w:rsid w:val="00A40513"/>
    <w:rsid w:val="00A4084E"/>
    <w:rsid w:val="00A40A2E"/>
    <w:rsid w:val="00A40F90"/>
    <w:rsid w:val="00A41008"/>
    <w:rsid w:val="00A41049"/>
    <w:rsid w:val="00A410DD"/>
    <w:rsid w:val="00A41187"/>
    <w:rsid w:val="00A417F3"/>
    <w:rsid w:val="00A42061"/>
    <w:rsid w:val="00A420C8"/>
    <w:rsid w:val="00A42595"/>
    <w:rsid w:val="00A42770"/>
    <w:rsid w:val="00A42A05"/>
    <w:rsid w:val="00A42B8E"/>
    <w:rsid w:val="00A42DFD"/>
    <w:rsid w:val="00A42E4A"/>
    <w:rsid w:val="00A4367B"/>
    <w:rsid w:val="00A4394D"/>
    <w:rsid w:val="00A4446E"/>
    <w:rsid w:val="00A44A0F"/>
    <w:rsid w:val="00A45450"/>
    <w:rsid w:val="00A45591"/>
    <w:rsid w:val="00A457DD"/>
    <w:rsid w:val="00A458FD"/>
    <w:rsid w:val="00A45B05"/>
    <w:rsid w:val="00A45F20"/>
    <w:rsid w:val="00A461C3"/>
    <w:rsid w:val="00A46264"/>
    <w:rsid w:val="00A4654E"/>
    <w:rsid w:val="00A467AC"/>
    <w:rsid w:val="00A46A16"/>
    <w:rsid w:val="00A46A7F"/>
    <w:rsid w:val="00A46DB5"/>
    <w:rsid w:val="00A47512"/>
    <w:rsid w:val="00A47747"/>
    <w:rsid w:val="00A47E2C"/>
    <w:rsid w:val="00A5002D"/>
    <w:rsid w:val="00A503C3"/>
    <w:rsid w:val="00A5041E"/>
    <w:rsid w:val="00A5076C"/>
    <w:rsid w:val="00A50D0A"/>
    <w:rsid w:val="00A516C1"/>
    <w:rsid w:val="00A516CF"/>
    <w:rsid w:val="00A51721"/>
    <w:rsid w:val="00A51B16"/>
    <w:rsid w:val="00A52202"/>
    <w:rsid w:val="00A52830"/>
    <w:rsid w:val="00A52F6B"/>
    <w:rsid w:val="00A53762"/>
    <w:rsid w:val="00A53AEC"/>
    <w:rsid w:val="00A53D25"/>
    <w:rsid w:val="00A53D80"/>
    <w:rsid w:val="00A54061"/>
    <w:rsid w:val="00A5414B"/>
    <w:rsid w:val="00A541C8"/>
    <w:rsid w:val="00A54333"/>
    <w:rsid w:val="00A5445F"/>
    <w:rsid w:val="00A54A6F"/>
    <w:rsid w:val="00A557AE"/>
    <w:rsid w:val="00A55913"/>
    <w:rsid w:val="00A55995"/>
    <w:rsid w:val="00A55A9F"/>
    <w:rsid w:val="00A562F6"/>
    <w:rsid w:val="00A566EA"/>
    <w:rsid w:val="00A56760"/>
    <w:rsid w:val="00A56917"/>
    <w:rsid w:val="00A56AB5"/>
    <w:rsid w:val="00A56C7B"/>
    <w:rsid w:val="00A56E1C"/>
    <w:rsid w:val="00A56EE8"/>
    <w:rsid w:val="00A56F17"/>
    <w:rsid w:val="00A57309"/>
    <w:rsid w:val="00A5779C"/>
    <w:rsid w:val="00A60360"/>
    <w:rsid w:val="00A60641"/>
    <w:rsid w:val="00A606D5"/>
    <w:rsid w:val="00A60784"/>
    <w:rsid w:val="00A60889"/>
    <w:rsid w:val="00A60E35"/>
    <w:rsid w:val="00A61346"/>
    <w:rsid w:val="00A61529"/>
    <w:rsid w:val="00A61681"/>
    <w:rsid w:val="00A6178C"/>
    <w:rsid w:val="00A61B01"/>
    <w:rsid w:val="00A61B57"/>
    <w:rsid w:val="00A620F9"/>
    <w:rsid w:val="00A622EC"/>
    <w:rsid w:val="00A62E59"/>
    <w:rsid w:val="00A62FE0"/>
    <w:rsid w:val="00A630F7"/>
    <w:rsid w:val="00A63107"/>
    <w:rsid w:val="00A6353A"/>
    <w:rsid w:val="00A637A7"/>
    <w:rsid w:val="00A63966"/>
    <w:rsid w:val="00A63A19"/>
    <w:rsid w:val="00A63B4F"/>
    <w:rsid w:val="00A63DCE"/>
    <w:rsid w:val="00A63E8C"/>
    <w:rsid w:val="00A63F53"/>
    <w:rsid w:val="00A648B1"/>
    <w:rsid w:val="00A64A7D"/>
    <w:rsid w:val="00A64CAB"/>
    <w:rsid w:val="00A65196"/>
    <w:rsid w:val="00A653D1"/>
    <w:rsid w:val="00A656D2"/>
    <w:rsid w:val="00A656FB"/>
    <w:rsid w:val="00A658F6"/>
    <w:rsid w:val="00A65EE7"/>
    <w:rsid w:val="00A6642E"/>
    <w:rsid w:val="00A66589"/>
    <w:rsid w:val="00A66DE7"/>
    <w:rsid w:val="00A671AE"/>
    <w:rsid w:val="00A672F0"/>
    <w:rsid w:val="00A67386"/>
    <w:rsid w:val="00A67873"/>
    <w:rsid w:val="00A67D18"/>
    <w:rsid w:val="00A67E63"/>
    <w:rsid w:val="00A67E7F"/>
    <w:rsid w:val="00A7024D"/>
    <w:rsid w:val="00A708F4"/>
    <w:rsid w:val="00A70911"/>
    <w:rsid w:val="00A70C76"/>
    <w:rsid w:val="00A70D68"/>
    <w:rsid w:val="00A71163"/>
    <w:rsid w:val="00A711B2"/>
    <w:rsid w:val="00A71238"/>
    <w:rsid w:val="00A715C3"/>
    <w:rsid w:val="00A7180E"/>
    <w:rsid w:val="00A71848"/>
    <w:rsid w:val="00A71920"/>
    <w:rsid w:val="00A71958"/>
    <w:rsid w:val="00A72141"/>
    <w:rsid w:val="00A722B2"/>
    <w:rsid w:val="00A723B2"/>
    <w:rsid w:val="00A7243E"/>
    <w:rsid w:val="00A725D3"/>
    <w:rsid w:val="00A725F5"/>
    <w:rsid w:val="00A72639"/>
    <w:rsid w:val="00A72D7F"/>
    <w:rsid w:val="00A72FE3"/>
    <w:rsid w:val="00A73252"/>
    <w:rsid w:val="00A733C7"/>
    <w:rsid w:val="00A7361B"/>
    <w:rsid w:val="00A73F17"/>
    <w:rsid w:val="00A74324"/>
    <w:rsid w:val="00A7447A"/>
    <w:rsid w:val="00A74900"/>
    <w:rsid w:val="00A74CBA"/>
    <w:rsid w:val="00A74DBC"/>
    <w:rsid w:val="00A75036"/>
    <w:rsid w:val="00A750BA"/>
    <w:rsid w:val="00A75BC9"/>
    <w:rsid w:val="00A75D16"/>
    <w:rsid w:val="00A75E83"/>
    <w:rsid w:val="00A75E90"/>
    <w:rsid w:val="00A75ED3"/>
    <w:rsid w:val="00A761BB"/>
    <w:rsid w:val="00A765C0"/>
    <w:rsid w:val="00A76644"/>
    <w:rsid w:val="00A76714"/>
    <w:rsid w:val="00A77053"/>
    <w:rsid w:val="00A774C8"/>
    <w:rsid w:val="00A77958"/>
    <w:rsid w:val="00A77C08"/>
    <w:rsid w:val="00A77FA1"/>
    <w:rsid w:val="00A801C5"/>
    <w:rsid w:val="00A8028F"/>
    <w:rsid w:val="00A80A93"/>
    <w:rsid w:val="00A8190D"/>
    <w:rsid w:val="00A81C57"/>
    <w:rsid w:val="00A81F43"/>
    <w:rsid w:val="00A82008"/>
    <w:rsid w:val="00A82458"/>
    <w:rsid w:val="00A82484"/>
    <w:rsid w:val="00A825B9"/>
    <w:rsid w:val="00A8275B"/>
    <w:rsid w:val="00A8299E"/>
    <w:rsid w:val="00A829EB"/>
    <w:rsid w:val="00A82A04"/>
    <w:rsid w:val="00A83184"/>
    <w:rsid w:val="00A83378"/>
    <w:rsid w:val="00A8354F"/>
    <w:rsid w:val="00A83A91"/>
    <w:rsid w:val="00A83A9E"/>
    <w:rsid w:val="00A83B10"/>
    <w:rsid w:val="00A83CCC"/>
    <w:rsid w:val="00A84738"/>
    <w:rsid w:val="00A84E70"/>
    <w:rsid w:val="00A84F46"/>
    <w:rsid w:val="00A857D5"/>
    <w:rsid w:val="00A85941"/>
    <w:rsid w:val="00A85CD9"/>
    <w:rsid w:val="00A86087"/>
    <w:rsid w:val="00A86506"/>
    <w:rsid w:val="00A866AD"/>
    <w:rsid w:val="00A866C0"/>
    <w:rsid w:val="00A867D6"/>
    <w:rsid w:val="00A87114"/>
    <w:rsid w:val="00A87A4D"/>
    <w:rsid w:val="00A87B2D"/>
    <w:rsid w:val="00A87D54"/>
    <w:rsid w:val="00A90104"/>
    <w:rsid w:val="00A9039D"/>
    <w:rsid w:val="00A904F4"/>
    <w:rsid w:val="00A90565"/>
    <w:rsid w:val="00A907F8"/>
    <w:rsid w:val="00A90BA0"/>
    <w:rsid w:val="00A92BB1"/>
    <w:rsid w:val="00A92BF2"/>
    <w:rsid w:val="00A92FFF"/>
    <w:rsid w:val="00A93160"/>
    <w:rsid w:val="00A931F9"/>
    <w:rsid w:val="00A935A1"/>
    <w:rsid w:val="00A93833"/>
    <w:rsid w:val="00A93BB0"/>
    <w:rsid w:val="00A93C37"/>
    <w:rsid w:val="00A93CEA"/>
    <w:rsid w:val="00A94A33"/>
    <w:rsid w:val="00A94AA9"/>
    <w:rsid w:val="00A94CC8"/>
    <w:rsid w:val="00A94E28"/>
    <w:rsid w:val="00A94EEB"/>
    <w:rsid w:val="00A950ED"/>
    <w:rsid w:val="00A95292"/>
    <w:rsid w:val="00A95551"/>
    <w:rsid w:val="00A9576A"/>
    <w:rsid w:val="00A958BA"/>
    <w:rsid w:val="00A95910"/>
    <w:rsid w:val="00A95967"/>
    <w:rsid w:val="00A959C1"/>
    <w:rsid w:val="00A95DF6"/>
    <w:rsid w:val="00A95F32"/>
    <w:rsid w:val="00A95F40"/>
    <w:rsid w:val="00A96471"/>
    <w:rsid w:val="00A96A29"/>
    <w:rsid w:val="00A96E88"/>
    <w:rsid w:val="00A96EB6"/>
    <w:rsid w:val="00A973D8"/>
    <w:rsid w:val="00A97452"/>
    <w:rsid w:val="00A977BB"/>
    <w:rsid w:val="00A97914"/>
    <w:rsid w:val="00A97F5E"/>
    <w:rsid w:val="00AA02A0"/>
    <w:rsid w:val="00AA0383"/>
    <w:rsid w:val="00AA0712"/>
    <w:rsid w:val="00AA0803"/>
    <w:rsid w:val="00AA0E9A"/>
    <w:rsid w:val="00AA0F7A"/>
    <w:rsid w:val="00AA101F"/>
    <w:rsid w:val="00AA14D6"/>
    <w:rsid w:val="00AA1966"/>
    <w:rsid w:val="00AA1B52"/>
    <w:rsid w:val="00AA1D31"/>
    <w:rsid w:val="00AA2113"/>
    <w:rsid w:val="00AA2136"/>
    <w:rsid w:val="00AA24C9"/>
    <w:rsid w:val="00AA2B0C"/>
    <w:rsid w:val="00AA30A3"/>
    <w:rsid w:val="00AA4220"/>
    <w:rsid w:val="00AA43D2"/>
    <w:rsid w:val="00AA4572"/>
    <w:rsid w:val="00AA4A68"/>
    <w:rsid w:val="00AA50FA"/>
    <w:rsid w:val="00AA5124"/>
    <w:rsid w:val="00AA53BB"/>
    <w:rsid w:val="00AA5422"/>
    <w:rsid w:val="00AA59D6"/>
    <w:rsid w:val="00AA5E80"/>
    <w:rsid w:val="00AA5EC8"/>
    <w:rsid w:val="00AA6210"/>
    <w:rsid w:val="00AA64A3"/>
    <w:rsid w:val="00AA66E5"/>
    <w:rsid w:val="00AA6E5B"/>
    <w:rsid w:val="00AA7024"/>
    <w:rsid w:val="00AA726D"/>
    <w:rsid w:val="00AA73F1"/>
    <w:rsid w:val="00AA752F"/>
    <w:rsid w:val="00AA7575"/>
    <w:rsid w:val="00AA775A"/>
    <w:rsid w:val="00AA7BD9"/>
    <w:rsid w:val="00AB0299"/>
    <w:rsid w:val="00AB037D"/>
    <w:rsid w:val="00AB0472"/>
    <w:rsid w:val="00AB06E3"/>
    <w:rsid w:val="00AB07C2"/>
    <w:rsid w:val="00AB0E9C"/>
    <w:rsid w:val="00AB1364"/>
    <w:rsid w:val="00AB145D"/>
    <w:rsid w:val="00AB1924"/>
    <w:rsid w:val="00AB21D6"/>
    <w:rsid w:val="00AB25DD"/>
    <w:rsid w:val="00AB2960"/>
    <w:rsid w:val="00AB2E3B"/>
    <w:rsid w:val="00AB3660"/>
    <w:rsid w:val="00AB3677"/>
    <w:rsid w:val="00AB377D"/>
    <w:rsid w:val="00AB37E3"/>
    <w:rsid w:val="00AB397F"/>
    <w:rsid w:val="00AB3EEC"/>
    <w:rsid w:val="00AB3FFF"/>
    <w:rsid w:val="00AB4BC2"/>
    <w:rsid w:val="00AB4CBF"/>
    <w:rsid w:val="00AB4E17"/>
    <w:rsid w:val="00AB4E9C"/>
    <w:rsid w:val="00AB5193"/>
    <w:rsid w:val="00AB548D"/>
    <w:rsid w:val="00AB58AB"/>
    <w:rsid w:val="00AB5B2D"/>
    <w:rsid w:val="00AB5B30"/>
    <w:rsid w:val="00AB5B96"/>
    <w:rsid w:val="00AB5DB3"/>
    <w:rsid w:val="00AB60DA"/>
    <w:rsid w:val="00AB6C86"/>
    <w:rsid w:val="00AB7723"/>
    <w:rsid w:val="00AB77F5"/>
    <w:rsid w:val="00AB7978"/>
    <w:rsid w:val="00AB7B9B"/>
    <w:rsid w:val="00AB7C9F"/>
    <w:rsid w:val="00AB7FAE"/>
    <w:rsid w:val="00AC0066"/>
    <w:rsid w:val="00AC0131"/>
    <w:rsid w:val="00AC03B9"/>
    <w:rsid w:val="00AC04DD"/>
    <w:rsid w:val="00AC052D"/>
    <w:rsid w:val="00AC12A8"/>
    <w:rsid w:val="00AC12B9"/>
    <w:rsid w:val="00AC16B3"/>
    <w:rsid w:val="00AC1714"/>
    <w:rsid w:val="00AC192A"/>
    <w:rsid w:val="00AC1A47"/>
    <w:rsid w:val="00AC1D50"/>
    <w:rsid w:val="00AC1E67"/>
    <w:rsid w:val="00AC1E7B"/>
    <w:rsid w:val="00AC1E96"/>
    <w:rsid w:val="00AC279C"/>
    <w:rsid w:val="00AC280A"/>
    <w:rsid w:val="00AC29D4"/>
    <w:rsid w:val="00AC2AEA"/>
    <w:rsid w:val="00AC31B6"/>
    <w:rsid w:val="00AC3DD9"/>
    <w:rsid w:val="00AC4222"/>
    <w:rsid w:val="00AC4227"/>
    <w:rsid w:val="00AC42D7"/>
    <w:rsid w:val="00AC4978"/>
    <w:rsid w:val="00AC53CB"/>
    <w:rsid w:val="00AC5457"/>
    <w:rsid w:val="00AC59A3"/>
    <w:rsid w:val="00AC5AE0"/>
    <w:rsid w:val="00AC6238"/>
    <w:rsid w:val="00AC6429"/>
    <w:rsid w:val="00AC6458"/>
    <w:rsid w:val="00AC6548"/>
    <w:rsid w:val="00AC6B53"/>
    <w:rsid w:val="00AC737F"/>
    <w:rsid w:val="00AC755D"/>
    <w:rsid w:val="00AC784C"/>
    <w:rsid w:val="00AC796C"/>
    <w:rsid w:val="00AC7C6A"/>
    <w:rsid w:val="00AD0215"/>
    <w:rsid w:val="00AD0651"/>
    <w:rsid w:val="00AD07E2"/>
    <w:rsid w:val="00AD0956"/>
    <w:rsid w:val="00AD117B"/>
    <w:rsid w:val="00AD1240"/>
    <w:rsid w:val="00AD1574"/>
    <w:rsid w:val="00AD1DD6"/>
    <w:rsid w:val="00AD2104"/>
    <w:rsid w:val="00AD22A8"/>
    <w:rsid w:val="00AD2970"/>
    <w:rsid w:val="00AD2C07"/>
    <w:rsid w:val="00AD2F90"/>
    <w:rsid w:val="00AD3317"/>
    <w:rsid w:val="00AD3557"/>
    <w:rsid w:val="00AD3A9F"/>
    <w:rsid w:val="00AD3C61"/>
    <w:rsid w:val="00AD3CF0"/>
    <w:rsid w:val="00AD3D7D"/>
    <w:rsid w:val="00AD3DD4"/>
    <w:rsid w:val="00AD3DEF"/>
    <w:rsid w:val="00AD4877"/>
    <w:rsid w:val="00AD49E7"/>
    <w:rsid w:val="00AD4A25"/>
    <w:rsid w:val="00AD5023"/>
    <w:rsid w:val="00AD543E"/>
    <w:rsid w:val="00AD5B90"/>
    <w:rsid w:val="00AD5BBA"/>
    <w:rsid w:val="00AD5FF1"/>
    <w:rsid w:val="00AD65BD"/>
    <w:rsid w:val="00AD6B82"/>
    <w:rsid w:val="00AD6BB4"/>
    <w:rsid w:val="00AD6C5B"/>
    <w:rsid w:val="00AD6EA7"/>
    <w:rsid w:val="00AD707B"/>
    <w:rsid w:val="00AD751C"/>
    <w:rsid w:val="00AE0138"/>
    <w:rsid w:val="00AE04A2"/>
    <w:rsid w:val="00AE09EB"/>
    <w:rsid w:val="00AE0C4D"/>
    <w:rsid w:val="00AE0C99"/>
    <w:rsid w:val="00AE10B5"/>
    <w:rsid w:val="00AE17C4"/>
    <w:rsid w:val="00AE1AF7"/>
    <w:rsid w:val="00AE1BA1"/>
    <w:rsid w:val="00AE2C55"/>
    <w:rsid w:val="00AE35C2"/>
    <w:rsid w:val="00AE3773"/>
    <w:rsid w:val="00AE37FB"/>
    <w:rsid w:val="00AE3B21"/>
    <w:rsid w:val="00AE3D16"/>
    <w:rsid w:val="00AE4070"/>
    <w:rsid w:val="00AE4197"/>
    <w:rsid w:val="00AE4541"/>
    <w:rsid w:val="00AE4573"/>
    <w:rsid w:val="00AE45A4"/>
    <w:rsid w:val="00AE4B3F"/>
    <w:rsid w:val="00AE4FD4"/>
    <w:rsid w:val="00AE5552"/>
    <w:rsid w:val="00AE555A"/>
    <w:rsid w:val="00AE582E"/>
    <w:rsid w:val="00AE58F5"/>
    <w:rsid w:val="00AE5B9A"/>
    <w:rsid w:val="00AE5F54"/>
    <w:rsid w:val="00AE6120"/>
    <w:rsid w:val="00AE6171"/>
    <w:rsid w:val="00AE66D1"/>
    <w:rsid w:val="00AE6766"/>
    <w:rsid w:val="00AE6A33"/>
    <w:rsid w:val="00AE6BE8"/>
    <w:rsid w:val="00AE6FA9"/>
    <w:rsid w:val="00AE74E7"/>
    <w:rsid w:val="00AE797D"/>
    <w:rsid w:val="00AE79D8"/>
    <w:rsid w:val="00AE7B49"/>
    <w:rsid w:val="00AF011B"/>
    <w:rsid w:val="00AF06FD"/>
    <w:rsid w:val="00AF07C0"/>
    <w:rsid w:val="00AF089D"/>
    <w:rsid w:val="00AF0926"/>
    <w:rsid w:val="00AF0944"/>
    <w:rsid w:val="00AF0C18"/>
    <w:rsid w:val="00AF1065"/>
    <w:rsid w:val="00AF124D"/>
    <w:rsid w:val="00AF1398"/>
    <w:rsid w:val="00AF1A9D"/>
    <w:rsid w:val="00AF200C"/>
    <w:rsid w:val="00AF2149"/>
    <w:rsid w:val="00AF21BC"/>
    <w:rsid w:val="00AF226B"/>
    <w:rsid w:val="00AF254F"/>
    <w:rsid w:val="00AF2569"/>
    <w:rsid w:val="00AF2632"/>
    <w:rsid w:val="00AF3899"/>
    <w:rsid w:val="00AF3B25"/>
    <w:rsid w:val="00AF3BA6"/>
    <w:rsid w:val="00AF4113"/>
    <w:rsid w:val="00AF468F"/>
    <w:rsid w:val="00AF46A0"/>
    <w:rsid w:val="00AF4843"/>
    <w:rsid w:val="00AF4BFB"/>
    <w:rsid w:val="00AF52EF"/>
    <w:rsid w:val="00AF53C0"/>
    <w:rsid w:val="00AF557B"/>
    <w:rsid w:val="00AF5AD4"/>
    <w:rsid w:val="00AF5B36"/>
    <w:rsid w:val="00AF5C4C"/>
    <w:rsid w:val="00AF5CB2"/>
    <w:rsid w:val="00AF5FA0"/>
    <w:rsid w:val="00AF604D"/>
    <w:rsid w:val="00AF6051"/>
    <w:rsid w:val="00AF64B7"/>
    <w:rsid w:val="00AF6554"/>
    <w:rsid w:val="00AF65C0"/>
    <w:rsid w:val="00AF68F7"/>
    <w:rsid w:val="00AF69C1"/>
    <w:rsid w:val="00AF6AA7"/>
    <w:rsid w:val="00AF6E82"/>
    <w:rsid w:val="00AF7745"/>
    <w:rsid w:val="00AF77F1"/>
    <w:rsid w:val="00AF7F4D"/>
    <w:rsid w:val="00AF7F58"/>
    <w:rsid w:val="00B0018F"/>
    <w:rsid w:val="00B00778"/>
    <w:rsid w:val="00B00988"/>
    <w:rsid w:val="00B00A7A"/>
    <w:rsid w:val="00B00D87"/>
    <w:rsid w:val="00B00DF4"/>
    <w:rsid w:val="00B00E24"/>
    <w:rsid w:val="00B01288"/>
    <w:rsid w:val="00B01537"/>
    <w:rsid w:val="00B015F4"/>
    <w:rsid w:val="00B01A6E"/>
    <w:rsid w:val="00B01E02"/>
    <w:rsid w:val="00B02113"/>
    <w:rsid w:val="00B023F4"/>
    <w:rsid w:val="00B02450"/>
    <w:rsid w:val="00B0248E"/>
    <w:rsid w:val="00B02546"/>
    <w:rsid w:val="00B026ED"/>
    <w:rsid w:val="00B02BFC"/>
    <w:rsid w:val="00B02E2C"/>
    <w:rsid w:val="00B02F4C"/>
    <w:rsid w:val="00B03384"/>
    <w:rsid w:val="00B03A15"/>
    <w:rsid w:val="00B03B78"/>
    <w:rsid w:val="00B03BE0"/>
    <w:rsid w:val="00B03E07"/>
    <w:rsid w:val="00B045C2"/>
    <w:rsid w:val="00B04823"/>
    <w:rsid w:val="00B04866"/>
    <w:rsid w:val="00B04936"/>
    <w:rsid w:val="00B04BDA"/>
    <w:rsid w:val="00B04EED"/>
    <w:rsid w:val="00B051FA"/>
    <w:rsid w:val="00B056B3"/>
    <w:rsid w:val="00B05968"/>
    <w:rsid w:val="00B059EE"/>
    <w:rsid w:val="00B05C05"/>
    <w:rsid w:val="00B05C87"/>
    <w:rsid w:val="00B062CB"/>
    <w:rsid w:val="00B0639D"/>
    <w:rsid w:val="00B0644E"/>
    <w:rsid w:val="00B0690E"/>
    <w:rsid w:val="00B06CDA"/>
    <w:rsid w:val="00B0733F"/>
    <w:rsid w:val="00B07974"/>
    <w:rsid w:val="00B104D0"/>
    <w:rsid w:val="00B10729"/>
    <w:rsid w:val="00B109CB"/>
    <w:rsid w:val="00B10F1D"/>
    <w:rsid w:val="00B1151B"/>
    <w:rsid w:val="00B11562"/>
    <w:rsid w:val="00B11FC1"/>
    <w:rsid w:val="00B12391"/>
    <w:rsid w:val="00B12754"/>
    <w:rsid w:val="00B129BD"/>
    <w:rsid w:val="00B12C16"/>
    <w:rsid w:val="00B12DC8"/>
    <w:rsid w:val="00B12EA6"/>
    <w:rsid w:val="00B12F00"/>
    <w:rsid w:val="00B12FAE"/>
    <w:rsid w:val="00B13017"/>
    <w:rsid w:val="00B13329"/>
    <w:rsid w:val="00B1418B"/>
    <w:rsid w:val="00B143B1"/>
    <w:rsid w:val="00B14492"/>
    <w:rsid w:val="00B14607"/>
    <w:rsid w:val="00B1493E"/>
    <w:rsid w:val="00B14C03"/>
    <w:rsid w:val="00B14DA7"/>
    <w:rsid w:val="00B14E86"/>
    <w:rsid w:val="00B14EE0"/>
    <w:rsid w:val="00B15836"/>
    <w:rsid w:val="00B15995"/>
    <w:rsid w:val="00B159B1"/>
    <w:rsid w:val="00B15A58"/>
    <w:rsid w:val="00B15CA3"/>
    <w:rsid w:val="00B162C2"/>
    <w:rsid w:val="00B16802"/>
    <w:rsid w:val="00B1684A"/>
    <w:rsid w:val="00B168B5"/>
    <w:rsid w:val="00B16F5B"/>
    <w:rsid w:val="00B17464"/>
    <w:rsid w:val="00B177EE"/>
    <w:rsid w:val="00B178F0"/>
    <w:rsid w:val="00B17A81"/>
    <w:rsid w:val="00B17E66"/>
    <w:rsid w:val="00B17ED7"/>
    <w:rsid w:val="00B17F2D"/>
    <w:rsid w:val="00B20198"/>
    <w:rsid w:val="00B201F9"/>
    <w:rsid w:val="00B20684"/>
    <w:rsid w:val="00B20A0C"/>
    <w:rsid w:val="00B20D41"/>
    <w:rsid w:val="00B21249"/>
    <w:rsid w:val="00B21354"/>
    <w:rsid w:val="00B21502"/>
    <w:rsid w:val="00B2175A"/>
    <w:rsid w:val="00B21B2B"/>
    <w:rsid w:val="00B21D70"/>
    <w:rsid w:val="00B22613"/>
    <w:rsid w:val="00B22C07"/>
    <w:rsid w:val="00B22C25"/>
    <w:rsid w:val="00B22EA7"/>
    <w:rsid w:val="00B22FEE"/>
    <w:rsid w:val="00B23007"/>
    <w:rsid w:val="00B2330A"/>
    <w:rsid w:val="00B23529"/>
    <w:rsid w:val="00B2353A"/>
    <w:rsid w:val="00B23694"/>
    <w:rsid w:val="00B23927"/>
    <w:rsid w:val="00B2431F"/>
    <w:rsid w:val="00B2464E"/>
    <w:rsid w:val="00B24B7F"/>
    <w:rsid w:val="00B24CB7"/>
    <w:rsid w:val="00B25131"/>
    <w:rsid w:val="00B25476"/>
    <w:rsid w:val="00B25A40"/>
    <w:rsid w:val="00B25ABA"/>
    <w:rsid w:val="00B25AF9"/>
    <w:rsid w:val="00B25B16"/>
    <w:rsid w:val="00B26338"/>
    <w:rsid w:val="00B2691A"/>
    <w:rsid w:val="00B26A4D"/>
    <w:rsid w:val="00B26B18"/>
    <w:rsid w:val="00B26C0F"/>
    <w:rsid w:val="00B26C11"/>
    <w:rsid w:val="00B26E57"/>
    <w:rsid w:val="00B273D8"/>
    <w:rsid w:val="00B27454"/>
    <w:rsid w:val="00B27E95"/>
    <w:rsid w:val="00B3012D"/>
    <w:rsid w:val="00B3027D"/>
    <w:rsid w:val="00B30BB2"/>
    <w:rsid w:val="00B31126"/>
    <w:rsid w:val="00B31343"/>
    <w:rsid w:val="00B31519"/>
    <w:rsid w:val="00B3156A"/>
    <w:rsid w:val="00B31893"/>
    <w:rsid w:val="00B31ABF"/>
    <w:rsid w:val="00B31D6C"/>
    <w:rsid w:val="00B31E73"/>
    <w:rsid w:val="00B3215F"/>
    <w:rsid w:val="00B32290"/>
    <w:rsid w:val="00B329F7"/>
    <w:rsid w:val="00B32C09"/>
    <w:rsid w:val="00B32C6C"/>
    <w:rsid w:val="00B33224"/>
    <w:rsid w:val="00B33304"/>
    <w:rsid w:val="00B33B90"/>
    <w:rsid w:val="00B34041"/>
    <w:rsid w:val="00B343C7"/>
    <w:rsid w:val="00B345FC"/>
    <w:rsid w:val="00B34660"/>
    <w:rsid w:val="00B348A1"/>
    <w:rsid w:val="00B34D80"/>
    <w:rsid w:val="00B352D0"/>
    <w:rsid w:val="00B3560D"/>
    <w:rsid w:val="00B35D4E"/>
    <w:rsid w:val="00B35EB0"/>
    <w:rsid w:val="00B35FDE"/>
    <w:rsid w:val="00B36037"/>
    <w:rsid w:val="00B3628C"/>
    <w:rsid w:val="00B3640E"/>
    <w:rsid w:val="00B36506"/>
    <w:rsid w:val="00B36652"/>
    <w:rsid w:val="00B36AA2"/>
    <w:rsid w:val="00B37940"/>
    <w:rsid w:val="00B37CB0"/>
    <w:rsid w:val="00B37E8F"/>
    <w:rsid w:val="00B37EF0"/>
    <w:rsid w:val="00B37F7F"/>
    <w:rsid w:val="00B40139"/>
    <w:rsid w:val="00B4041F"/>
    <w:rsid w:val="00B40470"/>
    <w:rsid w:val="00B405D6"/>
    <w:rsid w:val="00B40BCE"/>
    <w:rsid w:val="00B40C7B"/>
    <w:rsid w:val="00B41440"/>
    <w:rsid w:val="00B414C9"/>
    <w:rsid w:val="00B41862"/>
    <w:rsid w:val="00B418C4"/>
    <w:rsid w:val="00B41D25"/>
    <w:rsid w:val="00B42CCE"/>
    <w:rsid w:val="00B43229"/>
    <w:rsid w:val="00B4326E"/>
    <w:rsid w:val="00B43B93"/>
    <w:rsid w:val="00B43CE6"/>
    <w:rsid w:val="00B43D7D"/>
    <w:rsid w:val="00B43D80"/>
    <w:rsid w:val="00B43E07"/>
    <w:rsid w:val="00B43F7D"/>
    <w:rsid w:val="00B4406B"/>
    <w:rsid w:val="00B4420E"/>
    <w:rsid w:val="00B4425E"/>
    <w:rsid w:val="00B44392"/>
    <w:rsid w:val="00B44C1D"/>
    <w:rsid w:val="00B44CCF"/>
    <w:rsid w:val="00B4507F"/>
    <w:rsid w:val="00B45272"/>
    <w:rsid w:val="00B45471"/>
    <w:rsid w:val="00B45A50"/>
    <w:rsid w:val="00B45C47"/>
    <w:rsid w:val="00B45CA6"/>
    <w:rsid w:val="00B45F45"/>
    <w:rsid w:val="00B46295"/>
    <w:rsid w:val="00B462DB"/>
    <w:rsid w:val="00B463C8"/>
    <w:rsid w:val="00B46417"/>
    <w:rsid w:val="00B464D4"/>
    <w:rsid w:val="00B46646"/>
    <w:rsid w:val="00B46CDC"/>
    <w:rsid w:val="00B46E09"/>
    <w:rsid w:val="00B472DC"/>
    <w:rsid w:val="00B47389"/>
    <w:rsid w:val="00B47679"/>
    <w:rsid w:val="00B505BD"/>
    <w:rsid w:val="00B5084C"/>
    <w:rsid w:val="00B50A51"/>
    <w:rsid w:val="00B50DB7"/>
    <w:rsid w:val="00B50E07"/>
    <w:rsid w:val="00B50FD5"/>
    <w:rsid w:val="00B510DD"/>
    <w:rsid w:val="00B515B2"/>
    <w:rsid w:val="00B516E5"/>
    <w:rsid w:val="00B51897"/>
    <w:rsid w:val="00B52013"/>
    <w:rsid w:val="00B5219D"/>
    <w:rsid w:val="00B52219"/>
    <w:rsid w:val="00B523E7"/>
    <w:rsid w:val="00B529DA"/>
    <w:rsid w:val="00B52C6E"/>
    <w:rsid w:val="00B52E83"/>
    <w:rsid w:val="00B52EA5"/>
    <w:rsid w:val="00B53421"/>
    <w:rsid w:val="00B5356B"/>
    <w:rsid w:val="00B538FB"/>
    <w:rsid w:val="00B54440"/>
    <w:rsid w:val="00B54467"/>
    <w:rsid w:val="00B548D7"/>
    <w:rsid w:val="00B548F2"/>
    <w:rsid w:val="00B54D72"/>
    <w:rsid w:val="00B5521B"/>
    <w:rsid w:val="00B55343"/>
    <w:rsid w:val="00B55404"/>
    <w:rsid w:val="00B55501"/>
    <w:rsid w:val="00B5550E"/>
    <w:rsid w:val="00B556CE"/>
    <w:rsid w:val="00B558C8"/>
    <w:rsid w:val="00B55BE5"/>
    <w:rsid w:val="00B55F44"/>
    <w:rsid w:val="00B55F8D"/>
    <w:rsid w:val="00B55FC1"/>
    <w:rsid w:val="00B56182"/>
    <w:rsid w:val="00B56650"/>
    <w:rsid w:val="00B56858"/>
    <w:rsid w:val="00B5689C"/>
    <w:rsid w:val="00B56918"/>
    <w:rsid w:val="00B56CDA"/>
    <w:rsid w:val="00B56DDF"/>
    <w:rsid w:val="00B57030"/>
    <w:rsid w:val="00B571EF"/>
    <w:rsid w:val="00B57373"/>
    <w:rsid w:val="00B57A81"/>
    <w:rsid w:val="00B57EAC"/>
    <w:rsid w:val="00B601DC"/>
    <w:rsid w:val="00B6079C"/>
    <w:rsid w:val="00B60FD7"/>
    <w:rsid w:val="00B612B4"/>
    <w:rsid w:val="00B61358"/>
    <w:rsid w:val="00B61460"/>
    <w:rsid w:val="00B616EC"/>
    <w:rsid w:val="00B61C34"/>
    <w:rsid w:val="00B62043"/>
    <w:rsid w:val="00B6231C"/>
    <w:rsid w:val="00B62567"/>
    <w:rsid w:val="00B62773"/>
    <w:rsid w:val="00B6297F"/>
    <w:rsid w:val="00B62A16"/>
    <w:rsid w:val="00B62E24"/>
    <w:rsid w:val="00B62F8E"/>
    <w:rsid w:val="00B63435"/>
    <w:rsid w:val="00B63575"/>
    <w:rsid w:val="00B63A35"/>
    <w:rsid w:val="00B63A96"/>
    <w:rsid w:val="00B63B76"/>
    <w:rsid w:val="00B64032"/>
    <w:rsid w:val="00B642D2"/>
    <w:rsid w:val="00B64474"/>
    <w:rsid w:val="00B645D8"/>
    <w:rsid w:val="00B64D89"/>
    <w:rsid w:val="00B64D9F"/>
    <w:rsid w:val="00B651C1"/>
    <w:rsid w:val="00B652F7"/>
    <w:rsid w:val="00B654DE"/>
    <w:rsid w:val="00B6588E"/>
    <w:rsid w:val="00B65E1D"/>
    <w:rsid w:val="00B65F20"/>
    <w:rsid w:val="00B65F88"/>
    <w:rsid w:val="00B6643B"/>
    <w:rsid w:val="00B66500"/>
    <w:rsid w:val="00B67416"/>
    <w:rsid w:val="00B6741C"/>
    <w:rsid w:val="00B677AD"/>
    <w:rsid w:val="00B67A73"/>
    <w:rsid w:val="00B67ADB"/>
    <w:rsid w:val="00B67B1F"/>
    <w:rsid w:val="00B67CDA"/>
    <w:rsid w:val="00B67DEE"/>
    <w:rsid w:val="00B67F0D"/>
    <w:rsid w:val="00B700DB"/>
    <w:rsid w:val="00B7040A"/>
    <w:rsid w:val="00B70501"/>
    <w:rsid w:val="00B70793"/>
    <w:rsid w:val="00B70920"/>
    <w:rsid w:val="00B70DFB"/>
    <w:rsid w:val="00B71501"/>
    <w:rsid w:val="00B71C61"/>
    <w:rsid w:val="00B71D3A"/>
    <w:rsid w:val="00B71FA3"/>
    <w:rsid w:val="00B71FF1"/>
    <w:rsid w:val="00B72267"/>
    <w:rsid w:val="00B72424"/>
    <w:rsid w:val="00B7246F"/>
    <w:rsid w:val="00B726A3"/>
    <w:rsid w:val="00B7348A"/>
    <w:rsid w:val="00B73694"/>
    <w:rsid w:val="00B737D4"/>
    <w:rsid w:val="00B738D2"/>
    <w:rsid w:val="00B73C2F"/>
    <w:rsid w:val="00B741D5"/>
    <w:rsid w:val="00B74B77"/>
    <w:rsid w:val="00B752DB"/>
    <w:rsid w:val="00B75567"/>
    <w:rsid w:val="00B758D4"/>
    <w:rsid w:val="00B759A6"/>
    <w:rsid w:val="00B75A37"/>
    <w:rsid w:val="00B75B7E"/>
    <w:rsid w:val="00B75D15"/>
    <w:rsid w:val="00B769BD"/>
    <w:rsid w:val="00B76BF1"/>
    <w:rsid w:val="00B76E06"/>
    <w:rsid w:val="00B77624"/>
    <w:rsid w:val="00B77951"/>
    <w:rsid w:val="00B77971"/>
    <w:rsid w:val="00B77E42"/>
    <w:rsid w:val="00B8018F"/>
    <w:rsid w:val="00B80446"/>
    <w:rsid w:val="00B80534"/>
    <w:rsid w:val="00B8057D"/>
    <w:rsid w:val="00B8072D"/>
    <w:rsid w:val="00B80DC0"/>
    <w:rsid w:val="00B80E66"/>
    <w:rsid w:val="00B810AD"/>
    <w:rsid w:val="00B8143C"/>
    <w:rsid w:val="00B81505"/>
    <w:rsid w:val="00B815F6"/>
    <w:rsid w:val="00B8175D"/>
    <w:rsid w:val="00B81953"/>
    <w:rsid w:val="00B819A5"/>
    <w:rsid w:val="00B81A33"/>
    <w:rsid w:val="00B81B9C"/>
    <w:rsid w:val="00B81BCE"/>
    <w:rsid w:val="00B81F36"/>
    <w:rsid w:val="00B81FFA"/>
    <w:rsid w:val="00B8256B"/>
    <w:rsid w:val="00B826C7"/>
    <w:rsid w:val="00B82927"/>
    <w:rsid w:val="00B82BD8"/>
    <w:rsid w:val="00B83139"/>
    <w:rsid w:val="00B834DC"/>
    <w:rsid w:val="00B83A7B"/>
    <w:rsid w:val="00B83A97"/>
    <w:rsid w:val="00B83B13"/>
    <w:rsid w:val="00B83B38"/>
    <w:rsid w:val="00B83B72"/>
    <w:rsid w:val="00B83D20"/>
    <w:rsid w:val="00B83E1D"/>
    <w:rsid w:val="00B84503"/>
    <w:rsid w:val="00B84958"/>
    <w:rsid w:val="00B849CB"/>
    <w:rsid w:val="00B84AEC"/>
    <w:rsid w:val="00B84D92"/>
    <w:rsid w:val="00B8514E"/>
    <w:rsid w:val="00B851D9"/>
    <w:rsid w:val="00B855BA"/>
    <w:rsid w:val="00B85711"/>
    <w:rsid w:val="00B8592E"/>
    <w:rsid w:val="00B85BB8"/>
    <w:rsid w:val="00B86293"/>
    <w:rsid w:val="00B86491"/>
    <w:rsid w:val="00B864F5"/>
    <w:rsid w:val="00B870E2"/>
    <w:rsid w:val="00B872C7"/>
    <w:rsid w:val="00B87372"/>
    <w:rsid w:val="00B87382"/>
    <w:rsid w:val="00B87CBB"/>
    <w:rsid w:val="00B87CD0"/>
    <w:rsid w:val="00B90104"/>
    <w:rsid w:val="00B90187"/>
    <w:rsid w:val="00B905B9"/>
    <w:rsid w:val="00B909CF"/>
    <w:rsid w:val="00B90F53"/>
    <w:rsid w:val="00B911B8"/>
    <w:rsid w:val="00B9129F"/>
    <w:rsid w:val="00B914C3"/>
    <w:rsid w:val="00B914C9"/>
    <w:rsid w:val="00B9158F"/>
    <w:rsid w:val="00B915CB"/>
    <w:rsid w:val="00B9186C"/>
    <w:rsid w:val="00B91AA1"/>
    <w:rsid w:val="00B92213"/>
    <w:rsid w:val="00B929BE"/>
    <w:rsid w:val="00B92D73"/>
    <w:rsid w:val="00B92ECE"/>
    <w:rsid w:val="00B93767"/>
    <w:rsid w:val="00B93A20"/>
    <w:rsid w:val="00B93D3A"/>
    <w:rsid w:val="00B94075"/>
    <w:rsid w:val="00B9439E"/>
    <w:rsid w:val="00B949B3"/>
    <w:rsid w:val="00B95084"/>
    <w:rsid w:val="00B95262"/>
    <w:rsid w:val="00B95409"/>
    <w:rsid w:val="00B957E7"/>
    <w:rsid w:val="00B958AB"/>
    <w:rsid w:val="00B95B15"/>
    <w:rsid w:val="00B95BAE"/>
    <w:rsid w:val="00B95BDA"/>
    <w:rsid w:val="00B96406"/>
    <w:rsid w:val="00B96BBF"/>
    <w:rsid w:val="00B97441"/>
    <w:rsid w:val="00B9746D"/>
    <w:rsid w:val="00BA0B9B"/>
    <w:rsid w:val="00BA1395"/>
    <w:rsid w:val="00BA187E"/>
    <w:rsid w:val="00BA1BDC"/>
    <w:rsid w:val="00BA2095"/>
    <w:rsid w:val="00BA246B"/>
    <w:rsid w:val="00BA2973"/>
    <w:rsid w:val="00BA2C1B"/>
    <w:rsid w:val="00BA2ED2"/>
    <w:rsid w:val="00BA2F52"/>
    <w:rsid w:val="00BA3345"/>
    <w:rsid w:val="00BA34E7"/>
    <w:rsid w:val="00BA3638"/>
    <w:rsid w:val="00BA3F90"/>
    <w:rsid w:val="00BA41B7"/>
    <w:rsid w:val="00BA42C3"/>
    <w:rsid w:val="00BA46DA"/>
    <w:rsid w:val="00BA473F"/>
    <w:rsid w:val="00BA4A32"/>
    <w:rsid w:val="00BA5643"/>
    <w:rsid w:val="00BA56CF"/>
    <w:rsid w:val="00BA5C97"/>
    <w:rsid w:val="00BA5E5D"/>
    <w:rsid w:val="00BA600B"/>
    <w:rsid w:val="00BA62FB"/>
    <w:rsid w:val="00BA652F"/>
    <w:rsid w:val="00BA6756"/>
    <w:rsid w:val="00BA680A"/>
    <w:rsid w:val="00BA6971"/>
    <w:rsid w:val="00BA6F18"/>
    <w:rsid w:val="00BA730C"/>
    <w:rsid w:val="00BA7398"/>
    <w:rsid w:val="00BA76C7"/>
    <w:rsid w:val="00BA7962"/>
    <w:rsid w:val="00BA7AC1"/>
    <w:rsid w:val="00BB0822"/>
    <w:rsid w:val="00BB0C58"/>
    <w:rsid w:val="00BB0D4E"/>
    <w:rsid w:val="00BB0ED6"/>
    <w:rsid w:val="00BB0F4B"/>
    <w:rsid w:val="00BB1058"/>
    <w:rsid w:val="00BB14B9"/>
    <w:rsid w:val="00BB15B9"/>
    <w:rsid w:val="00BB176F"/>
    <w:rsid w:val="00BB1A62"/>
    <w:rsid w:val="00BB1B4F"/>
    <w:rsid w:val="00BB1DCD"/>
    <w:rsid w:val="00BB1ECD"/>
    <w:rsid w:val="00BB1F2F"/>
    <w:rsid w:val="00BB1FD1"/>
    <w:rsid w:val="00BB20B9"/>
    <w:rsid w:val="00BB2171"/>
    <w:rsid w:val="00BB2626"/>
    <w:rsid w:val="00BB2886"/>
    <w:rsid w:val="00BB3084"/>
    <w:rsid w:val="00BB30F6"/>
    <w:rsid w:val="00BB3290"/>
    <w:rsid w:val="00BB35ED"/>
    <w:rsid w:val="00BB3D0A"/>
    <w:rsid w:val="00BB3D26"/>
    <w:rsid w:val="00BB42DD"/>
    <w:rsid w:val="00BB4763"/>
    <w:rsid w:val="00BB61BB"/>
    <w:rsid w:val="00BB67A7"/>
    <w:rsid w:val="00BB69B9"/>
    <w:rsid w:val="00BB6F6C"/>
    <w:rsid w:val="00BB7271"/>
    <w:rsid w:val="00BB75CA"/>
    <w:rsid w:val="00BB76EC"/>
    <w:rsid w:val="00BB7904"/>
    <w:rsid w:val="00BB7908"/>
    <w:rsid w:val="00BB7EF7"/>
    <w:rsid w:val="00BC0652"/>
    <w:rsid w:val="00BC07A5"/>
    <w:rsid w:val="00BC0802"/>
    <w:rsid w:val="00BC087A"/>
    <w:rsid w:val="00BC0B10"/>
    <w:rsid w:val="00BC0F3E"/>
    <w:rsid w:val="00BC12FB"/>
    <w:rsid w:val="00BC14BF"/>
    <w:rsid w:val="00BC1727"/>
    <w:rsid w:val="00BC1801"/>
    <w:rsid w:val="00BC182C"/>
    <w:rsid w:val="00BC1868"/>
    <w:rsid w:val="00BC1A21"/>
    <w:rsid w:val="00BC1A62"/>
    <w:rsid w:val="00BC1ADE"/>
    <w:rsid w:val="00BC1FD4"/>
    <w:rsid w:val="00BC2056"/>
    <w:rsid w:val="00BC23BC"/>
    <w:rsid w:val="00BC2D90"/>
    <w:rsid w:val="00BC2EED"/>
    <w:rsid w:val="00BC30E9"/>
    <w:rsid w:val="00BC325D"/>
    <w:rsid w:val="00BC32CF"/>
    <w:rsid w:val="00BC3491"/>
    <w:rsid w:val="00BC3799"/>
    <w:rsid w:val="00BC37D8"/>
    <w:rsid w:val="00BC391B"/>
    <w:rsid w:val="00BC3C0E"/>
    <w:rsid w:val="00BC3F2A"/>
    <w:rsid w:val="00BC3F6D"/>
    <w:rsid w:val="00BC4424"/>
    <w:rsid w:val="00BC44B8"/>
    <w:rsid w:val="00BC4EDA"/>
    <w:rsid w:val="00BC4F95"/>
    <w:rsid w:val="00BC58B1"/>
    <w:rsid w:val="00BC58B4"/>
    <w:rsid w:val="00BC5C46"/>
    <w:rsid w:val="00BC5DD5"/>
    <w:rsid w:val="00BC5E12"/>
    <w:rsid w:val="00BC6083"/>
    <w:rsid w:val="00BC619D"/>
    <w:rsid w:val="00BC6403"/>
    <w:rsid w:val="00BC644A"/>
    <w:rsid w:val="00BC64F7"/>
    <w:rsid w:val="00BC66F0"/>
    <w:rsid w:val="00BC6BE6"/>
    <w:rsid w:val="00BC6C4E"/>
    <w:rsid w:val="00BC6F5D"/>
    <w:rsid w:val="00BC71DE"/>
    <w:rsid w:val="00BC7642"/>
    <w:rsid w:val="00BC7A8C"/>
    <w:rsid w:val="00BC7BD2"/>
    <w:rsid w:val="00BD00E3"/>
    <w:rsid w:val="00BD01CC"/>
    <w:rsid w:val="00BD04FB"/>
    <w:rsid w:val="00BD050C"/>
    <w:rsid w:val="00BD060A"/>
    <w:rsid w:val="00BD0713"/>
    <w:rsid w:val="00BD077F"/>
    <w:rsid w:val="00BD0969"/>
    <w:rsid w:val="00BD0F27"/>
    <w:rsid w:val="00BD0FA9"/>
    <w:rsid w:val="00BD14C2"/>
    <w:rsid w:val="00BD1A33"/>
    <w:rsid w:val="00BD1A69"/>
    <w:rsid w:val="00BD1A9B"/>
    <w:rsid w:val="00BD234B"/>
    <w:rsid w:val="00BD240B"/>
    <w:rsid w:val="00BD2956"/>
    <w:rsid w:val="00BD2B67"/>
    <w:rsid w:val="00BD2F08"/>
    <w:rsid w:val="00BD38E7"/>
    <w:rsid w:val="00BD390E"/>
    <w:rsid w:val="00BD39BE"/>
    <w:rsid w:val="00BD3AA0"/>
    <w:rsid w:val="00BD3D18"/>
    <w:rsid w:val="00BD48B3"/>
    <w:rsid w:val="00BD4EB2"/>
    <w:rsid w:val="00BD4F2B"/>
    <w:rsid w:val="00BD5059"/>
    <w:rsid w:val="00BD52F9"/>
    <w:rsid w:val="00BD5316"/>
    <w:rsid w:val="00BD53CB"/>
    <w:rsid w:val="00BD5954"/>
    <w:rsid w:val="00BD5A7F"/>
    <w:rsid w:val="00BD5D2C"/>
    <w:rsid w:val="00BD5D2D"/>
    <w:rsid w:val="00BD6A04"/>
    <w:rsid w:val="00BD6F27"/>
    <w:rsid w:val="00BD77E3"/>
    <w:rsid w:val="00BD7859"/>
    <w:rsid w:val="00BD7C0E"/>
    <w:rsid w:val="00BE0236"/>
    <w:rsid w:val="00BE05F9"/>
    <w:rsid w:val="00BE06F8"/>
    <w:rsid w:val="00BE0BC2"/>
    <w:rsid w:val="00BE0C79"/>
    <w:rsid w:val="00BE0C99"/>
    <w:rsid w:val="00BE0D1B"/>
    <w:rsid w:val="00BE0F21"/>
    <w:rsid w:val="00BE10D6"/>
    <w:rsid w:val="00BE1110"/>
    <w:rsid w:val="00BE1563"/>
    <w:rsid w:val="00BE180C"/>
    <w:rsid w:val="00BE1850"/>
    <w:rsid w:val="00BE1CF1"/>
    <w:rsid w:val="00BE1E83"/>
    <w:rsid w:val="00BE1FAF"/>
    <w:rsid w:val="00BE220C"/>
    <w:rsid w:val="00BE2273"/>
    <w:rsid w:val="00BE2731"/>
    <w:rsid w:val="00BE279C"/>
    <w:rsid w:val="00BE2932"/>
    <w:rsid w:val="00BE2D98"/>
    <w:rsid w:val="00BE2E66"/>
    <w:rsid w:val="00BE319A"/>
    <w:rsid w:val="00BE35F2"/>
    <w:rsid w:val="00BE3663"/>
    <w:rsid w:val="00BE3A29"/>
    <w:rsid w:val="00BE3E80"/>
    <w:rsid w:val="00BE3E86"/>
    <w:rsid w:val="00BE4048"/>
    <w:rsid w:val="00BE4821"/>
    <w:rsid w:val="00BE49D2"/>
    <w:rsid w:val="00BE4BF2"/>
    <w:rsid w:val="00BE4BFC"/>
    <w:rsid w:val="00BE4F15"/>
    <w:rsid w:val="00BE4F36"/>
    <w:rsid w:val="00BE5281"/>
    <w:rsid w:val="00BE59CF"/>
    <w:rsid w:val="00BE5F88"/>
    <w:rsid w:val="00BE6202"/>
    <w:rsid w:val="00BE6BB0"/>
    <w:rsid w:val="00BE6FFF"/>
    <w:rsid w:val="00BE7103"/>
    <w:rsid w:val="00BE74C7"/>
    <w:rsid w:val="00BE7B37"/>
    <w:rsid w:val="00BE7BE3"/>
    <w:rsid w:val="00BF0023"/>
    <w:rsid w:val="00BF0245"/>
    <w:rsid w:val="00BF02BC"/>
    <w:rsid w:val="00BF0CB0"/>
    <w:rsid w:val="00BF0DB3"/>
    <w:rsid w:val="00BF1190"/>
    <w:rsid w:val="00BF13EE"/>
    <w:rsid w:val="00BF16FB"/>
    <w:rsid w:val="00BF175B"/>
    <w:rsid w:val="00BF18E1"/>
    <w:rsid w:val="00BF1E8F"/>
    <w:rsid w:val="00BF1EF6"/>
    <w:rsid w:val="00BF22BE"/>
    <w:rsid w:val="00BF2B05"/>
    <w:rsid w:val="00BF32C2"/>
    <w:rsid w:val="00BF3486"/>
    <w:rsid w:val="00BF35B7"/>
    <w:rsid w:val="00BF3631"/>
    <w:rsid w:val="00BF3680"/>
    <w:rsid w:val="00BF394E"/>
    <w:rsid w:val="00BF3A34"/>
    <w:rsid w:val="00BF3C08"/>
    <w:rsid w:val="00BF3CA1"/>
    <w:rsid w:val="00BF451C"/>
    <w:rsid w:val="00BF464E"/>
    <w:rsid w:val="00BF4768"/>
    <w:rsid w:val="00BF484B"/>
    <w:rsid w:val="00BF48BC"/>
    <w:rsid w:val="00BF48DF"/>
    <w:rsid w:val="00BF49BE"/>
    <w:rsid w:val="00BF4C97"/>
    <w:rsid w:val="00BF4D81"/>
    <w:rsid w:val="00BF522B"/>
    <w:rsid w:val="00BF54BD"/>
    <w:rsid w:val="00BF55C6"/>
    <w:rsid w:val="00BF5855"/>
    <w:rsid w:val="00BF5864"/>
    <w:rsid w:val="00BF59A9"/>
    <w:rsid w:val="00BF5BA8"/>
    <w:rsid w:val="00BF5D2F"/>
    <w:rsid w:val="00BF5F57"/>
    <w:rsid w:val="00BF6130"/>
    <w:rsid w:val="00BF6147"/>
    <w:rsid w:val="00BF6312"/>
    <w:rsid w:val="00BF64B4"/>
    <w:rsid w:val="00BF6B3B"/>
    <w:rsid w:val="00BF6C98"/>
    <w:rsid w:val="00BF705E"/>
    <w:rsid w:val="00BF7085"/>
    <w:rsid w:val="00BF71AB"/>
    <w:rsid w:val="00BF760B"/>
    <w:rsid w:val="00BF77FA"/>
    <w:rsid w:val="00BF7A59"/>
    <w:rsid w:val="00BF7E92"/>
    <w:rsid w:val="00C00159"/>
    <w:rsid w:val="00C0061F"/>
    <w:rsid w:val="00C006EC"/>
    <w:rsid w:val="00C009A8"/>
    <w:rsid w:val="00C00C74"/>
    <w:rsid w:val="00C00DC2"/>
    <w:rsid w:val="00C01066"/>
    <w:rsid w:val="00C010E8"/>
    <w:rsid w:val="00C02217"/>
    <w:rsid w:val="00C02694"/>
    <w:rsid w:val="00C02D4C"/>
    <w:rsid w:val="00C02D7E"/>
    <w:rsid w:val="00C02E02"/>
    <w:rsid w:val="00C0385C"/>
    <w:rsid w:val="00C03877"/>
    <w:rsid w:val="00C039C4"/>
    <w:rsid w:val="00C03B64"/>
    <w:rsid w:val="00C03FBA"/>
    <w:rsid w:val="00C03FF9"/>
    <w:rsid w:val="00C0406E"/>
    <w:rsid w:val="00C045D5"/>
    <w:rsid w:val="00C0463F"/>
    <w:rsid w:val="00C04798"/>
    <w:rsid w:val="00C048A9"/>
    <w:rsid w:val="00C04990"/>
    <w:rsid w:val="00C049FE"/>
    <w:rsid w:val="00C04C31"/>
    <w:rsid w:val="00C04E09"/>
    <w:rsid w:val="00C056D3"/>
    <w:rsid w:val="00C05837"/>
    <w:rsid w:val="00C05BC0"/>
    <w:rsid w:val="00C0607F"/>
    <w:rsid w:val="00C060DA"/>
    <w:rsid w:val="00C06793"/>
    <w:rsid w:val="00C06F04"/>
    <w:rsid w:val="00C070CF"/>
    <w:rsid w:val="00C07119"/>
    <w:rsid w:val="00C071EC"/>
    <w:rsid w:val="00C078B4"/>
    <w:rsid w:val="00C07EE9"/>
    <w:rsid w:val="00C07F92"/>
    <w:rsid w:val="00C10043"/>
    <w:rsid w:val="00C101D6"/>
    <w:rsid w:val="00C103D0"/>
    <w:rsid w:val="00C10884"/>
    <w:rsid w:val="00C108B1"/>
    <w:rsid w:val="00C1103A"/>
    <w:rsid w:val="00C112CE"/>
    <w:rsid w:val="00C114DE"/>
    <w:rsid w:val="00C11969"/>
    <w:rsid w:val="00C11B63"/>
    <w:rsid w:val="00C1211E"/>
    <w:rsid w:val="00C1291C"/>
    <w:rsid w:val="00C12A36"/>
    <w:rsid w:val="00C12F29"/>
    <w:rsid w:val="00C1333D"/>
    <w:rsid w:val="00C136D4"/>
    <w:rsid w:val="00C13918"/>
    <w:rsid w:val="00C13C00"/>
    <w:rsid w:val="00C13CA9"/>
    <w:rsid w:val="00C13E9D"/>
    <w:rsid w:val="00C1499D"/>
    <w:rsid w:val="00C14D2E"/>
    <w:rsid w:val="00C15014"/>
    <w:rsid w:val="00C1515B"/>
    <w:rsid w:val="00C1556B"/>
    <w:rsid w:val="00C15722"/>
    <w:rsid w:val="00C15B41"/>
    <w:rsid w:val="00C15C03"/>
    <w:rsid w:val="00C15D50"/>
    <w:rsid w:val="00C16126"/>
    <w:rsid w:val="00C161D8"/>
    <w:rsid w:val="00C162B3"/>
    <w:rsid w:val="00C16363"/>
    <w:rsid w:val="00C16624"/>
    <w:rsid w:val="00C1689B"/>
    <w:rsid w:val="00C17115"/>
    <w:rsid w:val="00C17145"/>
    <w:rsid w:val="00C173D9"/>
    <w:rsid w:val="00C17F38"/>
    <w:rsid w:val="00C200E5"/>
    <w:rsid w:val="00C201F4"/>
    <w:rsid w:val="00C2049D"/>
    <w:rsid w:val="00C20769"/>
    <w:rsid w:val="00C20AF6"/>
    <w:rsid w:val="00C20CBD"/>
    <w:rsid w:val="00C20DC0"/>
    <w:rsid w:val="00C211CF"/>
    <w:rsid w:val="00C2127E"/>
    <w:rsid w:val="00C2132C"/>
    <w:rsid w:val="00C2134D"/>
    <w:rsid w:val="00C214CA"/>
    <w:rsid w:val="00C21DBF"/>
    <w:rsid w:val="00C21E76"/>
    <w:rsid w:val="00C21F40"/>
    <w:rsid w:val="00C21F52"/>
    <w:rsid w:val="00C2233F"/>
    <w:rsid w:val="00C224C6"/>
    <w:rsid w:val="00C229F5"/>
    <w:rsid w:val="00C2344B"/>
    <w:rsid w:val="00C23518"/>
    <w:rsid w:val="00C235F1"/>
    <w:rsid w:val="00C2366C"/>
    <w:rsid w:val="00C23DC8"/>
    <w:rsid w:val="00C24762"/>
    <w:rsid w:val="00C24C5B"/>
    <w:rsid w:val="00C257BF"/>
    <w:rsid w:val="00C25877"/>
    <w:rsid w:val="00C25CC7"/>
    <w:rsid w:val="00C2609C"/>
    <w:rsid w:val="00C26527"/>
    <w:rsid w:val="00C266D4"/>
    <w:rsid w:val="00C26928"/>
    <w:rsid w:val="00C26953"/>
    <w:rsid w:val="00C26A6E"/>
    <w:rsid w:val="00C2793D"/>
    <w:rsid w:val="00C2794C"/>
    <w:rsid w:val="00C27A84"/>
    <w:rsid w:val="00C27D33"/>
    <w:rsid w:val="00C30E6C"/>
    <w:rsid w:val="00C30F14"/>
    <w:rsid w:val="00C30FF7"/>
    <w:rsid w:val="00C3198D"/>
    <w:rsid w:val="00C31B53"/>
    <w:rsid w:val="00C31C13"/>
    <w:rsid w:val="00C31CB2"/>
    <w:rsid w:val="00C32006"/>
    <w:rsid w:val="00C32010"/>
    <w:rsid w:val="00C3291B"/>
    <w:rsid w:val="00C330A8"/>
    <w:rsid w:val="00C3313D"/>
    <w:rsid w:val="00C332B4"/>
    <w:rsid w:val="00C33406"/>
    <w:rsid w:val="00C33B90"/>
    <w:rsid w:val="00C345D3"/>
    <w:rsid w:val="00C34811"/>
    <w:rsid w:val="00C34FD5"/>
    <w:rsid w:val="00C3509E"/>
    <w:rsid w:val="00C357EE"/>
    <w:rsid w:val="00C35B48"/>
    <w:rsid w:val="00C36185"/>
    <w:rsid w:val="00C371F9"/>
    <w:rsid w:val="00C374F1"/>
    <w:rsid w:val="00C3751E"/>
    <w:rsid w:val="00C37808"/>
    <w:rsid w:val="00C37A9E"/>
    <w:rsid w:val="00C37AC9"/>
    <w:rsid w:val="00C37D4F"/>
    <w:rsid w:val="00C37F68"/>
    <w:rsid w:val="00C40085"/>
    <w:rsid w:val="00C40A0E"/>
    <w:rsid w:val="00C40D12"/>
    <w:rsid w:val="00C40FBA"/>
    <w:rsid w:val="00C410ED"/>
    <w:rsid w:val="00C4111C"/>
    <w:rsid w:val="00C414B8"/>
    <w:rsid w:val="00C41556"/>
    <w:rsid w:val="00C4161A"/>
    <w:rsid w:val="00C41A86"/>
    <w:rsid w:val="00C41E42"/>
    <w:rsid w:val="00C41F16"/>
    <w:rsid w:val="00C42037"/>
    <w:rsid w:val="00C421C3"/>
    <w:rsid w:val="00C4236D"/>
    <w:rsid w:val="00C424D2"/>
    <w:rsid w:val="00C42590"/>
    <w:rsid w:val="00C43053"/>
    <w:rsid w:val="00C4356D"/>
    <w:rsid w:val="00C435D4"/>
    <w:rsid w:val="00C43C34"/>
    <w:rsid w:val="00C43D83"/>
    <w:rsid w:val="00C443C0"/>
    <w:rsid w:val="00C443DB"/>
    <w:rsid w:val="00C44910"/>
    <w:rsid w:val="00C44EAB"/>
    <w:rsid w:val="00C44F90"/>
    <w:rsid w:val="00C4513E"/>
    <w:rsid w:val="00C455C9"/>
    <w:rsid w:val="00C46305"/>
    <w:rsid w:val="00C468A8"/>
    <w:rsid w:val="00C468FB"/>
    <w:rsid w:val="00C46B42"/>
    <w:rsid w:val="00C46EA8"/>
    <w:rsid w:val="00C474BB"/>
    <w:rsid w:val="00C4774B"/>
    <w:rsid w:val="00C500E2"/>
    <w:rsid w:val="00C50578"/>
    <w:rsid w:val="00C511D1"/>
    <w:rsid w:val="00C514F0"/>
    <w:rsid w:val="00C51527"/>
    <w:rsid w:val="00C5162E"/>
    <w:rsid w:val="00C516E8"/>
    <w:rsid w:val="00C51742"/>
    <w:rsid w:val="00C51C88"/>
    <w:rsid w:val="00C51FE0"/>
    <w:rsid w:val="00C523A0"/>
    <w:rsid w:val="00C523E8"/>
    <w:rsid w:val="00C525DC"/>
    <w:rsid w:val="00C52C49"/>
    <w:rsid w:val="00C52CC7"/>
    <w:rsid w:val="00C53721"/>
    <w:rsid w:val="00C53CD4"/>
    <w:rsid w:val="00C53CEC"/>
    <w:rsid w:val="00C54191"/>
    <w:rsid w:val="00C546EE"/>
    <w:rsid w:val="00C548D8"/>
    <w:rsid w:val="00C54DF9"/>
    <w:rsid w:val="00C553CA"/>
    <w:rsid w:val="00C5565D"/>
    <w:rsid w:val="00C55C7F"/>
    <w:rsid w:val="00C55E12"/>
    <w:rsid w:val="00C55F6E"/>
    <w:rsid w:val="00C56467"/>
    <w:rsid w:val="00C564A5"/>
    <w:rsid w:val="00C56529"/>
    <w:rsid w:val="00C5681A"/>
    <w:rsid w:val="00C56B4A"/>
    <w:rsid w:val="00C56D90"/>
    <w:rsid w:val="00C57234"/>
    <w:rsid w:val="00C5727B"/>
    <w:rsid w:val="00C576E6"/>
    <w:rsid w:val="00C578CE"/>
    <w:rsid w:val="00C57DA7"/>
    <w:rsid w:val="00C60164"/>
    <w:rsid w:val="00C603C6"/>
    <w:rsid w:val="00C606D8"/>
    <w:rsid w:val="00C60C59"/>
    <w:rsid w:val="00C60D04"/>
    <w:rsid w:val="00C60F7A"/>
    <w:rsid w:val="00C61184"/>
    <w:rsid w:val="00C61259"/>
    <w:rsid w:val="00C613C0"/>
    <w:rsid w:val="00C618FB"/>
    <w:rsid w:val="00C61992"/>
    <w:rsid w:val="00C61CBF"/>
    <w:rsid w:val="00C61E85"/>
    <w:rsid w:val="00C621D4"/>
    <w:rsid w:val="00C622D2"/>
    <w:rsid w:val="00C6256A"/>
    <w:rsid w:val="00C626F0"/>
    <w:rsid w:val="00C62D71"/>
    <w:rsid w:val="00C6314A"/>
    <w:rsid w:val="00C631C6"/>
    <w:rsid w:val="00C6330D"/>
    <w:rsid w:val="00C63DE8"/>
    <w:rsid w:val="00C63EDE"/>
    <w:rsid w:val="00C63F83"/>
    <w:rsid w:val="00C64055"/>
    <w:rsid w:val="00C64495"/>
    <w:rsid w:val="00C64572"/>
    <w:rsid w:val="00C648D9"/>
    <w:rsid w:val="00C64A1D"/>
    <w:rsid w:val="00C64BC6"/>
    <w:rsid w:val="00C64C85"/>
    <w:rsid w:val="00C64CCA"/>
    <w:rsid w:val="00C65371"/>
    <w:rsid w:val="00C65384"/>
    <w:rsid w:val="00C654A5"/>
    <w:rsid w:val="00C65707"/>
    <w:rsid w:val="00C65C38"/>
    <w:rsid w:val="00C65CF1"/>
    <w:rsid w:val="00C65F10"/>
    <w:rsid w:val="00C65FCB"/>
    <w:rsid w:val="00C66550"/>
    <w:rsid w:val="00C668E1"/>
    <w:rsid w:val="00C66AE9"/>
    <w:rsid w:val="00C66D96"/>
    <w:rsid w:val="00C670C1"/>
    <w:rsid w:val="00C67231"/>
    <w:rsid w:val="00C67475"/>
    <w:rsid w:val="00C6769F"/>
    <w:rsid w:val="00C678A8"/>
    <w:rsid w:val="00C67ADF"/>
    <w:rsid w:val="00C67BA1"/>
    <w:rsid w:val="00C70529"/>
    <w:rsid w:val="00C70726"/>
    <w:rsid w:val="00C7087B"/>
    <w:rsid w:val="00C70BF7"/>
    <w:rsid w:val="00C71570"/>
    <w:rsid w:val="00C717D1"/>
    <w:rsid w:val="00C71E08"/>
    <w:rsid w:val="00C71F10"/>
    <w:rsid w:val="00C72325"/>
    <w:rsid w:val="00C7252F"/>
    <w:rsid w:val="00C72628"/>
    <w:rsid w:val="00C72B5D"/>
    <w:rsid w:val="00C7331F"/>
    <w:rsid w:val="00C740C9"/>
    <w:rsid w:val="00C74482"/>
    <w:rsid w:val="00C751AC"/>
    <w:rsid w:val="00C76592"/>
    <w:rsid w:val="00C767FC"/>
    <w:rsid w:val="00C76908"/>
    <w:rsid w:val="00C76C99"/>
    <w:rsid w:val="00C76C9C"/>
    <w:rsid w:val="00C76F55"/>
    <w:rsid w:val="00C770D4"/>
    <w:rsid w:val="00C7740D"/>
    <w:rsid w:val="00C774BB"/>
    <w:rsid w:val="00C77527"/>
    <w:rsid w:val="00C77AFE"/>
    <w:rsid w:val="00C77DD0"/>
    <w:rsid w:val="00C77F30"/>
    <w:rsid w:val="00C77F69"/>
    <w:rsid w:val="00C77F90"/>
    <w:rsid w:val="00C80157"/>
    <w:rsid w:val="00C8046A"/>
    <w:rsid w:val="00C805D8"/>
    <w:rsid w:val="00C80B54"/>
    <w:rsid w:val="00C80BAB"/>
    <w:rsid w:val="00C80C64"/>
    <w:rsid w:val="00C80E92"/>
    <w:rsid w:val="00C815EB"/>
    <w:rsid w:val="00C81E67"/>
    <w:rsid w:val="00C81EBE"/>
    <w:rsid w:val="00C81F46"/>
    <w:rsid w:val="00C81FDC"/>
    <w:rsid w:val="00C823F2"/>
    <w:rsid w:val="00C8278E"/>
    <w:rsid w:val="00C827B8"/>
    <w:rsid w:val="00C82824"/>
    <w:rsid w:val="00C82EA7"/>
    <w:rsid w:val="00C82EC0"/>
    <w:rsid w:val="00C836F2"/>
    <w:rsid w:val="00C83CDE"/>
    <w:rsid w:val="00C840CF"/>
    <w:rsid w:val="00C844EE"/>
    <w:rsid w:val="00C8458C"/>
    <w:rsid w:val="00C8476D"/>
    <w:rsid w:val="00C84D25"/>
    <w:rsid w:val="00C84F74"/>
    <w:rsid w:val="00C85099"/>
    <w:rsid w:val="00C85405"/>
    <w:rsid w:val="00C863CB"/>
    <w:rsid w:val="00C86506"/>
    <w:rsid w:val="00C865B4"/>
    <w:rsid w:val="00C8682B"/>
    <w:rsid w:val="00C868DF"/>
    <w:rsid w:val="00C86959"/>
    <w:rsid w:val="00C872A8"/>
    <w:rsid w:val="00C8748F"/>
    <w:rsid w:val="00C87697"/>
    <w:rsid w:val="00C87E1E"/>
    <w:rsid w:val="00C903D1"/>
    <w:rsid w:val="00C9091B"/>
    <w:rsid w:val="00C90CAA"/>
    <w:rsid w:val="00C90DA4"/>
    <w:rsid w:val="00C91495"/>
    <w:rsid w:val="00C91740"/>
    <w:rsid w:val="00C918FD"/>
    <w:rsid w:val="00C91AF1"/>
    <w:rsid w:val="00C92124"/>
    <w:rsid w:val="00C921DD"/>
    <w:rsid w:val="00C9242C"/>
    <w:rsid w:val="00C924B6"/>
    <w:rsid w:val="00C928F0"/>
    <w:rsid w:val="00C92C40"/>
    <w:rsid w:val="00C92E4F"/>
    <w:rsid w:val="00C93716"/>
    <w:rsid w:val="00C93B28"/>
    <w:rsid w:val="00C93C7C"/>
    <w:rsid w:val="00C9496E"/>
    <w:rsid w:val="00C94CD3"/>
    <w:rsid w:val="00C94EC1"/>
    <w:rsid w:val="00C9533D"/>
    <w:rsid w:val="00C956C3"/>
    <w:rsid w:val="00C95D88"/>
    <w:rsid w:val="00C95E31"/>
    <w:rsid w:val="00C964C6"/>
    <w:rsid w:val="00C96B46"/>
    <w:rsid w:val="00C96D05"/>
    <w:rsid w:val="00C9757A"/>
    <w:rsid w:val="00C975BC"/>
    <w:rsid w:val="00C97648"/>
    <w:rsid w:val="00C9784B"/>
    <w:rsid w:val="00C97954"/>
    <w:rsid w:val="00C97970"/>
    <w:rsid w:val="00C97D1D"/>
    <w:rsid w:val="00C97F9C"/>
    <w:rsid w:val="00CA01ED"/>
    <w:rsid w:val="00CA043F"/>
    <w:rsid w:val="00CA06BA"/>
    <w:rsid w:val="00CA0CD9"/>
    <w:rsid w:val="00CA0F6C"/>
    <w:rsid w:val="00CA114D"/>
    <w:rsid w:val="00CA1F07"/>
    <w:rsid w:val="00CA2657"/>
    <w:rsid w:val="00CA2B79"/>
    <w:rsid w:val="00CA2C5D"/>
    <w:rsid w:val="00CA2E98"/>
    <w:rsid w:val="00CA3029"/>
    <w:rsid w:val="00CA3258"/>
    <w:rsid w:val="00CA32AF"/>
    <w:rsid w:val="00CA3708"/>
    <w:rsid w:val="00CA3BE2"/>
    <w:rsid w:val="00CA3F4A"/>
    <w:rsid w:val="00CA40E6"/>
    <w:rsid w:val="00CA4D99"/>
    <w:rsid w:val="00CA4E35"/>
    <w:rsid w:val="00CA4E67"/>
    <w:rsid w:val="00CA51CC"/>
    <w:rsid w:val="00CA51E7"/>
    <w:rsid w:val="00CA5201"/>
    <w:rsid w:val="00CA535C"/>
    <w:rsid w:val="00CA5631"/>
    <w:rsid w:val="00CA5665"/>
    <w:rsid w:val="00CA57F0"/>
    <w:rsid w:val="00CA5D55"/>
    <w:rsid w:val="00CA6099"/>
    <w:rsid w:val="00CA6144"/>
    <w:rsid w:val="00CA6873"/>
    <w:rsid w:val="00CA6C90"/>
    <w:rsid w:val="00CA6D39"/>
    <w:rsid w:val="00CA6D53"/>
    <w:rsid w:val="00CA71DA"/>
    <w:rsid w:val="00CA7307"/>
    <w:rsid w:val="00CA736B"/>
    <w:rsid w:val="00CA76F8"/>
    <w:rsid w:val="00CA7D3D"/>
    <w:rsid w:val="00CB003E"/>
    <w:rsid w:val="00CB0425"/>
    <w:rsid w:val="00CB069A"/>
    <w:rsid w:val="00CB13BC"/>
    <w:rsid w:val="00CB13BE"/>
    <w:rsid w:val="00CB194B"/>
    <w:rsid w:val="00CB1AF9"/>
    <w:rsid w:val="00CB1BB1"/>
    <w:rsid w:val="00CB1CFD"/>
    <w:rsid w:val="00CB2A10"/>
    <w:rsid w:val="00CB2B31"/>
    <w:rsid w:val="00CB2D4A"/>
    <w:rsid w:val="00CB2ED8"/>
    <w:rsid w:val="00CB336A"/>
    <w:rsid w:val="00CB33BC"/>
    <w:rsid w:val="00CB33CD"/>
    <w:rsid w:val="00CB3B89"/>
    <w:rsid w:val="00CB3C41"/>
    <w:rsid w:val="00CB4175"/>
    <w:rsid w:val="00CB4463"/>
    <w:rsid w:val="00CB458C"/>
    <w:rsid w:val="00CB46D5"/>
    <w:rsid w:val="00CB4880"/>
    <w:rsid w:val="00CB55B0"/>
    <w:rsid w:val="00CB59B8"/>
    <w:rsid w:val="00CB5EBB"/>
    <w:rsid w:val="00CB6310"/>
    <w:rsid w:val="00CB6322"/>
    <w:rsid w:val="00CB67AB"/>
    <w:rsid w:val="00CB6902"/>
    <w:rsid w:val="00CB6A94"/>
    <w:rsid w:val="00CB6B8D"/>
    <w:rsid w:val="00CB74FB"/>
    <w:rsid w:val="00CB7B5B"/>
    <w:rsid w:val="00CB7C7A"/>
    <w:rsid w:val="00CC0091"/>
    <w:rsid w:val="00CC0495"/>
    <w:rsid w:val="00CC0C76"/>
    <w:rsid w:val="00CC0CA1"/>
    <w:rsid w:val="00CC0E7C"/>
    <w:rsid w:val="00CC1093"/>
    <w:rsid w:val="00CC147C"/>
    <w:rsid w:val="00CC1497"/>
    <w:rsid w:val="00CC16B5"/>
    <w:rsid w:val="00CC16E6"/>
    <w:rsid w:val="00CC1EDE"/>
    <w:rsid w:val="00CC1F1C"/>
    <w:rsid w:val="00CC2678"/>
    <w:rsid w:val="00CC26A3"/>
    <w:rsid w:val="00CC33A2"/>
    <w:rsid w:val="00CC3921"/>
    <w:rsid w:val="00CC40FB"/>
    <w:rsid w:val="00CC426C"/>
    <w:rsid w:val="00CC444D"/>
    <w:rsid w:val="00CC4801"/>
    <w:rsid w:val="00CC4802"/>
    <w:rsid w:val="00CC4CFF"/>
    <w:rsid w:val="00CC559A"/>
    <w:rsid w:val="00CC55C5"/>
    <w:rsid w:val="00CC574F"/>
    <w:rsid w:val="00CC61B9"/>
    <w:rsid w:val="00CC6200"/>
    <w:rsid w:val="00CC65BA"/>
    <w:rsid w:val="00CC6688"/>
    <w:rsid w:val="00CC6998"/>
    <w:rsid w:val="00CC6F92"/>
    <w:rsid w:val="00CC7325"/>
    <w:rsid w:val="00CC748F"/>
    <w:rsid w:val="00CC75D8"/>
    <w:rsid w:val="00CC79FB"/>
    <w:rsid w:val="00CC7AB5"/>
    <w:rsid w:val="00CC7B8E"/>
    <w:rsid w:val="00CC7E7A"/>
    <w:rsid w:val="00CD001F"/>
    <w:rsid w:val="00CD0549"/>
    <w:rsid w:val="00CD0A6B"/>
    <w:rsid w:val="00CD0BCF"/>
    <w:rsid w:val="00CD0E55"/>
    <w:rsid w:val="00CD1631"/>
    <w:rsid w:val="00CD189C"/>
    <w:rsid w:val="00CD1978"/>
    <w:rsid w:val="00CD22A6"/>
    <w:rsid w:val="00CD2866"/>
    <w:rsid w:val="00CD28EE"/>
    <w:rsid w:val="00CD2D4B"/>
    <w:rsid w:val="00CD2D53"/>
    <w:rsid w:val="00CD303C"/>
    <w:rsid w:val="00CD3251"/>
    <w:rsid w:val="00CD33C0"/>
    <w:rsid w:val="00CD36F7"/>
    <w:rsid w:val="00CD36FF"/>
    <w:rsid w:val="00CD3758"/>
    <w:rsid w:val="00CD3914"/>
    <w:rsid w:val="00CD3DAB"/>
    <w:rsid w:val="00CD4775"/>
    <w:rsid w:val="00CD4AE6"/>
    <w:rsid w:val="00CD4D18"/>
    <w:rsid w:val="00CD4E6F"/>
    <w:rsid w:val="00CD509D"/>
    <w:rsid w:val="00CD5140"/>
    <w:rsid w:val="00CD51C0"/>
    <w:rsid w:val="00CD54EF"/>
    <w:rsid w:val="00CD5F8B"/>
    <w:rsid w:val="00CD62F8"/>
    <w:rsid w:val="00CD667C"/>
    <w:rsid w:val="00CD6B0C"/>
    <w:rsid w:val="00CD6F26"/>
    <w:rsid w:val="00CD77D7"/>
    <w:rsid w:val="00CD799E"/>
    <w:rsid w:val="00CD7CC1"/>
    <w:rsid w:val="00CE0416"/>
    <w:rsid w:val="00CE044E"/>
    <w:rsid w:val="00CE07D6"/>
    <w:rsid w:val="00CE0DD3"/>
    <w:rsid w:val="00CE139D"/>
    <w:rsid w:val="00CE140D"/>
    <w:rsid w:val="00CE17AF"/>
    <w:rsid w:val="00CE1A8D"/>
    <w:rsid w:val="00CE215D"/>
    <w:rsid w:val="00CE266F"/>
    <w:rsid w:val="00CE29CA"/>
    <w:rsid w:val="00CE2C91"/>
    <w:rsid w:val="00CE2CA2"/>
    <w:rsid w:val="00CE32F7"/>
    <w:rsid w:val="00CE3ADC"/>
    <w:rsid w:val="00CE41D1"/>
    <w:rsid w:val="00CE4212"/>
    <w:rsid w:val="00CE4672"/>
    <w:rsid w:val="00CE4993"/>
    <w:rsid w:val="00CE4B63"/>
    <w:rsid w:val="00CE52E7"/>
    <w:rsid w:val="00CE6053"/>
    <w:rsid w:val="00CE62A8"/>
    <w:rsid w:val="00CE6682"/>
    <w:rsid w:val="00CE6939"/>
    <w:rsid w:val="00CE6AD7"/>
    <w:rsid w:val="00CE6E97"/>
    <w:rsid w:val="00CE6EF7"/>
    <w:rsid w:val="00CE75DB"/>
    <w:rsid w:val="00CE7D9F"/>
    <w:rsid w:val="00CE7FA2"/>
    <w:rsid w:val="00CF035E"/>
    <w:rsid w:val="00CF0867"/>
    <w:rsid w:val="00CF08B2"/>
    <w:rsid w:val="00CF0B0D"/>
    <w:rsid w:val="00CF1677"/>
    <w:rsid w:val="00CF18C1"/>
    <w:rsid w:val="00CF18D5"/>
    <w:rsid w:val="00CF2443"/>
    <w:rsid w:val="00CF24DB"/>
    <w:rsid w:val="00CF2697"/>
    <w:rsid w:val="00CF26EE"/>
    <w:rsid w:val="00CF2978"/>
    <w:rsid w:val="00CF2E08"/>
    <w:rsid w:val="00CF2E56"/>
    <w:rsid w:val="00CF31E7"/>
    <w:rsid w:val="00CF350C"/>
    <w:rsid w:val="00CF39F3"/>
    <w:rsid w:val="00CF444F"/>
    <w:rsid w:val="00CF484F"/>
    <w:rsid w:val="00CF4981"/>
    <w:rsid w:val="00CF4B03"/>
    <w:rsid w:val="00CF4CA5"/>
    <w:rsid w:val="00CF4EA1"/>
    <w:rsid w:val="00CF5004"/>
    <w:rsid w:val="00CF5719"/>
    <w:rsid w:val="00CF58B8"/>
    <w:rsid w:val="00CF5FC9"/>
    <w:rsid w:val="00CF61EF"/>
    <w:rsid w:val="00CF668B"/>
    <w:rsid w:val="00CF67E7"/>
    <w:rsid w:val="00CF682D"/>
    <w:rsid w:val="00CF6834"/>
    <w:rsid w:val="00CF69F4"/>
    <w:rsid w:val="00CF6B73"/>
    <w:rsid w:val="00CF6C7B"/>
    <w:rsid w:val="00CF6D15"/>
    <w:rsid w:val="00CF70E5"/>
    <w:rsid w:val="00CF71DA"/>
    <w:rsid w:val="00CF752F"/>
    <w:rsid w:val="00CF7591"/>
    <w:rsid w:val="00CF7767"/>
    <w:rsid w:val="00CF777D"/>
    <w:rsid w:val="00CF7A9D"/>
    <w:rsid w:val="00CF7E84"/>
    <w:rsid w:val="00D0003A"/>
    <w:rsid w:val="00D00060"/>
    <w:rsid w:val="00D00074"/>
    <w:rsid w:val="00D001E1"/>
    <w:rsid w:val="00D00338"/>
    <w:rsid w:val="00D00CD1"/>
    <w:rsid w:val="00D011BF"/>
    <w:rsid w:val="00D01211"/>
    <w:rsid w:val="00D01459"/>
    <w:rsid w:val="00D0173C"/>
    <w:rsid w:val="00D01B35"/>
    <w:rsid w:val="00D01B49"/>
    <w:rsid w:val="00D01E6B"/>
    <w:rsid w:val="00D02311"/>
    <w:rsid w:val="00D02345"/>
    <w:rsid w:val="00D0244C"/>
    <w:rsid w:val="00D0268A"/>
    <w:rsid w:val="00D02828"/>
    <w:rsid w:val="00D0282E"/>
    <w:rsid w:val="00D02C90"/>
    <w:rsid w:val="00D02DAF"/>
    <w:rsid w:val="00D02DD2"/>
    <w:rsid w:val="00D0309A"/>
    <w:rsid w:val="00D03978"/>
    <w:rsid w:val="00D03E9B"/>
    <w:rsid w:val="00D04B9D"/>
    <w:rsid w:val="00D04F65"/>
    <w:rsid w:val="00D05087"/>
    <w:rsid w:val="00D05112"/>
    <w:rsid w:val="00D05187"/>
    <w:rsid w:val="00D05806"/>
    <w:rsid w:val="00D05A98"/>
    <w:rsid w:val="00D05F1A"/>
    <w:rsid w:val="00D05FC2"/>
    <w:rsid w:val="00D061C1"/>
    <w:rsid w:val="00D066D4"/>
    <w:rsid w:val="00D07017"/>
    <w:rsid w:val="00D074F6"/>
    <w:rsid w:val="00D07745"/>
    <w:rsid w:val="00D0774E"/>
    <w:rsid w:val="00D07815"/>
    <w:rsid w:val="00D0789C"/>
    <w:rsid w:val="00D0792D"/>
    <w:rsid w:val="00D07D60"/>
    <w:rsid w:val="00D10132"/>
    <w:rsid w:val="00D104A1"/>
    <w:rsid w:val="00D1077A"/>
    <w:rsid w:val="00D10BEC"/>
    <w:rsid w:val="00D10D09"/>
    <w:rsid w:val="00D118E4"/>
    <w:rsid w:val="00D11B0F"/>
    <w:rsid w:val="00D123DA"/>
    <w:rsid w:val="00D12427"/>
    <w:rsid w:val="00D12A42"/>
    <w:rsid w:val="00D12C9E"/>
    <w:rsid w:val="00D1301F"/>
    <w:rsid w:val="00D13577"/>
    <w:rsid w:val="00D13AAE"/>
    <w:rsid w:val="00D13E75"/>
    <w:rsid w:val="00D13ED1"/>
    <w:rsid w:val="00D142B1"/>
    <w:rsid w:val="00D1433B"/>
    <w:rsid w:val="00D14494"/>
    <w:rsid w:val="00D1452D"/>
    <w:rsid w:val="00D1460D"/>
    <w:rsid w:val="00D1470A"/>
    <w:rsid w:val="00D14776"/>
    <w:rsid w:val="00D14A16"/>
    <w:rsid w:val="00D14E39"/>
    <w:rsid w:val="00D14E74"/>
    <w:rsid w:val="00D14F32"/>
    <w:rsid w:val="00D1535C"/>
    <w:rsid w:val="00D158D6"/>
    <w:rsid w:val="00D15B94"/>
    <w:rsid w:val="00D160CB"/>
    <w:rsid w:val="00D16133"/>
    <w:rsid w:val="00D166D5"/>
    <w:rsid w:val="00D16B0D"/>
    <w:rsid w:val="00D16C35"/>
    <w:rsid w:val="00D171E5"/>
    <w:rsid w:val="00D177A1"/>
    <w:rsid w:val="00D177A5"/>
    <w:rsid w:val="00D200EF"/>
    <w:rsid w:val="00D2013B"/>
    <w:rsid w:val="00D201D3"/>
    <w:rsid w:val="00D2025A"/>
    <w:rsid w:val="00D203FD"/>
    <w:rsid w:val="00D20550"/>
    <w:rsid w:val="00D211D8"/>
    <w:rsid w:val="00D21AA4"/>
    <w:rsid w:val="00D21DE0"/>
    <w:rsid w:val="00D223D5"/>
    <w:rsid w:val="00D22556"/>
    <w:rsid w:val="00D227D6"/>
    <w:rsid w:val="00D2281C"/>
    <w:rsid w:val="00D22F7D"/>
    <w:rsid w:val="00D2329D"/>
    <w:rsid w:val="00D2387F"/>
    <w:rsid w:val="00D23D98"/>
    <w:rsid w:val="00D23EDC"/>
    <w:rsid w:val="00D24353"/>
    <w:rsid w:val="00D244A5"/>
    <w:rsid w:val="00D246F8"/>
    <w:rsid w:val="00D24A91"/>
    <w:rsid w:val="00D24AD6"/>
    <w:rsid w:val="00D24C02"/>
    <w:rsid w:val="00D24EC2"/>
    <w:rsid w:val="00D24F7B"/>
    <w:rsid w:val="00D254BA"/>
    <w:rsid w:val="00D254ED"/>
    <w:rsid w:val="00D25843"/>
    <w:rsid w:val="00D25D45"/>
    <w:rsid w:val="00D25F54"/>
    <w:rsid w:val="00D25F8C"/>
    <w:rsid w:val="00D26120"/>
    <w:rsid w:val="00D26613"/>
    <w:rsid w:val="00D26F67"/>
    <w:rsid w:val="00D2705C"/>
    <w:rsid w:val="00D2747B"/>
    <w:rsid w:val="00D275A4"/>
    <w:rsid w:val="00D277BE"/>
    <w:rsid w:val="00D27F84"/>
    <w:rsid w:val="00D30693"/>
    <w:rsid w:val="00D309C4"/>
    <w:rsid w:val="00D30B1D"/>
    <w:rsid w:val="00D316A7"/>
    <w:rsid w:val="00D31968"/>
    <w:rsid w:val="00D31B4B"/>
    <w:rsid w:val="00D31C77"/>
    <w:rsid w:val="00D31E62"/>
    <w:rsid w:val="00D321F9"/>
    <w:rsid w:val="00D3240A"/>
    <w:rsid w:val="00D3267A"/>
    <w:rsid w:val="00D32874"/>
    <w:rsid w:val="00D33B50"/>
    <w:rsid w:val="00D34E8D"/>
    <w:rsid w:val="00D34F75"/>
    <w:rsid w:val="00D34FFE"/>
    <w:rsid w:val="00D353BC"/>
    <w:rsid w:val="00D3545A"/>
    <w:rsid w:val="00D356D7"/>
    <w:rsid w:val="00D357BD"/>
    <w:rsid w:val="00D358FE"/>
    <w:rsid w:val="00D35AD1"/>
    <w:rsid w:val="00D366F3"/>
    <w:rsid w:val="00D36D82"/>
    <w:rsid w:val="00D37140"/>
    <w:rsid w:val="00D37247"/>
    <w:rsid w:val="00D37576"/>
    <w:rsid w:val="00D37745"/>
    <w:rsid w:val="00D400F0"/>
    <w:rsid w:val="00D40278"/>
    <w:rsid w:val="00D4046B"/>
    <w:rsid w:val="00D4046C"/>
    <w:rsid w:val="00D4046D"/>
    <w:rsid w:val="00D40551"/>
    <w:rsid w:val="00D405CE"/>
    <w:rsid w:val="00D405E4"/>
    <w:rsid w:val="00D40691"/>
    <w:rsid w:val="00D40702"/>
    <w:rsid w:val="00D40DF4"/>
    <w:rsid w:val="00D4118A"/>
    <w:rsid w:val="00D41242"/>
    <w:rsid w:val="00D412A4"/>
    <w:rsid w:val="00D418F6"/>
    <w:rsid w:val="00D4190D"/>
    <w:rsid w:val="00D41AFE"/>
    <w:rsid w:val="00D41BF9"/>
    <w:rsid w:val="00D420DA"/>
    <w:rsid w:val="00D422C1"/>
    <w:rsid w:val="00D428FA"/>
    <w:rsid w:val="00D435FD"/>
    <w:rsid w:val="00D43730"/>
    <w:rsid w:val="00D43F10"/>
    <w:rsid w:val="00D44211"/>
    <w:rsid w:val="00D44AF5"/>
    <w:rsid w:val="00D453A3"/>
    <w:rsid w:val="00D456C7"/>
    <w:rsid w:val="00D45AC0"/>
    <w:rsid w:val="00D45C50"/>
    <w:rsid w:val="00D45D2D"/>
    <w:rsid w:val="00D46052"/>
    <w:rsid w:val="00D46184"/>
    <w:rsid w:val="00D4698D"/>
    <w:rsid w:val="00D470E9"/>
    <w:rsid w:val="00D47282"/>
    <w:rsid w:val="00D47965"/>
    <w:rsid w:val="00D5020D"/>
    <w:rsid w:val="00D5041A"/>
    <w:rsid w:val="00D505CC"/>
    <w:rsid w:val="00D5111B"/>
    <w:rsid w:val="00D51538"/>
    <w:rsid w:val="00D51621"/>
    <w:rsid w:val="00D516E2"/>
    <w:rsid w:val="00D51738"/>
    <w:rsid w:val="00D51F2D"/>
    <w:rsid w:val="00D520F3"/>
    <w:rsid w:val="00D520F6"/>
    <w:rsid w:val="00D521EB"/>
    <w:rsid w:val="00D524B5"/>
    <w:rsid w:val="00D52588"/>
    <w:rsid w:val="00D53137"/>
    <w:rsid w:val="00D532E5"/>
    <w:rsid w:val="00D535CB"/>
    <w:rsid w:val="00D5363D"/>
    <w:rsid w:val="00D53740"/>
    <w:rsid w:val="00D53BA5"/>
    <w:rsid w:val="00D541FA"/>
    <w:rsid w:val="00D54491"/>
    <w:rsid w:val="00D545DD"/>
    <w:rsid w:val="00D5461F"/>
    <w:rsid w:val="00D54671"/>
    <w:rsid w:val="00D54DE3"/>
    <w:rsid w:val="00D54F82"/>
    <w:rsid w:val="00D55496"/>
    <w:rsid w:val="00D55770"/>
    <w:rsid w:val="00D559C0"/>
    <w:rsid w:val="00D55C58"/>
    <w:rsid w:val="00D55CD6"/>
    <w:rsid w:val="00D55DF9"/>
    <w:rsid w:val="00D55E7D"/>
    <w:rsid w:val="00D56048"/>
    <w:rsid w:val="00D56151"/>
    <w:rsid w:val="00D56224"/>
    <w:rsid w:val="00D565ED"/>
    <w:rsid w:val="00D56A77"/>
    <w:rsid w:val="00D56B6F"/>
    <w:rsid w:val="00D57276"/>
    <w:rsid w:val="00D57304"/>
    <w:rsid w:val="00D57392"/>
    <w:rsid w:val="00D575EA"/>
    <w:rsid w:val="00D57660"/>
    <w:rsid w:val="00D5781E"/>
    <w:rsid w:val="00D57D6E"/>
    <w:rsid w:val="00D57E93"/>
    <w:rsid w:val="00D60592"/>
    <w:rsid w:val="00D60AA4"/>
    <w:rsid w:val="00D60B3E"/>
    <w:rsid w:val="00D60C36"/>
    <w:rsid w:val="00D60E73"/>
    <w:rsid w:val="00D616DE"/>
    <w:rsid w:val="00D617E9"/>
    <w:rsid w:val="00D61F99"/>
    <w:rsid w:val="00D6214A"/>
    <w:rsid w:val="00D62519"/>
    <w:rsid w:val="00D6275C"/>
    <w:rsid w:val="00D62B3C"/>
    <w:rsid w:val="00D62DBE"/>
    <w:rsid w:val="00D632B9"/>
    <w:rsid w:val="00D63EE1"/>
    <w:rsid w:val="00D64436"/>
    <w:rsid w:val="00D64565"/>
    <w:rsid w:val="00D645C9"/>
    <w:rsid w:val="00D64899"/>
    <w:rsid w:val="00D650E6"/>
    <w:rsid w:val="00D652EC"/>
    <w:rsid w:val="00D6585B"/>
    <w:rsid w:val="00D65EEC"/>
    <w:rsid w:val="00D65FAC"/>
    <w:rsid w:val="00D66052"/>
    <w:rsid w:val="00D66298"/>
    <w:rsid w:val="00D669B2"/>
    <w:rsid w:val="00D66BB8"/>
    <w:rsid w:val="00D66D57"/>
    <w:rsid w:val="00D67134"/>
    <w:rsid w:val="00D67297"/>
    <w:rsid w:val="00D6745D"/>
    <w:rsid w:val="00D67485"/>
    <w:rsid w:val="00D674F4"/>
    <w:rsid w:val="00D707A0"/>
    <w:rsid w:val="00D7103F"/>
    <w:rsid w:val="00D7126E"/>
    <w:rsid w:val="00D71333"/>
    <w:rsid w:val="00D71790"/>
    <w:rsid w:val="00D71A5C"/>
    <w:rsid w:val="00D7214C"/>
    <w:rsid w:val="00D723B6"/>
    <w:rsid w:val="00D72722"/>
    <w:rsid w:val="00D72E51"/>
    <w:rsid w:val="00D72F79"/>
    <w:rsid w:val="00D7321F"/>
    <w:rsid w:val="00D73711"/>
    <w:rsid w:val="00D739AA"/>
    <w:rsid w:val="00D74025"/>
    <w:rsid w:val="00D74298"/>
    <w:rsid w:val="00D743ED"/>
    <w:rsid w:val="00D74585"/>
    <w:rsid w:val="00D74751"/>
    <w:rsid w:val="00D74CCA"/>
    <w:rsid w:val="00D7521C"/>
    <w:rsid w:val="00D7558B"/>
    <w:rsid w:val="00D759C8"/>
    <w:rsid w:val="00D75DC7"/>
    <w:rsid w:val="00D76734"/>
    <w:rsid w:val="00D76B98"/>
    <w:rsid w:val="00D77188"/>
    <w:rsid w:val="00D7726A"/>
    <w:rsid w:val="00D779A3"/>
    <w:rsid w:val="00D77B04"/>
    <w:rsid w:val="00D802AC"/>
    <w:rsid w:val="00D80751"/>
    <w:rsid w:val="00D8076F"/>
    <w:rsid w:val="00D808E0"/>
    <w:rsid w:val="00D80CD0"/>
    <w:rsid w:val="00D80DED"/>
    <w:rsid w:val="00D810EB"/>
    <w:rsid w:val="00D811A6"/>
    <w:rsid w:val="00D8136C"/>
    <w:rsid w:val="00D817F1"/>
    <w:rsid w:val="00D81F14"/>
    <w:rsid w:val="00D82C13"/>
    <w:rsid w:val="00D82C8D"/>
    <w:rsid w:val="00D834F7"/>
    <w:rsid w:val="00D838C8"/>
    <w:rsid w:val="00D83B1D"/>
    <w:rsid w:val="00D83B39"/>
    <w:rsid w:val="00D83BC7"/>
    <w:rsid w:val="00D84109"/>
    <w:rsid w:val="00D852FC"/>
    <w:rsid w:val="00D854E0"/>
    <w:rsid w:val="00D855E7"/>
    <w:rsid w:val="00D8565A"/>
    <w:rsid w:val="00D8578C"/>
    <w:rsid w:val="00D859A7"/>
    <w:rsid w:val="00D85BCF"/>
    <w:rsid w:val="00D86296"/>
    <w:rsid w:val="00D8636F"/>
    <w:rsid w:val="00D86446"/>
    <w:rsid w:val="00D865FF"/>
    <w:rsid w:val="00D86630"/>
    <w:rsid w:val="00D8663B"/>
    <w:rsid w:val="00D86D86"/>
    <w:rsid w:val="00D87114"/>
    <w:rsid w:val="00D873A9"/>
    <w:rsid w:val="00D87741"/>
    <w:rsid w:val="00D877A6"/>
    <w:rsid w:val="00D87A7D"/>
    <w:rsid w:val="00D87DBF"/>
    <w:rsid w:val="00D87F86"/>
    <w:rsid w:val="00D913D7"/>
    <w:rsid w:val="00D918DD"/>
    <w:rsid w:val="00D91B19"/>
    <w:rsid w:val="00D91FD4"/>
    <w:rsid w:val="00D926FA"/>
    <w:rsid w:val="00D9276E"/>
    <w:rsid w:val="00D92800"/>
    <w:rsid w:val="00D92E84"/>
    <w:rsid w:val="00D92E8F"/>
    <w:rsid w:val="00D9358B"/>
    <w:rsid w:val="00D93738"/>
    <w:rsid w:val="00D94441"/>
    <w:rsid w:val="00D945A1"/>
    <w:rsid w:val="00D94B46"/>
    <w:rsid w:val="00D94B49"/>
    <w:rsid w:val="00D955CD"/>
    <w:rsid w:val="00D95935"/>
    <w:rsid w:val="00D961F7"/>
    <w:rsid w:val="00D96363"/>
    <w:rsid w:val="00D96E25"/>
    <w:rsid w:val="00D97153"/>
    <w:rsid w:val="00D971B1"/>
    <w:rsid w:val="00D9725D"/>
    <w:rsid w:val="00D97490"/>
    <w:rsid w:val="00D97E03"/>
    <w:rsid w:val="00DA00AE"/>
    <w:rsid w:val="00DA0334"/>
    <w:rsid w:val="00DA04BC"/>
    <w:rsid w:val="00DA04C0"/>
    <w:rsid w:val="00DA0B12"/>
    <w:rsid w:val="00DA0C86"/>
    <w:rsid w:val="00DA101C"/>
    <w:rsid w:val="00DA12D0"/>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BE7"/>
    <w:rsid w:val="00DA3D62"/>
    <w:rsid w:val="00DA3FD7"/>
    <w:rsid w:val="00DA427B"/>
    <w:rsid w:val="00DA4777"/>
    <w:rsid w:val="00DA47EA"/>
    <w:rsid w:val="00DA4AA8"/>
    <w:rsid w:val="00DA4DDC"/>
    <w:rsid w:val="00DA5128"/>
    <w:rsid w:val="00DA5C6A"/>
    <w:rsid w:val="00DA627E"/>
    <w:rsid w:val="00DA6480"/>
    <w:rsid w:val="00DA6CF1"/>
    <w:rsid w:val="00DA6DF9"/>
    <w:rsid w:val="00DA6E3B"/>
    <w:rsid w:val="00DA70C3"/>
    <w:rsid w:val="00DA72D5"/>
    <w:rsid w:val="00DA763C"/>
    <w:rsid w:val="00DA771C"/>
    <w:rsid w:val="00DA77A8"/>
    <w:rsid w:val="00DA77DD"/>
    <w:rsid w:val="00DA78BB"/>
    <w:rsid w:val="00DA7A6E"/>
    <w:rsid w:val="00DA7C54"/>
    <w:rsid w:val="00DA7DEA"/>
    <w:rsid w:val="00DA7EF7"/>
    <w:rsid w:val="00DA7F6D"/>
    <w:rsid w:val="00DB06D3"/>
    <w:rsid w:val="00DB09D7"/>
    <w:rsid w:val="00DB0B9D"/>
    <w:rsid w:val="00DB0C93"/>
    <w:rsid w:val="00DB1336"/>
    <w:rsid w:val="00DB1987"/>
    <w:rsid w:val="00DB1C07"/>
    <w:rsid w:val="00DB1D91"/>
    <w:rsid w:val="00DB21E3"/>
    <w:rsid w:val="00DB25ED"/>
    <w:rsid w:val="00DB261B"/>
    <w:rsid w:val="00DB31C8"/>
    <w:rsid w:val="00DB3DF1"/>
    <w:rsid w:val="00DB42CD"/>
    <w:rsid w:val="00DB457B"/>
    <w:rsid w:val="00DB46A4"/>
    <w:rsid w:val="00DB46EE"/>
    <w:rsid w:val="00DB4806"/>
    <w:rsid w:val="00DB482D"/>
    <w:rsid w:val="00DB4E7F"/>
    <w:rsid w:val="00DB50CE"/>
    <w:rsid w:val="00DB52CE"/>
    <w:rsid w:val="00DB56EA"/>
    <w:rsid w:val="00DB5849"/>
    <w:rsid w:val="00DB58CC"/>
    <w:rsid w:val="00DB5CE8"/>
    <w:rsid w:val="00DB5EDC"/>
    <w:rsid w:val="00DB663E"/>
    <w:rsid w:val="00DB6C09"/>
    <w:rsid w:val="00DB6C34"/>
    <w:rsid w:val="00DB6EF7"/>
    <w:rsid w:val="00DB714A"/>
    <w:rsid w:val="00DB7162"/>
    <w:rsid w:val="00DB7C14"/>
    <w:rsid w:val="00DB7DE7"/>
    <w:rsid w:val="00DC0583"/>
    <w:rsid w:val="00DC059B"/>
    <w:rsid w:val="00DC0761"/>
    <w:rsid w:val="00DC0A11"/>
    <w:rsid w:val="00DC0B8B"/>
    <w:rsid w:val="00DC1041"/>
    <w:rsid w:val="00DC11C8"/>
    <w:rsid w:val="00DC139D"/>
    <w:rsid w:val="00DC13E7"/>
    <w:rsid w:val="00DC13FE"/>
    <w:rsid w:val="00DC1494"/>
    <w:rsid w:val="00DC157A"/>
    <w:rsid w:val="00DC1E19"/>
    <w:rsid w:val="00DC227B"/>
    <w:rsid w:val="00DC2753"/>
    <w:rsid w:val="00DC2C98"/>
    <w:rsid w:val="00DC2E0B"/>
    <w:rsid w:val="00DC2F79"/>
    <w:rsid w:val="00DC360B"/>
    <w:rsid w:val="00DC3621"/>
    <w:rsid w:val="00DC3845"/>
    <w:rsid w:val="00DC391F"/>
    <w:rsid w:val="00DC3D5F"/>
    <w:rsid w:val="00DC4233"/>
    <w:rsid w:val="00DC4384"/>
    <w:rsid w:val="00DC4450"/>
    <w:rsid w:val="00DC4BE4"/>
    <w:rsid w:val="00DC512E"/>
    <w:rsid w:val="00DC56FB"/>
    <w:rsid w:val="00DC575D"/>
    <w:rsid w:val="00DC5953"/>
    <w:rsid w:val="00DC5F0C"/>
    <w:rsid w:val="00DC60D9"/>
    <w:rsid w:val="00DC6712"/>
    <w:rsid w:val="00DC6A75"/>
    <w:rsid w:val="00DC6B2D"/>
    <w:rsid w:val="00DC6EC0"/>
    <w:rsid w:val="00DC6F84"/>
    <w:rsid w:val="00DC787B"/>
    <w:rsid w:val="00DC7B47"/>
    <w:rsid w:val="00DC7B85"/>
    <w:rsid w:val="00DC7BAC"/>
    <w:rsid w:val="00DC7C86"/>
    <w:rsid w:val="00DD02FC"/>
    <w:rsid w:val="00DD0715"/>
    <w:rsid w:val="00DD0891"/>
    <w:rsid w:val="00DD0A05"/>
    <w:rsid w:val="00DD0EB2"/>
    <w:rsid w:val="00DD1120"/>
    <w:rsid w:val="00DD1418"/>
    <w:rsid w:val="00DD19C4"/>
    <w:rsid w:val="00DD1F8D"/>
    <w:rsid w:val="00DD228E"/>
    <w:rsid w:val="00DD2384"/>
    <w:rsid w:val="00DD23C5"/>
    <w:rsid w:val="00DD2BFF"/>
    <w:rsid w:val="00DD2D66"/>
    <w:rsid w:val="00DD2D89"/>
    <w:rsid w:val="00DD2EB6"/>
    <w:rsid w:val="00DD3174"/>
    <w:rsid w:val="00DD3223"/>
    <w:rsid w:val="00DD3644"/>
    <w:rsid w:val="00DD3787"/>
    <w:rsid w:val="00DD3C1B"/>
    <w:rsid w:val="00DD3F0B"/>
    <w:rsid w:val="00DD3F33"/>
    <w:rsid w:val="00DD3F82"/>
    <w:rsid w:val="00DD4D15"/>
    <w:rsid w:val="00DD4D69"/>
    <w:rsid w:val="00DD4F29"/>
    <w:rsid w:val="00DD4F5D"/>
    <w:rsid w:val="00DD5019"/>
    <w:rsid w:val="00DD5602"/>
    <w:rsid w:val="00DD571D"/>
    <w:rsid w:val="00DD5B33"/>
    <w:rsid w:val="00DD61D6"/>
    <w:rsid w:val="00DD6684"/>
    <w:rsid w:val="00DD6A8A"/>
    <w:rsid w:val="00DD6AAC"/>
    <w:rsid w:val="00DD6CD8"/>
    <w:rsid w:val="00DD6EF4"/>
    <w:rsid w:val="00DD7390"/>
    <w:rsid w:val="00DD746B"/>
    <w:rsid w:val="00DD76E2"/>
    <w:rsid w:val="00DD7BEA"/>
    <w:rsid w:val="00DE00EF"/>
    <w:rsid w:val="00DE034D"/>
    <w:rsid w:val="00DE03BB"/>
    <w:rsid w:val="00DE05C3"/>
    <w:rsid w:val="00DE0907"/>
    <w:rsid w:val="00DE0A13"/>
    <w:rsid w:val="00DE0A2C"/>
    <w:rsid w:val="00DE24C6"/>
    <w:rsid w:val="00DE2609"/>
    <w:rsid w:val="00DE28E9"/>
    <w:rsid w:val="00DE29A1"/>
    <w:rsid w:val="00DE2A66"/>
    <w:rsid w:val="00DE2F81"/>
    <w:rsid w:val="00DE3EA4"/>
    <w:rsid w:val="00DE4521"/>
    <w:rsid w:val="00DE470A"/>
    <w:rsid w:val="00DE4A76"/>
    <w:rsid w:val="00DE4A79"/>
    <w:rsid w:val="00DE4AB7"/>
    <w:rsid w:val="00DE4C94"/>
    <w:rsid w:val="00DE4CAE"/>
    <w:rsid w:val="00DE55C3"/>
    <w:rsid w:val="00DE6264"/>
    <w:rsid w:val="00DE64D4"/>
    <w:rsid w:val="00DE6547"/>
    <w:rsid w:val="00DE6CF3"/>
    <w:rsid w:val="00DE6E10"/>
    <w:rsid w:val="00DE70E2"/>
    <w:rsid w:val="00DE746E"/>
    <w:rsid w:val="00DE7710"/>
    <w:rsid w:val="00DE7A9E"/>
    <w:rsid w:val="00DE7F8B"/>
    <w:rsid w:val="00DF0383"/>
    <w:rsid w:val="00DF1476"/>
    <w:rsid w:val="00DF1515"/>
    <w:rsid w:val="00DF1BD9"/>
    <w:rsid w:val="00DF20EE"/>
    <w:rsid w:val="00DF260E"/>
    <w:rsid w:val="00DF2702"/>
    <w:rsid w:val="00DF2A4A"/>
    <w:rsid w:val="00DF2DFD"/>
    <w:rsid w:val="00DF2F58"/>
    <w:rsid w:val="00DF30B4"/>
    <w:rsid w:val="00DF3378"/>
    <w:rsid w:val="00DF38AA"/>
    <w:rsid w:val="00DF3D0C"/>
    <w:rsid w:val="00DF3E47"/>
    <w:rsid w:val="00DF3F19"/>
    <w:rsid w:val="00DF3FC9"/>
    <w:rsid w:val="00DF4222"/>
    <w:rsid w:val="00DF44DB"/>
    <w:rsid w:val="00DF4516"/>
    <w:rsid w:val="00DF4683"/>
    <w:rsid w:val="00DF4792"/>
    <w:rsid w:val="00DF6056"/>
    <w:rsid w:val="00DF7182"/>
    <w:rsid w:val="00DF7266"/>
    <w:rsid w:val="00DF774A"/>
    <w:rsid w:val="00DF78CB"/>
    <w:rsid w:val="00DF7CF0"/>
    <w:rsid w:val="00DF7E6C"/>
    <w:rsid w:val="00E00220"/>
    <w:rsid w:val="00E00B8B"/>
    <w:rsid w:val="00E0101C"/>
    <w:rsid w:val="00E014B8"/>
    <w:rsid w:val="00E01626"/>
    <w:rsid w:val="00E01934"/>
    <w:rsid w:val="00E0211F"/>
    <w:rsid w:val="00E0264E"/>
    <w:rsid w:val="00E02FB8"/>
    <w:rsid w:val="00E034CC"/>
    <w:rsid w:val="00E03E48"/>
    <w:rsid w:val="00E03FC7"/>
    <w:rsid w:val="00E04308"/>
    <w:rsid w:val="00E0456C"/>
    <w:rsid w:val="00E04AEB"/>
    <w:rsid w:val="00E055E4"/>
    <w:rsid w:val="00E056A2"/>
    <w:rsid w:val="00E057B7"/>
    <w:rsid w:val="00E05A07"/>
    <w:rsid w:val="00E05A37"/>
    <w:rsid w:val="00E05CB8"/>
    <w:rsid w:val="00E0601B"/>
    <w:rsid w:val="00E06033"/>
    <w:rsid w:val="00E06490"/>
    <w:rsid w:val="00E06600"/>
    <w:rsid w:val="00E06E8F"/>
    <w:rsid w:val="00E07340"/>
    <w:rsid w:val="00E07405"/>
    <w:rsid w:val="00E075CE"/>
    <w:rsid w:val="00E07613"/>
    <w:rsid w:val="00E0766A"/>
    <w:rsid w:val="00E076F7"/>
    <w:rsid w:val="00E0777B"/>
    <w:rsid w:val="00E07955"/>
    <w:rsid w:val="00E07A55"/>
    <w:rsid w:val="00E07B51"/>
    <w:rsid w:val="00E07D8B"/>
    <w:rsid w:val="00E07E20"/>
    <w:rsid w:val="00E07F53"/>
    <w:rsid w:val="00E100C3"/>
    <w:rsid w:val="00E10321"/>
    <w:rsid w:val="00E104E5"/>
    <w:rsid w:val="00E10592"/>
    <w:rsid w:val="00E108EE"/>
    <w:rsid w:val="00E109D9"/>
    <w:rsid w:val="00E11277"/>
    <w:rsid w:val="00E1153F"/>
    <w:rsid w:val="00E11632"/>
    <w:rsid w:val="00E11FA9"/>
    <w:rsid w:val="00E120F8"/>
    <w:rsid w:val="00E12154"/>
    <w:rsid w:val="00E125B0"/>
    <w:rsid w:val="00E125E9"/>
    <w:rsid w:val="00E12AA1"/>
    <w:rsid w:val="00E130BD"/>
    <w:rsid w:val="00E13563"/>
    <w:rsid w:val="00E13DEF"/>
    <w:rsid w:val="00E14A05"/>
    <w:rsid w:val="00E14B4B"/>
    <w:rsid w:val="00E14C21"/>
    <w:rsid w:val="00E14D8E"/>
    <w:rsid w:val="00E14E90"/>
    <w:rsid w:val="00E15085"/>
    <w:rsid w:val="00E153D5"/>
    <w:rsid w:val="00E165DA"/>
    <w:rsid w:val="00E16807"/>
    <w:rsid w:val="00E16973"/>
    <w:rsid w:val="00E176DA"/>
    <w:rsid w:val="00E17891"/>
    <w:rsid w:val="00E17B0D"/>
    <w:rsid w:val="00E2040D"/>
    <w:rsid w:val="00E2041A"/>
    <w:rsid w:val="00E2048D"/>
    <w:rsid w:val="00E2062B"/>
    <w:rsid w:val="00E21027"/>
    <w:rsid w:val="00E210CF"/>
    <w:rsid w:val="00E21494"/>
    <w:rsid w:val="00E2152D"/>
    <w:rsid w:val="00E21E88"/>
    <w:rsid w:val="00E21ED4"/>
    <w:rsid w:val="00E21F04"/>
    <w:rsid w:val="00E22F4A"/>
    <w:rsid w:val="00E23156"/>
    <w:rsid w:val="00E23919"/>
    <w:rsid w:val="00E23EA3"/>
    <w:rsid w:val="00E24615"/>
    <w:rsid w:val="00E2469F"/>
    <w:rsid w:val="00E2474B"/>
    <w:rsid w:val="00E24A04"/>
    <w:rsid w:val="00E24E66"/>
    <w:rsid w:val="00E257AF"/>
    <w:rsid w:val="00E258E8"/>
    <w:rsid w:val="00E25D8C"/>
    <w:rsid w:val="00E25F2A"/>
    <w:rsid w:val="00E25F78"/>
    <w:rsid w:val="00E266DA"/>
    <w:rsid w:val="00E2675D"/>
    <w:rsid w:val="00E2679D"/>
    <w:rsid w:val="00E26C76"/>
    <w:rsid w:val="00E270B5"/>
    <w:rsid w:val="00E271DD"/>
    <w:rsid w:val="00E2733C"/>
    <w:rsid w:val="00E277AD"/>
    <w:rsid w:val="00E27C40"/>
    <w:rsid w:val="00E30053"/>
    <w:rsid w:val="00E306F0"/>
    <w:rsid w:val="00E30C5D"/>
    <w:rsid w:val="00E30D5C"/>
    <w:rsid w:val="00E3106B"/>
    <w:rsid w:val="00E31460"/>
    <w:rsid w:val="00E315C5"/>
    <w:rsid w:val="00E31627"/>
    <w:rsid w:val="00E31680"/>
    <w:rsid w:val="00E3168B"/>
    <w:rsid w:val="00E31BD4"/>
    <w:rsid w:val="00E31E26"/>
    <w:rsid w:val="00E31E86"/>
    <w:rsid w:val="00E329CF"/>
    <w:rsid w:val="00E330F2"/>
    <w:rsid w:val="00E331AC"/>
    <w:rsid w:val="00E3369F"/>
    <w:rsid w:val="00E337BA"/>
    <w:rsid w:val="00E337EC"/>
    <w:rsid w:val="00E339AA"/>
    <w:rsid w:val="00E3426F"/>
    <w:rsid w:val="00E344C8"/>
    <w:rsid w:val="00E34980"/>
    <w:rsid w:val="00E3501B"/>
    <w:rsid w:val="00E35592"/>
    <w:rsid w:val="00E357A0"/>
    <w:rsid w:val="00E3596C"/>
    <w:rsid w:val="00E35B48"/>
    <w:rsid w:val="00E364A9"/>
    <w:rsid w:val="00E36D7F"/>
    <w:rsid w:val="00E36E52"/>
    <w:rsid w:val="00E372D4"/>
    <w:rsid w:val="00E37582"/>
    <w:rsid w:val="00E37694"/>
    <w:rsid w:val="00E37724"/>
    <w:rsid w:val="00E37811"/>
    <w:rsid w:val="00E3792E"/>
    <w:rsid w:val="00E37A28"/>
    <w:rsid w:val="00E37E56"/>
    <w:rsid w:val="00E40261"/>
    <w:rsid w:val="00E4037D"/>
    <w:rsid w:val="00E40730"/>
    <w:rsid w:val="00E40809"/>
    <w:rsid w:val="00E40972"/>
    <w:rsid w:val="00E40DA1"/>
    <w:rsid w:val="00E411C7"/>
    <w:rsid w:val="00E414C7"/>
    <w:rsid w:val="00E41596"/>
    <w:rsid w:val="00E41727"/>
    <w:rsid w:val="00E4188A"/>
    <w:rsid w:val="00E41DA9"/>
    <w:rsid w:val="00E41FE4"/>
    <w:rsid w:val="00E41FFA"/>
    <w:rsid w:val="00E42097"/>
    <w:rsid w:val="00E420B4"/>
    <w:rsid w:val="00E420F6"/>
    <w:rsid w:val="00E42226"/>
    <w:rsid w:val="00E42233"/>
    <w:rsid w:val="00E426AE"/>
    <w:rsid w:val="00E42ADD"/>
    <w:rsid w:val="00E42BF9"/>
    <w:rsid w:val="00E42D51"/>
    <w:rsid w:val="00E42E06"/>
    <w:rsid w:val="00E42E29"/>
    <w:rsid w:val="00E43132"/>
    <w:rsid w:val="00E431F0"/>
    <w:rsid w:val="00E431F7"/>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621A"/>
    <w:rsid w:val="00E46419"/>
    <w:rsid w:val="00E46590"/>
    <w:rsid w:val="00E4664B"/>
    <w:rsid w:val="00E46943"/>
    <w:rsid w:val="00E46AA4"/>
    <w:rsid w:val="00E46D6F"/>
    <w:rsid w:val="00E47179"/>
    <w:rsid w:val="00E472D0"/>
    <w:rsid w:val="00E47A91"/>
    <w:rsid w:val="00E50220"/>
    <w:rsid w:val="00E50493"/>
    <w:rsid w:val="00E511A3"/>
    <w:rsid w:val="00E51280"/>
    <w:rsid w:val="00E51289"/>
    <w:rsid w:val="00E51305"/>
    <w:rsid w:val="00E5189C"/>
    <w:rsid w:val="00E519BE"/>
    <w:rsid w:val="00E5203C"/>
    <w:rsid w:val="00E521C7"/>
    <w:rsid w:val="00E5243F"/>
    <w:rsid w:val="00E5286B"/>
    <w:rsid w:val="00E52B14"/>
    <w:rsid w:val="00E52B43"/>
    <w:rsid w:val="00E52CDD"/>
    <w:rsid w:val="00E52D58"/>
    <w:rsid w:val="00E52D96"/>
    <w:rsid w:val="00E52FD4"/>
    <w:rsid w:val="00E53015"/>
    <w:rsid w:val="00E53650"/>
    <w:rsid w:val="00E53944"/>
    <w:rsid w:val="00E53A94"/>
    <w:rsid w:val="00E53C07"/>
    <w:rsid w:val="00E53F5A"/>
    <w:rsid w:val="00E5406F"/>
    <w:rsid w:val="00E54450"/>
    <w:rsid w:val="00E54498"/>
    <w:rsid w:val="00E54557"/>
    <w:rsid w:val="00E546F0"/>
    <w:rsid w:val="00E548B2"/>
    <w:rsid w:val="00E54D16"/>
    <w:rsid w:val="00E55030"/>
    <w:rsid w:val="00E551B2"/>
    <w:rsid w:val="00E557E1"/>
    <w:rsid w:val="00E55965"/>
    <w:rsid w:val="00E55C5C"/>
    <w:rsid w:val="00E55DFD"/>
    <w:rsid w:val="00E55E18"/>
    <w:rsid w:val="00E55E7A"/>
    <w:rsid w:val="00E55F26"/>
    <w:rsid w:val="00E55F4F"/>
    <w:rsid w:val="00E56038"/>
    <w:rsid w:val="00E5675C"/>
    <w:rsid w:val="00E5681E"/>
    <w:rsid w:val="00E56856"/>
    <w:rsid w:val="00E57378"/>
    <w:rsid w:val="00E57691"/>
    <w:rsid w:val="00E57B42"/>
    <w:rsid w:val="00E57F52"/>
    <w:rsid w:val="00E600B3"/>
    <w:rsid w:val="00E60460"/>
    <w:rsid w:val="00E606A2"/>
    <w:rsid w:val="00E60728"/>
    <w:rsid w:val="00E60B3C"/>
    <w:rsid w:val="00E60C8B"/>
    <w:rsid w:val="00E60D09"/>
    <w:rsid w:val="00E6119E"/>
    <w:rsid w:val="00E61CE8"/>
    <w:rsid w:val="00E62028"/>
    <w:rsid w:val="00E62193"/>
    <w:rsid w:val="00E6219A"/>
    <w:rsid w:val="00E62893"/>
    <w:rsid w:val="00E62EC4"/>
    <w:rsid w:val="00E6307E"/>
    <w:rsid w:val="00E637C5"/>
    <w:rsid w:val="00E6394D"/>
    <w:rsid w:val="00E63B31"/>
    <w:rsid w:val="00E63BDC"/>
    <w:rsid w:val="00E64065"/>
    <w:rsid w:val="00E64380"/>
    <w:rsid w:val="00E643E6"/>
    <w:rsid w:val="00E64A5D"/>
    <w:rsid w:val="00E650A4"/>
    <w:rsid w:val="00E650C4"/>
    <w:rsid w:val="00E65710"/>
    <w:rsid w:val="00E65FCE"/>
    <w:rsid w:val="00E661A2"/>
    <w:rsid w:val="00E66886"/>
    <w:rsid w:val="00E668AB"/>
    <w:rsid w:val="00E66C14"/>
    <w:rsid w:val="00E675FB"/>
    <w:rsid w:val="00E6797A"/>
    <w:rsid w:val="00E679A5"/>
    <w:rsid w:val="00E70291"/>
    <w:rsid w:val="00E70B15"/>
    <w:rsid w:val="00E70E5D"/>
    <w:rsid w:val="00E710A5"/>
    <w:rsid w:val="00E71174"/>
    <w:rsid w:val="00E716D3"/>
    <w:rsid w:val="00E7189C"/>
    <w:rsid w:val="00E719B5"/>
    <w:rsid w:val="00E721A1"/>
    <w:rsid w:val="00E72273"/>
    <w:rsid w:val="00E72AEE"/>
    <w:rsid w:val="00E72CC2"/>
    <w:rsid w:val="00E72F22"/>
    <w:rsid w:val="00E7393A"/>
    <w:rsid w:val="00E73C6C"/>
    <w:rsid w:val="00E73C9D"/>
    <w:rsid w:val="00E73CDA"/>
    <w:rsid w:val="00E7456F"/>
    <w:rsid w:val="00E74692"/>
    <w:rsid w:val="00E74874"/>
    <w:rsid w:val="00E74876"/>
    <w:rsid w:val="00E748E5"/>
    <w:rsid w:val="00E7499F"/>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805DE"/>
    <w:rsid w:val="00E80DDE"/>
    <w:rsid w:val="00E80DEF"/>
    <w:rsid w:val="00E80EC8"/>
    <w:rsid w:val="00E80ED0"/>
    <w:rsid w:val="00E81156"/>
    <w:rsid w:val="00E81356"/>
    <w:rsid w:val="00E813AE"/>
    <w:rsid w:val="00E8141C"/>
    <w:rsid w:val="00E815FB"/>
    <w:rsid w:val="00E81B58"/>
    <w:rsid w:val="00E81CD4"/>
    <w:rsid w:val="00E81E9B"/>
    <w:rsid w:val="00E82327"/>
    <w:rsid w:val="00E82B64"/>
    <w:rsid w:val="00E82E12"/>
    <w:rsid w:val="00E82FEB"/>
    <w:rsid w:val="00E8382F"/>
    <w:rsid w:val="00E83834"/>
    <w:rsid w:val="00E8388E"/>
    <w:rsid w:val="00E83A84"/>
    <w:rsid w:val="00E83F56"/>
    <w:rsid w:val="00E83FEA"/>
    <w:rsid w:val="00E844B6"/>
    <w:rsid w:val="00E84A02"/>
    <w:rsid w:val="00E84EBE"/>
    <w:rsid w:val="00E85321"/>
    <w:rsid w:val="00E85DCE"/>
    <w:rsid w:val="00E860F3"/>
    <w:rsid w:val="00E86520"/>
    <w:rsid w:val="00E868C7"/>
    <w:rsid w:val="00E86A55"/>
    <w:rsid w:val="00E86AFB"/>
    <w:rsid w:val="00E87556"/>
    <w:rsid w:val="00E875A2"/>
    <w:rsid w:val="00E876D8"/>
    <w:rsid w:val="00E876F8"/>
    <w:rsid w:val="00E87990"/>
    <w:rsid w:val="00E87E8B"/>
    <w:rsid w:val="00E90031"/>
    <w:rsid w:val="00E901C8"/>
    <w:rsid w:val="00E903E7"/>
    <w:rsid w:val="00E9043D"/>
    <w:rsid w:val="00E908BB"/>
    <w:rsid w:val="00E90B5A"/>
    <w:rsid w:val="00E91159"/>
    <w:rsid w:val="00E91165"/>
    <w:rsid w:val="00E914AB"/>
    <w:rsid w:val="00E914C1"/>
    <w:rsid w:val="00E91517"/>
    <w:rsid w:val="00E9176C"/>
    <w:rsid w:val="00E91781"/>
    <w:rsid w:val="00E91A17"/>
    <w:rsid w:val="00E91E3B"/>
    <w:rsid w:val="00E92007"/>
    <w:rsid w:val="00E92066"/>
    <w:rsid w:val="00E9217C"/>
    <w:rsid w:val="00E921F3"/>
    <w:rsid w:val="00E92655"/>
    <w:rsid w:val="00E927BC"/>
    <w:rsid w:val="00E92D41"/>
    <w:rsid w:val="00E92DB1"/>
    <w:rsid w:val="00E92F18"/>
    <w:rsid w:val="00E92FBD"/>
    <w:rsid w:val="00E9325C"/>
    <w:rsid w:val="00E93409"/>
    <w:rsid w:val="00E93610"/>
    <w:rsid w:val="00E9371D"/>
    <w:rsid w:val="00E93D66"/>
    <w:rsid w:val="00E94015"/>
    <w:rsid w:val="00E94A02"/>
    <w:rsid w:val="00E9545D"/>
    <w:rsid w:val="00E954E9"/>
    <w:rsid w:val="00E95516"/>
    <w:rsid w:val="00E95654"/>
    <w:rsid w:val="00E95917"/>
    <w:rsid w:val="00E959A8"/>
    <w:rsid w:val="00E95EEC"/>
    <w:rsid w:val="00E96060"/>
    <w:rsid w:val="00E961A7"/>
    <w:rsid w:val="00E9651E"/>
    <w:rsid w:val="00E96E16"/>
    <w:rsid w:val="00E96EC9"/>
    <w:rsid w:val="00E96F75"/>
    <w:rsid w:val="00E96FAC"/>
    <w:rsid w:val="00E96FDF"/>
    <w:rsid w:val="00E97152"/>
    <w:rsid w:val="00E971C4"/>
    <w:rsid w:val="00E97728"/>
    <w:rsid w:val="00E977FC"/>
    <w:rsid w:val="00E97B30"/>
    <w:rsid w:val="00E97E20"/>
    <w:rsid w:val="00EA0001"/>
    <w:rsid w:val="00EA0111"/>
    <w:rsid w:val="00EA01FB"/>
    <w:rsid w:val="00EA03EE"/>
    <w:rsid w:val="00EA049D"/>
    <w:rsid w:val="00EA089F"/>
    <w:rsid w:val="00EA0AC7"/>
    <w:rsid w:val="00EA10EF"/>
    <w:rsid w:val="00EA1345"/>
    <w:rsid w:val="00EA1EF6"/>
    <w:rsid w:val="00EA231F"/>
    <w:rsid w:val="00EA2979"/>
    <w:rsid w:val="00EA31CD"/>
    <w:rsid w:val="00EA3C8B"/>
    <w:rsid w:val="00EA3F65"/>
    <w:rsid w:val="00EA40CF"/>
    <w:rsid w:val="00EA4444"/>
    <w:rsid w:val="00EA44E8"/>
    <w:rsid w:val="00EA462C"/>
    <w:rsid w:val="00EA4689"/>
    <w:rsid w:val="00EA4846"/>
    <w:rsid w:val="00EA4DC7"/>
    <w:rsid w:val="00EA5465"/>
    <w:rsid w:val="00EA5911"/>
    <w:rsid w:val="00EA64E3"/>
    <w:rsid w:val="00EA66BF"/>
    <w:rsid w:val="00EA681E"/>
    <w:rsid w:val="00EA6B1F"/>
    <w:rsid w:val="00EA7279"/>
    <w:rsid w:val="00EA7365"/>
    <w:rsid w:val="00EA7812"/>
    <w:rsid w:val="00EA7F5E"/>
    <w:rsid w:val="00EB0417"/>
    <w:rsid w:val="00EB10D2"/>
    <w:rsid w:val="00EB148F"/>
    <w:rsid w:val="00EB1667"/>
    <w:rsid w:val="00EB185F"/>
    <w:rsid w:val="00EB191B"/>
    <w:rsid w:val="00EB1E84"/>
    <w:rsid w:val="00EB29BD"/>
    <w:rsid w:val="00EB2B49"/>
    <w:rsid w:val="00EB3472"/>
    <w:rsid w:val="00EB389C"/>
    <w:rsid w:val="00EB38A8"/>
    <w:rsid w:val="00EB3F26"/>
    <w:rsid w:val="00EB4529"/>
    <w:rsid w:val="00EB464E"/>
    <w:rsid w:val="00EB47CC"/>
    <w:rsid w:val="00EB4834"/>
    <w:rsid w:val="00EB4D1B"/>
    <w:rsid w:val="00EB574D"/>
    <w:rsid w:val="00EB58BE"/>
    <w:rsid w:val="00EB592D"/>
    <w:rsid w:val="00EB5B22"/>
    <w:rsid w:val="00EB5EB8"/>
    <w:rsid w:val="00EB5F1F"/>
    <w:rsid w:val="00EB677C"/>
    <w:rsid w:val="00EB67B7"/>
    <w:rsid w:val="00EB6B50"/>
    <w:rsid w:val="00EB741D"/>
    <w:rsid w:val="00EB759A"/>
    <w:rsid w:val="00EB77B2"/>
    <w:rsid w:val="00EB78B0"/>
    <w:rsid w:val="00EB78E7"/>
    <w:rsid w:val="00EB7C6F"/>
    <w:rsid w:val="00EB7E03"/>
    <w:rsid w:val="00EC0480"/>
    <w:rsid w:val="00EC08CE"/>
    <w:rsid w:val="00EC0BF1"/>
    <w:rsid w:val="00EC0C6A"/>
    <w:rsid w:val="00EC0DE9"/>
    <w:rsid w:val="00EC101A"/>
    <w:rsid w:val="00EC11CB"/>
    <w:rsid w:val="00EC11E0"/>
    <w:rsid w:val="00EC14FB"/>
    <w:rsid w:val="00EC157D"/>
    <w:rsid w:val="00EC195E"/>
    <w:rsid w:val="00EC1D5C"/>
    <w:rsid w:val="00EC1FB1"/>
    <w:rsid w:val="00EC24EF"/>
    <w:rsid w:val="00EC2680"/>
    <w:rsid w:val="00EC2DE5"/>
    <w:rsid w:val="00EC2E31"/>
    <w:rsid w:val="00EC3007"/>
    <w:rsid w:val="00EC345A"/>
    <w:rsid w:val="00EC34B5"/>
    <w:rsid w:val="00EC3892"/>
    <w:rsid w:val="00EC3D6C"/>
    <w:rsid w:val="00EC41F3"/>
    <w:rsid w:val="00EC4217"/>
    <w:rsid w:val="00EC4585"/>
    <w:rsid w:val="00EC458E"/>
    <w:rsid w:val="00EC48A8"/>
    <w:rsid w:val="00EC4C33"/>
    <w:rsid w:val="00EC4C71"/>
    <w:rsid w:val="00EC4D33"/>
    <w:rsid w:val="00EC4DE4"/>
    <w:rsid w:val="00EC4EC1"/>
    <w:rsid w:val="00EC501D"/>
    <w:rsid w:val="00EC524A"/>
    <w:rsid w:val="00EC52A5"/>
    <w:rsid w:val="00EC54EC"/>
    <w:rsid w:val="00EC55B9"/>
    <w:rsid w:val="00EC56CB"/>
    <w:rsid w:val="00EC5C00"/>
    <w:rsid w:val="00EC5D22"/>
    <w:rsid w:val="00EC5D2F"/>
    <w:rsid w:val="00EC5E92"/>
    <w:rsid w:val="00EC61FD"/>
    <w:rsid w:val="00EC62DB"/>
    <w:rsid w:val="00EC64B1"/>
    <w:rsid w:val="00EC6A53"/>
    <w:rsid w:val="00EC6B31"/>
    <w:rsid w:val="00EC6CED"/>
    <w:rsid w:val="00EC7138"/>
    <w:rsid w:val="00EC72C6"/>
    <w:rsid w:val="00EC7FAA"/>
    <w:rsid w:val="00ED0073"/>
    <w:rsid w:val="00ED0AAC"/>
    <w:rsid w:val="00ED0D65"/>
    <w:rsid w:val="00ED104B"/>
    <w:rsid w:val="00ED133E"/>
    <w:rsid w:val="00ED15D9"/>
    <w:rsid w:val="00ED1ACA"/>
    <w:rsid w:val="00ED260C"/>
    <w:rsid w:val="00ED26A0"/>
    <w:rsid w:val="00ED2A57"/>
    <w:rsid w:val="00ED2CA8"/>
    <w:rsid w:val="00ED30EF"/>
    <w:rsid w:val="00ED3501"/>
    <w:rsid w:val="00ED351E"/>
    <w:rsid w:val="00ED3C72"/>
    <w:rsid w:val="00ED3DA4"/>
    <w:rsid w:val="00ED4326"/>
    <w:rsid w:val="00ED4557"/>
    <w:rsid w:val="00ED49DA"/>
    <w:rsid w:val="00ED4D1F"/>
    <w:rsid w:val="00ED4D53"/>
    <w:rsid w:val="00ED523D"/>
    <w:rsid w:val="00ED58D2"/>
    <w:rsid w:val="00ED59B3"/>
    <w:rsid w:val="00ED61FA"/>
    <w:rsid w:val="00ED6505"/>
    <w:rsid w:val="00ED660C"/>
    <w:rsid w:val="00ED6739"/>
    <w:rsid w:val="00ED68B4"/>
    <w:rsid w:val="00ED6AB6"/>
    <w:rsid w:val="00ED6EE9"/>
    <w:rsid w:val="00ED7230"/>
    <w:rsid w:val="00ED7358"/>
    <w:rsid w:val="00ED73DE"/>
    <w:rsid w:val="00ED7F4A"/>
    <w:rsid w:val="00ED7FB7"/>
    <w:rsid w:val="00EE022D"/>
    <w:rsid w:val="00EE0445"/>
    <w:rsid w:val="00EE0751"/>
    <w:rsid w:val="00EE0A02"/>
    <w:rsid w:val="00EE0CA6"/>
    <w:rsid w:val="00EE10C7"/>
    <w:rsid w:val="00EE149D"/>
    <w:rsid w:val="00EE19EB"/>
    <w:rsid w:val="00EE1A28"/>
    <w:rsid w:val="00EE1B17"/>
    <w:rsid w:val="00EE1CC7"/>
    <w:rsid w:val="00EE1DCC"/>
    <w:rsid w:val="00EE1E20"/>
    <w:rsid w:val="00EE1FF0"/>
    <w:rsid w:val="00EE24FD"/>
    <w:rsid w:val="00EE2A99"/>
    <w:rsid w:val="00EE2D5B"/>
    <w:rsid w:val="00EE3141"/>
    <w:rsid w:val="00EE34C0"/>
    <w:rsid w:val="00EE37E6"/>
    <w:rsid w:val="00EE38CE"/>
    <w:rsid w:val="00EE3AAD"/>
    <w:rsid w:val="00EE3B53"/>
    <w:rsid w:val="00EE3BAC"/>
    <w:rsid w:val="00EE3CF2"/>
    <w:rsid w:val="00EE4066"/>
    <w:rsid w:val="00EE40F7"/>
    <w:rsid w:val="00EE420C"/>
    <w:rsid w:val="00EE47B2"/>
    <w:rsid w:val="00EE47C5"/>
    <w:rsid w:val="00EE4821"/>
    <w:rsid w:val="00EE4B22"/>
    <w:rsid w:val="00EE4E03"/>
    <w:rsid w:val="00EE53FA"/>
    <w:rsid w:val="00EE54FE"/>
    <w:rsid w:val="00EE56F4"/>
    <w:rsid w:val="00EE5BA0"/>
    <w:rsid w:val="00EE606B"/>
    <w:rsid w:val="00EE6279"/>
    <w:rsid w:val="00EE62B8"/>
    <w:rsid w:val="00EE66DC"/>
    <w:rsid w:val="00EE6B43"/>
    <w:rsid w:val="00EE6D96"/>
    <w:rsid w:val="00EE72F3"/>
    <w:rsid w:val="00EE795D"/>
    <w:rsid w:val="00EE796D"/>
    <w:rsid w:val="00EE7D54"/>
    <w:rsid w:val="00EF03C9"/>
    <w:rsid w:val="00EF06DF"/>
    <w:rsid w:val="00EF0851"/>
    <w:rsid w:val="00EF0B96"/>
    <w:rsid w:val="00EF0DEE"/>
    <w:rsid w:val="00EF1327"/>
    <w:rsid w:val="00EF14DA"/>
    <w:rsid w:val="00EF1663"/>
    <w:rsid w:val="00EF16B4"/>
    <w:rsid w:val="00EF173C"/>
    <w:rsid w:val="00EF1C8E"/>
    <w:rsid w:val="00EF227C"/>
    <w:rsid w:val="00EF2422"/>
    <w:rsid w:val="00EF26AF"/>
    <w:rsid w:val="00EF309A"/>
    <w:rsid w:val="00EF38D6"/>
    <w:rsid w:val="00EF3CB5"/>
    <w:rsid w:val="00EF3CC5"/>
    <w:rsid w:val="00EF4071"/>
    <w:rsid w:val="00EF4417"/>
    <w:rsid w:val="00EF4852"/>
    <w:rsid w:val="00EF4DCC"/>
    <w:rsid w:val="00EF4F8E"/>
    <w:rsid w:val="00EF50C1"/>
    <w:rsid w:val="00EF5196"/>
    <w:rsid w:val="00EF521D"/>
    <w:rsid w:val="00EF535F"/>
    <w:rsid w:val="00EF57DE"/>
    <w:rsid w:val="00EF593C"/>
    <w:rsid w:val="00EF5D6A"/>
    <w:rsid w:val="00EF5EB8"/>
    <w:rsid w:val="00EF61E3"/>
    <w:rsid w:val="00EF61E4"/>
    <w:rsid w:val="00EF65E4"/>
    <w:rsid w:val="00EF68EC"/>
    <w:rsid w:val="00EF6911"/>
    <w:rsid w:val="00EF6928"/>
    <w:rsid w:val="00EF6AA2"/>
    <w:rsid w:val="00EF6D3D"/>
    <w:rsid w:val="00EF6E27"/>
    <w:rsid w:val="00EF6E32"/>
    <w:rsid w:val="00EF7298"/>
    <w:rsid w:val="00EF7379"/>
    <w:rsid w:val="00EF7F71"/>
    <w:rsid w:val="00F00856"/>
    <w:rsid w:val="00F00D65"/>
    <w:rsid w:val="00F01245"/>
    <w:rsid w:val="00F018A3"/>
    <w:rsid w:val="00F0269F"/>
    <w:rsid w:val="00F029FC"/>
    <w:rsid w:val="00F02F8D"/>
    <w:rsid w:val="00F0347D"/>
    <w:rsid w:val="00F035AE"/>
    <w:rsid w:val="00F036A0"/>
    <w:rsid w:val="00F04345"/>
    <w:rsid w:val="00F043B0"/>
    <w:rsid w:val="00F049C7"/>
    <w:rsid w:val="00F0510E"/>
    <w:rsid w:val="00F053BE"/>
    <w:rsid w:val="00F0571C"/>
    <w:rsid w:val="00F0572E"/>
    <w:rsid w:val="00F0587D"/>
    <w:rsid w:val="00F058C8"/>
    <w:rsid w:val="00F0595B"/>
    <w:rsid w:val="00F05F44"/>
    <w:rsid w:val="00F062D6"/>
    <w:rsid w:val="00F06D86"/>
    <w:rsid w:val="00F07260"/>
    <w:rsid w:val="00F072D3"/>
    <w:rsid w:val="00F07512"/>
    <w:rsid w:val="00F075EA"/>
    <w:rsid w:val="00F10126"/>
    <w:rsid w:val="00F10D26"/>
    <w:rsid w:val="00F11193"/>
    <w:rsid w:val="00F11928"/>
    <w:rsid w:val="00F11A23"/>
    <w:rsid w:val="00F120E7"/>
    <w:rsid w:val="00F1212A"/>
    <w:rsid w:val="00F12299"/>
    <w:rsid w:val="00F122AD"/>
    <w:rsid w:val="00F12FF0"/>
    <w:rsid w:val="00F1328A"/>
    <w:rsid w:val="00F13359"/>
    <w:rsid w:val="00F1346A"/>
    <w:rsid w:val="00F13622"/>
    <w:rsid w:val="00F13781"/>
    <w:rsid w:val="00F13961"/>
    <w:rsid w:val="00F13DB0"/>
    <w:rsid w:val="00F13ED7"/>
    <w:rsid w:val="00F14249"/>
    <w:rsid w:val="00F144E6"/>
    <w:rsid w:val="00F14572"/>
    <w:rsid w:val="00F14938"/>
    <w:rsid w:val="00F14C09"/>
    <w:rsid w:val="00F14E1A"/>
    <w:rsid w:val="00F14EAE"/>
    <w:rsid w:val="00F1588E"/>
    <w:rsid w:val="00F158F0"/>
    <w:rsid w:val="00F15A56"/>
    <w:rsid w:val="00F16232"/>
    <w:rsid w:val="00F16742"/>
    <w:rsid w:val="00F16745"/>
    <w:rsid w:val="00F16BF1"/>
    <w:rsid w:val="00F16F9A"/>
    <w:rsid w:val="00F17053"/>
    <w:rsid w:val="00F173AF"/>
    <w:rsid w:val="00F174C9"/>
    <w:rsid w:val="00F17981"/>
    <w:rsid w:val="00F17B2B"/>
    <w:rsid w:val="00F17EF7"/>
    <w:rsid w:val="00F204A8"/>
    <w:rsid w:val="00F20816"/>
    <w:rsid w:val="00F209F9"/>
    <w:rsid w:val="00F20A1F"/>
    <w:rsid w:val="00F20FC0"/>
    <w:rsid w:val="00F21339"/>
    <w:rsid w:val="00F21370"/>
    <w:rsid w:val="00F21379"/>
    <w:rsid w:val="00F21384"/>
    <w:rsid w:val="00F21447"/>
    <w:rsid w:val="00F21B5C"/>
    <w:rsid w:val="00F21FCB"/>
    <w:rsid w:val="00F222CE"/>
    <w:rsid w:val="00F22659"/>
    <w:rsid w:val="00F22AE2"/>
    <w:rsid w:val="00F22AEC"/>
    <w:rsid w:val="00F22B0E"/>
    <w:rsid w:val="00F23140"/>
    <w:rsid w:val="00F2335A"/>
    <w:rsid w:val="00F235DB"/>
    <w:rsid w:val="00F237A4"/>
    <w:rsid w:val="00F23A14"/>
    <w:rsid w:val="00F23BBD"/>
    <w:rsid w:val="00F23F2E"/>
    <w:rsid w:val="00F24094"/>
    <w:rsid w:val="00F2414D"/>
    <w:rsid w:val="00F241EF"/>
    <w:rsid w:val="00F2442C"/>
    <w:rsid w:val="00F25314"/>
    <w:rsid w:val="00F256B9"/>
    <w:rsid w:val="00F25B82"/>
    <w:rsid w:val="00F25CFC"/>
    <w:rsid w:val="00F25D19"/>
    <w:rsid w:val="00F26486"/>
    <w:rsid w:val="00F264FF"/>
    <w:rsid w:val="00F26783"/>
    <w:rsid w:val="00F26C65"/>
    <w:rsid w:val="00F26DED"/>
    <w:rsid w:val="00F26FB8"/>
    <w:rsid w:val="00F274A6"/>
    <w:rsid w:val="00F275B5"/>
    <w:rsid w:val="00F2788E"/>
    <w:rsid w:val="00F27F65"/>
    <w:rsid w:val="00F3048F"/>
    <w:rsid w:val="00F3061E"/>
    <w:rsid w:val="00F307ED"/>
    <w:rsid w:val="00F30976"/>
    <w:rsid w:val="00F30BE2"/>
    <w:rsid w:val="00F30CF1"/>
    <w:rsid w:val="00F31073"/>
    <w:rsid w:val="00F3111D"/>
    <w:rsid w:val="00F31760"/>
    <w:rsid w:val="00F31777"/>
    <w:rsid w:val="00F31ABE"/>
    <w:rsid w:val="00F322CD"/>
    <w:rsid w:val="00F32691"/>
    <w:rsid w:val="00F327E4"/>
    <w:rsid w:val="00F32D16"/>
    <w:rsid w:val="00F331F1"/>
    <w:rsid w:val="00F33325"/>
    <w:rsid w:val="00F33BE8"/>
    <w:rsid w:val="00F33DF9"/>
    <w:rsid w:val="00F33EE6"/>
    <w:rsid w:val="00F34013"/>
    <w:rsid w:val="00F340FC"/>
    <w:rsid w:val="00F341BB"/>
    <w:rsid w:val="00F341E1"/>
    <w:rsid w:val="00F34202"/>
    <w:rsid w:val="00F34406"/>
    <w:rsid w:val="00F347BE"/>
    <w:rsid w:val="00F34FAC"/>
    <w:rsid w:val="00F35355"/>
    <w:rsid w:val="00F35411"/>
    <w:rsid w:val="00F357CE"/>
    <w:rsid w:val="00F35AD5"/>
    <w:rsid w:val="00F35D94"/>
    <w:rsid w:val="00F35EBC"/>
    <w:rsid w:val="00F36268"/>
    <w:rsid w:val="00F363D0"/>
    <w:rsid w:val="00F364A2"/>
    <w:rsid w:val="00F365E0"/>
    <w:rsid w:val="00F367F9"/>
    <w:rsid w:val="00F3686F"/>
    <w:rsid w:val="00F36A4A"/>
    <w:rsid w:val="00F370E4"/>
    <w:rsid w:val="00F372C9"/>
    <w:rsid w:val="00F377B2"/>
    <w:rsid w:val="00F37894"/>
    <w:rsid w:val="00F378D6"/>
    <w:rsid w:val="00F3798F"/>
    <w:rsid w:val="00F379F3"/>
    <w:rsid w:val="00F37AEB"/>
    <w:rsid w:val="00F37B2F"/>
    <w:rsid w:val="00F37D46"/>
    <w:rsid w:val="00F40584"/>
    <w:rsid w:val="00F4065E"/>
    <w:rsid w:val="00F40C65"/>
    <w:rsid w:val="00F40CB2"/>
    <w:rsid w:val="00F40FC2"/>
    <w:rsid w:val="00F410D5"/>
    <w:rsid w:val="00F41108"/>
    <w:rsid w:val="00F418F5"/>
    <w:rsid w:val="00F41A5E"/>
    <w:rsid w:val="00F41DAD"/>
    <w:rsid w:val="00F41F1D"/>
    <w:rsid w:val="00F4238C"/>
    <w:rsid w:val="00F42633"/>
    <w:rsid w:val="00F42939"/>
    <w:rsid w:val="00F42A95"/>
    <w:rsid w:val="00F42AEA"/>
    <w:rsid w:val="00F42DC0"/>
    <w:rsid w:val="00F42E08"/>
    <w:rsid w:val="00F430D2"/>
    <w:rsid w:val="00F44081"/>
    <w:rsid w:val="00F441E5"/>
    <w:rsid w:val="00F44276"/>
    <w:rsid w:val="00F4427F"/>
    <w:rsid w:val="00F4428B"/>
    <w:rsid w:val="00F44AB5"/>
    <w:rsid w:val="00F44EB5"/>
    <w:rsid w:val="00F45482"/>
    <w:rsid w:val="00F45493"/>
    <w:rsid w:val="00F45565"/>
    <w:rsid w:val="00F4595F"/>
    <w:rsid w:val="00F4597F"/>
    <w:rsid w:val="00F45BD0"/>
    <w:rsid w:val="00F46982"/>
    <w:rsid w:val="00F476B8"/>
    <w:rsid w:val="00F47948"/>
    <w:rsid w:val="00F50664"/>
    <w:rsid w:val="00F50A14"/>
    <w:rsid w:val="00F50A88"/>
    <w:rsid w:val="00F50D03"/>
    <w:rsid w:val="00F50D91"/>
    <w:rsid w:val="00F51109"/>
    <w:rsid w:val="00F519F5"/>
    <w:rsid w:val="00F51C32"/>
    <w:rsid w:val="00F52443"/>
    <w:rsid w:val="00F52937"/>
    <w:rsid w:val="00F52A40"/>
    <w:rsid w:val="00F533FC"/>
    <w:rsid w:val="00F5353E"/>
    <w:rsid w:val="00F5362F"/>
    <w:rsid w:val="00F54584"/>
    <w:rsid w:val="00F546CA"/>
    <w:rsid w:val="00F5486C"/>
    <w:rsid w:val="00F55314"/>
    <w:rsid w:val="00F55D4A"/>
    <w:rsid w:val="00F5605F"/>
    <w:rsid w:val="00F563DD"/>
    <w:rsid w:val="00F56726"/>
    <w:rsid w:val="00F567E2"/>
    <w:rsid w:val="00F5681E"/>
    <w:rsid w:val="00F56916"/>
    <w:rsid w:val="00F56BA6"/>
    <w:rsid w:val="00F56C02"/>
    <w:rsid w:val="00F56C26"/>
    <w:rsid w:val="00F571B1"/>
    <w:rsid w:val="00F5730D"/>
    <w:rsid w:val="00F574F4"/>
    <w:rsid w:val="00F57619"/>
    <w:rsid w:val="00F57B14"/>
    <w:rsid w:val="00F57BE6"/>
    <w:rsid w:val="00F57CDC"/>
    <w:rsid w:val="00F6017D"/>
    <w:rsid w:val="00F6020C"/>
    <w:rsid w:val="00F60397"/>
    <w:rsid w:val="00F60604"/>
    <w:rsid w:val="00F6078B"/>
    <w:rsid w:val="00F60812"/>
    <w:rsid w:val="00F60966"/>
    <w:rsid w:val="00F60C42"/>
    <w:rsid w:val="00F60E6C"/>
    <w:rsid w:val="00F61201"/>
    <w:rsid w:val="00F61557"/>
    <w:rsid w:val="00F616C9"/>
    <w:rsid w:val="00F6185D"/>
    <w:rsid w:val="00F61979"/>
    <w:rsid w:val="00F61C1A"/>
    <w:rsid w:val="00F6211B"/>
    <w:rsid w:val="00F62B7A"/>
    <w:rsid w:val="00F62E6A"/>
    <w:rsid w:val="00F62FF0"/>
    <w:rsid w:val="00F634C6"/>
    <w:rsid w:val="00F63773"/>
    <w:rsid w:val="00F63DB3"/>
    <w:rsid w:val="00F63F73"/>
    <w:rsid w:val="00F642A1"/>
    <w:rsid w:val="00F643A6"/>
    <w:rsid w:val="00F646A5"/>
    <w:rsid w:val="00F6478D"/>
    <w:rsid w:val="00F648BE"/>
    <w:rsid w:val="00F64E97"/>
    <w:rsid w:val="00F6509C"/>
    <w:rsid w:val="00F653B8"/>
    <w:rsid w:val="00F65A9F"/>
    <w:rsid w:val="00F66245"/>
    <w:rsid w:val="00F662E2"/>
    <w:rsid w:val="00F66426"/>
    <w:rsid w:val="00F66500"/>
    <w:rsid w:val="00F6651B"/>
    <w:rsid w:val="00F6679A"/>
    <w:rsid w:val="00F66A16"/>
    <w:rsid w:val="00F66AB5"/>
    <w:rsid w:val="00F66D11"/>
    <w:rsid w:val="00F66FA3"/>
    <w:rsid w:val="00F67034"/>
    <w:rsid w:val="00F67903"/>
    <w:rsid w:val="00F67A38"/>
    <w:rsid w:val="00F70020"/>
    <w:rsid w:val="00F7002C"/>
    <w:rsid w:val="00F70131"/>
    <w:rsid w:val="00F70699"/>
    <w:rsid w:val="00F70811"/>
    <w:rsid w:val="00F708AD"/>
    <w:rsid w:val="00F70ED0"/>
    <w:rsid w:val="00F710B3"/>
    <w:rsid w:val="00F712A7"/>
    <w:rsid w:val="00F71780"/>
    <w:rsid w:val="00F71A65"/>
    <w:rsid w:val="00F71C27"/>
    <w:rsid w:val="00F72109"/>
    <w:rsid w:val="00F7238F"/>
    <w:rsid w:val="00F724CB"/>
    <w:rsid w:val="00F72557"/>
    <w:rsid w:val="00F7265F"/>
    <w:rsid w:val="00F72A71"/>
    <w:rsid w:val="00F72EB3"/>
    <w:rsid w:val="00F72F33"/>
    <w:rsid w:val="00F737BC"/>
    <w:rsid w:val="00F738BB"/>
    <w:rsid w:val="00F73CCB"/>
    <w:rsid w:val="00F749A3"/>
    <w:rsid w:val="00F74D10"/>
    <w:rsid w:val="00F7526E"/>
    <w:rsid w:val="00F758F5"/>
    <w:rsid w:val="00F75B80"/>
    <w:rsid w:val="00F75D10"/>
    <w:rsid w:val="00F75DE9"/>
    <w:rsid w:val="00F75EE3"/>
    <w:rsid w:val="00F75FB7"/>
    <w:rsid w:val="00F76497"/>
    <w:rsid w:val="00F764A9"/>
    <w:rsid w:val="00F773DD"/>
    <w:rsid w:val="00F77420"/>
    <w:rsid w:val="00F7769C"/>
    <w:rsid w:val="00F777C5"/>
    <w:rsid w:val="00F77C21"/>
    <w:rsid w:val="00F77D36"/>
    <w:rsid w:val="00F80107"/>
    <w:rsid w:val="00F8093C"/>
    <w:rsid w:val="00F80C6E"/>
    <w:rsid w:val="00F80CFF"/>
    <w:rsid w:val="00F80FF9"/>
    <w:rsid w:val="00F81357"/>
    <w:rsid w:val="00F817B3"/>
    <w:rsid w:val="00F818C3"/>
    <w:rsid w:val="00F818F7"/>
    <w:rsid w:val="00F81D93"/>
    <w:rsid w:val="00F81E53"/>
    <w:rsid w:val="00F82414"/>
    <w:rsid w:val="00F829AF"/>
    <w:rsid w:val="00F82BC5"/>
    <w:rsid w:val="00F82F83"/>
    <w:rsid w:val="00F82FA5"/>
    <w:rsid w:val="00F83BA4"/>
    <w:rsid w:val="00F83BAB"/>
    <w:rsid w:val="00F83BC6"/>
    <w:rsid w:val="00F83BE0"/>
    <w:rsid w:val="00F83F95"/>
    <w:rsid w:val="00F84022"/>
    <w:rsid w:val="00F84239"/>
    <w:rsid w:val="00F842B4"/>
    <w:rsid w:val="00F8441E"/>
    <w:rsid w:val="00F8482F"/>
    <w:rsid w:val="00F84CDA"/>
    <w:rsid w:val="00F85188"/>
    <w:rsid w:val="00F8545B"/>
    <w:rsid w:val="00F85663"/>
    <w:rsid w:val="00F8577E"/>
    <w:rsid w:val="00F85FAD"/>
    <w:rsid w:val="00F861BF"/>
    <w:rsid w:val="00F86403"/>
    <w:rsid w:val="00F865D9"/>
    <w:rsid w:val="00F86655"/>
    <w:rsid w:val="00F86CED"/>
    <w:rsid w:val="00F86E0A"/>
    <w:rsid w:val="00F87055"/>
    <w:rsid w:val="00F875DF"/>
    <w:rsid w:val="00F87792"/>
    <w:rsid w:val="00F8788B"/>
    <w:rsid w:val="00F87C19"/>
    <w:rsid w:val="00F87DB6"/>
    <w:rsid w:val="00F87DCC"/>
    <w:rsid w:val="00F90054"/>
    <w:rsid w:val="00F9019A"/>
    <w:rsid w:val="00F90338"/>
    <w:rsid w:val="00F9097A"/>
    <w:rsid w:val="00F90E48"/>
    <w:rsid w:val="00F91199"/>
    <w:rsid w:val="00F91486"/>
    <w:rsid w:val="00F9162E"/>
    <w:rsid w:val="00F91915"/>
    <w:rsid w:val="00F91D16"/>
    <w:rsid w:val="00F91D86"/>
    <w:rsid w:val="00F92101"/>
    <w:rsid w:val="00F92125"/>
    <w:rsid w:val="00F92624"/>
    <w:rsid w:val="00F93405"/>
    <w:rsid w:val="00F939FC"/>
    <w:rsid w:val="00F93D5A"/>
    <w:rsid w:val="00F93D85"/>
    <w:rsid w:val="00F93F1E"/>
    <w:rsid w:val="00F94348"/>
    <w:rsid w:val="00F9439E"/>
    <w:rsid w:val="00F943FC"/>
    <w:rsid w:val="00F9443E"/>
    <w:rsid w:val="00F94460"/>
    <w:rsid w:val="00F94A16"/>
    <w:rsid w:val="00F94BCE"/>
    <w:rsid w:val="00F950C5"/>
    <w:rsid w:val="00F950DF"/>
    <w:rsid w:val="00F951EB"/>
    <w:rsid w:val="00F9529D"/>
    <w:rsid w:val="00F9536F"/>
    <w:rsid w:val="00F954D3"/>
    <w:rsid w:val="00F95DEE"/>
    <w:rsid w:val="00F95F65"/>
    <w:rsid w:val="00F95FAB"/>
    <w:rsid w:val="00F96011"/>
    <w:rsid w:val="00F96089"/>
    <w:rsid w:val="00F96CF0"/>
    <w:rsid w:val="00F96CF2"/>
    <w:rsid w:val="00F96DDB"/>
    <w:rsid w:val="00F96F5B"/>
    <w:rsid w:val="00F96FA4"/>
    <w:rsid w:val="00F972A9"/>
    <w:rsid w:val="00F9757F"/>
    <w:rsid w:val="00F97601"/>
    <w:rsid w:val="00F976BA"/>
    <w:rsid w:val="00F97C68"/>
    <w:rsid w:val="00F97D18"/>
    <w:rsid w:val="00F97DA8"/>
    <w:rsid w:val="00FA011C"/>
    <w:rsid w:val="00FA01C7"/>
    <w:rsid w:val="00FA04DF"/>
    <w:rsid w:val="00FA0516"/>
    <w:rsid w:val="00FA0565"/>
    <w:rsid w:val="00FA0608"/>
    <w:rsid w:val="00FA072C"/>
    <w:rsid w:val="00FA0997"/>
    <w:rsid w:val="00FA0D08"/>
    <w:rsid w:val="00FA0E02"/>
    <w:rsid w:val="00FA0E40"/>
    <w:rsid w:val="00FA0F7B"/>
    <w:rsid w:val="00FA1293"/>
    <w:rsid w:val="00FA12F6"/>
    <w:rsid w:val="00FA1846"/>
    <w:rsid w:val="00FA1A66"/>
    <w:rsid w:val="00FA1B66"/>
    <w:rsid w:val="00FA1B7A"/>
    <w:rsid w:val="00FA1DA3"/>
    <w:rsid w:val="00FA208F"/>
    <w:rsid w:val="00FA21A5"/>
    <w:rsid w:val="00FA2925"/>
    <w:rsid w:val="00FA2B67"/>
    <w:rsid w:val="00FA2BB2"/>
    <w:rsid w:val="00FA2D9F"/>
    <w:rsid w:val="00FA2E48"/>
    <w:rsid w:val="00FA2E65"/>
    <w:rsid w:val="00FA35C6"/>
    <w:rsid w:val="00FA3B29"/>
    <w:rsid w:val="00FA3B5E"/>
    <w:rsid w:val="00FA3F52"/>
    <w:rsid w:val="00FA40BE"/>
    <w:rsid w:val="00FA4166"/>
    <w:rsid w:val="00FA4210"/>
    <w:rsid w:val="00FA45CE"/>
    <w:rsid w:val="00FA488D"/>
    <w:rsid w:val="00FA48BF"/>
    <w:rsid w:val="00FA53A8"/>
    <w:rsid w:val="00FA5850"/>
    <w:rsid w:val="00FA5FB7"/>
    <w:rsid w:val="00FA61A1"/>
    <w:rsid w:val="00FA6920"/>
    <w:rsid w:val="00FA6E8F"/>
    <w:rsid w:val="00FA75D2"/>
    <w:rsid w:val="00FA7B26"/>
    <w:rsid w:val="00FA7C15"/>
    <w:rsid w:val="00FA7F9E"/>
    <w:rsid w:val="00FA7FAA"/>
    <w:rsid w:val="00FB0031"/>
    <w:rsid w:val="00FB00CD"/>
    <w:rsid w:val="00FB043E"/>
    <w:rsid w:val="00FB0623"/>
    <w:rsid w:val="00FB0872"/>
    <w:rsid w:val="00FB08A7"/>
    <w:rsid w:val="00FB094A"/>
    <w:rsid w:val="00FB0BDF"/>
    <w:rsid w:val="00FB0FFF"/>
    <w:rsid w:val="00FB12CC"/>
    <w:rsid w:val="00FB22B3"/>
    <w:rsid w:val="00FB235C"/>
    <w:rsid w:val="00FB242D"/>
    <w:rsid w:val="00FB257E"/>
    <w:rsid w:val="00FB2782"/>
    <w:rsid w:val="00FB35A4"/>
    <w:rsid w:val="00FB36B3"/>
    <w:rsid w:val="00FB3812"/>
    <w:rsid w:val="00FB3AD3"/>
    <w:rsid w:val="00FB3D93"/>
    <w:rsid w:val="00FB3E01"/>
    <w:rsid w:val="00FB3FFD"/>
    <w:rsid w:val="00FB4837"/>
    <w:rsid w:val="00FB4966"/>
    <w:rsid w:val="00FB4C38"/>
    <w:rsid w:val="00FB4C65"/>
    <w:rsid w:val="00FB4E43"/>
    <w:rsid w:val="00FB4E93"/>
    <w:rsid w:val="00FB4FFA"/>
    <w:rsid w:val="00FB5226"/>
    <w:rsid w:val="00FB5333"/>
    <w:rsid w:val="00FB550F"/>
    <w:rsid w:val="00FB5578"/>
    <w:rsid w:val="00FB572B"/>
    <w:rsid w:val="00FB5A18"/>
    <w:rsid w:val="00FB5AAC"/>
    <w:rsid w:val="00FB5C8B"/>
    <w:rsid w:val="00FB5E94"/>
    <w:rsid w:val="00FB6630"/>
    <w:rsid w:val="00FB67C9"/>
    <w:rsid w:val="00FB68EF"/>
    <w:rsid w:val="00FB69A0"/>
    <w:rsid w:val="00FB6F67"/>
    <w:rsid w:val="00FB7226"/>
    <w:rsid w:val="00FB7310"/>
    <w:rsid w:val="00FB73CC"/>
    <w:rsid w:val="00FB7986"/>
    <w:rsid w:val="00FB79EA"/>
    <w:rsid w:val="00FC031D"/>
    <w:rsid w:val="00FC05A6"/>
    <w:rsid w:val="00FC0D57"/>
    <w:rsid w:val="00FC0DAF"/>
    <w:rsid w:val="00FC1464"/>
    <w:rsid w:val="00FC14EB"/>
    <w:rsid w:val="00FC153E"/>
    <w:rsid w:val="00FC179F"/>
    <w:rsid w:val="00FC1928"/>
    <w:rsid w:val="00FC1B9B"/>
    <w:rsid w:val="00FC1EE7"/>
    <w:rsid w:val="00FC2432"/>
    <w:rsid w:val="00FC27F1"/>
    <w:rsid w:val="00FC29C6"/>
    <w:rsid w:val="00FC2F20"/>
    <w:rsid w:val="00FC30C7"/>
    <w:rsid w:val="00FC31DD"/>
    <w:rsid w:val="00FC33CD"/>
    <w:rsid w:val="00FC378C"/>
    <w:rsid w:val="00FC3996"/>
    <w:rsid w:val="00FC49AD"/>
    <w:rsid w:val="00FC4FA2"/>
    <w:rsid w:val="00FC5C28"/>
    <w:rsid w:val="00FC627D"/>
    <w:rsid w:val="00FC62C4"/>
    <w:rsid w:val="00FC6882"/>
    <w:rsid w:val="00FC6D29"/>
    <w:rsid w:val="00FC7004"/>
    <w:rsid w:val="00FC700F"/>
    <w:rsid w:val="00FC77A0"/>
    <w:rsid w:val="00FC78F4"/>
    <w:rsid w:val="00FD051A"/>
    <w:rsid w:val="00FD0543"/>
    <w:rsid w:val="00FD0864"/>
    <w:rsid w:val="00FD0B43"/>
    <w:rsid w:val="00FD0D23"/>
    <w:rsid w:val="00FD104E"/>
    <w:rsid w:val="00FD1393"/>
    <w:rsid w:val="00FD1436"/>
    <w:rsid w:val="00FD15B2"/>
    <w:rsid w:val="00FD16BD"/>
    <w:rsid w:val="00FD1AA4"/>
    <w:rsid w:val="00FD1E1C"/>
    <w:rsid w:val="00FD2293"/>
    <w:rsid w:val="00FD29CE"/>
    <w:rsid w:val="00FD2C3C"/>
    <w:rsid w:val="00FD2D09"/>
    <w:rsid w:val="00FD2E87"/>
    <w:rsid w:val="00FD32A6"/>
    <w:rsid w:val="00FD3682"/>
    <w:rsid w:val="00FD3821"/>
    <w:rsid w:val="00FD3C57"/>
    <w:rsid w:val="00FD40AA"/>
    <w:rsid w:val="00FD418B"/>
    <w:rsid w:val="00FD41A9"/>
    <w:rsid w:val="00FD4932"/>
    <w:rsid w:val="00FD4A12"/>
    <w:rsid w:val="00FD4EC0"/>
    <w:rsid w:val="00FD5472"/>
    <w:rsid w:val="00FD5CBE"/>
    <w:rsid w:val="00FD5ED6"/>
    <w:rsid w:val="00FD6602"/>
    <w:rsid w:val="00FD6673"/>
    <w:rsid w:val="00FD6987"/>
    <w:rsid w:val="00FD6E75"/>
    <w:rsid w:val="00FD7526"/>
    <w:rsid w:val="00FD778F"/>
    <w:rsid w:val="00FD79FA"/>
    <w:rsid w:val="00FE0247"/>
    <w:rsid w:val="00FE04CC"/>
    <w:rsid w:val="00FE08A9"/>
    <w:rsid w:val="00FE0EDA"/>
    <w:rsid w:val="00FE0F22"/>
    <w:rsid w:val="00FE1154"/>
    <w:rsid w:val="00FE14D6"/>
    <w:rsid w:val="00FE1690"/>
    <w:rsid w:val="00FE178B"/>
    <w:rsid w:val="00FE1974"/>
    <w:rsid w:val="00FE1A57"/>
    <w:rsid w:val="00FE1EA7"/>
    <w:rsid w:val="00FE1F31"/>
    <w:rsid w:val="00FE1FBA"/>
    <w:rsid w:val="00FE2074"/>
    <w:rsid w:val="00FE27FF"/>
    <w:rsid w:val="00FE2800"/>
    <w:rsid w:val="00FE2A47"/>
    <w:rsid w:val="00FE2BFD"/>
    <w:rsid w:val="00FE2C74"/>
    <w:rsid w:val="00FE2C7D"/>
    <w:rsid w:val="00FE2C7F"/>
    <w:rsid w:val="00FE3136"/>
    <w:rsid w:val="00FE3150"/>
    <w:rsid w:val="00FE328B"/>
    <w:rsid w:val="00FE3378"/>
    <w:rsid w:val="00FE3841"/>
    <w:rsid w:val="00FE3E5A"/>
    <w:rsid w:val="00FE41DA"/>
    <w:rsid w:val="00FE429D"/>
    <w:rsid w:val="00FE4791"/>
    <w:rsid w:val="00FE4B18"/>
    <w:rsid w:val="00FE4D80"/>
    <w:rsid w:val="00FE4E59"/>
    <w:rsid w:val="00FE4E72"/>
    <w:rsid w:val="00FE54A9"/>
    <w:rsid w:val="00FE594F"/>
    <w:rsid w:val="00FE60F3"/>
    <w:rsid w:val="00FE6A11"/>
    <w:rsid w:val="00FE6FB6"/>
    <w:rsid w:val="00FE7112"/>
    <w:rsid w:val="00FE7631"/>
    <w:rsid w:val="00FE765B"/>
    <w:rsid w:val="00FE76AC"/>
    <w:rsid w:val="00FE788C"/>
    <w:rsid w:val="00FE7DC3"/>
    <w:rsid w:val="00FF006D"/>
    <w:rsid w:val="00FF00CB"/>
    <w:rsid w:val="00FF04CC"/>
    <w:rsid w:val="00FF071A"/>
    <w:rsid w:val="00FF12A4"/>
    <w:rsid w:val="00FF1C58"/>
    <w:rsid w:val="00FF25CD"/>
    <w:rsid w:val="00FF2704"/>
    <w:rsid w:val="00FF285A"/>
    <w:rsid w:val="00FF2A84"/>
    <w:rsid w:val="00FF2EC7"/>
    <w:rsid w:val="00FF2EF6"/>
    <w:rsid w:val="00FF3778"/>
    <w:rsid w:val="00FF38FC"/>
    <w:rsid w:val="00FF3B0B"/>
    <w:rsid w:val="00FF3C5F"/>
    <w:rsid w:val="00FF44A1"/>
    <w:rsid w:val="00FF472C"/>
    <w:rsid w:val="00FF49BF"/>
    <w:rsid w:val="00FF4A54"/>
    <w:rsid w:val="00FF4F0E"/>
    <w:rsid w:val="00FF5164"/>
    <w:rsid w:val="00FF533B"/>
    <w:rsid w:val="00FF545A"/>
    <w:rsid w:val="00FF5AF9"/>
    <w:rsid w:val="00FF6357"/>
    <w:rsid w:val="00FF6362"/>
    <w:rsid w:val="00FF63CF"/>
    <w:rsid w:val="00FF63DC"/>
    <w:rsid w:val="00FF64BF"/>
    <w:rsid w:val="00FF6C0F"/>
    <w:rsid w:val="00FF6DEC"/>
    <w:rsid w:val="00FF71C7"/>
    <w:rsid w:val="00FF77EE"/>
    <w:rsid w:val="00FF7A25"/>
    <w:rsid w:val="00FF7D51"/>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D2E30"/>
  <w15:chartTrackingRefBased/>
  <w15:docId w15:val="{D2CD4361-D834-48EA-A79A-E0D8E223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annotation subject" w:uiPriority="99"/>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7359"/>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967321943">
      <w:bodyDiv w:val="1"/>
      <w:marLeft w:val="0"/>
      <w:marRight w:val="0"/>
      <w:marTop w:val="0"/>
      <w:marBottom w:val="0"/>
      <w:divBdr>
        <w:top w:val="none" w:sz="0" w:space="0" w:color="auto"/>
        <w:left w:val="none" w:sz="0" w:space="0" w:color="auto"/>
        <w:bottom w:val="none" w:sz="0" w:space="0" w:color="auto"/>
        <w:right w:val="none" w:sz="0" w:space="0" w:color="auto"/>
      </w:divBdr>
      <w:divsChild>
        <w:div w:id="217328518">
          <w:marLeft w:val="0"/>
          <w:marRight w:val="0"/>
          <w:marTop w:val="120"/>
          <w:marBottom w:val="0"/>
          <w:divBdr>
            <w:top w:val="none" w:sz="0" w:space="0" w:color="auto"/>
            <w:left w:val="none" w:sz="0" w:space="0" w:color="auto"/>
            <w:bottom w:val="none" w:sz="0" w:space="0" w:color="auto"/>
            <w:right w:val="none" w:sz="0" w:space="0" w:color="auto"/>
          </w:divBdr>
          <w:divsChild>
            <w:div w:id="1338655025">
              <w:marLeft w:val="75"/>
              <w:marRight w:val="60"/>
              <w:marTop w:val="0"/>
              <w:marBottom w:val="0"/>
              <w:divBdr>
                <w:top w:val="none" w:sz="0" w:space="0" w:color="auto"/>
                <w:left w:val="none" w:sz="0" w:space="0" w:color="auto"/>
                <w:bottom w:val="none" w:sz="0" w:space="0" w:color="auto"/>
                <w:right w:val="none" w:sz="0" w:space="0" w:color="auto"/>
              </w:divBdr>
            </w:div>
          </w:divsChild>
        </w:div>
        <w:div w:id="1201354871">
          <w:marLeft w:val="0"/>
          <w:marRight w:val="0"/>
          <w:marTop w:val="120"/>
          <w:marBottom w:val="0"/>
          <w:divBdr>
            <w:top w:val="none" w:sz="0" w:space="0" w:color="auto"/>
            <w:left w:val="none" w:sz="0" w:space="0" w:color="auto"/>
            <w:bottom w:val="none" w:sz="0" w:space="0" w:color="auto"/>
            <w:right w:val="none" w:sz="0" w:space="0" w:color="auto"/>
          </w:divBdr>
        </w:div>
      </w:divsChild>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2F516-4FCF-4A2D-A1F6-92D16412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Template>
  <TotalTime>13297</TotalTime>
  <Pages>28</Pages>
  <Words>3913</Words>
  <Characters>22309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yan xipeng</cp:lastModifiedBy>
  <cp:revision>294</cp:revision>
  <cp:lastPrinted>2019-10-14T08:13:00Z</cp:lastPrinted>
  <dcterms:created xsi:type="dcterms:W3CDTF">2020-05-27T08:19:00Z</dcterms:created>
  <dcterms:modified xsi:type="dcterms:W3CDTF">2021-07-28T06:43:00Z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MSIP_Label_6f75f480-7803-4ee9-bb54-84d0635fdbe7_Enabled">
    <vt:lpwstr>true</vt:lpwstr>
  </property>
  <property fmtid="{D5CDD505-2E9C-101B-9397-08002B2CF9AE}" pid="10" name="MSIP_Label_6f75f480-7803-4ee9-bb54-84d0635fdbe7_SetDate">
    <vt:lpwstr>2021-07-26T07:36:45Z</vt:lpwstr>
  </property>
  <property fmtid="{D5CDD505-2E9C-101B-9397-08002B2CF9AE}" pid="11" name="MSIP_Label_6f75f480-7803-4ee9-bb54-84d0635fdbe7_Method">
    <vt:lpwstr>Standard</vt:lpwstr>
  </property>
  <property fmtid="{D5CDD505-2E9C-101B-9397-08002B2CF9AE}" pid="12" name="MSIP_Label_6f75f480-7803-4ee9-bb54-84d0635fdbe7_Name">
    <vt:lpwstr>unrestricted</vt:lpwstr>
  </property>
  <property fmtid="{D5CDD505-2E9C-101B-9397-08002B2CF9AE}" pid="13" name="MSIP_Label_6f75f480-7803-4ee9-bb54-84d0635fdbe7_SiteId">
    <vt:lpwstr>38ae3bcd-9579-4fd4-adda-b42e1495d55a</vt:lpwstr>
  </property>
  <property fmtid="{D5CDD505-2E9C-101B-9397-08002B2CF9AE}" pid="14" name="MSIP_Label_6f75f480-7803-4ee9-bb54-84d0635fdbe7_ActionId">
    <vt:lpwstr>4e502ce2-8e28-43e7-ad86-5641b9209adf</vt:lpwstr>
  </property>
  <property fmtid="{D5CDD505-2E9C-101B-9397-08002B2CF9AE}" pid="15" name="MSIP_Label_6f75f480-7803-4ee9-bb54-84d0635fdbe7_ContentBits">
    <vt:lpwstr>0</vt:lpwstr>
  </property>
  <property fmtid="{D5CDD505-2E9C-101B-9397-08002B2CF9AE}" pid="16" name="Document_Confidentiality">
    <vt:lpwstr>Unrestricted</vt:lpwstr>
  </property>
</Properties>
</file>