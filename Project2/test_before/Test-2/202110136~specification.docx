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38087BDA" w14:textId="56C574C3" w:rsidR="000A2F55" w:rsidRDefault="00E0507B" w:rsidP="000A2F55">
      <w:pPr>
        <w:spacing w:line="360" w:lineRule="auto"/>
        <w:ind w:firstLineChars="200" w:firstLine="480"/>
        <w:rPr>
          <w:sz w:val="24"/>
        </w:rPr>
      </w:pPr>
      <w:r>
        <w:rPr>
          <w:rFonts w:hint="eastAsia"/>
          <w:sz w:val="24"/>
        </w:rPr>
        <w:t>本申请</w:t>
      </w:r>
      <w:r w:rsidR="000C7092">
        <w:rPr>
          <w:rFonts w:hint="eastAsia"/>
          <w:sz w:val="24"/>
        </w:rPr>
        <w:t>提供了</w:t>
      </w:r>
      <w:proofErr w:type="gramStart"/>
      <w:r w:rsidR="000A2F55">
        <w:rPr>
          <w:rFonts w:hint="eastAsia"/>
          <w:sz w:val="24"/>
        </w:rPr>
        <w:t>储瓶台</w:t>
      </w:r>
      <w:proofErr w:type="gramEnd"/>
      <w:r w:rsidR="000A2F55">
        <w:rPr>
          <w:rFonts w:hint="eastAsia"/>
          <w:sz w:val="24"/>
        </w:rPr>
        <w:t>换道方法、装置、电子设备和存储介质，</w:t>
      </w:r>
      <w:proofErr w:type="gramStart"/>
      <w:r w:rsidR="000A2F55">
        <w:rPr>
          <w:rFonts w:hint="eastAsia"/>
          <w:sz w:val="24"/>
        </w:rPr>
        <w:t>该储瓶台</w:t>
      </w:r>
      <w:proofErr w:type="gramEnd"/>
      <w:r w:rsidR="000A2F55">
        <w:rPr>
          <w:rFonts w:hint="eastAsia"/>
          <w:sz w:val="24"/>
        </w:rPr>
        <w:t>换道方法包括：</w:t>
      </w:r>
      <w:proofErr w:type="gramStart"/>
      <w:r w:rsidR="000A2F55">
        <w:rPr>
          <w:rFonts w:hint="eastAsia"/>
          <w:sz w:val="24"/>
        </w:rPr>
        <w:t>确定储瓶台中</w:t>
      </w:r>
      <w:proofErr w:type="gramEnd"/>
      <w:r w:rsidR="000A2F55">
        <w:rPr>
          <w:rFonts w:hint="eastAsia"/>
          <w:sz w:val="24"/>
        </w:rPr>
        <w:t>入口夹持平</w:t>
      </w:r>
      <w:proofErr w:type="gramStart"/>
      <w:r w:rsidR="000A2F55">
        <w:rPr>
          <w:rFonts w:hint="eastAsia"/>
          <w:sz w:val="24"/>
        </w:rPr>
        <w:t>移机构</w:t>
      </w:r>
      <w:proofErr w:type="gramEnd"/>
      <w:r w:rsidR="000A2F55">
        <w:rPr>
          <w:rFonts w:hint="eastAsia"/>
          <w:sz w:val="24"/>
        </w:rPr>
        <w:t>当前所处的当前位置，及入口夹持平</w:t>
      </w:r>
      <w:proofErr w:type="gramStart"/>
      <w:r w:rsidR="000A2F55">
        <w:rPr>
          <w:rFonts w:hint="eastAsia"/>
          <w:sz w:val="24"/>
        </w:rPr>
        <w:t>移机构</w:t>
      </w:r>
      <w:proofErr w:type="gramEnd"/>
      <w:r w:rsidR="000A2F55">
        <w:rPr>
          <w:rFonts w:hint="eastAsia"/>
          <w:sz w:val="24"/>
        </w:rPr>
        <w:t>需要移动到的目标输送通道；根据当前位置与目标输送通道的相对位置，确定叠加板速度；根据当前位置与目标输送通道的相对位置及叠加板速度，确定夹持平移速度；控制用于驱动</w:t>
      </w:r>
      <w:proofErr w:type="gramStart"/>
      <w:r w:rsidR="000A2F55">
        <w:rPr>
          <w:rFonts w:hint="eastAsia"/>
          <w:sz w:val="24"/>
        </w:rPr>
        <w:t>储瓶台中进瓶</w:t>
      </w:r>
      <w:proofErr w:type="gramEnd"/>
      <w:r w:rsidR="000A2F55">
        <w:rPr>
          <w:rFonts w:hint="eastAsia"/>
          <w:sz w:val="24"/>
        </w:rPr>
        <w:t>叠加板平移运动的叠加板电机，使叠加板电机</w:t>
      </w:r>
      <w:proofErr w:type="gramStart"/>
      <w:r w:rsidR="000A2F55">
        <w:rPr>
          <w:rFonts w:hint="eastAsia"/>
          <w:sz w:val="24"/>
        </w:rPr>
        <w:t>驱动进瓶叠加</w:t>
      </w:r>
      <w:proofErr w:type="gramEnd"/>
      <w:r w:rsidR="000A2F55">
        <w:rPr>
          <w:rFonts w:hint="eastAsia"/>
          <w:sz w:val="24"/>
        </w:rPr>
        <w:t>板以叠加</w:t>
      </w:r>
      <w:proofErr w:type="gramStart"/>
      <w:r w:rsidR="000A2F55">
        <w:rPr>
          <w:rFonts w:hint="eastAsia"/>
          <w:sz w:val="24"/>
        </w:rPr>
        <w:t>板速度</w:t>
      </w:r>
      <w:proofErr w:type="gramEnd"/>
      <w:r w:rsidR="000A2F55">
        <w:rPr>
          <w:rFonts w:hint="eastAsia"/>
          <w:sz w:val="24"/>
        </w:rPr>
        <w:t>运动；控制用于驱动入口夹持平</w:t>
      </w:r>
      <w:proofErr w:type="gramStart"/>
      <w:r w:rsidR="000A2F55">
        <w:rPr>
          <w:rFonts w:hint="eastAsia"/>
          <w:sz w:val="24"/>
        </w:rPr>
        <w:t>移机构</w:t>
      </w:r>
      <w:proofErr w:type="gramEnd"/>
      <w:r w:rsidR="000A2F55">
        <w:rPr>
          <w:rFonts w:hint="eastAsia"/>
          <w:sz w:val="24"/>
        </w:rPr>
        <w:t>平移运动的夹持平移电机，</w:t>
      </w:r>
      <w:proofErr w:type="gramStart"/>
      <w:r w:rsidR="000A2F55">
        <w:rPr>
          <w:rFonts w:hint="eastAsia"/>
          <w:sz w:val="24"/>
        </w:rPr>
        <w:t>使夹持平</w:t>
      </w:r>
      <w:proofErr w:type="gramEnd"/>
      <w:r w:rsidR="000A2F55">
        <w:rPr>
          <w:rFonts w:hint="eastAsia"/>
          <w:sz w:val="24"/>
        </w:rPr>
        <w:t>移电机驱动入口夹持平</w:t>
      </w:r>
      <w:proofErr w:type="gramStart"/>
      <w:r w:rsidR="000A2F55">
        <w:rPr>
          <w:rFonts w:hint="eastAsia"/>
          <w:sz w:val="24"/>
        </w:rPr>
        <w:t>移机构</w:t>
      </w:r>
      <w:proofErr w:type="gramEnd"/>
      <w:r w:rsidR="000A2F55">
        <w:rPr>
          <w:rFonts w:hint="eastAsia"/>
          <w:sz w:val="24"/>
        </w:rPr>
        <w:t>以</w:t>
      </w:r>
      <w:ins w:id="0" w:author="yan xipeng" w:date="2021-09-06T19:29:00Z">
        <w:r w:rsidR="008533AC">
          <w:rPr>
            <w:rFonts w:hint="eastAsia"/>
            <w:sz w:val="24"/>
          </w:rPr>
          <w:t>夹持</w:t>
        </w:r>
      </w:ins>
      <w:r w:rsidR="000A2F55">
        <w:rPr>
          <w:rFonts w:hint="eastAsia"/>
          <w:sz w:val="24"/>
        </w:rPr>
        <w:t>平</w:t>
      </w:r>
      <w:proofErr w:type="gramStart"/>
      <w:r w:rsidR="000A2F55">
        <w:rPr>
          <w:rFonts w:hint="eastAsia"/>
          <w:sz w:val="24"/>
        </w:rPr>
        <w:t>移速度</w:t>
      </w:r>
      <w:proofErr w:type="gramEnd"/>
      <w:r w:rsidR="000A2F55">
        <w:rPr>
          <w:rFonts w:hint="eastAsia"/>
          <w:sz w:val="24"/>
        </w:rPr>
        <w:t>向目标输送通道运动。本方案能够保证饮料包装生产线具有较高的生产效率。</w:t>
      </w:r>
    </w:p>
    <w:p w14:paraId="14376743" w14:textId="52E2D2D5"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019A055D" w14:textId="18D0DB13" w:rsidR="00DA77C1" w:rsidRDefault="00DA77C1" w:rsidP="00F77496">
      <w:pPr>
        <w:spacing w:line="360" w:lineRule="auto"/>
        <w:ind w:firstLineChars="200" w:firstLine="480"/>
        <w:rPr>
          <w:sz w:val="24"/>
        </w:rPr>
      </w:pPr>
      <w:r>
        <w:rPr>
          <w:rFonts w:hint="eastAsia"/>
          <w:sz w:val="24"/>
        </w:rPr>
        <w:lastRenderedPageBreak/>
        <w:t>1</w:t>
      </w:r>
      <w:r>
        <w:rPr>
          <w:rFonts w:hint="eastAsia"/>
          <w:sz w:val="24"/>
        </w:rPr>
        <w:t>、一种</w:t>
      </w:r>
      <w:proofErr w:type="gramStart"/>
      <w:r>
        <w:rPr>
          <w:rFonts w:hint="eastAsia"/>
          <w:sz w:val="24"/>
        </w:rPr>
        <w:t>储瓶台</w:t>
      </w:r>
      <w:proofErr w:type="gramEnd"/>
      <w:r>
        <w:rPr>
          <w:rFonts w:hint="eastAsia"/>
          <w:sz w:val="24"/>
        </w:rPr>
        <w:t>换道方法</w:t>
      </w:r>
      <w:r w:rsidR="00CF32DD">
        <w:rPr>
          <w:rFonts w:hint="eastAsia"/>
          <w:sz w:val="24"/>
        </w:rPr>
        <w:t>（</w:t>
      </w:r>
      <w:r w:rsidR="00CF32DD">
        <w:rPr>
          <w:rFonts w:hint="eastAsia"/>
          <w:sz w:val="24"/>
        </w:rPr>
        <w:t>2</w:t>
      </w:r>
      <w:r w:rsidR="00CF32DD">
        <w:rPr>
          <w:sz w:val="24"/>
        </w:rPr>
        <w:t>00</w:t>
      </w:r>
      <w:r w:rsidR="00CF32DD">
        <w:rPr>
          <w:rFonts w:hint="eastAsia"/>
          <w:sz w:val="24"/>
        </w:rPr>
        <w:t>）</w:t>
      </w:r>
      <w:r>
        <w:rPr>
          <w:rFonts w:hint="eastAsia"/>
          <w:sz w:val="24"/>
        </w:rPr>
        <w:t>，其特征在于，</w:t>
      </w:r>
      <w:r w:rsidR="001633E9">
        <w:rPr>
          <w:rFonts w:hint="eastAsia"/>
          <w:sz w:val="24"/>
        </w:rPr>
        <w:t>包括：</w:t>
      </w:r>
    </w:p>
    <w:p w14:paraId="19BA89D8" w14:textId="2425990B" w:rsidR="00DA77C1" w:rsidRDefault="004B5CCE" w:rsidP="00F77496">
      <w:pPr>
        <w:spacing w:line="360" w:lineRule="auto"/>
        <w:ind w:firstLineChars="200" w:firstLine="480"/>
        <w:rPr>
          <w:sz w:val="24"/>
        </w:rPr>
      </w:pPr>
      <w:proofErr w:type="gramStart"/>
      <w:r>
        <w:rPr>
          <w:rFonts w:hint="eastAsia"/>
          <w:sz w:val="24"/>
        </w:rPr>
        <w:t>确定储瓶台中</w:t>
      </w:r>
      <w:proofErr w:type="gramEnd"/>
      <w:r w:rsidR="00810B6F">
        <w:rPr>
          <w:rFonts w:hint="eastAsia"/>
          <w:sz w:val="24"/>
        </w:rPr>
        <w:t>入口夹持平</w:t>
      </w:r>
      <w:proofErr w:type="gramStart"/>
      <w:r w:rsidR="00810B6F">
        <w:rPr>
          <w:rFonts w:hint="eastAsia"/>
          <w:sz w:val="24"/>
        </w:rPr>
        <w:t>移机构</w:t>
      </w:r>
      <w:proofErr w:type="gramEnd"/>
      <w:r w:rsidR="00946DFA">
        <w:rPr>
          <w:rFonts w:hint="eastAsia"/>
          <w:sz w:val="24"/>
        </w:rPr>
        <w:t>当前所处的</w:t>
      </w:r>
      <w:r w:rsidR="00C7225C">
        <w:rPr>
          <w:rFonts w:hint="eastAsia"/>
          <w:sz w:val="24"/>
        </w:rPr>
        <w:t>当前</w:t>
      </w:r>
      <w:r w:rsidR="00946DFA">
        <w:rPr>
          <w:rFonts w:hint="eastAsia"/>
          <w:sz w:val="24"/>
        </w:rPr>
        <w:t>位置，及所述</w:t>
      </w:r>
      <w:r w:rsidR="00810B6F">
        <w:rPr>
          <w:rFonts w:hint="eastAsia"/>
          <w:sz w:val="24"/>
        </w:rPr>
        <w:t>入口夹持平</w:t>
      </w:r>
      <w:proofErr w:type="gramStart"/>
      <w:r w:rsidR="00810B6F">
        <w:rPr>
          <w:rFonts w:hint="eastAsia"/>
          <w:sz w:val="24"/>
        </w:rPr>
        <w:t>移机构</w:t>
      </w:r>
      <w:proofErr w:type="gramEnd"/>
      <w:r w:rsidR="00946DFA">
        <w:rPr>
          <w:rFonts w:hint="eastAsia"/>
          <w:sz w:val="24"/>
        </w:rPr>
        <w:t>需要移动到的目标输送通道；</w:t>
      </w:r>
    </w:p>
    <w:p w14:paraId="26DF809A" w14:textId="20A99562" w:rsidR="00946DFA" w:rsidRDefault="00946DFA" w:rsidP="00F77496">
      <w:pPr>
        <w:spacing w:line="360" w:lineRule="auto"/>
        <w:ind w:firstLineChars="200" w:firstLine="480"/>
        <w:rPr>
          <w:sz w:val="24"/>
        </w:rPr>
      </w:pPr>
      <w:r>
        <w:rPr>
          <w:rFonts w:hint="eastAsia"/>
          <w:sz w:val="24"/>
        </w:rPr>
        <w:t>根据所述</w:t>
      </w:r>
      <w:r w:rsidR="00C7225C">
        <w:rPr>
          <w:rFonts w:hint="eastAsia"/>
          <w:sz w:val="24"/>
        </w:rPr>
        <w:t>当前</w:t>
      </w:r>
      <w:r>
        <w:rPr>
          <w:rFonts w:hint="eastAsia"/>
          <w:sz w:val="24"/>
        </w:rPr>
        <w:t>位置与所述目标输送通道的相对位置，确定</w:t>
      </w:r>
      <w:r w:rsidR="007A749D">
        <w:rPr>
          <w:rFonts w:hint="eastAsia"/>
          <w:sz w:val="24"/>
        </w:rPr>
        <w:t>叠加板</w:t>
      </w:r>
      <w:r>
        <w:rPr>
          <w:rFonts w:hint="eastAsia"/>
          <w:sz w:val="24"/>
        </w:rPr>
        <w:t>速度；</w:t>
      </w:r>
    </w:p>
    <w:p w14:paraId="7F780860" w14:textId="1602557E" w:rsidR="00946DFA" w:rsidRDefault="00C7225C" w:rsidP="00F77496">
      <w:pPr>
        <w:spacing w:line="360" w:lineRule="auto"/>
        <w:ind w:firstLineChars="200" w:firstLine="480"/>
        <w:rPr>
          <w:sz w:val="24"/>
        </w:rPr>
      </w:pPr>
      <w:r>
        <w:rPr>
          <w:rFonts w:hint="eastAsia"/>
          <w:sz w:val="24"/>
        </w:rPr>
        <w:t>根据所述当前位置与所述目标输送通道的相对位置及所述叠加板速度，确定夹持平移速度；</w:t>
      </w:r>
    </w:p>
    <w:p w14:paraId="6F191E73" w14:textId="0EAADB1A" w:rsidR="00C7225C" w:rsidRDefault="00C7225C" w:rsidP="00F77496">
      <w:pPr>
        <w:spacing w:line="360" w:lineRule="auto"/>
        <w:ind w:firstLineChars="200" w:firstLine="480"/>
        <w:rPr>
          <w:sz w:val="24"/>
        </w:rPr>
      </w:pPr>
      <w:r>
        <w:rPr>
          <w:rFonts w:hint="eastAsia"/>
          <w:sz w:val="24"/>
        </w:rPr>
        <w:t>控制</w:t>
      </w:r>
      <w:r w:rsidR="007A749D">
        <w:rPr>
          <w:rFonts w:hint="eastAsia"/>
          <w:sz w:val="24"/>
        </w:rPr>
        <w:t>用于</w:t>
      </w:r>
      <w:r>
        <w:rPr>
          <w:rFonts w:hint="eastAsia"/>
          <w:sz w:val="24"/>
        </w:rPr>
        <w:t>驱动所述</w:t>
      </w:r>
      <w:proofErr w:type="gramStart"/>
      <w:r w:rsidR="007A749D">
        <w:rPr>
          <w:rFonts w:hint="eastAsia"/>
          <w:sz w:val="24"/>
        </w:rPr>
        <w:t>储瓶台中</w:t>
      </w:r>
      <w:r w:rsidR="000F3D9A">
        <w:rPr>
          <w:rFonts w:hint="eastAsia"/>
          <w:sz w:val="24"/>
        </w:rPr>
        <w:t>进瓶</w:t>
      </w:r>
      <w:proofErr w:type="gramEnd"/>
      <w:r>
        <w:rPr>
          <w:rFonts w:hint="eastAsia"/>
          <w:sz w:val="24"/>
        </w:rPr>
        <w:t>叠加板</w:t>
      </w:r>
      <w:r w:rsidR="00B378FB">
        <w:rPr>
          <w:rFonts w:hint="eastAsia"/>
          <w:sz w:val="24"/>
        </w:rPr>
        <w:t>平移运动</w:t>
      </w:r>
      <w:r>
        <w:rPr>
          <w:rFonts w:hint="eastAsia"/>
          <w:sz w:val="24"/>
        </w:rPr>
        <w:t>的叠加板电机，</w:t>
      </w:r>
      <w:r w:rsidR="007A749D">
        <w:rPr>
          <w:rFonts w:hint="eastAsia"/>
          <w:sz w:val="24"/>
        </w:rPr>
        <w:t>使</w:t>
      </w:r>
      <w:r w:rsidR="004950B6">
        <w:rPr>
          <w:rFonts w:hint="eastAsia"/>
          <w:sz w:val="24"/>
        </w:rPr>
        <w:t>所述叠加板电机驱动</w:t>
      </w:r>
      <w:proofErr w:type="gramStart"/>
      <w:r w:rsidR="007A749D">
        <w:rPr>
          <w:rFonts w:hint="eastAsia"/>
          <w:sz w:val="24"/>
        </w:rPr>
        <w:t>所述</w:t>
      </w:r>
      <w:r w:rsidR="000F3D9A">
        <w:rPr>
          <w:rFonts w:hint="eastAsia"/>
          <w:sz w:val="24"/>
        </w:rPr>
        <w:t>进瓶</w:t>
      </w:r>
      <w:r w:rsidR="007A749D">
        <w:rPr>
          <w:rFonts w:hint="eastAsia"/>
          <w:sz w:val="24"/>
        </w:rPr>
        <w:t>叠加</w:t>
      </w:r>
      <w:proofErr w:type="gramEnd"/>
      <w:r w:rsidR="007A749D">
        <w:rPr>
          <w:rFonts w:hint="eastAsia"/>
          <w:sz w:val="24"/>
        </w:rPr>
        <w:t>板</w:t>
      </w:r>
      <w:r w:rsidR="0073693D">
        <w:rPr>
          <w:rFonts w:hint="eastAsia"/>
          <w:sz w:val="24"/>
        </w:rPr>
        <w:t>以</w:t>
      </w:r>
      <w:r w:rsidR="004950B6">
        <w:rPr>
          <w:rFonts w:hint="eastAsia"/>
          <w:sz w:val="24"/>
        </w:rPr>
        <w:t>所述叠加</w:t>
      </w:r>
      <w:proofErr w:type="gramStart"/>
      <w:r w:rsidR="004950B6">
        <w:rPr>
          <w:rFonts w:hint="eastAsia"/>
          <w:sz w:val="24"/>
        </w:rPr>
        <w:t>板速度</w:t>
      </w:r>
      <w:proofErr w:type="gramEnd"/>
      <w:r w:rsidR="004950B6">
        <w:rPr>
          <w:rFonts w:hint="eastAsia"/>
          <w:sz w:val="24"/>
        </w:rPr>
        <w:t>运动；</w:t>
      </w:r>
    </w:p>
    <w:p w14:paraId="79AE2FD8" w14:textId="68C5A452" w:rsidR="004950B6" w:rsidRDefault="004950B6" w:rsidP="00F77496">
      <w:pPr>
        <w:spacing w:line="360" w:lineRule="auto"/>
        <w:ind w:firstLineChars="200" w:firstLine="480"/>
        <w:rPr>
          <w:sz w:val="24"/>
        </w:rPr>
      </w:pPr>
      <w:r>
        <w:rPr>
          <w:rFonts w:hint="eastAsia"/>
          <w:sz w:val="24"/>
        </w:rPr>
        <w:t>控制用于驱动所述</w:t>
      </w:r>
      <w:r w:rsidR="00810B6F">
        <w:rPr>
          <w:rFonts w:hint="eastAsia"/>
          <w:sz w:val="24"/>
        </w:rPr>
        <w:t>入口夹持平</w:t>
      </w:r>
      <w:proofErr w:type="gramStart"/>
      <w:r w:rsidR="00810B6F">
        <w:rPr>
          <w:rFonts w:hint="eastAsia"/>
          <w:sz w:val="24"/>
        </w:rPr>
        <w:t>移机构</w:t>
      </w:r>
      <w:proofErr w:type="gramEnd"/>
      <w:r w:rsidR="00B378FB">
        <w:rPr>
          <w:rFonts w:hint="eastAsia"/>
          <w:sz w:val="24"/>
        </w:rPr>
        <w:t>平移运动</w:t>
      </w:r>
      <w:r>
        <w:rPr>
          <w:rFonts w:hint="eastAsia"/>
          <w:sz w:val="24"/>
        </w:rPr>
        <w:t>的夹持平移电机，使所述夹持平移电机驱动所述</w:t>
      </w:r>
      <w:r w:rsidR="00810B6F">
        <w:rPr>
          <w:rFonts w:hint="eastAsia"/>
          <w:sz w:val="24"/>
        </w:rPr>
        <w:t>入口夹持平</w:t>
      </w:r>
      <w:proofErr w:type="gramStart"/>
      <w:r w:rsidR="00810B6F">
        <w:rPr>
          <w:rFonts w:hint="eastAsia"/>
          <w:sz w:val="24"/>
        </w:rPr>
        <w:t>移机构</w:t>
      </w:r>
      <w:proofErr w:type="gramEnd"/>
      <w:r w:rsidR="0073693D">
        <w:rPr>
          <w:rFonts w:hint="eastAsia"/>
          <w:sz w:val="24"/>
        </w:rPr>
        <w:t>以</w:t>
      </w:r>
      <w:r>
        <w:rPr>
          <w:rFonts w:hint="eastAsia"/>
          <w:sz w:val="24"/>
        </w:rPr>
        <w:t>所述</w:t>
      </w:r>
      <w:del w:id="2" w:author="yan xipeng" w:date="2021-09-06T19:29:00Z">
        <w:r w:rsidDel="008533AC">
          <w:rPr>
            <w:rFonts w:hint="eastAsia"/>
            <w:sz w:val="24"/>
          </w:rPr>
          <w:delText>加持</w:delText>
        </w:r>
      </w:del>
      <w:ins w:id="3" w:author="yan xipeng" w:date="2021-09-06T19:29:00Z">
        <w:r w:rsidR="008533AC">
          <w:rPr>
            <w:rFonts w:hint="eastAsia"/>
            <w:sz w:val="24"/>
          </w:rPr>
          <w:t>夹持</w:t>
        </w:r>
      </w:ins>
      <w:r>
        <w:rPr>
          <w:rFonts w:hint="eastAsia"/>
          <w:sz w:val="24"/>
        </w:rPr>
        <w:t>平</w:t>
      </w:r>
      <w:proofErr w:type="gramStart"/>
      <w:r>
        <w:rPr>
          <w:rFonts w:hint="eastAsia"/>
          <w:sz w:val="24"/>
        </w:rPr>
        <w:t>移速度</w:t>
      </w:r>
      <w:proofErr w:type="gramEnd"/>
      <w:r>
        <w:rPr>
          <w:rFonts w:hint="eastAsia"/>
          <w:sz w:val="24"/>
        </w:rPr>
        <w:t>向所述目标输送通道运动</w:t>
      </w:r>
      <w:r w:rsidR="003020F0">
        <w:rPr>
          <w:rFonts w:hint="eastAsia"/>
          <w:sz w:val="24"/>
        </w:rPr>
        <w:t>。</w:t>
      </w:r>
    </w:p>
    <w:p w14:paraId="33D88A11" w14:textId="6673D7C2" w:rsidR="000625B8" w:rsidRDefault="003020F0"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所述的方法，其特征在于，所述根据所述当前位置与所述目标输送通道的相对位置，确定叠加板速度，包括：</w:t>
      </w:r>
    </w:p>
    <w:p w14:paraId="45E9A8E2" w14:textId="2BE45C6E" w:rsidR="00405E33" w:rsidRDefault="00405E33" w:rsidP="00F77496">
      <w:pPr>
        <w:spacing w:line="360" w:lineRule="auto"/>
        <w:ind w:firstLineChars="200" w:firstLine="480"/>
        <w:rPr>
          <w:sz w:val="24"/>
        </w:rPr>
      </w:pPr>
      <w:r>
        <w:rPr>
          <w:rFonts w:hint="eastAsia"/>
          <w:sz w:val="24"/>
        </w:rPr>
        <w:t>以</w:t>
      </w:r>
      <w:proofErr w:type="gramStart"/>
      <w:r w:rsidR="00B71738">
        <w:rPr>
          <w:rFonts w:hint="eastAsia"/>
          <w:sz w:val="24"/>
        </w:rPr>
        <w:t>所述储瓶台上</w:t>
      </w:r>
      <w:proofErr w:type="gramEnd"/>
      <w:r w:rsidR="00B71738">
        <w:rPr>
          <w:rFonts w:hint="eastAsia"/>
          <w:sz w:val="24"/>
        </w:rPr>
        <w:t>灌装瓶向所述</w:t>
      </w:r>
      <w:r w:rsidR="00810B6F">
        <w:rPr>
          <w:rFonts w:hint="eastAsia"/>
          <w:sz w:val="24"/>
        </w:rPr>
        <w:t>入口夹持平</w:t>
      </w:r>
      <w:proofErr w:type="gramStart"/>
      <w:r w:rsidR="00810B6F">
        <w:rPr>
          <w:rFonts w:hint="eastAsia"/>
          <w:sz w:val="24"/>
        </w:rPr>
        <w:t>移机构</w:t>
      </w:r>
      <w:proofErr w:type="gramEnd"/>
      <w:r w:rsidR="00B71738">
        <w:rPr>
          <w:rFonts w:hint="eastAsia"/>
          <w:sz w:val="24"/>
        </w:rPr>
        <w:t>运动的方向</w:t>
      </w:r>
      <w:r>
        <w:rPr>
          <w:rFonts w:hint="eastAsia"/>
          <w:sz w:val="24"/>
        </w:rPr>
        <w:t>为</w:t>
      </w:r>
      <w:r w:rsidR="00CC1DE3">
        <w:rPr>
          <w:rFonts w:hint="eastAsia"/>
          <w:sz w:val="24"/>
        </w:rPr>
        <w:t>参考</w:t>
      </w:r>
      <w:r>
        <w:rPr>
          <w:rFonts w:hint="eastAsia"/>
          <w:sz w:val="24"/>
        </w:rPr>
        <w:t>方向</w:t>
      </w:r>
      <w:r w:rsidR="00B71738">
        <w:rPr>
          <w:rFonts w:hint="eastAsia"/>
          <w:sz w:val="24"/>
        </w:rPr>
        <w:t>，</w:t>
      </w:r>
    </w:p>
    <w:p w14:paraId="052917CE" w14:textId="2544D9DC" w:rsidR="003020F0" w:rsidRDefault="00B71738" w:rsidP="00405E33">
      <w:pPr>
        <w:spacing w:line="360" w:lineRule="auto"/>
        <w:ind w:firstLineChars="400" w:firstLine="960"/>
        <w:rPr>
          <w:sz w:val="24"/>
        </w:rPr>
      </w:pPr>
      <w:r>
        <w:rPr>
          <w:rFonts w:hint="eastAsia"/>
          <w:sz w:val="24"/>
        </w:rPr>
        <w:t>若</w:t>
      </w:r>
      <w:r w:rsidR="00405E33">
        <w:rPr>
          <w:rFonts w:hint="eastAsia"/>
          <w:sz w:val="24"/>
        </w:rPr>
        <w:t>所述目标输送通道位于所述当前位置的前方，则确定所述叠加</w:t>
      </w:r>
      <w:proofErr w:type="gramStart"/>
      <w:r w:rsidR="00405E33">
        <w:rPr>
          <w:rFonts w:hint="eastAsia"/>
          <w:sz w:val="24"/>
        </w:rPr>
        <w:t>板速度</w:t>
      </w:r>
      <w:proofErr w:type="gramEnd"/>
      <w:r w:rsidR="00405E33">
        <w:rPr>
          <w:rFonts w:hint="eastAsia"/>
          <w:sz w:val="24"/>
        </w:rPr>
        <w:t>为预设的第一速度，所述第一速度的方向与所述</w:t>
      </w:r>
      <w:r w:rsidR="00CC1DE3">
        <w:rPr>
          <w:rFonts w:hint="eastAsia"/>
          <w:sz w:val="24"/>
        </w:rPr>
        <w:t>参考</w:t>
      </w:r>
      <w:r w:rsidR="00405E33">
        <w:rPr>
          <w:rFonts w:hint="eastAsia"/>
          <w:sz w:val="24"/>
        </w:rPr>
        <w:t>方向相同；</w:t>
      </w:r>
    </w:p>
    <w:p w14:paraId="59172B24" w14:textId="4BEDFFC7" w:rsidR="00405E33" w:rsidRDefault="00405E33" w:rsidP="00405E33">
      <w:pPr>
        <w:spacing w:line="360" w:lineRule="auto"/>
        <w:ind w:firstLineChars="400" w:firstLine="960"/>
        <w:rPr>
          <w:sz w:val="24"/>
        </w:rPr>
      </w:pPr>
      <w:r>
        <w:rPr>
          <w:rFonts w:hint="eastAsia"/>
          <w:sz w:val="24"/>
        </w:rPr>
        <w:t>若所述目标输送通道位于所述当前位置的后方，则确定所述叠加</w:t>
      </w:r>
      <w:proofErr w:type="gramStart"/>
      <w:r>
        <w:rPr>
          <w:rFonts w:hint="eastAsia"/>
          <w:sz w:val="24"/>
        </w:rPr>
        <w:t>板速度</w:t>
      </w:r>
      <w:proofErr w:type="gramEnd"/>
      <w:r>
        <w:rPr>
          <w:rFonts w:hint="eastAsia"/>
          <w:sz w:val="24"/>
        </w:rPr>
        <w:t>为预设的第二速度，所述第二速度的方向与所述</w:t>
      </w:r>
      <w:r w:rsidR="00CC1DE3">
        <w:rPr>
          <w:rFonts w:hint="eastAsia"/>
          <w:sz w:val="24"/>
        </w:rPr>
        <w:t>参考</w:t>
      </w:r>
      <w:r>
        <w:rPr>
          <w:rFonts w:hint="eastAsia"/>
          <w:sz w:val="24"/>
        </w:rPr>
        <w:t>方向</w:t>
      </w:r>
      <w:r w:rsidR="00CC1DE3">
        <w:rPr>
          <w:rFonts w:hint="eastAsia"/>
          <w:sz w:val="24"/>
        </w:rPr>
        <w:t>相反</w:t>
      </w:r>
      <w:r>
        <w:rPr>
          <w:rFonts w:hint="eastAsia"/>
          <w:sz w:val="24"/>
        </w:rPr>
        <w:t>。</w:t>
      </w:r>
    </w:p>
    <w:p w14:paraId="3FC1695F" w14:textId="5B441AA7" w:rsidR="000625B8" w:rsidRDefault="00405E33" w:rsidP="00F77496">
      <w:pPr>
        <w:spacing w:line="360" w:lineRule="auto"/>
        <w:ind w:firstLineChars="200" w:firstLine="480"/>
        <w:rPr>
          <w:sz w:val="24"/>
        </w:rPr>
      </w:pPr>
      <w:r>
        <w:rPr>
          <w:rFonts w:hint="eastAsia"/>
          <w:sz w:val="24"/>
        </w:rPr>
        <w:t>3</w:t>
      </w:r>
      <w:r>
        <w:rPr>
          <w:rFonts w:hint="eastAsia"/>
          <w:sz w:val="24"/>
        </w:rPr>
        <w:t>、根据权利要求</w:t>
      </w:r>
      <w:r w:rsidR="00CC1DE3">
        <w:rPr>
          <w:sz w:val="24"/>
        </w:rPr>
        <w:t>1</w:t>
      </w:r>
      <w:r>
        <w:rPr>
          <w:rFonts w:hint="eastAsia"/>
          <w:sz w:val="24"/>
        </w:rPr>
        <w:t>所述的</w:t>
      </w:r>
      <w:r w:rsidR="00336090">
        <w:rPr>
          <w:rFonts w:hint="eastAsia"/>
          <w:sz w:val="24"/>
        </w:rPr>
        <w:t>方法，其特征在于，所述根据所述当前位置与所述目标输送通道的相对位置及所述叠加板速度，确定夹持平移速度，包括：</w:t>
      </w:r>
    </w:p>
    <w:p w14:paraId="4ADBA4CA" w14:textId="00847457" w:rsidR="00336090" w:rsidRDefault="00CC1DE3" w:rsidP="00F77496">
      <w:pPr>
        <w:spacing w:line="360" w:lineRule="auto"/>
        <w:ind w:firstLineChars="200" w:firstLine="480"/>
        <w:rPr>
          <w:sz w:val="24"/>
        </w:rPr>
      </w:pPr>
      <w:r>
        <w:rPr>
          <w:rFonts w:hint="eastAsia"/>
          <w:sz w:val="24"/>
        </w:rPr>
        <w:t>以</w:t>
      </w:r>
      <w:proofErr w:type="gramStart"/>
      <w:r>
        <w:rPr>
          <w:rFonts w:hint="eastAsia"/>
          <w:sz w:val="24"/>
        </w:rPr>
        <w:t>所述储瓶台上</w:t>
      </w:r>
      <w:proofErr w:type="gramEnd"/>
      <w:r>
        <w:rPr>
          <w:rFonts w:hint="eastAsia"/>
          <w:sz w:val="24"/>
        </w:rPr>
        <w:t>灌装瓶向所述</w:t>
      </w:r>
      <w:r w:rsidR="00810B6F">
        <w:rPr>
          <w:rFonts w:hint="eastAsia"/>
          <w:sz w:val="24"/>
        </w:rPr>
        <w:t>入口夹持平</w:t>
      </w:r>
      <w:proofErr w:type="gramStart"/>
      <w:r w:rsidR="00810B6F">
        <w:rPr>
          <w:rFonts w:hint="eastAsia"/>
          <w:sz w:val="24"/>
        </w:rPr>
        <w:t>移机构</w:t>
      </w:r>
      <w:proofErr w:type="gramEnd"/>
      <w:r>
        <w:rPr>
          <w:rFonts w:hint="eastAsia"/>
          <w:sz w:val="24"/>
        </w:rPr>
        <w:t>运动的方向为参考方向，</w:t>
      </w:r>
    </w:p>
    <w:p w14:paraId="31FFF67E" w14:textId="20752452" w:rsidR="00CC1DE3" w:rsidRDefault="00CC1DE3" w:rsidP="00CC1DE3">
      <w:pPr>
        <w:spacing w:line="360" w:lineRule="auto"/>
        <w:ind w:firstLineChars="400" w:firstLine="960"/>
        <w:rPr>
          <w:sz w:val="24"/>
        </w:rPr>
      </w:pPr>
      <w:r>
        <w:rPr>
          <w:rFonts w:hint="eastAsia"/>
          <w:sz w:val="24"/>
        </w:rPr>
        <w:t>若所述目标输送通道位于所述当前位置的前方，则计算预设的基准平移速度与所述叠加</w:t>
      </w:r>
      <w:proofErr w:type="gramStart"/>
      <w:r>
        <w:rPr>
          <w:rFonts w:hint="eastAsia"/>
          <w:sz w:val="24"/>
        </w:rPr>
        <w:t>板速度</w:t>
      </w:r>
      <w:proofErr w:type="gramEnd"/>
      <w:r>
        <w:rPr>
          <w:rFonts w:hint="eastAsia"/>
          <w:sz w:val="24"/>
        </w:rPr>
        <w:t>之和，获得所述夹持平移速度，所述</w:t>
      </w:r>
      <w:r w:rsidR="00AF01E1">
        <w:rPr>
          <w:rFonts w:hint="eastAsia"/>
          <w:sz w:val="24"/>
        </w:rPr>
        <w:t>基准平移速度和所述叠加</w:t>
      </w:r>
      <w:proofErr w:type="gramStart"/>
      <w:r w:rsidR="00AF01E1">
        <w:rPr>
          <w:rFonts w:hint="eastAsia"/>
          <w:sz w:val="24"/>
        </w:rPr>
        <w:t>板速度</w:t>
      </w:r>
      <w:proofErr w:type="gramEnd"/>
      <w:r w:rsidR="00AF01E1">
        <w:rPr>
          <w:rFonts w:hint="eastAsia"/>
          <w:sz w:val="24"/>
        </w:rPr>
        <w:t>均为正值；</w:t>
      </w:r>
    </w:p>
    <w:p w14:paraId="48FF15C3" w14:textId="33EB35DD" w:rsidR="00AF01E1" w:rsidRPr="00CC1DE3" w:rsidRDefault="00AF01E1" w:rsidP="00CC1DE3">
      <w:pPr>
        <w:spacing w:line="360" w:lineRule="auto"/>
        <w:ind w:firstLineChars="400" w:firstLine="960"/>
        <w:rPr>
          <w:sz w:val="24"/>
        </w:rPr>
      </w:pPr>
      <w:r>
        <w:rPr>
          <w:rFonts w:hint="eastAsia"/>
          <w:sz w:val="24"/>
        </w:rPr>
        <w:t>若所述目标输送通道位于所述当前位置的后方，则计算所述基准平移速度与所述叠加</w:t>
      </w:r>
      <w:proofErr w:type="gramStart"/>
      <w:r>
        <w:rPr>
          <w:rFonts w:hint="eastAsia"/>
          <w:sz w:val="24"/>
        </w:rPr>
        <w:t>板速度</w:t>
      </w:r>
      <w:proofErr w:type="gramEnd"/>
      <w:r>
        <w:rPr>
          <w:rFonts w:hint="eastAsia"/>
          <w:sz w:val="24"/>
        </w:rPr>
        <w:t>之差，获得所述夹持平移速度，所述基准平移速度大于所述叠加板速度。</w:t>
      </w:r>
    </w:p>
    <w:p w14:paraId="268220CE" w14:textId="0EFF90FF" w:rsidR="000625B8" w:rsidRDefault="00AF01E1" w:rsidP="00F77496">
      <w:pPr>
        <w:spacing w:line="360" w:lineRule="auto"/>
        <w:ind w:firstLineChars="200" w:firstLine="480"/>
        <w:rPr>
          <w:sz w:val="24"/>
        </w:rPr>
      </w:pPr>
      <w:r>
        <w:rPr>
          <w:rFonts w:hint="eastAsia"/>
          <w:sz w:val="24"/>
        </w:rPr>
        <w:t>4</w:t>
      </w:r>
      <w:r>
        <w:rPr>
          <w:rFonts w:hint="eastAsia"/>
          <w:sz w:val="24"/>
        </w:rPr>
        <w:t>、根据权利要求</w:t>
      </w:r>
      <w:r>
        <w:rPr>
          <w:rFonts w:hint="eastAsia"/>
          <w:sz w:val="24"/>
        </w:rPr>
        <w:t>1</w:t>
      </w:r>
      <w:r>
        <w:rPr>
          <w:rFonts w:hint="eastAsia"/>
          <w:sz w:val="24"/>
        </w:rPr>
        <w:t>所述的方法，其特征在于，</w:t>
      </w:r>
      <w:r w:rsidR="00771516">
        <w:rPr>
          <w:rFonts w:hint="eastAsia"/>
          <w:sz w:val="24"/>
        </w:rPr>
        <w:t>所述方法还包括：</w:t>
      </w:r>
    </w:p>
    <w:p w14:paraId="7D6A504A" w14:textId="5EBF5880" w:rsidR="00771516" w:rsidRDefault="00771516" w:rsidP="00F77496">
      <w:pPr>
        <w:spacing w:line="360" w:lineRule="auto"/>
        <w:ind w:firstLineChars="200" w:firstLine="480"/>
        <w:rPr>
          <w:sz w:val="24"/>
        </w:rPr>
      </w:pPr>
      <w:r>
        <w:rPr>
          <w:rFonts w:hint="eastAsia"/>
          <w:sz w:val="24"/>
        </w:rPr>
        <w:t>在所述</w:t>
      </w:r>
      <w:r w:rsidR="00810B6F">
        <w:rPr>
          <w:rFonts w:hint="eastAsia"/>
          <w:sz w:val="24"/>
        </w:rPr>
        <w:t>入口夹持平</w:t>
      </w:r>
      <w:proofErr w:type="gramStart"/>
      <w:r w:rsidR="00810B6F">
        <w:rPr>
          <w:rFonts w:hint="eastAsia"/>
          <w:sz w:val="24"/>
        </w:rPr>
        <w:t>移机构</w:t>
      </w:r>
      <w:proofErr w:type="gramEnd"/>
      <w:r>
        <w:rPr>
          <w:rFonts w:hint="eastAsia"/>
          <w:sz w:val="24"/>
        </w:rPr>
        <w:t>运动到所述目标输送通道后，确定</w:t>
      </w:r>
      <w:proofErr w:type="gramStart"/>
      <w:r>
        <w:rPr>
          <w:rFonts w:hint="eastAsia"/>
          <w:sz w:val="24"/>
        </w:rPr>
        <w:t>所述</w:t>
      </w:r>
      <w:r w:rsidR="000F3D9A">
        <w:rPr>
          <w:rFonts w:hint="eastAsia"/>
          <w:sz w:val="24"/>
        </w:rPr>
        <w:t>进瓶</w:t>
      </w:r>
      <w:r>
        <w:rPr>
          <w:rFonts w:hint="eastAsia"/>
          <w:sz w:val="24"/>
        </w:rPr>
        <w:t>叠加</w:t>
      </w:r>
      <w:proofErr w:type="gramEnd"/>
      <w:r>
        <w:rPr>
          <w:rFonts w:hint="eastAsia"/>
          <w:sz w:val="24"/>
        </w:rPr>
        <w:t>板所处的位置；</w:t>
      </w:r>
    </w:p>
    <w:p w14:paraId="7EF0CF5F" w14:textId="710EB613" w:rsidR="00771516" w:rsidRDefault="00771516" w:rsidP="00F77496">
      <w:pPr>
        <w:spacing w:line="360" w:lineRule="auto"/>
        <w:ind w:firstLineChars="200" w:firstLine="480"/>
        <w:rPr>
          <w:sz w:val="24"/>
        </w:rPr>
      </w:pPr>
      <w:r>
        <w:rPr>
          <w:rFonts w:hint="eastAsia"/>
          <w:sz w:val="24"/>
        </w:rPr>
        <w:t>根据</w:t>
      </w:r>
      <w:proofErr w:type="gramStart"/>
      <w:r>
        <w:rPr>
          <w:rFonts w:hint="eastAsia"/>
          <w:sz w:val="24"/>
        </w:rPr>
        <w:t>所述</w:t>
      </w:r>
      <w:r w:rsidR="000F3D9A">
        <w:rPr>
          <w:rFonts w:hint="eastAsia"/>
          <w:sz w:val="24"/>
        </w:rPr>
        <w:t>进瓶</w:t>
      </w:r>
      <w:r>
        <w:rPr>
          <w:rFonts w:hint="eastAsia"/>
          <w:sz w:val="24"/>
        </w:rPr>
        <w:t>叠加</w:t>
      </w:r>
      <w:proofErr w:type="gramEnd"/>
      <w:r>
        <w:rPr>
          <w:rFonts w:hint="eastAsia"/>
          <w:sz w:val="24"/>
        </w:rPr>
        <w:t>板所处的位置与</w:t>
      </w:r>
      <w:proofErr w:type="gramStart"/>
      <w:r>
        <w:rPr>
          <w:rFonts w:hint="eastAsia"/>
          <w:sz w:val="24"/>
        </w:rPr>
        <w:t>所述</w:t>
      </w:r>
      <w:r w:rsidR="009F7D9A">
        <w:rPr>
          <w:rFonts w:hint="eastAsia"/>
          <w:sz w:val="24"/>
        </w:rPr>
        <w:t>进瓶</w:t>
      </w:r>
      <w:r>
        <w:rPr>
          <w:rFonts w:hint="eastAsia"/>
          <w:sz w:val="24"/>
        </w:rPr>
        <w:t>叠加</w:t>
      </w:r>
      <w:proofErr w:type="gramEnd"/>
      <w:r>
        <w:rPr>
          <w:rFonts w:hint="eastAsia"/>
          <w:sz w:val="24"/>
        </w:rPr>
        <w:t>板的</w:t>
      </w:r>
      <w:del w:id="4" w:author="yan xipeng" w:date="2021-09-06T17:51:00Z">
        <w:r w:rsidDel="00920B89">
          <w:rPr>
            <w:rFonts w:hint="eastAsia"/>
            <w:sz w:val="24"/>
          </w:rPr>
          <w:delText>零点位置</w:delText>
        </w:r>
      </w:del>
      <w:ins w:id="5" w:author="yan xipeng" w:date="2021-09-06T17:51:00Z">
        <w:r w:rsidR="00920B89">
          <w:rPr>
            <w:rFonts w:hint="eastAsia"/>
            <w:sz w:val="24"/>
          </w:rPr>
          <w:t>默认位置</w:t>
        </w:r>
      </w:ins>
      <w:r>
        <w:rPr>
          <w:rFonts w:hint="eastAsia"/>
          <w:sz w:val="24"/>
        </w:rPr>
        <w:t>之间的距离，确定叠加板返回速度；</w:t>
      </w:r>
    </w:p>
    <w:p w14:paraId="708A6709" w14:textId="116918CB" w:rsidR="00771516" w:rsidRDefault="00771516" w:rsidP="00F77496">
      <w:pPr>
        <w:spacing w:line="360" w:lineRule="auto"/>
        <w:ind w:firstLineChars="200" w:firstLine="480"/>
        <w:rPr>
          <w:sz w:val="24"/>
        </w:rPr>
      </w:pPr>
      <w:r>
        <w:rPr>
          <w:rFonts w:hint="eastAsia"/>
          <w:sz w:val="24"/>
        </w:rPr>
        <w:t>控制所述叠加板电机，使所述叠加板电机驱动</w:t>
      </w:r>
      <w:proofErr w:type="gramStart"/>
      <w:r>
        <w:rPr>
          <w:rFonts w:hint="eastAsia"/>
          <w:sz w:val="24"/>
        </w:rPr>
        <w:t>所述</w:t>
      </w:r>
      <w:r w:rsidR="000F3D9A">
        <w:rPr>
          <w:rFonts w:hint="eastAsia"/>
          <w:sz w:val="24"/>
        </w:rPr>
        <w:t>进瓶</w:t>
      </w:r>
      <w:r>
        <w:rPr>
          <w:rFonts w:hint="eastAsia"/>
          <w:sz w:val="24"/>
        </w:rPr>
        <w:t>叠加</w:t>
      </w:r>
      <w:proofErr w:type="gramEnd"/>
      <w:r>
        <w:rPr>
          <w:rFonts w:hint="eastAsia"/>
          <w:sz w:val="24"/>
        </w:rPr>
        <w:t>板</w:t>
      </w:r>
      <w:r w:rsidR="00D5174F">
        <w:rPr>
          <w:rFonts w:hint="eastAsia"/>
          <w:sz w:val="24"/>
        </w:rPr>
        <w:t>以</w:t>
      </w:r>
      <w:r>
        <w:rPr>
          <w:rFonts w:hint="eastAsia"/>
          <w:sz w:val="24"/>
        </w:rPr>
        <w:t>所述叠加板返回速度运动至所述</w:t>
      </w:r>
      <w:del w:id="6" w:author="yan xipeng" w:date="2021-09-06T17:51:00Z">
        <w:r w:rsidDel="00920B89">
          <w:rPr>
            <w:rFonts w:hint="eastAsia"/>
            <w:sz w:val="24"/>
          </w:rPr>
          <w:delText>零点位置</w:delText>
        </w:r>
      </w:del>
      <w:ins w:id="7" w:author="yan xipeng" w:date="2021-09-06T17:51:00Z">
        <w:r w:rsidR="00920B89">
          <w:rPr>
            <w:rFonts w:hint="eastAsia"/>
            <w:sz w:val="24"/>
          </w:rPr>
          <w:t>默认位置</w:t>
        </w:r>
      </w:ins>
      <w:r>
        <w:rPr>
          <w:rFonts w:hint="eastAsia"/>
          <w:sz w:val="24"/>
        </w:rPr>
        <w:t>。</w:t>
      </w:r>
    </w:p>
    <w:p w14:paraId="77F00FE1" w14:textId="649AB9D6" w:rsidR="007D6AE9" w:rsidRDefault="007D6AE9" w:rsidP="00F77496">
      <w:pPr>
        <w:spacing w:line="360" w:lineRule="auto"/>
        <w:ind w:firstLineChars="200" w:firstLine="480"/>
        <w:rPr>
          <w:sz w:val="24"/>
        </w:rPr>
      </w:pPr>
      <w:r>
        <w:rPr>
          <w:rFonts w:hint="eastAsia"/>
          <w:sz w:val="24"/>
        </w:rPr>
        <w:t>5</w:t>
      </w:r>
      <w:r>
        <w:rPr>
          <w:rFonts w:hint="eastAsia"/>
          <w:sz w:val="24"/>
        </w:rPr>
        <w:t>、根据权利要求</w:t>
      </w:r>
      <w:r>
        <w:rPr>
          <w:rFonts w:hint="eastAsia"/>
          <w:sz w:val="24"/>
        </w:rPr>
        <w:t>1</w:t>
      </w:r>
      <w:r>
        <w:rPr>
          <w:rFonts w:hint="eastAsia"/>
          <w:sz w:val="24"/>
        </w:rPr>
        <w:t>所述的方法，其特征在于，所述方法还包括：</w:t>
      </w:r>
    </w:p>
    <w:p w14:paraId="1ED8229B" w14:textId="5E5E358D" w:rsidR="007D6AE9" w:rsidRDefault="00C47AB0" w:rsidP="00F77496">
      <w:pPr>
        <w:spacing w:line="360" w:lineRule="auto"/>
        <w:ind w:firstLineChars="200" w:firstLine="480"/>
        <w:rPr>
          <w:sz w:val="24"/>
        </w:rPr>
      </w:pPr>
      <w:r>
        <w:rPr>
          <w:rFonts w:hint="eastAsia"/>
          <w:sz w:val="24"/>
        </w:rPr>
        <w:lastRenderedPageBreak/>
        <w:t>确定</w:t>
      </w:r>
      <w:proofErr w:type="gramStart"/>
      <w:ins w:id="8" w:author="yan xipeng" w:date="2021-09-06T18:50:00Z">
        <w:r w:rsidR="00EE7B7D">
          <w:rPr>
            <w:rFonts w:hint="eastAsia"/>
            <w:sz w:val="24"/>
          </w:rPr>
          <w:t>所述储瓶台中</w:t>
        </w:r>
      </w:ins>
      <w:ins w:id="9" w:author="yan xipeng" w:date="2021-09-06T18:51:00Z">
        <w:r w:rsidR="00EE7B7D">
          <w:rPr>
            <w:rFonts w:hint="eastAsia"/>
            <w:sz w:val="24"/>
          </w:rPr>
          <w:t>的</w:t>
        </w:r>
      </w:ins>
      <w:ins w:id="10" w:author="yan xipeng" w:date="2021-09-06T18:38:00Z">
        <w:r w:rsidR="00644D85">
          <w:rPr>
            <w:rFonts w:hint="eastAsia"/>
            <w:sz w:val="24"/>
          </w:rPr>
          <w:t>进瓶输送</w:t>
        </w:r>
      </w:ins>
      <w:proofErr w:type="gramEnd"/>
      <w:ins w:id="11" w:author="yan xipeng" w:date="2021-09-06T18:39:00Z">
        <w:r w:rsidR="00644D85">
          <w:rPr>
            <w:rFonts w:hint="eastAsia"/>
            <w:sz w:val="24"/>
          </w:rPr>
          <w:t>机构对灌装瓶进行输送</w:t>
        </w:r>
      </w:ins>
      <w:ins w:id="12" w:author="yan xipeng" w:date="2021-09-06T18:47:00Z">
        <w:r w:rsidR="00644D85">
          <w:rPr>
            <w:rFonts w:hint="eastAsia"/>
            <w:sz w:val="24"/>
          </w:rPr>
          <w:t>时</w:t>
        </w:r>
      </w:ins>
      <w:proofErr w:type="gramStart"/>
      <w:ins w:id="13" w:author="yan xipeng" w:date="2021-09-06T18:39:00Z">
        <w:r w:rsidR="00644D85">
          <w:rPr>
            <w:rFonts w:hint="eastAsia"/>
            <w:sz w:val="24"/>
          </w:rPr>
          <w:t>的进瓶输送</w:t>
        </w:r>
        <w:proofErr w:type="gramEnd"/>
        <w:r w:rsidR="00644D85">
          <w:rPr>
            <w:rFonts w:hint="eastAsia"/>
            <w:sz w:val="24"/>
          </w:rPr>
          <w:t>速度</w:t>
        </w:r>
      </w:ins>
      <w:del w:id="14" w:author="yan xipeng" w:date="2021-09-06T18:42:00Z">
        <w:r w:rsidR="00810B6F" w:rsidDel="00644D85">
          <w:rPr>
            <w:rFonts w:hint="eastAsia"/>
            <w:sz w:val="24"/>
          </w:rPr>
          <w:delText>灌装瓶进入所述储瓶台的速度</w:delText>
        </w:r>
      </w:del>
      <w:r w:rsidR="00810B6F">
        <w:rPr>
          <w:rFonts w:hint="eastAsia"/>
          <w:sz w:val="24"/>
        </w:rPr>
        <w:t>；</w:t>
      </w:r>
    </w:p>
    <w:p w14:paraId="18175258" w14:textId="73AEE046" w:rsidR="00810B6F" w:rsidRDefault="00810B6F" w:rsidP="00F77496">
      <w:pPr>
        <w:spacing w:line="360" w:lineRule="auto"/>
        <w:ind w:firstLineChars="200" w:firstLine="480"/>
        <w:rPr>
          <w:sz w:val="24"/>
        </w:rPr>
      </w:pPr>
      <w:r>
        <w:rPr>
          <w:rFonts w:hint="eastAsia"/>
          <w:sz w:val="24"/>
        </w:rPr>
        <w:t>将</w:t>
      </w:r>
      <w:proofErr w:type="gramStart"/>
      <w:ins w:id="15" w:author="yan xipeng" w:date="2021-09-06T18:42:00Z">
        <w:r w:rsidR="00644D85">
          <w:rPr>
            <w:rFonts w:hint="eastAsia"/>
            <w:sz w:val="24"/>
          </w:rPr>
          <w:t>所述进瓶输送</w:t>
        </w:r>
        <w:proofErr w:type="gramEnd"/>
        <w:r w:rsidR="00644D85">
          <w:rPr>
            <w:rFonts w:hint="eastAsia"/>
            <w:sz w:val="24"/>
          </w:rPr>
          <w:t>速度</w:t>
        </w:r>
      </w:ins>
      <w:del w:id="16" w:author="yan xipeng" w:date="2021-09-06T18:42:00Z">
        <w:r w:rsidDel="00644D85">
          <w:rPr>
            <w:rFonts w:hint="eastAsia"/>
            <w:sz w:val="24"/>
          </w:rPr>
          <w:delText>灌装瓶进</w:delText>
        </w:r>
      </w:del>
      <w:del w:id="17" w:author="yan xipeng" w:date="2021-09-06T18:43:00Z">
        <w:r w:rsidDel="00644D85">
          <w:rPr>
            <w:rFonts w:hint="eastAsia"/>
            <w:sz w:val="24"/>
          </w:rPr>
          <w:delText>入所述储瓶台的速度</w:delText>
        </w:r>
      </w:del>
      <w:r>
        <w:rPr>
          <w:rFonts w:hint="eastAsia"/>
          <w:sz w:val="24"/>
        </w:rPr>
        <w:t>输入斜坡函数发生器，获得所述入口夹持平</w:t>
      </w:r>
      <w:proofErr w:type="gramStart"/>
      <w:r>
        <w:rPr>
          <w:rFonts w:hint="eastAsia"/>
          <w:sz w:val="24"/>
        </w:rPr>
        <w:t>移机构</w:t>
      </w:r>
      <w:proofErr w:type="gramEnd"/>
      <w:r>
        <w:rPr>
          <w:rFonts w:hint="eastAsia"/>
          <w:sz w:val="24"/>
        </w:rPr>
        <w:t>的夹持输送速度；</w:t>
      </w:r>
    </w:p>
    <w:p w14:paraId="5E1E0E98" w14:textId="5544F5ED" w:rsidR="00810B6F" w:rsidRDefault="00810B6F" w:rsidP="00F77496">
      <w:pPr>
        <w:spacing w:line="360" w:lineRule="auto"/>
        <w:ind w:firstLineChars="200" w:firstLine="480"/>
        <w:rPr>
          <w:sz w:val="24"/>
        </w:rPr>
      </w:pPr>
      <w:r>
        <w:rPr>
          <w:rFonts w:hint="eastAsia"/>
          <w:sz w:val="24"/>
        </w:rPr>
        <w:t>控制用于驱动所述入口夹持平</w:t>
      </w:r>
      <w:proofErr w:type="gramStart"/>
      <w:r>
        <w:rPr>
          <w:rFonts w:hint="eastAsia"/>
          <w:sz w:val="24"/>
        </w:rPr>
        <w:t>移机构</w:t>
      </w:r>
      <w:proofErr w:type="gramEnd"/>
      <w:r>
        <w:rPr>
          <w:rFonts w:hint="eastAsia"/>
          <w:sz w:val="24"/>
        </w:rPr>
        <w:t>中滚轮</w:t>
      </w:r>
      <w:r w:rsidR="00B378FB">
        <w:rPr>
          <w:rFonts w:hint="eastAsia"/>
          <w:sz w:val="24"/>
        </w:rPr>
        <w:t>转动</w:t>
      </w:r>
      <w:r>
        <w:rPr>
          <w:rFonts w:hint="eastAsia"/>
          <w:sz w:val="24"/>
        </w:rPr>
        <w:t>的夹持输送电机，使所述夹持输送电机驱动所述入口夹持平</w:t>
      </w:r>
      <w:proofErr w:type="gramStart"/>
      <w:r>
        <w:rPr>
          <w:rFonts w:hint="eastAsia"/>
          <w:sz w:val="24"/>
        </w:rPr>
        <w:t>移机构</w:t>
      </w:r>
      <w:proofErr w:type="gramEnd"/>
      <w:r w:rsidR="00D5174F">
        <w:rPr>
          <w:rFonts w:hint="eastAsia"/>
          <w:sz w:val="24"/>
        </w:rPr>
        <w:t>以</w:t>
      </w:r>
      <w:r>
        <w:rPr>
          <w:rFonts w:hint="eastAsia"/>
          <w:sz w:val="24"/>
        </w:rPr>
        <w:t>所述夹持输送速度</w:t>
      </w:r>
      <w:r w:rsidR="00B378FB">
        <w:rPr>
          <w:rFonts w:hint="eastAsia"/>
          <w:sz w:val="24"/>
        </w:rPr>
        <w:t>输送灌装瓶</w:t>
      </w:r>
      <w:r>
        <w:rPr>
          <w:rFonts w:hint="eastAsia"/>
          <w:sz w:val="24"/>
        </w:rPr>
        <w:t>；</w:t>
      </w:r>
    </w:p>
    <w:p w14:paraId="4FA64203" w14:textId="629BE4B0" w:rsidR="00810B6F" w:rsidRDefault="00810B6F" w:rsidP="00F77496">
      <w:pPr>
        <w:spacing w:line="360" w:lineRule="auto"/>
        <w:ind w:firstLineChars="200" w:firstLine="480"/>
        <w:rPr>
          <w:sz w:val="24"/>
        </w:rPr>
      </w:pPr>
      <w:r>
        <w:rPr>
          <w:rFonts w:hint="eastAsia"/>
          <w:sz w:val="24"/>
        </w:rPr>
        <w:t>控制用于</w:t>
      </w:r>
      <w:r w:rsidR="00E465F1">
        <w:rPr>
          <w:rFonts w:hint="eastAsia"/>
          <w:sz w:val="24"/>
        </w:rPr>
        <w:t>驱动所述</w:t>
      </w:r>
      <w:proofErr w:type="gramStart"/>
      <w:r w:rsidR="00E465F1">
        <w:rPr>
          <w:rFonts w:hint="eastAsia"/>
          <w:sz w:val="24"/>
        </w:rPr>
        <w:t>储瓶台</w:t>
      </w:r>
      <w:proofErr w:type="gramEnd"/>
      <w:r w:rsidR="00E465F1">
        <w:rPr>
          <w:rFonts w:hint="eastAsia"/>
          <w:sz w:val="24"/>
        </w:rPr>
        <w:t>所包括</w:t>
      </w:r>
      <w:ins w:id="18" w:author="yan xipeng" w:date="2021-09-06T18:44:00Z">
        <w:r w:rsidR="00644D85">
          <w:rPr>
            <w:rFonts w:hint="eastAsia"/>
            <w:sz w:val="24"/>
          </w:rPr>
          <w:t>的</w:t>
        </w:r>
      </w:ins>
      <w:r w:rsidR="00E465F1">
        <w:rPr>
          <w:rFonts w:hint="eastAsia"/>
          <w:sz w:val="24"/>
        </w:rPr>
        <w:t>出口夹持平</w:t>
      </w:r>
      <w:proofErr w:type="gramStart"/>
      <w:r w:rsidR="00E465F1">
        <w:rPr>
          <w:rFonts w:hint="eastAsia"/>
          <w:sz w:val="24"/>
        </w:rPr>
        <w:t>移机构</w:t>
      </w:r>
      <w:proofErr w:type="gramEnd"/>
      <w:r w:rsidR="00E465F1">
        <w:rPr>
          <w:rFonts w:hint="eastAsia"/>
          <w:sz w:val="24"/>
        </w:rPr>
        <w:t>中滚轮</w:t>
      </w:r>
      <w:ins w:id="19" w:author="yan xipeng" w:date="2021-09-06T18:44:00Z">
        <w:r w:rsidR="00644D85">
          <w:rPr>
            <w:rFonts w:hint="eastAsia"/>
            <w:sz w:val="24"/>
          </w:rPr>
          <w:t>转动</w:t>
        </w:r>
      </w:ins>
      <w:r w:rsidR="00E465F1">
        <w:rPr>
          <w:rFonts w:hint="eastAsia"/>
          <w:sz w:val="24"/>
        </w:rPr>
        <w:t>的出口输送电机，使所述出口输送电机驱动所述出口夹持平</w:t>
      </w:r>
      <w:proofErr w:type="gramStart"/>
      <w:r w:rsidR="00E465F1">
        <w:rPr>
          <w:rFonts w:hint="eastAsia"/>
          <w:sz w:val="24"/>
        </w:rPr>
        <w:t>移机构</w:t>
      </w:r>
      <w:proofErr w:type="gramEnd"/>
      <w:r w:rsidR="00D5174F">
        <w:rPr>
          <w:rFonts w:hint="eastAsia"/>
          <w:sz w:val="24"/>
        </w:rPr>
        <w:t>以</w:t>
      </w:r>
      <w:r w:rsidR="00E465F1">
        <w:rPr>
          <w:rFonts w:hint="eastAsia"/>
          <w:sz w:val="24"/>
        </w:rPr>
        <w:t>所述夹持输送速度</w:t>
      </w:r>
      <w:r w:rsidR="00B378FB">
        <w:rPr>
          <w:rFonts w:hint="eastAsia"/>
          <w:sz w:val="24"/>
        </w:rPr>
        <w:t>输送灌装瓶</w:t>
      </w:r>
      <w:r w:rsidR="00E465F1">
        <w:rPr>
          <w:rFonts w:hint="eastAsia"/>
          <w:sz w:val="24"/>
        </w:rPr>
        <w:t>。</w:t>
      </w:r>
    </w:p>
    <w:p w14:paraId="1A42329D" w14:textId="4DD4D7A9" w:rsidR="007D6AE9" w:rsidRDefault="00E465F1" w:rsidP="00F77496">
      <w:pPr>
        <w:spacing w:line="360" w:lineRule="auto"/>
        <w:ind w:firstLineChars="200" w:firstLine="480"/>
        <w:rPr>
          <w:sz w:val="24"/>
        </w:rPr>
      </w:pPr>
      <w:r>
        <w:rPr>
          <w:rFonts w:hint="eastAsia"/>
          <w:sz w:val="24"/>
        </w:rPr>
        <w:t>6</w:t>
      </w:r>
      <w:r>
        <w:rPr>
          <w:rFonts w:hint="eastAsia"/>
          <w:sz w:val="24"/>
        </w:rPr>
        <w:t>、根据权利要求</w:t>
      </w:r>
      <w:r>
        <w:rPr>
          <w:rFonts w:hint="eastAsia"/>
          <w:sz w:val="24"/>
        </w:rPr>
        <w:t>1</w:t>
      </w:r>
      <w:r>
        <w:rPr>
          <w:rFonts w:hint="eastAsia"/>
          <w:sz w:val="24"/>
        </w:rPr>
        <w:t>至</w:t>
      </w:r>
      <w:r>
        <w:rPr>
          <w:rFonts w:hint="eastAsia"/>
          <w:sz w:val="24"/>
        </w:rPr>
        <w:t>5</w:t>
      </w:r>
      <w:r>
        <w:rPr>
          <w:rFonts w:hint="eastAsia"/>
          <w:sz w:val="24"/>
        </w:rPr>
        <w:t>中任一所述的方法，其特征在于，所述方法还包括：</w:t>
      </w:r>
    </w:p>
    <w:p w14:paraId="2A3373AF" w14:textId="0D6E2BBD" w:rsidR="00771516" w:rsidRDefault="00E465F1" w:rsidP="00F77496">
      <w:pPr>
        <w:spacing w:line="360" w:lineRule="auto"/>
        <w:ind w:firstLineChars="200" w:firstLine="480"/>
        <w:rPr>
          <w:sz w:val="24"/>
        </w:rPr>
      </w:pPr>
      <w:r>
        <w:rPr>
          <w:rFonts w:hint="eastAsia"/>
          <w:sz w:val="24"/>
        </w:rPr>
        <w:t>根据所述</w:t>
      </w:r>
      <w:proofErr w:type="gramStart"/>
      <w:r>
        <w:rPr>
          <w:rFonts w:hint="eastAsia"/>
          <w:sz w:val="24"/>
        </w:rPr>
        <w:t>储瓶台</w:t>
      </w:r>
      <w:proofErr w:type="gramEnd"/>
      <w:r>
        <w:rPr>
          <w:rFonts w:hint="eastAsia"/>
          <w:sz w:val="24"/>
        </w:rPr>
        <w:t>的虚轴速度，</w:t>
      </w:r>
      <w:proofErr w:type="gramStart"/>
      <w:r>
        <w:rPr>
          <w:rFonts w:hint="eastAsia"/>
          <w:sz w:val="24"/>
        </w:rPr>
        <w:t>确定进瓶输送</w:t>
      </w:r>
      <w:proofErr w:type="gramEnd"/>
      <w:r>
        <w:rPr>
          <w:rFonts w:hint="eastAsia"/>
          <w:sz w:val="24"/>
        </w:rPr>
        <w:t>速度、夹持输送速度、夹持平</w:t>
      </w:r>
      <w:proofErr w:type="gramStart"/>
      <w:r>
        <w:rPr>
          <w:rFonts w:hint="eastAsia"/>
          <w:sz w:val="24"/>
        </w:rPr>
        <w:t>移速度</w:t>
      </w:r>
      <w:proofErr w:type="gramEnd"/>
      <w:r>
        <w:rPr>
          <w:rFonts w:hint="eastAsia"/>
          <w:sz w:val="24"/>
        </w:rPr>
        <w:t>和</w:t>
      </w:r>
      <w:del w:id="20" w:author="yan xipeng" w:date="2021-09-06T19:06:00Z">
        <w:r w:rsidDel="00466182">
          <w:rPr>
            <w:rFonts w:hint="eastAsia"/>
            <w:sz w:val="24"/>
          </w:rPr>
          <w:delText>出口输送速度</w:delText>
        </w:r>
      </w:del>
      <w:ins w:id="21" w:author="yan xipeng" w:date="2021-09-06T19:06:00Z">
        <w:r w:rsidR="00466182">
          <w:rPr>
            <w:rFonts w:hint="eastAsia"/>
            <w:sz w:val="24"/>
          </w:rPr>
          <w:t>出瓶输送速度</w:t>
        </w:r>
      </w:ins>
      <w:r>
        <w:rPr>
          <w:rFonts w:hint="eastAsia"/>
          <w:sz w:val="24"/>
        </w:rPr>
        <w:t>；</w:t>
      </w:r>
    </w:p>
    <w:p w14:paraId="3FDCDD13" w14:textId="56909A92" w:rsidR="00E465F1" w:rsidRDefault="00E465F1" w:rsidP="00F77496">
      <w:pPr>
        <w:spacing w:line="360" w:lineRule="auto"/>
        <w:ind w:firstLineChars="200" w:firstLine="480"/>
        <w:rPr>
          <w:sz w:val="24"/>
        </w:rPr>
      </w:pPr>
      <w:r>
        <w:rPr>
          <w:rFonts w:hint="eastAsia"/>
          <w:sz w:val="24"/>
        </w:rPr>
        <w:t>根据预先确定的修正系数</w:t>
      </w:r>
      <w:r w:rsidR="005F7D00">
        <w:rPr>
          <w:rFonts w:hint="eastAsia"/>
          <w:sz w:val="24"/>
        </w:rPr>
        <w:t>，</w:t>
      </w:r>
      <w:r>
        <w:rPr>
          <w:rFonts w:hint="eastAsia"/>
          <w:sz w:val="24"/>
        </w:rPr>
        <w:t>对</w:t>
      </w:r>
      <w:proofErr w:type="gramStart"/>
      <w:r>
        <w:rPr>
          <w:rFonts w:hint="eastAsia"/>
          <w:sz w:val="24"/>
        </w:rPr>
        <w:t>所述进瓶输送</w:t>
      </w:r>
      <w:proofErr w:type="gramEnd"/>
      <w:r>
        <w:rPr>
          <w:rFonts w:hint="eastAsia"/>
          <w:sz w:val="24"/>
        </w:rPr>
        <w:t>速度、所述夹持输送速度、所述夹持平</w:t>
      </w:r>
      <w:proofErr w:type="gramStart"/>
      <w:r>
        <w:rPr>
          <w:rFonts w:hint="eastAsia"/>
          <w:sz w:val="24"/>
        </w:rPr>
        <w:t>移速度</w:t>
      </w:r>
      <w:proofErr w:type="gramEnd"/>
      <w:r>
        <w:rPr>
          <w:rFonts w:hint="eastAsia"/>
          <w:sz w:val="24"/>
        </w:rPr>
        <w:t>和达到</w:t>
      </w:r>
      <w:del w:id="22" w:author="yan xipeng" w:date="2021-09-06T19:06:00Z">
        <w:r w:rsidDel="00466182">
          <w:rPr>
            <w:rFonts w:hint="eastAsia"/>
            <w:sz w:val="24"/>
          </w:rPr>
          <w:delText>出口输送速度</w:delText>
        </w:r>
      </w:del>
      <w:ins w:id="23" w:author="yan xipeng" w:date="2021-09-06T19:06:00Z">
        <w:r w:rsidR="00466182">
          <w:rPr>
            <w:rFonts w:hint="eastAsia"/>
            <w:sz w:val="24"/>
          </w:rPr>
          <w:t>出瓶输送速度</w:t>
        </w:r>
      </w:ins>
      <w:r>
        <w:rPr>
          <w:rFonts w:hint="eastAsia"/>
          <w:sz w:val="24"/>
        </w:rPr>
        <w:t>进行</w:t>
      </w:r>
      <w:r w:rsidR="005F7D00">
        <w:rPr>
          <w:rFonts w:hint="eastAsia"/>
          <w:sz w:val="24"/>
        </w:rPr>
        <w:t>分别</w:t>
      </w:r>
      <w:r>
        <w:rPr>
          <w:rFonts w:hint="eastAsia"/>
          <w:sz w:val="24"/>
        </w:rPr>
        <w:t>修正，</w:t>
      </w:r>
      <w:proofErr w:type="gramStart"/>
      <w:r>
        <w:rPr>
          <w:rFonts w:hint="eastAsia"/>
          <w:sz w:val="24"/>
        </w:rPr>
        <w:t>消除进瓶输送</w:t>
      </w:r>
      <w:proofErr w:type="gramEnd"/>
      <w:r>
        <w:rPr>
          <w:rFonts w:hint="eastAsia"/>
          <w:sz w:val="24"/>
        </w:rPr>
        <w:t>速度、所述夹持输送速度、所述夹持平</w:t>
      </w:r>
      <w:proofErr w:type="gramStart"/>
      <w:r>
        <w:rPr>
          <w:rFonts w:hint="eastAsia"/>
          <w:sz w:val="24"/>
        </w:rPr>
        <w:t>移速度</w:t>
      </w:r>
      <w:proofErr w:type="gramEnd"/>
      <w:r>
        <w:rPr>
          <w:rFonts w:hint="eastAsia"/>
          <w:sz w:val="24"/>
        </w:rPr>
        <w:t>和</w:t>
      </w:r>
      <w:r w:rsidR="00A372F7">
        <w:rPr>
          <w:rFonts w:hint="eastAsia"/>
          <w:sz w:val="24"/>
        </w:rPr>
        <w:t>所述</w:t>
      </w:r>
      <w:del w:id="24" w:author="yan xipeng" w:date="2021-09-06T19:06:00Z">
        <w:r w:rsidDel="00466182">
          <w:rPr>
            <w:rFonts w:hint="eastAsia"/>
            <w:sz w:val="24"/>
          </w:rPr>
          <w:delText>出口输送速度</w:delText>
        </w:r>
      </w:del>
      <w:ins w:id="25" w:author="yan xipeng" w:date="2021-09-06T19:06:00Z">
        <w:r w:rsidR="00466182">
          <w:rPr>
            <w:rFonts w:hint="eastAsia"/>
            <w:sz w:val="24"/>
          </w:rPr>
          <w:t>出瓶输送速度</w:t>
        </w:r>
      </w:ins>
      <w:r>
        <w:rPr>
          <w:rFonts w:hint="eastAsia"/>
          <w:sz w:val="24"/>
        </w:rPr>
        <w:t>的同步偏差；</w:t>
      </w:r>
    </w:p>
    <w:p w14:paraId="3395785F" w14:textId="133D1180" w:rsidR="00E465F1" w:rsidRDefault="00E465F1" w:rsidP="00F77496">
      <w:pPr>
        <w:spacing w:line="360" w:lineRule="auto"/>
        <w:ind w:firstLineChars="200" w:firstLine="480"/>
        <w:rPr>
          <w:sz w:val="24"/>
        </w:rPr>
      </w:pPr>
      <w:r>
        <w:rPr>
          <w:rFonts w:hint="eastAsia"/>
          <w:sz w:val="24"/>
        </w:rPr>
        <w:t>控制用于驱动所述</w:t>
      </w:r>
      <w:proofErr w:type="gramStart"/>
      <w:r>
        <w:rPr>
          <w:rFonts w:hint="eastAsia"/>
          <w:sz w:val="24"/>
        </w:rPr>
        <w:t>储瓶台中进瓶</w:t>
      </w:r>
      <w:proofErr w:type="gramEnd"/>
      <w:r>
        <w:rPr>
          <w:rFonts w:hint="eastAsia"/>
          <w:sz w:val="24"/>
        </w:rPr>
        <w:t>输送机构</w:t>
      </w:r>
      <w:proofErr w:type="gramStart"/>
      <w:r>
        <w:rPr>
          <w:rFonts w:hint="eastAsia"/>
          <w:sz w:val="24"/>
        </w:rPr>
        <w:t>的进瓶输送</w:t>
      </w:r>
      <w:proofErr w:type="gramEnd"/>
      <w:r>
        <w:rPr>
          <w:rFonts w:hint="eastAsia"/>
          <w:sz w:val="24"/>
        </w:rPr>
        <w:t>电机，使</w:t>
      </w:r>
      <w:proofErr w:type="gramStart"/>
      <w:r>
        <w:rPr>
          <w:rFonts w:hint="eastAsia"/>
          <w:sz w:val="24"/>
        </w:rPr>
        <w:t>所述进瓶输送</w:t>
      </w:r>
      <w:proofErr w:type="gramEnd"/>
      <w:r>
        <w:rPr>
          <w:rFonts w:hint="eastAsia"/>
          <w:sz w:val="24"/>
        </w:rPr>
        <w:t>电机驱动</w:t>
      </w:r>
      <w:proofErr w:type="gramStart"/>
      <w:r>
        <w:rPr>
          <w:rFonts w:hint="eastAsia"/>
          <w:sz w:val="24"/>
        </w:rPr>
        <w:t>所述进瓶输送</w:t>
      </w:r>
      <w:proofErr w:type="gramEnd"/>
      <w:r>
        <w:rPr>
          <w:rFonts w:hint="eastAsia"/>
          <w:sz w:val="24"/>
        </w:rPr>
        <w:t>机构</w:t>
      </w:r>
      <w:r w:rsidR="00D5174F">
        <w:rPr>
          <w:rFonts w:hint="eastAsia"/>
          <w:sz w:val="24"/>
        </w:rPr>
        <w:t>以</w:t>
      </w:r>
      <w:r>
        <w:rPr>
          <w:rFonts w:hint="eastAsia"/>
          <w:sz w:val="24"/>
        </w:rPr>
        <w:t>修正后的</w:t>
      </w:r>
      <w:proofErr w:type="gramStart"/>
      <w:r>
        <w:rPr>
          <w:rFonts w:hint="eastAsia"/>
          <w:sz w:val="24"/>
        </w:rPr>
        <w:t>所述进瓶输送</w:t>
      </w:r>
      <w:proofErr w:type="gramEnd"/>
      <w:r>
        <w:rPr>
          <w:rFonts w:hint="eastAsia"/>
          <w:sz w:val="24"/>
        </w:rPr>
        <w:t>速度输送灌装瓶；</w:t>
      </w:r>
    </w:p>
    <w:p w14:paraId="03114EB0" w14:textId="0FAF69E0" w:rsidR="00B378FB" w:rsidRDefault="00E465F1" w:rsidP="00B378FB">
      <w:pPr>
        <w:spacing w:line="360" w:lineRule="auto"/>
        <w:ind w:firstLineChars="200" w:firstLine="480"/>
        <w:rPr>
          <w:sz w:val="24"/>
        </w:rPr>
      </w:pPr>
      <w:r>
        <w:rPr>
          <w:rFonts w:hint="eastAsia"/>
          <w:sz w:val="24"/>
        </w:rPr>
        <w:t>控制用于驱动所述</w:t>
      </w:r>
      <w:r w:rsidR="00B378FB">
        <w:rPr>
          <w:rFonts w:hint="eastAsia"/>
          <w:sz w:val="24"/>
        </w:rPr>
        <w:t>入口夹持平</w:t>
      </w:r>
      <w:proofErr w:type="gramStart"/>
      <w:r w:rsidR="00B378FB">
        <w:rPr>
          <w:rFonts w:hint="eastAsia"/>
          <w:sz w:val="24"/>
        </w:rPr>
        <w:t>移机构</w:t>
      </w:r>
      <w:proofErr w:type="gramEnd"/>
      <w:r w:rsidR="00B378FB">
        <w:rPr>
          <w:rFonts w:hint="eastAsia"/>
          <w:sz w:val="24"/>
        </w:rPr>
        <w:t>中滚轮转动的夹持输送电机，使所述夹持输送电机驱动所述入口夹持平</w:t>
      </w:r>
      <w:proofErr w:type="gramStart"/>
      <w:r w:rsidR="00B378FB">
        <w:rPr>
          <w:rFonts w:hint="eastAsia"/>
          <w:sz w:val="24"/>
        </w:rPr>
        <w:t>移机构</w:t>
      </w:r>
      <w:proofErr w:type="gramEnd"/>
      <w:r w:rsidR="00D5174F">
        <w:rPr>
          <w:rFonts w:hint="eastAsia"/>
          <w:sz w:val="24"/>
        </w:rPr>
        <w:t>以</w:t>
      </w:r>
      <w:r w:rsidR="007D053E">
        <w:rPr>
          <w:rFonts w:hint="eastAsia"/>
          <w:sz w:val="24"/>
        </w:rPr>
        <w:t>修正后的</w:t>
      </w:r>
      <w:r w:rsidR="00B378FB">
        <w:rPr>
          <w:rFonts w:hint="eastAsia"/>
          <w:sz w:val="24"/>
        </w:rPr>
        <w:t>所述夹持输送速度输送灌装瓶；</w:t>
      </w:r>
    </w:p>
    <w:p w14:paraId="4CE0CD60" w14:textId="03DC44A5" w:rsidR="007D053E" w:rsidRDefault="00B378FB" w:rsidP="00F77496">
      <w:pPr>
        <w:spacing w:line="360" w:lineRule="auto"/>
        <w:ind w:firstLineChars="200" w:firstLine="480"/>
        <w:rPr>
          <w:sz w:val="24"/>
        </w:rPr>
      </w:pPr>
      <w:r>
        <w:rPr>
          <w:rFonts w:hint="eastAsia"/>
          <w:sz w:val="24"/>
        </w:rPr>
        <w:t>控制用于驱动所述入口夹持平</w:t>
      </w:r>
      <w:proofErr w:type="gramStart"/>
      <w:r>
        <w:rPr>
          <w:rFonts w:hint="eastAsia"/>
          <w:sz w:val="24"/>
        </w:rPr>
        <w:t>移机构</w:t>
      </w:r>
      <w:proofErr w:type="gramEnd"/>
      <w:r w:rsidR="007D053E">
        <w:rPr>
          <w:rFonts w:hint="eastAsia"/>
          <w:sz w:val="24"/>
        </w:rPr>
        <w:t>平移运动</w:t>
      </w:r>
      <w:r>
        <w:rPr>
          <w:rFonts w:hint="eastAsia"/>
          <w:sz w:val="24"/>
        </w:rPr>
        <w:t>的夹持平移电机，</w:t>
      </w:r>
      <w:r w:rsidR="007D053E">
        <w:rPr>
          <w:rFonts w:hint="eastAsia"/>
          <w:sz w:val="24"/>
        </w:rPr>
        <w:t>使所述夹持平移电机驱动所述入口夹持平</w:t>
      </w:r>
      <w:proofErr w:type="gramStart"/>
      <w:r w:rsidR="007D053E">
        <w:rPr>
          <w:rFonts w:hint="eastAsia"/>
          <w:sz w:val="24"/>
        </w:rPr>
        <w:t>移机构</w:t>
      </w:r>
      <w:proofErr w:type="gramEnd"/>
      <w:r w:rsidR="00D5174F">
        <w:rPr>
          <w:rFonts w:hint="eastAsia"/>
          <w:sz w:val="24"/>
        </w:rPr>
        <w:t>以</w:t>
      </w:r>
      <w:r w:rsidR="007D053E">
        <w:rPr>
          <w:rFonts w:hint="eastAsia"/>
          <w:sz w:val="24"/>
        </w:rPr>
        <w:t>修正后的所述夹持平</w:t>
      </w:r>
      <w:proofErr w:type="gramStart"/>
      <w:r w:rsidR="007D053E">
        <w:rPr>
          <w:rFonts w:hint="eastAsia"/>
          <w:sz w:val="24"/>
        </w:rPr>
        <w:t>移速度</w:t>
      </w:r>
      <w:proofErr w:type="gramEnd"/>
      <w:r w:rsidR="007D053E">
        <w:rPr>
          <w:rFonts w:hint="eastAsia"/>
          <w:sz w:val="24"/>
        </w:rPr>
        <w:t>进行平移运动；</w:t>
      </w:r>
    </w:p>
    <w:p w14:paraId="789C5B0B" w14:textId="76A425D6" w:rsidR="007D053E" w:rsidRDefault="007D053E" w:rsidP="00F77496">
      <w:pPr>
        <w:spacing w:line="360" w:lineRule="auto"/>
        <w:ind w:firstLineChars="200" w:firstLine="480"/>
        <w:rPr>
          <w:sz w:val="24"/>
        </w:rPr>
      </w:pPr>
      <w:r>
        <w:rPr>
          <w:rFonts w:hint="eastAsia"/>
          <w:sz w:val="24"/>
        </w:rPr>
        <w:t>控制用于驱动</w:t>
      </w:r>
      <w:proofErr w:type="gramStart"/>
      <w:r>
        <w:rPr>
          <w:rFonts w:hint="eastAsia"/>
          <w:sz w:val="24"/>
        </w:rPr>
        <w:t>所述储瓶台中</w:t>
      </w:r>
      <w:proofErr w:type="gramEnd"/>
      <w:r>
        <w:rPr>
          <w:rFonts w:hint="eastAsia"/>
          <w:sz w:val="24"/>
        </w:rPr>
        <w:t>出口夹持平</w:t>
      </w:r>
      <w:proofErr w:type="gramStart"/>
      <w:r>
        <w:rPr>
          <w:rFonts w:hint="eastAsia"/>
          <w:sz w:val="24"/>
        </w:rPr>
        <w:t>移机构</w:t>
      </w:r>
      <w:proofErr w:type="gramEnd"/>
      <w:r>
        <w:rPr>
          <w:rFonts w:hint="eastAsia"/>
          <w:sz w:val="24"/>
        </w:rPr>
        <w:t>中滚轮转动的出口输送电机，使所述出口输送电机驱动所述出口夹持平</w:t>
      </w:r>
      <w:proofErr w:type="gramStart"/>
      <w:r>
        <w:rPr>
          <w:rFonts w:hint="eastAsia"/>
          <w:sz w:val="24"/>
        </w:rPr>
        <w:t>移机构</w:t>
      </w:r>
      <w:proofErr w:type="gramEnd"/>
      <w:r w:rsidR="00D5174F">
        <w:rPr>
          <w:rFonts w:hint="eastAsia"/>
          <w:sz w:val="24"/>
        </w:rPr>
        <w:t>以</w:t>
      </w:r>
      <w:r>
        <w:rPr>
          <w:rFonts w:hint="eastAsia"/>
          <w:sz w:val="24"/>
        </w:rPr>
        <w:t>修正后的所述</w:t>
      </w:r>
      <w:del w:id="26" w:author="yan xipeng" w:date="2021-09-06T19:06:00Z">
        <w:r w:rsidDel="00466182">
          <w:rPr>
            <w:rFonts w:hint="eastAsia"/>
            <w:sz w:val="24"/>
          </w:rPr>
          <w:delText>出口输送速度</w:delText>
        </w:r>
      </w:del>
      <w:ins w:id="27" w:author="yan xipeng" w:date="2021-09-06T19:06:00Z">
        <w:r w:rsidR="00466182">
          <w:rPr>
            <w:rFonts w:hint="eastAsia"/>
            <w:sz w:val="24"/>
          </w:rPr>
          <w:t>出瓶输送速度</w:t>
        </w:r>
      </w:ins>
      <w:r>
        <w:rPr>
          <w:rFonts w:hint="eastAsia"/>
          <w:sz w:val="24"/>
        </w:rPr>
        <w:t>输送灌装瓶。</w:t>
      </w:r>
    </w:p>
    <w:p w14:paraId="0901EAA8" w14:textId="2C98C65E" w:rsidR="00E465F1" w:rsidRDefault="00E465F1" w:rsidP="00F77496">
      <w:pPr>
        <w:spacing w:line="360" w:lineRule="auto"/>
        <w:ind w:firstLineChars="200" w:firstLine="480"/>
        <w:rPr>
          <w:sz w:val="24"/>
        </w:rPr>
      </w:pPr>
    </w:p>
    <w:p w14:paraId="7BFECC84" w14:textId="5E0820B5" w:rsidR="007D053E" w:rsidRDefault="007D053E" w:rsidP="00F77496">
      <w:pPr>
        <w:spacing w:line="360" w:lineRule="auto"/>
        <w:ind w:firstLineChars="200" w:firstLine="480"/>
        <w:rPr>
          <w:sz w:val="24"/>
        </w:rPr>
      </w:pPr>
      <w:r>
        <w:rPr>
          <w:rFonts w:hint="eastAsia"/>
          <w:sz w:val="24"/>
        </w:rPr>
        <w:t>7</w:t>
      </w:r>
      <w:r>
        <w:rPr>
          <w:rFonts w:hint="eastAsia"/>
          <w:sz w:val="24"/>
        </w:rPr>
        <w:t>、一种</w:t>
      </w:r>
      <w:proofErr w:type="gramStart"/>
      <w:r>
        <w:rPr>
          <w:rFonts w:hint="eastAsia"/>
          <w:sz w:val="24"/>
        </w:rPr>
        <w:t>储瓶台</w:t>
      </w:r>
      <w:proofErr w:type="gramEnd"/>
      <w:r>
        <w:rPr>
          <w:rFonts w:hint="eastAsia"/>
          <w:sz w:val="24"/>
        </w:rPr>
        <w:t>换道装置</w:t>
      </w:r>
      <w:r w:rsidR="00CF32DD">
        <w:rPr>
          <w:rFonts w:hint="eastAsia"/>
          <w:sz w:val="24"/>
        </w:rPr>
        <w:t>（</w:t>
      </w:r>
      <w:r w:rsidR="00CF32DD">
        <w:rPr>
          <w:rFonts w:hint="eastAsia"/>
          <w:sz w:val="24"/>
        </w:rPr>
        <w:t>3</w:t>
      </w:r>
      <w:r w:rsidR="00CF32DD">
        <w:rPr>
          <w:sz w:val="24"/>
        </w:rPr>
        <w:t>00</w:t>
      </w:r>
      <w:r w:rsidR="00CF32DD">
        <w:rPr>
          <w:rFonts w:hint="eastAsia"/>
          <w:sz w:val="24"/>
        </w:rPr>
        <w:t>）</w:t>
      </w:r>
      <w:r>
        <w:rPr>
          <w:rFonts w:hint="eastAsia"/>
          <w:sz w:val="24"/>
        </w:rPr>
        <w:t>，其特征在于，包括：</w:t>
      </w:r>
    </w:p>
    <w:p w14:paraId="468A46D4" w14:textId="1BB91D99" w:rsidR="007D053E" w:rsidRDefault="00190C04" w:rsidP="007D053E">
      <w:pPr>
        <w:spacing w:line="360" w:lineRule="auto"/>
        <w:ind w:firstLineChars="200" w:firstLine="480"/>
        <w:rPr>
          <w:sz w:val="24"/>
        </w:rPr>
      </w:pPr>
      <w:r>
        <w:rPr>
          <w:rFonts w:hint="eastAsia"/>
          <w:sz w:val="24"/>
        </w:rPr>
        <w:t>第一</w:t>
      </w:r>
      <w:r w:rsidR="007D053E">
        <w:rPr>
          <w:rFonts w:hint="eastAsia"/>
          <w:sz w:val="24"/>
        </w:rPr>
        <w:t>检测模块</w:t>
      </w:r>
      <w:r w:rsidR="00CF32DD">
        <w:rPr>
          <w:rFonts w:hint="eastAsia"/>
          <w:sz w:val="24"/>
        </w:rPr>
        <w:t>（</w:t>
      </w:r>
      <w:r w:rsidR="00CF32DD">
        <w:rPr>
          <w:rFonts w:hint="eastAsia"/>
          <w:sz w:val="24"/>
        </w:rPr>
        <w:t>3</w:t>
      </w:r>
      <w:r w:rsidR="00CF32DD">
        <w:rPr>
          <w:sz w:val="24"/>
        </w:rPr>
        <w:t>01</w:t>
      </w:r>
      <w:r w:rsidR="00CF32DD">
        <w:rPr>
          <w:rFonts w:hint="eastAsia"/>
          <w:sz w:val="24"/>
        </w:rPr>
        <w:t>）</w:t>
      </w:r>
      <w:r w:rsidR="007D053E">
        <w:rPr>
          <w:rFonts w:hint="eastAsia"/>
          <w:sz w:val="24"/>
        </w:rPr>
        <w:t>，用于</w:t>
      </w:r>
      <w:proofErr w:type="gramStart"/>
      <w:r w:rsidR="007D053E">
        <w:rPr>
          <w:rFonts w:hint="eastAsia"/>
          <w:sz w:val="24"/>
        </w:rPr>
        <w:t>确定储瓶台中</w:t>
      </w:r>
      <w:proofErr w:type="gramEnd"/>
      <w:r w:rsidR="007D053E">
        <w:rPr>
          <w:rFonts w:hint="eastAsia"/>
          <w:sz w:val="24"/>
        </w:rPr>
        <w:t>入口夹持平</w:t>
      </w:r>
      <w:proofErr w:type="gramStart"/>
      <w:r w:rsidR="007D053E">
        <w:rPr>
          <w:rFonts w:hint="eastAsia"/>
          <w:sz w:val="24"/>
        </w:rPr>
        <w:t>移机构</w:t>
      </w:r>
      <w:proofErr w:type="gramEnd"/>
      <w:r w:rsidR="007D053E">
        <w:rPr>
          <w:rFonts w:hint="eastAsia"/>
          <w:sz w:val="24"/>
        </w:rPr>
        <w:t>当前所处的当前位置，及所述入口夹持平</w:t>
      </w:r>
      <w:proofErr w:type="gramStart"/>
      <w:r w:rsidR="007D053E">
        <w:rPr>
          <w:rFonts w:hint="eastAsia"/>
          <w:sz w:val="24"/>
        </w:rPr>
        <w:t>移机构</w:t>
      </w:r>
      <w:proofErr w:type="gramEnd"/>
      <w:r w:rsidR="007D053E">
        <w:rPr>
          <w:rFonts w:hint="eastAsia"/>
          <w:sz w:val="24"/>
        </w:rPr>
        <w:t>需要移动到的目标输送通道；</w:t>
      </w:r>
    </w:p>
    <w:p w14:paraId="40C011A5" w14:textId="0C503B50" w:rsidR="007D053E" w:rsidRDefault="007D053E" w:rsidP="007D053E">
      <w:pPr>
        <w:spacing w:line="360" w:lineRule="auto"/>
        <w:ind w:firstLineChars="200" w:firstLine="480"/>
        <w:rPr>
          <w:sz w:val="24"/>
        </w:rPr>
      </w:pPr>
      <w:r>
        <w:rPr>
          <w:rFonts w:hint="eastAsia"/>
          <w:sz w:val="24"/>
        </w:rPr>
        <w:t>第一计算模块</w:t>
      </w:r>
      <w:r w:rsidR="00CF32DD">
        <w:rPr>
          <w:rFonts w:hint="eastAsia"/>
          <w:sz w:val="24"/>
        </w:rPr>
        <w:t>（</w:t>
      </w:r>
      <w:r w:rsidR="00CF32DD">
        <w:rPr>
          <w:rFonts w:hint="eastAsia"/>
          <w:sz w:val="24"/>
        </w:rPr>
        <w:t>3</w:t>
      </w:r>
      <w:r w:rsidR="00CF32DD">
        <w:rPr>
          <w:sz w:val="24"/>
        </w:rPr>
        <w:t>02</w:t>
      </w:r>
      <w:r w:rsidR="00CF32DD">
        <w:rPr>
          <w:rFonts w:hint="eastAsia"/>
          <w:sz w:val="24"/>
        </w:rPr>
        <w:t>）</w:t>
      </w:r>
      <w:r>
        <w:rPr>
          <w:rFonts w:hint="eastAsia"/>
          <w:sz w:val="24"/>
        </w:rPr>
        <w:t>，用于根据所述</w:t>
      </w:r>
      <w:r w:rsidR="00190C04">
        <w:rPr>
          <w:rFonts w:hint="eastAsia"/>
          <w:sz w:val="24"/>
        </w:rPr>
        <w:t>第一</w:t>
      </w:r>
      <w:r>
        <w:rPr>
          <w:rFonts w:hint="eastAsia"/>
          <w:sz w:val="24"/>
        </w:rPr>
        <w:t>检测模块</w:t>
      </w:r>
      <w:r w:rsidR="00CF32DD">
        <w:rPr>
          <w:rFonts w:hint="eastAsia"/>
          <w:sz w:val="24"/>
        </w:rPr>
        <w:t>（</w:t>
      </w:r>
      <w:r w:rsidR="00CF32DD">
        <w:rPr>
          <w:rFonts w:hint="eastAsia"/>
          <w:sz w:val="24"/>
        </w:rPr>
        <w:t>3</w:t>
      </w:r>
      <w:r w:rsidR="00CF32DD">
        <w:rPr>
          <w:sz w:val="24"/>
        </w:rPr>
        <w:t>01</w:t>
      </w:r>
      <w:r w:rsidR="00CF32DD">
        <w:rPr>
          <w:rFonts w:hint="eastAsia"/>
          <w:sz w:val="24"/>
        </w:rPr>
        <w:t>）</w:t>
      </w:r>
      <w:r>
        <w:rPr>
          <w:rFonts w:hint="eastAsia"/>
          <w:sz w:val="24"/>
        </w:rPr>
        <w:t>确定出的所述当前位置与所述目标输送通道的相对位置，确定叠加板速度；</w:t>
      </w:r>
    </w:p>
    <w:p w14:paraId="1E307530" w14:textId="348D22EE" w:rsidR="007D053E" w:rsidRDefault="007D053E" w:rsidP="00F77496">
      <w:pPr>
        <w:spacing w:line="360" w:lineRule="auto"/>
        <w:ind w:firstLineChars="200" w:firstLine="480"/>
        <w:rPr>
          <w:sz w:val="24"/>
        </w:rPr>
      </w:pPr>
      <w:r>
        <w:rPr>
          <w:rFonts w:hint="eastAsia"/>
          <w:sz w:val="24"/>
        </w:rPr>
        <w:t>第二计算模块</w:t>
      </w:r>
      <w:r w:rsidR="00CF32DD">
        <w:rPr>
          <w:rFonts w:hint="eastAsia"/>
          <w:sz w:val="24"/>
        </w:rPr>
        <w:t>（</w:t>
      </w:r>
      <w:r w:rsidR="00CF32DD">
        <w:rPr>
          <w:rFonts w:hint="eastAsia"/>
          <w:sz w:val="24"/>
        </w:rPr>
        <w:t>3</w:t>
      </w:r>
      <w:r w:rsidR="00CF32DD">
        <w:rPr>
          <w:sz w:val="24"/>
        </w:rPr>
        <w:t>03</w:t>
      </w:r>
      <w:r w:rsidR="00CF32DD">
        <w:rPr>
          <w:rFonts w:hint="eastAsia"/>
          <w:sz w:val="24"/>
        </w:rPr>
        <w:t>）</w:t>
      </w:r>
      <w:r>
        <w:rPr>
          <w:rFonts w:hint="eastAsia"/>
          <w:sz w:val="24"/>
        </w:rPr>
        <w:t>，用于根据所述</w:t>
      </w:r>
      <w:r w:rsidR="00190C04">
        <w:rPr>
          <w:rFonts w:hint="eastAsia"/>
          <w:sz w:val="24"/>
        </w:rPr>
        <w:t>第一</w:t>
      </w:r>
      <w:r>
        <w:rPr>
          <w:rFonts w:hint="eastAsia"/>
          <w:sz w:val="24"/>
        </w:rPr>
        <w:t>检测模块</w:t>
      </w:r>
      <w:r w:rsidR="00CF32DD">
        <w:rPr>
          <w:rFonts w:hint="eastAsia"/>
          <w:sz w:val="24"/>
        </w:rPr>
        <w:t>（</w:t>
      </w:r>
      <w:r w:rsidR="00CF32DD">
        <w:rPr>
          <w:rFonts w:hint="eastAsia"/>
          <w:sz w:val="24"/>
        </w:rPr>
        <w:t>3</w:t>
      </w:r>
      <w:r w:rsidR="00CF32DD">
        <w:rPr>
          <w:sz w:val="24"/>
        </w:rPr>
        <w:t>01</w:t>
      </w:r>
      <w:r w:rsidR="00CF32DD">
        <w:rPr>
          <w:rFonts w:hint="eastAsia"/>
          <w:sz w:val="24"/>
        </w:rPr>
        <w:t>）</w:t>
      </w:r>
      <w:r>
        <w:rPr>
          <w:rFonts w:hint="eastAsia"/>
          <w:sz w:val="24"/>
        </w:rPr>
        <w:t>确定出的所述当前位置与所述目标输送通道的相对位置，及所述第一计算模块</w:t>
      </w:r>
      <w:r w:rsidR="00CF32DD">
        <w:rPr>
          <w:rFonts w:hint="eastAsia"/>
          <w:sz w:val="24"/>
        </w:rPr>
        <w:t>（</w:t>
      </w:r>
      <w:r w:rsidR="00CF32DD">
        <w:rPr>
          <w:rFonts w:hint="eastAsia"/>
          <w:sz w:val="24"/>
        </w:rPr>
        <w:t>3</w:t>
      </w:r>
      <w:r w:rsidR="00CF32DD">
        <w:rPr>
          <w:sz w:val="24"/>
        </w:rPr>
        <w:t>02</w:t>
      </w:r>
      <w:r w:rsidR="00CF32DD">
        <w:rPr>
          <w:rFonts w:hint="eastAsia"/>
          <w:sz w:val="24"/>
        </w:rPr>
        <w:t>）</w:t>
      </w:r>
      <w:r>
        <w:rPr>
          <w:rFonts w:hint="eastAsia"/>
          <w:sz w:val="24"/>
        </w:rPr>
        <w:t>确定出的所述叠加板速度，确定夹持平移速度；</w:t>
      </w:r>
    </w:p>
    <w:p w14:paraId="5AA6BCB2" w14:textId="47EA93D0" w:rsidR="00C12129" w:rsidRDefault="00C12129" w:rsidP="00C12129">
      <w:pPr>
        <w:spacing w:line="360" w:lineRule="auto"/>
        <w:ind w:firstLineChars="200" w:firstLine="480"/>
        <w:rPr>
          <w:sz w:val="24"/>
        </w:rPr>
      </w:pPr>
      <w:r>
        <w:rPr>
          <w:rFonts w:hint="eastAsia"/>
          <w:sz w:val="24"/>
        </w:rPr>
        <w:lastRenderedPageBreak/>
        <w:t>第一控制模块</w:t>
      </w:r>
      <w:r w:rsidR="00CF32DD">
        <w:rPr>
          <w:rFonts w:hint="eastAsia"/>
          <w:sz w:val="24"/>
        </w:rPr>
        <w:t>（</w:t>
      </w:r>
      <w:r w:rsidR="00CF32DD">
        <w:rPr>
          <w:rFonts w:hint="eastAsia"/>
          <w:sz w:val="24"/>
        </w:rPr>
        <w:t>3</w:t>
      </w:r>
      <w:r w:rsidR="00CF32DD">
        <w:rPr>
          <w:sz w:val="24"/>
        </w:rPr>
        <w:t>04</w:t>
      </w:r>
      <w:r w:rsidR="00CF32DD">
        <w:rPr>
          <w:rFonts w:hint="eastAsia"/>
          <w:sz w:val="24"/>
        </w:rPr>
        <w:t>）</w:t>
      </w:r>
      <w:r>
        <w:rPr>
          <w:rFonts w:hint="eastAsia"/>
          <w:sz w:val="24"/>
        </w:rPr>
        <w:t>，用于控制驱动所述</w:t>
      </w:r>
      <w:proofErr w:type="gramStart"/>
      <w:r>
        <w:rPr>
          <w:rFonts w:hint="eastAsia"/>
          <w:sz w:val="24"/>
        </w:rPr>
        <w:t>储瓶台中</w:t>
      </w:r>
      <w:r w:rsidR="00544CB0">
        <w:rPr>
          <w:rFonts w:hint="eastAsia"/>
          <w:sz w:val="24"/>
        </w:rPr>
        <w:t>进瓶</w:t>
      </w:r>
      <w:proofErr w:type="gramEnd"/>
      <w:r>
        <w:rPr>
          <w:rFonts w:hint="eastAsia"/>
          <w:sz w:val="24"/>
        </w:rPr>
        <w:t>叠加板平移运动的叠加板电机，使所述叠加板电机驱动</w:t>
      </w:r>
      <w:proofErr w:type="gramStart"/>
      <w:r>
        <w:rPr>
          <w:rFonts w:hint="eastAsia"/>
          <w:sz w:val="24"/>
        </w:rPr>
        <w:t>所述</w:t>
      </w:r>
      <w:r w:rsidR="00544CB0">
        <w:rPr>
          <w:rFonts w:hint="eastAsia"/>
          <w:sz w:val="24"/>
        </w:rPr>
        <w:t>进瓶</w:t>
      </w:r>
      <w:r>
        <w:rPr>
          <w:rFonts w:hint="eastAsia"/>
          <w:sz w:val="24"/>
        </w:rPr>
        <w:t>叠加</w:t>
      </w:r>
      <w:proofErr w:type="gramEnd"/>
      <w:r>
        <w:rPr>
          <w:rFonts w:hint="eastAsia"/>
          <w:sz w:val="24"/>
        </w:rPr>
        <w:t>板</w:t>
      </w:r>
      <w:r w:rsidR="00D5174F">
        <w:rPr>
          <w:rFonts w:hint="eastAsia"/>
          <w:sz w:val="24"/>
        </w:rPr>
        <w:t>以</w:t>
      </w:r>
      <w:r>
        <w:rPr>
          <w:rFonts w:hint="eastAsia"/>
          <w:sz w:val="24"/>
        </w:rPr>
        <w:t>所述第一计算模块</w:t>
      </w:r>
      <w:r w:rsidR="00CF32DD">
        <w:rPr>
          <w:rFonts w:hint="eastAsia"/>
          <w:sz w:val="24"/>
        </w:rPr>
        <w:t>（</w:t>
      </w:r>
      <w:r w:rsidR="00CF32DD">
        <w:rPr>
          <w:rFonts w:hint="eastAsia"/>
          <w:sz w:val="24"/>
        </w:rPr>
        <w:t>3</w:t>
      </w:r>
      <w:r w:rsidR="00CF32DD">
        <w:rPr>
          <w:sz w:val="24"/>
        </w:rPr>
        <w:t>02</w:t>
      </w:r>
      <w:r w:rsidR="00CF32DD">
        <w:rPr>
          <w:rFonts w:hint="eastAsia"/>
          <w:sz w:val="24"/>
        </w:rPr>
        <w:t>）</w:t>
      </w:r>
      <w:r>
        <w:rPr>
          <w:rFonts w:hint="eastAsia"/>
          <w:sz w:val="24"/>
        </w:rPr>
        <w:t>确定出的所述叠加</w:t>
      </w:r>
      <w:proofErr w:type="gramStart"/>
      <w:r>
        <w:rPr>
          <w:rFonts w:hint="eastAsia"/>
          <w:sz w:val="24"/>
        </w:rPr>
        <w:t>板速度</w:t>
      </w:r>
      <w:proofErr w:type="gramEnd"/>
      <w:r>
        <w:rPr>
          <w:rFonts w:hint="eastAsia"/>
          <w:sz w:val="24"/>
        </w:rPr>
        <w:t>运动；</w:t>
      </w:r>
    </w:p>
    <w:p w14:paraId="21C0CB45" w14:textId="013DCF62" w:rsidR="00C12129" w:rsidRDefault="00C12129" w:rsidP="00C12129">
      <w:pPr>
        <w:spacing w:line="360" w:lineRule="auto"/>
        <w:ind w:firstLineChars="200" w:firstLine="480"/>
        <w:rPr>
          <w:sz w:val="24"/>
        </w:rPr>
      </w:pPr>
      <w:r>
        <w:rPr>
          <w:rFonts w:hint="eastAsia"/>
          <w:sz w:val="24"/>
        </w:rPr>
        <w:t>第二控制模块</w:t>
      </w:r>
      <w:r w:rsidR="00CF32DD">
        <w:rPr>
          <w:rFonts w:hint="eastAsia"/>
          <w:sz w:val="24"/>
        </w:rPr>
        <w:t>（</w:t>
      </w:r>
      <w:r w:rsidR="00CF32DD">
        <w:rPr>
          <w:rFonts w:hint="eastAsia"/>
          <w:sz w:val="24"/>
        </w:rPr>
        <w:t>3</w:t>
      </w:r>
      <w:r w:rsidR="00CF32DD">
        <w:rPr>
          <w:sz w:val="24"/>
        </w:rPr>
        <w:t>05</w:t>
      </w:r>
      <w:r w:rsidR="00CF32DD">
        <w:rPr>
          <w:rFonts w:hint="eastAsia"/>
          <w:sz w:val="24"/>
        </w:rPr>
        <w:t>）</w:t>
      </w:r>
      <w:r>
        <w:rPr>
          <w:rFonts w:hint="eastAsia"/>
          <w:sz w:val="24"/>
        </w:rPr>
        <w:t>，用于控制驱动所述入口夹持平</w:t>
      </w:r>
      <w:proofErr w:type="gramStart"/>
      <w:r>
        <w:rPr>
          <w:rFonts w:hint="eastAsia"/>
          <w:sz w:val="24"/>
        </w:rPr>
        <w:t>移机构</w:t>
      </w:r>
      <w:proofErr w:type="gramEnd"/>
      <w:r>
        <w:rPr>
          <w:rFonts w:hint="eastAsia"/>
          <w:sz w:val="24"/>
        </w:rPr>
        <w:t>平移运动的夹持平移电机，使所述夹持平移电机驱动所述入口夹持平</w:t>
      </w:r>
      <w:proofErr w:type="gramStart"/>
      <w:r>
        <w:rPr>
          <w:rFonts w:hint="eastAsia"/>
          <w:sz w:val="24"/>
        </w:rPr>
        <w:t>移机构</w:t>
      </w:r>
      <w:proofErr w:type="gramEnd"/>
      <w:r w:rsidR="00D5174F">
        <w:rPr>
          <w:rFonts w:hint="eastAsia"/>
          <w:sz w:val="24"/>
        </w:rPr>
        <w:t>以</w:t>
      </w:r>
      <w:r>
        <w:rPr>
          <w:rFonts w:hint="eastAsia"/>
          <w:sz w:val="24"/>
        </w:rPr>
        <w:t>所述第二计算模块</w:t>
      </w:r>
      <w:r w:rsidR="00CF32DD">
        <w:rPr>
          <w:rFonts w:hint="eastAsia"/>
          <w:sz w:val="24"/>
        </w:rPr>
        <w:t>（</w:t>
      </w:r>
      <w:r w:rsidR="00CF32DD">
        <w:rPr>
          <w:rFonts w:hint="eastAsia"/>
          <w:sz w:val="24"/>
        </w:rPr>
        <w:t>3</w:t>
      </w:r>
      <w:r w:rsidR="00CF32DD">
        <w:rPr>
          <w:sz w:val="24"/>
        </w:rPr>
        <w:t>03</w:t>
      </w:r>
      <w:r w:rsidR="00CF32DD">
        <w:rPr>
          <w:rFonts w:hint="eastAsia"/>
          <w:sz w:val="24"/>
        </w:rPr>
        <w:t>）</w:t>
      </w:r>
      <w:r>
        <w:rPr>
          <w:rFonts w:hint="eastAsia"/>
          <w:sz w:val="24"/>
        </w:rPr>
        <w:t>确定出的所述</w:t>
      </w:r>
      <w:del w:id="28" w:author="yan xipeng" w:date="2021-09-06T19:29:00Z">
        <w:r w:rsidDel="008533AC">
          <w:rPr>
            <w:rFonts w:hint="eastAsia"/>
            <w:sz w:val="24"/>
          </w:rPr>
          <w:delText>加持</w:delText>
        </w:r>
      </w:del>
      <w:ins w:id="29" w:author="yan xipeng" w:date="2021-09-06T19:29:00Z">
        <w:r w:rsidR="008533AC">
          <w:rPr>
            <w:rFonts w:hint="eastAsia"/>
            <w:sz w:val="24"/>
          </w:rPr>
          <w:t>夹持</w:t>
        </w:r>
      </w:ins>
      <w:r>
        <w:rPr>
          <w:rFonts w:hint="eastAsia"/>
          <w:sz w:val="24"/>
        </w:rPr>
        <w:t>平</w:t>
      </w:r>
      <w:proofErr w:type="gramStart"/>
      <w:r>
        <w:rPr>
          <w:rFonts w:hint="eastAsia"/>
          <w:sz w:val="24"/>
        </w:rPr>
        <w:t>移速度</w:t>
      </w:r>
      <w:proofErr w:type="gramEnd"/>
      <w:r>
        <w:rPr>
          <w:rFonts w:hint="eastAsia"/>
          <w:sz w:val="24"/>
        </w:rPr>
        <w:t>向所述目标输送通道运动。</w:t>
      </w:r>
    </w:p>
    <w:p w14:paraId="02F7DB8A" w14:textId="3CE96D9A" w:rsidR="007D053E" w:rsidRPr="00C12129" w:rsidRDefault="00C12129" w:rsidP="00F77496">
      <w:pPr>
        <w:spacing w:line="360" w:lineRule="auto"/>
        <w:ind w:firstLineChars="200" w:firstLine="480"/>
        <w:rPr>
          <w:sz w:val="24"/>
        </w:rPr>
      </w:pPr>
      <w:r>
        <w:rPr>
          <w:rFonts w:hint="eastAsia"/>
          <w:sz w:val="24"/>
        </w:rPr>
        <w:t>8</w:t>
      </w:r>
      <w:r>
        <w:rPr>
          <w:rFonts w:hint="eastAsia"/>
          <w:sz w:val="24"/>
        </w:rPr>
        <w:t>、根据权利要求</w:t>
      </w:r>
      <w:r>
        <w:rPr>
          <w:rFonts w:hint="eastAsia"/>
          <w:sz w:val="24"/>
        </w:rPr>
        <w:t>7</w:t>
      </w:r>
      <w:r>
        <w:rPr>
          <w:rFonts w:hint="eastAsia"/>
          <w:sz w:val="24"/>
        </w:rPr>
        <w:t>所述的装置，其特征在于，</w:t>
      </w:r>
    </w:p>
    <w:p w14:paraId="11DB45CF" w14:textId="2A6B9016" w:rsidR="00C12129" w:rsidRDefault="00C12129" w:rsidP="00C12129">
      <w:pPr>
        <w:spacing w:line="360" w:lineRule="auto"/>
        <w:ind w:firstLineChars="200" w:firstLine="480"/>
        <w:rPr>
          <w:sz w:val="24"/>
        </w:rPr>
      </w:pPr>
      <w:r>
        <w:rPr>
          <w:rFonts w:hint="eastAsia"/>
          <w:sz w:val="24"/>
        </w:rPr>
        <w:t>所述第一计算模块</w:t>
      </w:r>
      <w:r w:rsidR="0030601E">
        <w:rPr>
          <w:rFonts w:hint="eastAsia"/>
          <w:sz w:val="24"/>
        </w:rPr>
        <w:t>（</w:t>
      </w:r>
      <w:r w:rsidR="0030601E">
        <w:rPr>
          <w:rFonts w:hint="eastAsia"/>
          <w:sz w:val="24"/>
        </w:rPr>
        <w:t>3</w:t>
      </w:r>
      <w:r w:rsidR="0030601E">
        <w:rPr>
          <w:sz w:val="24"/>
        </w:rPr>
        <w:t>02</w:t>
      </w:r>
      <w:r w:rsidR="0030601E">
        <w:rPr>
          <w:rFonts w:hint="eastAsia"/>
          <w:sz w:val="24"/>
        </w:rPr>
        <w:t>）</w:t>
      </w:r>
      <w:r>
        <w:rPr>
          <w:rFonts w:hint="eastAsia"/>
          <w:sz w:val="24"/>
        </w:rPr>
        <w:t>，用于以</w:t>
      </w:r>
      <w:proofErr w:type="gramStart"/>
      <w:r>
        <w:rPr>
          <w:rFonts w:hint="eastAsia"/>
          <w:sz w:val="24"/>
        </w:rPr>
        <w:t>所述储瓶台上</w:t>
      </w:r>
      <w:proofErr w:type="gramEnd"/>
      <w:r>
        <w:rPr>
          <w:rFonts w:hint="eastAsia"/>
          <w:sz w:val="24"/>
        </w:rPr>
        <w:t>灌装瓶向所述入口夹持平</w:t>
      </w:r>
      <w:proofErr w:type="gramStart"/>
      <w:r>
        <w:rPr>
          <w:rFonts w:hint="eastAsia"/>
          <w:sz w:val="24"/>
        </w:rPr>
        <w:t>移机构</w:t>
      </w:r>
      <w:proofErr w:type="gramEnd"/>
      <w:r>
        <w:rPr>
          <w:rFonts w:hint="eastAsia"/>
          <w:sz w:val="24"/>
        </w:rPr>
        <w:t>运动的方向为参考方向，若所述目标输送通道位于所述当前位置的前方，则确定所述叠加</w:t>
      </w:r>
      <w:proofErr w:type="gramStart"/>
      <w:r>
        <w:rPr>
          <w:rFonts w:hint="eastAsia"/>
          <w:sz w:val="24"/>
        </w:rPr>
        <w:t>板速度</w:t>
      </w:r>
      <w:proofErr w:type="gramEnd"/>
      <w:r>
        <w:rPr>
          <w:rFonts w:hint="eastAsia"/>
          <w:sz w:val="24"/>
        </w:rPr>
        <w:t>为预设的第一速度，若所述目标输送通道位于所述当前位置的后方，则确定所述叠加</w:t>
      </w:r>
      <w:proofErr w:type="gramStart"/>
      <w:r>
        <w:rPr>
          <w:rFonts w:hint="eastAsia"/>
          <w:sz w:val="24"/>
        </w:rPr>
        <w:t>板速度</w:t>
      </w:r>
      <w:proofErr w:type="gramEnd"/>
      <w:r>
        <w:rPr>
          <w:rFonts w:hint="eastAsia"/>
          <w:sz w:val="24"/>
        </w:rPr>
        <w:t>为预设的第二速度，其中，所述第一速度的方向与所述参考方向相同，所述第二速度的方向与所述参考方向相反。</w:t>
      </w:r>
    </w:p>
    <w:p w14:paraId="1EF38CE8" w14:textId="2B92FBE1" w:rsidR="007D053E" w:rsidRPr="00C12129" w:rsidRDefault="00C12129" w:rsidP="00F77496">
      <w:pPr>
        <w:spacing w:line="360" w:lineRule="auto"/>
        <w:ind w:firstLineChars="200" w:firstLine="480"/>
        <w:rPr>
          <w:sz w:val="24"/>
        </w:rPr>
      </w:pPr>
      <w:r>
        <w:rPr>
          <w:sz w:val="24"/>
        </w:rPr>
        <w:t>9</w:t>
      </w:r>
      <w:r>
        <w:rPr>
          <w:rFonts w:hint="eastAsia"/>
          <w:sz w:val="24"/>
        </w:rPr>
        <w:t>、根据权利要求</w:t>
      </w:r>
      <w:r>
        <w:rPr>
          <w:rFonts w:hint="eastAsia"/>
          <w:sz w:val="24"/>
        </w:rPr>
        <w:t>7</w:t>
      </w:r>
      <w:r>
        <w:rPr>
          <w:rFonts w:hint="eastAsia"/>
          <w:sz w:val="24"/>
        </w:rPr>
        <w:t>所述的装置，其特征在于，</w:t>
      </w:r>
    </w:p>
    <w:p w14:paraId="350A2AE5" w14:textId="0A69945D" w:rsidR="00C12129" w:rsidRPr="00CC1DE3" w:rsidRDefault="00C12129" w:rsidP="00C12129">
      <w:pPr>
        <w:spacing w:line="360" w:lineRule="auto"/>
        <w:ind w:firstLineChars="200" w:firstLine="480"/>
        <w:rPr>
          <w:sz w:val="24"/>
        </w:rPr>
      </w:pPr>
      <w:r>
        <w:rPr>
          <w:rFonts w:hint="eastAsia"/>
          <w:sz w:val="24"/>
        </w:rPr>
        <w:t>所述第二计算模块</w:t>
      </w:r>
      <w:r w:rsidR="0030601E">
        <w:rPr>
          <w:rFonts w:hint="eastAsia"/>
          <w:sz w:val="24"/>
        </w:rPr>
        <w:t>（</w:t>
      </w:r>
      <w:r w:rsidR="0030601E">
        <w:rPr>
          <w:rFonts w:hint="eastAsia"/>
          <w:sz w:val="24"/>
        </w:rPr>
        <w:t>3</w:t>
      </w:r>
      <w:r w:rsidR="0030601E">
        <w:rPr>
          <w:sz w:val="24"/>
        </w:rPr>
        <w:t>03</w:t>
      </w:r>
      <w:r w:rsidR="0030601E">
        <w:rPr>
          <w:rFonts w:hint="eastAsia"/>
          <w:sz w:val="24"/>
        </w:rPr>
        <w:t>）</w:t>
      </w:r>
      <w:r>
        <w:rPr>
          <w:rFonts w:hint="eastAsia"/>
          <w:sz w:val="24"/>
        </w:rPr>
        <w:t>，用于以</w:t>
      </w:r>
      <w:proofErr w:type="gramStart"/>
      <w:r>
        <w:rPr>
          <w:rFonts w:hint="eastAsia"/>
          <w:sz w:val="24"/>
        </w:rPr>
        <w:t>所述储瓶台上</w:t>
      </w:r>
      <w:proofErr w:type="gramEnd"/>
      <w:r>
        <w:rPr>
          <w:rFonts w:hint="eastAsia"/>
          <w:sz w:val="24"/>
        </w:rPr>
        <w:t>灌装瓶向所述入口夹持平</w:t>
      </w:r>
      <w:proofErr w:type="gramStart"/>
      <w:r>
        <w:rPr>
          <w:rFonts w:hint="eastAsia"/>
          <w:sz w:val="24"/>
        </w:rPr>
        <w:t>移机构</w:t>
      </w:r>
      <w:proofErr w:type="gramEnd"/>
      <w:r>
        <w:rPr>
          <w:rFonts w:hint="eastAsia"/>
          <w:sz w:val="24"/>
        </w:rPr>
        <w:t>运动的方向为参考方向，若所述目标输送通道位于所述当前位置的前方，则计算预设的基准平移速度与所述叠加</w:t>
      </w:r>
      <w:proofErr w:type="gramStart"/>
      <w:r>
        <w:rPr>
          <w:rFonts w:hint="eastAsia"/>
          <w:sz w:val="24"/>
        </w:rPr>
        <w:t>板速度</w:t>
      </w:r>
      <w:proofErr w:type="gramEnd"/>
      <w:r>
        <w:rPr>
          <w:rFonts w:hint="eastAsia"/>
          <w:sz w:val="24"/>
        </w:rPr>
        <w:t>之和，获得所述夹持平移速度，若所述目标输送通道位于所述当前位置的后方，则计算所述基准平移速度与所述叠加</w:t>
      </w:r>
      <w:proofErr w:type="gramStart"/>
      <w:r>
        <w:rPr>
          <w:rFonts w:hint="eastAsia"/>
          <w:sz w:val="24"/>
        </w:rPr>
        <w:t>板速度</w:t>
      </w:r>
      <w:proofErr w:type="gramEnd"/>
      <w:r>
        <w:rPr>
          <w:rFonts w:hint="eastAsia"/>
          <w:sz w:val="24"/>
        </w:rPr>
        <w:t>之差，获得所述夹持平移速度，其中，所述基准平移速度和所述叠加</w:t>
      </w:r>
      <w:proofErr w:type="gramStart"/>
      <w:r>
        <w:rPr>
          <w:rFonts w:hint="eastAsia"/>
          <w:sz w:val="24"/>
        </w:rPr>
        <w:t>板速度</w:t>
      </w:r>
      <w:proofErr w:type="gramEnd"/>
      <w:r>
        <w:rPr>
          <w:rFonts w:hint="eastAsia"/>
          <w:sz w:val="24"/>
        </w:rPr>
        <w:t>均为正值，所述基准平移速度大于所述叠加板速度。</w:t>
      </w:r>
    </w:p>
    <w:p w14:paraId="66C4B72A" w14:textId="61541360" w:rsidR="00F21104" w:rsidRDefault="00C12129" w:rsidP="00F77496">
      <w:pPr>
        <w:spacing w:line="360" w:lineRule="auto"/>
        <w:ind w:firstLineChars="200" w:firstLine="480"/>
        <w:rPr>
          <w:sz w:val="24"/>
        </w:rPr>
      </w:pPr>
      <w:r>
        <w:rPr>
          <w:sz w:val="24"/>
        </w:rPr>
        <w:t>10</w:t>
      </w:r>
      <w:r>
        <w:rPr>
          <w:rFonts w:hint="eastAsia"/>
          <w:sz w:val="24"/>
        </w:rPr>
        <w:t>、根据权利要求</w:t>
      </w:r>
      <w:r>
        <w:rPr>
          <w:rFonts w:hint="eastAsia"/>
          <w:sz w:val="24"/>
        </w:rPr>
        <w:t>7</w:t>
      </w:r>
      <w:r>
        <w:rPr>
          <w:rFonts w:hint="eastAsia"/>
          <w:sz w:val="24"/>
        </w:rPr>
        <w:t>所述的装置，其特征在于，所述装置还包括：</w:t>
      </w:r>
    </w:p>
    <w:p w14:paraId="3BA40E99" w14:textId="1B2E43A5" w:rsidR="00190C04" w:rsidRDefault="00190C04" w:rsidP="00190C04">
      <w:pPr>
        <w:spacing w:line="360" w:lineRule="auto"/>
        <w:ind w:firstLineChars="200" w:firstLine="480"/>
        <w:rPr>
          <w:sz w:val="24"/>
        </w:rPr>
      </w:pPr>
      <w:r>
        <w:rPr>
          <w:rFonts w:hint="eastAsia"/>
          <w:sz w:val="24"/>
        </w:rPr>
        <w:t>第二检测模块</w:t>
      </w:r>
      <w:r w:rsidR="0030601E">
        <w:rPr>
          <w:rFonts w:hint="eastAsia"/>
          <w:sz w:val="24"/>
        </w:rPr>
        <w:t>（</w:t>
      </w:r>
      <w:r w:rsidR="0030601E">
        <w:rPr>
          <w:rFonts w:hint="eastAsia"/>
          <w:sz w:val="24"/>
        </w:rPr>
        <w:t>3</w:t>
      </w:r>
      <w:r w:rsidR="0030601E">
        <w:rPr>
          <w:sz w:val="24"/>
        </w:rPr>
        <w:t>06</w:t>
      </w:r>
      <w:r w:rsidR="0030601E">
        <w:rPr>
          <w:rFonts w:hint="eastAsia"/>
          <w:sz w:val="24"/>
        </w:rPr>
        <w:t>）</w:t>
      </w:r>
      <w:r>
        <w:rPr>
          <w:rFonts w:hint="eastAsia"/>
          <w:sz w:val="24"/>
        </w:rPr>
        <w:t>，用于在所述入口夹持平</w:t>
      </w:r>
      <w:proofErr w:type="gramStart"/>
      <w:r>
        <w:rPr>
          <w:rFonts w:hint="eastAsia"/>
          <w:sz w:val="24"/>
        </w:rPr>
        <w:t>移机构</w:t>
      </w:r>
      <w:proofErr w:type="gramEnd"/>
      <w:r>
        <w:rPr>
          <w:rFonts w:hint="eastAsia"/>
          <w:sz w:val="24"/>
        </w:rPr>
        <w:t>运动到所述目标输送通道后，确定</w:t>
      </w:r>
      <w:proofErr w:type="gramStart"/>
      <w:r>
        <w:rPr>
          <w:rFonts w:hint="eastAsia"/>
          <w:sz w:val="24"/>
        </w:rPr>
        <w:t>所述</w:t>
      </w:r>
      <w:r w:rsidR="00544CB0">
        <w:rPr>
          <w:rFonts w:hint="eastAsia"/>
          <w:sz w:val="24"/>
        </w:rPr>
        <w:t>进瓶</w:t>
      </w:r>
      <w:r>
        <w:rPr>
          <w:rFonts w:hint="eastAsia"/>
          <w:sz w:val="24"/>
        </w:rPr>
        <w:t>叠加</w:t>
      </w:r>
      <w:proofErr w:type="gramEnd"/>
      <w:r>
        <w:rPr>
          <w:rFonts w:hint="eastAsia"/>
          <w:sz w:val="24"/>
        </w:rPr>
        <w:t>板所处的位置；</w:t>
      </w:r>
    </w:p>
    <w:p w14:paraId="43BF80B8" w14:textId="22E4B78E" w:rsidR="00190C04" w:rsidRDefault="00190C04" w:rsidP="00190C04">
      <w:pPr>
        <w:spacing w:line="360" w:lineRule="auto"/>
        <w:ind w:firstLineChars="200" w:firstLine="480"/>
        <w:rPr>
          <w:sz w:val="24"/>
        </w:rPr>
      </w:pPr>
      <w:r>
        <w:rPr>
          <w:rFonts w:hint="eastAsia"/>
          <w:sz w:val="24"/>
        </w:rPr>
        <w:t>第三计算模块</w:t>
      </w:r>
      <w:r w:rsidR="0030601E">
        <w:rPr>
          <w:rFonts w:hint="eastAsia"/>
          <w:sz w:val="24"/>
        </w:rPr>
        <w:t>（</w:t>
      </w:r>
      <w:r w:rsidR="0030601E">
        <w:rPr>
          <w:rFonts w:hint="eastAsia"/>
          <w:sz w:val="24"/>
        </w:rPr>
        <w:t>3</w:t>
      </w:r>
      <w:r w:rsidR="0030601E">
        <w:rPr>
          <w:sz w:val="24"/>
        </w:rPr>
        <w:t>07</w:t>
      </w:r>
      <w:r w:rsidR="0030601E">
        <w:rPr>
          <w:rFonts w:hint="eastAsia"/>
          <w:sz w:val="24"/>
        </w:rPr>
        <w:t>）</w:t>
      </w:r>
      <w:r>
        <w:rPr>
          <w:rFonts w:hint="eastAsia"/>
          <w:sz w:val="24"/>
        </w:rPr>
        <w:t>，用于根据所述第二</w:t>
      </w:r>
      <w:r w:rsidR="002B5A33">
        <w:rPr>
          <w:rFonts w:hint="eastAsia"/>
          <w:sz w:val="24"/>
        </w:rPr>
        <w:t>检测</w:t>
      </w:r>
      <w:r>
        <w:rPr>
          <w:rFonts w:hint="eastAsia"/>
          <w:sz w:val="24"/>
        </w:rPr>
        <w:t>模块</w:t>
      </w:r>
      <w:r w:rsidR="0030601E">
        <w:rPr>
          <w:rFonts w:hint="eastAsia"/>
          <w:sz w:val="24"/>
        </w:rPr>
        <w:t>（</w:t>
      </w:r>
      <w:r w:rsidR="0030601E">
        <w:rPr>
          <w:rFonts w:hint="eastAsia"/>
          <w:sz w:val="24"/>
        </w:rPr>
        <w:t>3</w:t>
      </w:r>
      <w:r w:rsidR="0030601E">
        <w:rPr>
          <w:sz w:val="24"/>
        </w:rPr>
        <w:t>06</w:t>
      </w:r>
      <w:r w:rsidR="0030601E">
        <w:rPr>
          <w:rFonts w:hint="eastAsia"/>
          <w:sz w:val="24"/>
        </w:rPr>
        <w:t>）</w:t>
      </w:r>
      <w:r>
        <w:rPr>
          <w:rFonts w:hint="eastAsia"/>
          <w:sz w:val="24"/>
        </w:rPr>
        <w:t>确定出的</w:t>
      </w:r>
      <w:proofErr w:type="gramStart"/>
      <w:r>
        <w:rPr>
          <w:rFonts w:hint="eastAsia"/>
          <w:sz w:val="24"/>
        </w:rPr>
        <w:t>所述</w:t>
      </w:r>
      <w:r w:rsidR="00544CB0">
        <w:rPr>
          <w:rFonts w:hint="eastAsia"/>
          <w:sz w:val="24"/>
        </w:rPr>
        <w:t>进瓶</w:t>
      </w:r>
      <w:r>
        <w:rPr>
          <w:rFonts w:hint="eastAsia"/>
          <w:sz w:val="24"/>
        </w:rPr>
        <w:t>叠加</w:t>
      </w:r>
      <w:proofErr w:type="gramEnd"/>
      <w:r>
        <w:rPr>
          <w:rFonts w:hint="eastAsia"/>
          <w:sz w:val="24"/>
        </w:rPr>
        <w:t>板所处的位置与</w:t>
      </w:r>
      <w:proofErr w:type="gramStart"/>
      <w:r>
        <w:rPr>
          <w:rFonts w:hint="eastAsia"/>
          <w:sz w:val="24"/>
        </w:rPr>
        <w:t>所述</w:t>
      </w:r>
      <w:r w:rsidR="009F7D9A">
        <w:rPr>
          <w:rFonts w:hint="eastAsia"/>
          <w:sz w:val="24"/>
        </w:rPr>
        <w:t>进瓶</w:t>
      </w:r>
      <w:r>
        <w:rPr>
          <w:rFonts w:hint="eastAsia"/>
          <w:sz w:val="24"/>
        </w:rPr>
        <w:t>叠加</w:t>
      </w:r>
      <w:proofErr w:type="gramEnd"/>
      <w:r>
        <w:rPr>
          <w:rFonts w:hint="eastAsia"/>
          <w:sz w:val="24"/>
        </w:rPr>
        <w:t>板的</w:t>
      </w:r>
      <w:del w:id="30" w:author="yan xipeng" w:date="2021-09-06T17:51:00Z">
        <w:r w:rsidDel="00920B89">
          <w:rPr>
            <w:rFonts w:hint="eastAsia"/>
            <w:sz w:val="24"/>
          </w:rPr>
          <w:delText>零点位置</w:delText>
        </w:r>
      </w:del>
      <w:ins w:id="31" w:author="yan xipeng" w:date="2021-09-06T17:51:00Z">
        <w:r w:rsidR="00920B89">
          <w:rPr>
            <w:rFonts w:hint="eastAsia"/>
            <w:sz w:val="24"/>
          </w:rPr>
          <w:t>默认位置</w:t>
        </w:r>
      </w:ins>
      <w:r>
        <w:rPr>
          <w:rFonts w:hint="eastAsia"/>
          <w:sz w:val="24"/>
        </w:rPr>
        <w:t>之间的距离，确定叠加板返回速度；</w:t>
      </w:r>
    </w:p>
    <w:p w14:paraId="13D4F1F4" w14:textId="7F60AA33" w:rsidR="00190C04" w:rsidRDefault="00190C04" w:rsidP="00190C04">
      <w:pPr>
        <w:spacing w:line="360" w:lineRule="auto"/>
        <w:ind w:firstLineChars="200" w:firstLine="480"/>
        <w:rPr>
          <w:sz w:val="24"/>
        </w:rPr>
      </w:pPr>
      <w:r>
        <w:rPr>
          <w:rFonts w:hint="eastAsia"/>
          <w:sz w:val="24"/>
        </w:rPr>
        <w:t>第三控制模块</w:t>
      </w:r>
      <w:r w:rsidR="0030601E">
        <w:rPr>
          <w:rFonts w:hint="eastAsia"/>
          <w:sz w:val="24"/>
        </w:rPr>
        <w:t>（</w:t>
      </w:r>
      <w:r w:rsidR="0030601E">
        <w:rPr>
          <w:rFonts w:hint="eastAsia"/>
          <w:sz w:val="24"/>
        </w:rPr>
        <w:t>3</w:t>
      </w:r>
      <w:r w:rsidR="0030601E">
        <w:rPr>
          <w:sz w:val="24"/>
        </w:rPr>
        <w:t>08</w:t>
      </w:r>
      <w:r w:rsidR="0030601E">
        <w:rPr>
          <w:rFonts w:hint="eastAsia"/>
          <w:sz w:val="24"/>
        </w:rPr>
        <w:t>）</w:t>
      </w:r>
      <w:r>
        <w:rPr>
          <w:rFonts w:hint="eastAsia"/>
          <w:sz w:val="24"/>
        </w:rPr>
        <w:t>，用于控制所述叠加板电机，使所述叠加板电机驱动</w:t>
      </w:r>
      <w:proofErr w:type="gramStart"/>
      <w:r>
        <w:rPr>
          <w:rFonts w:hint="eastAsia"/>
          <w:sz w:val="24"/>
        </w:rPr>
        <w:t>所述</w:t>
      </w:r>
      <w:r w:rsidR="00544CB0">
        <w:rPr>
          <w:rFonts w:hint="eastAsia"/>
          <w:sz w:val="24"/>
        </w:rPr>
        <w:t>进瓶</w:t>
      </w:r>
      <w:r>
        <w:rPr>
          <w:rFonts w:hint="eastAsia"/>
          <w:sz w:val="24"/>
        </w:rPr>
        <w:t>叠加</w:t>
      </w:r>
      <w:proofErr w:type="gramEnd"/>
      <w:r>
        <w:rPr>
          <w:rFonts w:hint="eastAsia"/>
          <w:sz w:val="24"/>
        </w:rPr>
        <w:t>板</w:t>
      </w:r>
      <w:r w:rsidR="00D5174F">
        <w:rPr>
          <w:rFonts w:hint="eastAsia"/>
          <w:sz w:val="24"/>
        </w:rPr>
        <w:t>以</w:t>
      </w:r>
      <w:r>
        <w:rPr>
          <w:rFonts w:hint="eastAsia"/>
          <w:sz w:val="24"/>
        </w:rPr>
        <w:t>所述第三计算模块</w:t>
      </w:r>
      <w:r w:rsidR="0030601E">
        <w:rPr>
          <w:rFonts w:hint="eastAsia"/>
          <w:sz w:val="24"/>
        </w:rPr>
        <w:t>（</w:t>
      </w:r>
      <w:r w:rsidR="0030601E">
        <w:rPr>
          <w:rFonts w:hint="eastAsia"/>
          <w:sz w:val="24"/>
        </w:rPr>
        <w:t>3</w:t>
      </w:r>
      <w:r w:rsidR="0030601E">
        <w:rPr>
          <w:sz w:val="24"/>
        </w:rPr>
        <w:t>07</w:t>
      </w:r>
      <w:r w:rsidR="0030601E">
        <w:rPr>
          <w:rFonts w:hint="eastAsia"/>
          <w:sz w:val="24"/>
        </w:rPr>
        <w:t>）</w:t>
      </w:r>
      <w:r>
        <w:rPr>
          <w:rFonts w:hint="eastAsia"/>
          <w:sz w:val="24"/>
        </w:rPr>
        <w:t>确定出的所述叠加板返回速度运动至所述</w:t>
      </w:r>
      <w:del w:id="32" w:author="yan xipeng" w:date="2021-09-06T17:51:00Z">
        <w:r w:rsidDel="00920B89">
          <w:rPr>
            <w:rFonts w:hint="eastAsia"/>
            <w:sz w:val="24"/>
          </w:rPr>
          <w:delText>零点位置</w:delText>
        </w:r>
      </w:del>
      <w:ins w:id="33" w:author="yan xipeng" w:date="2021-09-06T17:51:00Z">
        <w:r w:rsidR="00920B89">
          <w:rPr>
            <w:rFonts w:hint="eastAsia"/>
            <w:sz w:val="24"/>
          </w:rPr>
          <w:t>默认位置</w:t>
        </w:r>
      </w:ins>
      <w:r>
        <w:rPr>
          <w:rFonts w:hint="eastAsia"/>
          <w:sz w:val="24"/>
        </w:rPr>
        <w:t>。</w:t>
      </w:r>
    </w:p>
    <w:p w14:paraId="71783458" w14:textId="2F5AC827" w:rsidR="00C12129" w:rsidRDefault="00190C04" w:rsidP="00F77496">
      <w:pPr>
        <w:spacing w:line="360" w:lineRule="auto"/>
        <w:ind w:firstLineChars="200" w:firstLine="480"/>
        <w:rPr>
          <w:sz w:val="24"/>
        </w:rPr>
      </w:pPr>
      <w:r>
        <w:rPr>
          <w:rFonts w:hint="eastAsia"/>
          <w:sz w:val="24"/>
        </w:rPr>
        <w:t>1</w:t>
      </w:r>
      <w:r>
        <w:rPr>
          <w:sz w:val="24"/>
        </w:rPr>
        <w:t>1</w:t>
      </w:r>
      <w:r>
        <w:rPr>
          <w:rFonts w:hint="eastAsia"/>
          <w:sz w:val="24"/>
        </w:rPr>
        <w:t>、根据权利要求</w:t>
      </w:r>
      <w:r>
        <w:rPr>
          <w:rFonts w:hint="eastAsia"/>
          <w:sz w:val="24"/>
        </w:rPr>
        <w:t>7</w:t>
      </w:r>
      <w:r>
        <w:rPr>
          <w:rFonts w:hint="eastAsia"/>
          <w:sz w:val="24"/>
        </w:rPr>
        <w:t>所述的装置，其特征在于，</w:t>
      </w:r>
      <w:r w:rsidR="005F393E">
        <w:rPr>
          <w:rFonts w:hint="eastAsia"/>
          <w:sz w:val="24"/>
        </w:rPr>
        <w:t>所述装置还包括：</w:t>
      </w:r>
    </w:p>
    <w:p w14:paraId="4099C922" w14:textId="56A8EA3D" w:rsidR="00C47AB0" w:rsidRDefault="00C47AB0" w:rsidP="00C47AB0">
      <w:pPr>
        <w:spacing w:line="360" w:lineRule="auto"/>
        <w:ind w:firstLineChars="200" w:firstLine="480"/>
        <w:rPr>
          <w:sz w:val="24"/>
        </w:rPr>
      </w:pPr>
      <w:r>
        <w:rPr>
          <w:rFonts w:hint="eastAsia"/>
          <w:sz w:val="24"/>
        </w:rPr>
        <w:t>获取模块</w:t>
      </w:r>
      <w:r w:rsidR="0030601E">
        <w:rPr>
          <w:rFonts w:hint="eastAsia"/>
          <w:sz w:val="24"/>
        </w:rPr>
        <w:t>（</w:t>
      </w:r>
      <w:r w:rsidR="0030601E">
        <w:rPr>
          <w:rFonts w:hint="eastAsia"/>
          <w:sz w:val="24"/>
        </w:rPr>
        <w:t>3</w:t>
      </w:r>
      <w:r w:rsidR="0030601E">
        <w:rPr>
          <w:sz w:val="24"/>
        </w:rPr>
        <w:t>09</w:t>
      </w:r>
      <w:r w:rsidR="0030601E">
        <w:rPr>
          <w:rFonts w:hint="eastAsia"/>
          <w:sz w:val="24"/>
        </w:rPr>
        <w:t>）</w:t>
      </w:r>
      <w:r>
        <w:rPr>
          <w:rFonts w:hint="eastAsia"/>
          <w:sz w:val="24"/>
        </w:rPr>
        <w:t>，用于确定</w:t>
      </w:r>
      <w:proofErr w:type="gramStart"/>
      <w:ins w:id="34" w:author="yan xipeng" w:date="2021-09-06T18:50:00Z">
        <w:r w:rsidR="00EE7B7D">
          <w:rPr>
            <w:rFonts w:hint="eastAsia"/>
            <w:sz w:val="24"/>
          </w:rPr>
          <w:t>所述储瓶台中的</w:t>
        </w:r>
      </w:ins>
      <w:ins w:id="35" w:author="yan xipeng" w:date="2021-09-06T18:48:00Z">
        <w:r w:rsidR="00644D85">
          <w:rPr>
            <w:rFonts w:hint="eastAsia"/>
            <w:sz w:val="24"/>
          </w:rPr>
          <w:t>进瓶输送</w:t>
        </w:r>
        <w:proofErr w:type="gramEnd"/>
        <w:r w:rsidR="00644D85">
          <w:rPr>
            <w:rFonts w:hint="eastAsia"/>
            <w:sz w:val="24"/>
          </w:rPr>
          <w:t>机构对灌装瓶进行输送时</w:t>
        </w:r>
        <w:proofErr w:type="gramStart"/>
        <w:r w:rsidR="00644D85">
          <w:rPr>
            <w:rFonts w:hint="eastAsia"/>
            <w:sz w:val="24"/>
          </w:rPr>
          <w:t>的进瓶输送</w:t>
        </w:r>
        <w:proofErr w:type="gramEnd"/>
        <w:r w:rsidR="00644D85">
          <w:rPr>
            <w:rFonts w:hint="eastAsia"/>
            <w:sz w:val="24"/>
          </w:rPr>
          <w:t>速度</w:t>
        </w:r>
      </w:ins>
      <w:del w:id="36" w:author="yan xipeng" w:date="2021-09-06T18:48:00Z">
        <w:r w:rsidDel="00644D85">
          <w:rPr>
            <w:rFonts w:hint="eastAsia"/>
            <w:sz w:val="24"/>
          </w:rPr>
          <w:delText>灌装瓶进入所述储瓶台的速度</w:delText>
        </w:r>
      </w:del>
      <w:r>
        <w:rPr>
          <w:rFonts w:hint="eastAsia"/>
          <w:sz w:val="24"/>
        </w:rPr>
        <w:t>；</w:t>
      </w:r>
    </w:p>
    <w:p w14:paraId="197AE70D" w14:textId="7F9047A4" w:rsidR="00C47AB0" w:rsidRDefault="00C47AB0" w:rsidP="00C47AB0">
      <w:pPr>
        <w:spacing w:line="360" w:lineRule="auto"/>
        <w:ind w:firstLineChars="200" w:firstLine="480"/>
        <w:rPr>
          <w:sz w:val="24"/>
        </w:rPr>
      </w:pPr>
      <w:r>
        <w:rPr>
          <w:rFonts w:hint="eastAsia"/>
          <w:sz w:val="24"/>
        </w:rPr>
        <w:t>第四计算模块</w:t>
      </w:r>
      <w:r w:rsidR="0030601E">
        <w:rPr>
          <w:rFonts w:hint="eastAsia"/>
          <w:sz w:val="24"/>
        </w:rPr>
        <w:t>（</w:t>
      </w:r>
      <w:r w:rsidR="0030601E">
        <w:rPr>
          <w:rFonts w:hint="eastAsia"/>
          <w:sz w:val="24"/>
        </w:rPr>
        <w:t>3</w:t>
      </w:r>
      <w:r w:rsidR="0030601E">
        <w:rPr>
          <w:sz w:val="24"/>
        </w:rPr>
        <w:t>10</w:t>
      </w:r>
      <w:r w:rsidR="0030601E">
        <w:rPr>
          <w:rFonts w:hint="eastAsia"/>
          <w:sz w:val="24"/>
        </w:rPr>
        <w:t>）</w:t>
      </w:r>
      <w:r>
        <w:rPr>
          <w:rFonts w:hint="eastAsia"/>
          <w:sz w:val="24"/>
        </w:rPr>
        <w:t>，用于将所述获取模块</w:t>
      </w:r>
      <w:r w:rsidR="0030601E">
        <w:rPr>
          <w:rFonts w:hint="eastAsia"/>
          <w:sz w:val="24"/>
        </w:rPr>
        <w:t>（</w:t>
      </w:r>
      <w:r w:rsidR="0030601E">
        <w:rPr>
          <w:rFonts w:hint="eastAsia"/>
          <w:sz w:val="24"/>
        </w:rPr>
        <w:t>3</w:t>
      </w:r>
      <w:r w:rsidR="0030601E">
        <w:rPr>
          <w:sz w:val="24"/>
        </w:rPr>
        <w:t>09</w:t>
      </w:r>
      <w:r w:rsidR="0030601E">
        <w:rPr>
          <w:rFonts w:hint="eastAsia"/>
          <w:sz w:val="24"/>
        </w:rPr>
        <w:t>）</w:t>
      </w:r>
      <w:r>
        <w:rPr>
          <w:rFonts w:hint="eastAsia"/>
          <w:sz w:val="24"/>
        </w:rPr>
        <w:t>确定出的</w:t>
      </w:r>
      <w:proofErr w:type="gramStart"/>
      <w:ins w:id="37" w:author="yan xipeng" w:date="2021-09-06T18:48:00Z">
        <w:r w:rsidR="00644D85">
          <w:rPr>
            <w:rFonts w:hint="eastAsia"/>
            <w:sz w:val="24"/>
          </w:rPr>
          <w:t>所述</w:t>
        </w:r>
        <w:r w:rsidR="00644D85">
          <w:rPr>
            <w:rFonts w:hint="eastAsia"/>
            <w:sz w:val="24"/>
          </w:rPr>
          <w:t>进瓶输送</w:t>
        </w:r>
        <w:proofErr w:type="gramEnd"/>
        <w:r w:rsidR="00644D85">
          <w:rPr>
            <w:rFonts w:hint="eastAsia"/>
            <w:sz w:val="24"/>
          </w:rPr>
          <w:t>速度</w:t>
        </w:r>
      </w:ins>
      <w:del w:id="38" w:author="yan xipeng" w:date="2021-09-06T18:48:00Z">
        <w:r w:rsidDel="00644D85">
          <w:rPr>
            <w:rFonts w:hint="eastAsia"/>
            <w:sz w:val="24"/>
          </w:rPr>
          <w:delText>灌装瓶进入所述储瓶台的速度</w:delText>
        </w:r>
      </w:del>
      <w:r>
        <w:rPr>
          <w:rFonts w:hint="eastAsia"/>
          <w:sz w:val="24"/>
        </w:rPr>
        <w:t>输入斜坡函数发生器，获得所述入口夹持平</w:t>
      </w:r>
      <w:proofErr w:type="gramStart"/>
      <w:r>
        <w:rPr>
          <w:rFonts w:hint="eastAsia"/>
          <w:sz w:val="24"/>
        </w:rPr>
        <w:t>移机构</w:t>
      </w:r>
      <w:proofErr w:type="gramEnd"/>
      <w:r>
        <w:rPr>
          <w:rFonts w:hint="eastAsia"/>
          <w:sz w:val="24"/>
        </w:rPr>
        <w:t>的夹持输送速度；</w:t>
      </w:r>
    </w:p>
    <w:p w14:paraId="0AB303C0" w14:textId="45E597DB" w:rsidR="00C47AB0" w:rsidRDefault="00C47AB0" w:rsidP="00C47AB0">
      <w:pPr>
        <w:spacing w:line="360" w:lineRule="auto"/>
        <w:ind w:firstLineChars="200" w:firstLine="480"/>
        <w:rPr>
          <w:sz w:val="24"/>
        </w:rPr>
      </w:pPr>
      <w:r>
        <w:rPr>
          <w:rFonts w:hint="eastAsia"/>
          <w:sz w:val="24"/>
        </w:rPr>
        <w:t>第四控制模块</w:t>
      </w:r>
      <w:r w:rsidR="0030601E">
        <w:rPr>
          <w:rFonts w:hint="eastAsia"/>
          <w:sz w:val="24"/>
        </w:rPr>
        <w:t>（</w:t>
      </w:r>
      <w:r w:rsidR="0030601E">
        <w:rPr>
          <w:rFonts w:hint="eastAsia"/>
          <w:sz w:val="24"/>
        </w:rPr>
        <w:t>3</w:t>
      </w:r>
      <w:r w:rsidR="0030601E">
        <w:rPr>
          <w:sz w:val="24"/>
        </w:rPr>
        <w:t>11</w:t>
      </w:r>
      <w:r w:rsidR="0030601E">
        <w:rPr>
          <w:rFonts w:hint="eastAsia"/>
          <w:sz w:val="24"/>
        </w:rPr>
        <w:t>）</w:t>
      </w:r>
      <w:r>
        <w:rPr>
          <w:rFonts w:hint="eastAsia"/>
          <w:sz w:val="24"/>
        </w:rPr>
        <w:t>，用于控制驱动所述入口夹持平</w:t>
      </w:r>
      <w:proofErr w:type="gramStart"/>
      <w:r>
        <w:rPr>
          <w:rFonts w:hint="eastAsia"/>
          <w:sz w:val="24"/>
        </w:rPr>
        <w:t>移机构</w:t>
      </w:r>
      <w:proofErr w:type="gramEnd"/>
      <w:r>
        <w:rPr>
          <w:rFonts w:hint="eastAsia"/>
          <w:sz w:val="24"/>
        </w:rPr>
        <w:t>中滚轮转动的夹持输送电机，</w:t>
      </w:r>
      <w:r>
        <w:rPr>
          <w:rFonts w:hint="eastAsia"/>
          <w:sz w:val="24"/>
        </w:rPr>
        <w:lastRenderedPageBreak/>
        <w:t>使所述夹持输送电机驱动所述入口夹持平</w:t>
      </w:r>
      <w:proofErr w:type="gramStart"/>
      <w:r>
        <w:rPr>
          <w:rFonts w:hint="eastAsia"/>
          <w:sz w:val="24"/>
        </w:rPr>
        <w:t>移机构</w:t>
      </w:r>
      <w:proofErr w:type="gramEnd"/>
      <w:r w:rsidR="00D5174F">
        <w:rPr>
          <w:rFonts w:hint="eastAsia"/>
          <w:sz w:val="24"/>
        </w:rPr>
        <w:t>以</w:t>
      </w:r>
      <w:r>
        <w:rPr>
          <w:rFonts w:hint="eastAsia"/>
          <w:sz w:val="24"/>
        </w:rPr>
        <w:t>所述第四计算模块</w:t>
      </w:r>
      <w:r w:rsidR="0030601E">
        <w:rPr>
          <w:rFonts w:hint="eastAsia"/>
          <w:sz w:val="24"/>
        </w:rPr>
        <w:t>（</w:t>
      </w:r>
      <w:r w:rsidR="0030601E">
        <w:rPr>
          <w:rFonts w:hint="eastAsia"/>
          <w:sz w:val="24"/>
        </w:rPr>
        <w:t>3</w:t>
      </w:r>
      <w:r w:rsidR="0030601E">
        <w:rPr>
          <w:sz w:val="24"/>
        </w:rPr>
        <w:t>10</w:t>
      </w:r>
      <w:r w:rsidR="0030601E">
        <w:rPr>
          <w:rFonts w:hint="eastAsia"/>
          <w:sz w:val="24"/>
        </w:rPr>
        <w:t>）</w:t>
      </w:r>
      <w:r>
        <w:rPr>
          <w:rFonts w:hint="eastAsia"/>
          <w:sz w:val="24"/>
        </w:rPr>
        <w:t>确定出的所述夹持输送速度输送灌装瓶；</w:t>
      </w:r>
    </w:p>
    <w:p w14:paraId="0F00A2AC" w14:textId="0AE682A1" w:rsidR="00C47AB0" w:rsidRDefault="00C47AB0" w:rsidP="00C47AB0">
      <w:pPr>
        <w:spacing w:line="360" w:lineRule="auto"/>
        <w:ind w:firstLineChars="200" w:firstLine="480"/>
        <w:rPr>
          <w:sz w:val="24"/>
        </w:rPr>
      </w:pPr>
      <w:r>
        <w:rPr>
          <w:rFonts w:hint="eastAsia"/>
          <w:sz w:val="24"/>
        </w:rPr>
        <w:t>第五控制模块</w:t>
      </w:r>
      <w:r w:rsidR="0030601E">
        <w:rPr>
          <w:rFonts w:hint="eastAsia"/>
          <w:sz w:val="24"/>
        </w:rPr>
        <w:t>（</w:t>
      </w:r>
      <w:r w:rsidR="0030601E">
        <w:rPr>
          <w:rFonts w:hint="eastAsia"/>
          <w:sz w:val="24"/>
        </w:rPr>
        <w:t>3</w:t>
      </w:r>
      <w:r w:rsidR="0030601E">
        <w:rPr>
          <w:sz w:val="24"/>
        </w:rPr>
        <w:t>12</w:t>
      </w:r>
      <w:r w:rsidR="0030601E">
        <w:rPr>
          <w:rFonts w:hint="eastAsia"/>
          <w:sz w:val="24"/>
        </w:rPr>
        <w:t>）</w:t>
      </w:r>
      <w:r>
        <w:rPr>
          <w:rFonts w:hint="eastAsia"/>
          <w:sz w:val="24"/>
        </w:rPr>
        <w:t>，用于控制驱动所述</w:t>
      </w:r>
      <w:proofErr w:type="gramStart"/>
      <w:r>
        <w:rPr>
          <w:rFonts w:hint="eastAsia"/>
          <w:sz w:val="24"/>
        </w:rPr>
        <w:t>储瓶台</w:t>
      </w:r>
      <w:proofErr w:type="gramEnd"/>
      <w:r>
        <w:rPr>
          <w:rFonts w:hint="eastAsia"/>
          <w:sz w:val="24"/>
        </w:rPr>
        <w:t>所包括</w:t>
      </w:r>
      <w:ins w:id="39" w:author="yan xipeng" w:date="2021-09-06T19:10:00Z">
        <w:r w:rsidR="00466182">
          <w:rPr>
            <w:rFonts w:hint="eastAsia"/>
            <w:sz w:val="24"/>
          </w:rPr>
          <w:t>的</w:t>
        </w:r>
      </w:ins>
      <w:r>
        <w:rPr>
          <w:rFonts w:hint="eastAsia"/>
          <w:sz w:val="24"/>
        </w:rPr>
        <w:t>出口夹持平</w:t>
      </w:r>
      <w:proofErr w:type="gramStart"/>
      <w:r>
        <w:rPr>
          <w:rFonts w:hint="eastAsia"/>
          <w:sz w:val="24"/>
        </w:rPr>
        <w:t>移机构</w:t>
      </w:r>
      <w:proofErr w:type="gramEnd"/>
      <w:r>
        <w:rPr>
          <w:rFonts w:hint="eastAsia"/>
          <w:sz w:val="24"/>
        </w:rPr>
        <w:t>中滚轮</w:t>
      </w:r>
      <w:ins w:id="40" w:author="yan xipeng" w:date="2021-09-06T19:10:00Z">
        <w:r w:rsidR="00466182">
          <w:rPr>
            <w:rFonts w:hint="eastAsia"/>
            <w:sz w:val="24"/>
          </w:rPr>
          <w:t>转动</w:t>
        </w:r>
      </w:ins>
      <w:r>
        <w:rPr>
          <w:rFonts w:hint="eastAsia"/>
          <w:sz w:val="24"/>
        </w:rPr>
        <w:t>的出口输送电机，使所述出口输送电机驱动所述出口夹持平</w:t>
      </w:r>
      <w:proofErr w:type="gramStart"/>
      <w:r>
        <w:rPr>
          <w:rFonts w:hint="eastAsia"/>
          <w:sz w:val="24"/>
        </w:rPr>
        <w:t>移机构</w:t>
      </w:r>
      <w:proofErr w:type="gramEnd"/>
      <w:r w:rsidR="00D5174F">
        <w:rPr>
          <w:rFonts w:hint="eastAsia"/>
          <w:sz w:val="24"/>
        </w:rPr>
        <w:t>以</w:t>
      </w:r>
      <w:r>
        <w:rPr>
          <w:rFonts w:hint="eastAsia"/>
          <w:sz w:val="24"/>
        </w:rPr>
        <w:t>所述第四计算模块</w:t>
      </w:r>
      <w:r w:rsidR="0030601E">
        <w:rPr>
          <w:rFonts w:hint="eastAsia"/>
          <w:sz w:val="24"/>
        </w:rPr>
        <w:t>（</w:t>
      </w:r>
      <w:r w:rsidR="0030601E">
        <w:rPr>
          <w:rFonts w:hint="eastAsia"/>
          <w:sz w:val="24"/>
        </w:rPr>
        <w:t>3</w:t>
      </w:r>
      <w:r w:rsidR="0030601E">
        <w:rPr>
          <w:sz w:val="24"/>
        </w:rPr>
        <w:t>10</w:t>
      </w:r>
      <w:r w:rsidR="0030601E">
        <w:rPr>
          <w:rFonts w:hint="eastAsia"/>
          <w:sz w:val="24"/>
        </w:rPr>
        <w:t>）</w:t>
      </w:r>
      <w:r>
        <w:rPr>
          <w:rFonts w:hint="eastAsia"/>
          <w:sz w:val="24"/>
        </w:rPr>
        <w:t>确定出的所述夹持输送速度输送灌装瓶。</w:t>
      </w:r>
    </w:p>
    <w:p w14:paraId="40FCE39F" w14:textId="385FC9A4" w:rsidR="00F21104" w:rsidRDefault="005F7D00" w:rsidP="00F77496">
      <w:pPr>
        <w:spacing w:line="360" w:lineRule="auto"/>
        <w:ind w:firstLineChars="200" w:firstLine="480"/>
        <w:rPr>
          <w:sz w:val="24"/>
        </w:rPr>
      </w:pPr>
      <w:r>
        <w:rPr>
          <w:rFonts w:hint="eastAsia"/>
          <w:sz w:val="24"/>
        </w:rPr>
        <w:t>1</w:t>
      </w:r>
      <w:r>
        <w:rPr>
          <w:sz w:val="24"/>
        </w:rPr>
        <w:t>2</w:t>
      </w:r>
      <w:r>
        <w:rPr>
          <w:rFonts w:hint="eastAsia"/>
          <w:sz w:val="24"/>
        </w:rPr>
        <w:t>、根据权利要求</w:t>
      </w:r>
      <w:r>
        <w:rPr>
          <w:rFonts w:hint="eastAsia"/>
          <w:sz w:val="24"/>
        </w:rPr>
        <w:t>7</w:t>
      </w:r>
      <w:r>
        <w:rPr>
          <w:rFonts w:hint="eastAsia"/>
          <w:sz w:val="24"/>
        </w:rPr>
        <w:t>至</w:t>
      </w:r>
      <w:r>
        <w:rPr>
          <w:rFonts w:hint="eastAsia"/>
          <w:sz w:val="24"/>
        </w:rPr>
        <w:t>1</w:t>
      </w:r>
      <w:r>
        <w:rPr>
          <w:sz w:val="24"/>
        </w:rPr>
        <w:t>1</w:t>
      </w:r>
      <w:r>
        <w:rPr>
          <w:rFonts w:hint="eastAsia"/>
          <w:sz w:val="24"/>
        </w:rPr>
        <w:t>中任一所述的装置，其特征在于，所述装置还包括：</w:t>
      </w:r>
    </w:p>
    <w:p w14:paraId="57437BDA" w14:textId="124C7E27" w:rsidR="005F7D00" w:rsidRDefault="005F7D00" w:rsidP="005F7D00">
      <w:pPr>
        <w:spacing w:line="360" w:lineRule="auto"/>
        <w:ind w:firstLineChars="200" w:firstLine="480"/>
        <w:rPr>
          <w:sz w:val="24"/>
        </w:rPr>
      </w:pPr>
      <w:r>
        <w:rPr>
          <w:rFonts w:hint="eastAsia"/>
          <w:sz w:val="24"/>
        </w:rPr>
        <w:t>第五计算模块</w:t>
      </w:r>
      <w:r w:rsidR="0030601E">
        <w:rPr>
          <w:rFonts w:hint="eastAsia"/>
          <w:sz w:val="24"/>
        </w:rPr>
        <w:t>（</w:t>
      </w:r>
      <w:r w:rsidR="0030601E">
        <w:rPr>
          <w:rFonts w:hint="eastAsia"/>
          <w:sz w:val="24"/>
        </w:rPr>
        <w:t>3</w:t>
      </w:r>
      <w:r w:rsidR="0030601E">
        <w:rPr>
          <w:sz w:val="24"/>
        </w:rPr>
        <w:t>13</w:t>
      </w:r>
      <w:r w:rsidR="0030601E">
        <w:rPr>
          <w:rFonts w:hint="eastAsia"/>
          <w:sz w:val="24"/>
        </w:rPr>
        <w:t>）</w:t>
      </w:r>
      <w:r>
        <w:rPr>
          <w:rFonts w:hint="eastAsia"/>
          <w:sz w:val="24"/>
        </w:rPr>
        <w:t>，用于根据所述</w:t>
      </w:r>
      <w:proofErr w:type="gramStart"/>
      <w:r>
        <w:rPr>
          <w:rFonts w:hint="eastAsia"/>
          <w:sz w:val="24"/>
        </w:rPr>
        <w:t>储瓶台</w:t>
      </w:r>
      <w:proofErr w:type="gramEnd"/>
      <w:r>
        <w:rPr>
          <w:rFonts w:hint="eastAsia"/>
          <w:sz w:val="24"/>
        </w:rPr>
        <w:t>的虚轴速度，</w:t>
      </w:r>
      <w:proofErr w:type="gramStart"/>
      <w:r>
        <w:rPr>
          <w:rFonts w:hint="eastAsia"/>
          <w:sz w:val="24"/>
        </w:rPr>
        <w:t>确定进瓶输送</w:t>
      </w:r>
      <w:proofErr w:type="gramEnd"/>
      <w:r>
        <w:rPr>
          <w:rFonts w:hint="eastAsia"/>
          <w:sz w:val="24"/>
        </w:rPr>
        <w:t>速度、夹持输送速度、夹持平</w:t>
      </w:r>
      <w:proofErr w:type="gramStart"/>
      <w:r>
        <w:rPr>
          <w:rFonts w:hint="eastAsia"/>
          <w:sz w:val="24"/>
        </w:rPr>
        <w:t>移速度</w:t>
      </w:r>
      <w:proofErr w:type="gramEnd"/>
      <w:r>
        <w:rPr>
          <w:rFonts w:hint="eastAsia"/>
          <w:sz w:val="24"/>
        </w:rPr>
        <w:t>和</w:t>
      </w:r>
      <w:del w:id="41" w:author="yan xipeng" w:date="2021-09-06T19:06:00Z">
        <w:r w:rsidDel="00466182">
          <w:rPr>
            <w:rFonts w:hint="eastAsia"/>
            <w:sz w:val="24"/>
          </w:rPr>
          <w:delText>出口输送速度</w:delText>
        </w:r>
      </w:del>
      <w:ins w:id="42" w:author="yan xipeng" w:date="2021-09-06T19:06:00Z">
        <w:r w:rsidR="00466182">
          <w:rPr>
            <w:rFonts w:hint="eastAsia"/>
            <w:sz w:val="24"/>
          </w:rPr>
          <w:t>出瓶输送速度</w:t>
        </w:r>
      </w:ins>
      <w:r>
        <w:rPr>
          <w:rFonts w:hint="eastAsia"/>
          <w:sz w:val="24"/>
        </w:rPr>
        <w:t>；</w:t>
      </w:r>
    </w:p>
    <w:p w14:paraId="3910C7E7" w14:textId="0B8A6DC1" w:rsidR="005F7D00" w:rsidRDefault="005F7D00" w:rsidP="005F7D00">
      <w:pPr>
        <w:spacing w:line="360" w:lineRule="auto"/>
        <w:ind w:firstLineChars="200" w:firstLine="480"/>
        <w:rPr>
          <w:sz w:val="24"/>
        </w:rPr>
      </w:pPr>
      <w:r>
        <w:rPr>
          <w:rFonts w:hint="eastAsia"/>
          <w:sz w:val="24"/>
        </w:rPr>
        <w:t>修正模块</w:t>
      </w:r>
      <w:r w:rsidR="0030601E">
        <w:rPr>
          <w:rFonts w:hint="eastAsia"/>
          <w:sz w:val="24"/>
        </w:rPr>
        <w:t>（</w:t>
      </w:r>
      <w:r w:rsidR="0030601E">
        <w:rPr>
          <w:rFonts w:hint="eastAsia"/>
          <w:sz w:val="24"/>
        </w:rPr>
        <w:t>3</w:t>
      </w:r>
      <w:r w:rsidR="0030601E">
        <w:rPr>
          <w:sz w:val="24"/>
        </w:rPr>
        <w:t>14</w:t>
      </w:r>
      <w:r w:rsidR="0030601E">
        <w:rPr>
          <w:rFonts w:hint="eastAsia"/>
          <w:sz w:val="24"/>
        </w:rPr>
        <w:t>）</w:t>
      </w:r>
      <w:r>
        <w:rPr>
          <w:rFonts w:hint="eastAsia"/>
          <w:sz w:val="24"/>
        </w:rPr>
        <w:t>，用于根据预先确定的修正系数，对所述第五计算模块</w:t>
      </w:r>
      <w:r w:rsidR="0030601E">
        <w:rPr>
          <w:rFonts w:hint="eastAsia"/>
          <w:sz w:val="24"/>
        </w:rPr>
        <w:t>（</w:t>
      </w:r>
      <w:r w:rsidR="0030601E">
        <w:rPr>
          <w:rFonts w:hint="eastAsia"/>
          <w:sz w:val="24"/>
        </w:rPr>
        <w:t>3</w:t>
      </w:r>
      <w:r w:rsidR="0030601E">
        <w:rPr>
          <w:sz w:val="24"/>
        </w:rPr>
        <w:t>13</w:t>
      </w:r>
      <w:r w:rsidR="0030601E">
        <w:rPr>
          <w:rFonts w:hint="eastAsia"/>
          <w:sz w:val="24"/>
        </w:rPr>
        <w:t>）</w:t>
      </w:r>
      <w:r>
        <w:rPr>
          <w:rFonts w:hint="eastAsia"/>
          <w:sz w:val="24"/>
        </w:rPr>
        <w:t>获取的</w:t>
      </w:r>
      <w:proofErr w:type="gramStart"/>
      <w:r>
        <w:rPr>
          <w:rFonts w:hint="eastAsia"/>
          <w:sz w:val="24"/>
        </w:rPr>
        <w:t>所述进瓶输送</w:t>
      </w:r>
      <w:proofErr w:type="gramEnd"/>
      <w:r>
        <w:rPr>
          <w:rFonts w:hint="eastAsia"/>
          <w:sz w:val="24"/>
        </w:rPr>
        <w:t>速度、所述夹持输送速度、所述夹持平</w:t>
      </w:r>
      <w:proofErr w:type="gramStart"/>
      <w:r>
        <w:rPr>
          <w:rFonts w:hint="eastAsia"/>
          <w:sz w:val="24"/>
        </w:rPr>
        <w:t>移速度</w:t>
      </w:r>
      <w:proofErr w:type="gramEnd"/>
      <w:r>
        <w:rPr>
          <w:rFonts w:hint="eastAsia"/>
          <w:sz w:val="24"/>
        </w:rPr>
        <w:t>和达到</w:t>
      </w:r>
      <w:del w:id="43" w:author="yan xipeng" w:date="2021-09-06T19:06:00Z">
        <w:r w:rsidDel="00466182">
          <w:rPr>
            <w:rFonts w:hint="eastAsia"/>
            <w:sz w:val="24"/>
          </w:rPr>
          <w:delText>出口输送速度</w:delText>
        </w:r>
      </w:del>
      <w:ins w:id="44" w:author="yan xipeng" w:date="2021-09-06T19:06:00Z">
        <w:r w:rsidR="00466182">
          <w:rPr>
            <w:rFonts w:hint="eastAsia"/>
            <w:sz w:val="24"/>
          </w:rPr>
          <w:t>出瓶输送速度</w:t>
        </w:r>
      </w:ins>
      <w:r>
        <w:rPr>
          <w:rFonts w:hint="eastAsia"/>
          <w:sz w:val="24"/>
        </w:rPr>
        <w:t>进行分别修正，</w:t>
      </w:r>
      <w:proofErr w:type="gramStart"/>
      <w:r>
        <w:rPr>
          <w:rFonts w:hint="eastAsia"/>
          <w:sz w:val="24"/>
        </w:rPr>
        <w:t>消除进瓶输送</w:t>
      </w:r>
      <w:proofErr w:type="gramEnd"/>
      <w:r>
        <w:rPr>
          <w:rFonts w:hint="eastAsia"/>
          <w:sz w:val="24"/>
        </w:rPr>
        <w:t>速度、所述夹持输送速度、所述夹持平</w:t>
      </w:r>
      <w:proofErr w:type="gramStart"/>
      <w:r>
        <w:rPr>
          <w:rFonts w:hint="eastAsia"/>
          <w:sz w:val="24"/>
        </w:rPr>
        <w:t>移速度</w:t>
      </w:r>
      <w:proofErr w:type="gramEnd"/>
      <w:r>
        <w:rPr>
          <w:rFonts w:hint="eastAsia"/>
          <w:sz w:val="24"/>
        </w:rPr>
        <w:t>和</w:t>
      </w:r>
      <w:r w:rsidR="00A372F7">
        <w:rPr>
          <w:rFonts w:hint="eastAsia"/>
          <w:sz w:val="24"/>
        </w:rPr>
        <w:t>所述</w:t>
      </w:r>
      <w:del w:id="45" w:author="yan xipeng" w:date="2021-09-06T19:06:00Z">
        <w:r w:rsidDel="00466182">
          <w:rPr>
            <w:rFonts w:hint="eastAsia"/>
            <w:sz w:val="24"/>
          </w:rPr>
          <w:delText>出口输送速度</w:delText>
        </w:r>
      </w:del>
      <w:ins w:id="46" w:author="yan xipeng" w:date="2021-09-06T19:06:00Z">
        <w:r w:rsidR="00466182">
          <w:rPr>
            <w:rFonts w:hint="eastAsia"/>
            <w:sz w:val="24"/>
          </w:rPr>
          <w:t>出瓶输送速度</w:t>
        </w:r>
      </w:ins>
      <w:r>
        <w:rPr>
          <w:rFonts w:hint="eastAsia"/>
          <w:sz w:val="24"/>
        </w:rPr>
        <w:t>的同步偏差；</w:t>
      </w:r>
    </w:p>
    <w:p w14:paraId="4DC775DD" w14:textId="1666B6FC" w:rsidR="005F7D00" w:rsidRDefault="005F7D00" w:rsidP="00F77496">
      <w:pPr>
        <w:spacing w:line="360" w:lineRule="auto"/>
        <w:ind w:firstLineChars="200" w:firstLine="480"/>
        <w:rPr>
          <w:sz w:val="24"/>
        </w:rPr>
      </w:pPr>
      <w:r>
        <w:rPr>
          <w:rFonts w:hint="eastAsia"/>
          <w:sz w:val="24"/>
        </w:rPr>
        <w:t>第六控制模块</w:t>
      </w:r>
      <w:r w:rsidR="0030601E">
        <w:rPr>
          <w:rFonts w:hint="eastAsia"/>
          <w:sz w:val="24"/>
        </w:rPr>
        <w:t>（</w:t>
      </w:r>
      <w:r w:rsidR="0030601E">
        <w:rPr>
          <w:rFonts w:hint="eastAsia"/>
          <w:sz w:val="24"/>
        </w:rPr>
        <w:t>3</w:t>
      </w:r>
      <w:r w:rsidR="0030601E">
        <w:rPr>
          <w:sz w:val="24"/>
        </w:rPr>
        <w:t>15</w:t>
      </w:r>
      <w:r w:rsidR="0030601E">
        <w:rPr>
          <w:rFonts w:hint="eastAsia"/>
          <w:sz w:val="24"/>
        </w:rPr>
        <w:t>）</w:t>
      </w:r>
      <w:r>
        <w:rPr>
          <w:rFonts w:hint="eastAsia"/>
          <w:sz w:val="24"/>
        </w:rPr>
        <w:t>，用于执行如下操作：</w:t>
      </w:r>
    </w:p>
    <w:p w14:paraId="04CCAE1C" w14:textId="7BAF01C9" w:rsidR="005F7D00" w:rsidRPr="005F7D00" w:rsidRDefault="005F7D00" w:rsidP="005F7D00">
      <w:pPr>
        <w:spacing w:line="360" w:lineRule="auto"/>
        <w:ind w:firstLineChars="400" w:firstLine="960"/>
        <w:rPr>
          <w:sz w:val="24"/>
        </w:rPr>
      </w:pPr>
      <w:r w:rsidRPr="005F7D00">
        <w:rPr>
          <w:sz w:val="24"/>
        </w:rPr>
        <w:t>控制用于驱动所述</w:t>
      </w:r>
      <w:proofErr w:type="gramStart"/>
      <w:r w:rsidRPr="005F7D00">
        <w:rPr>
          <w:sz w:val="24"/>
        </w:rPr>
        <w:t>储瓶台中</w:t>
      </w:r>
      <w:r w:rsidRPr="005F7D00">
        <w:rPr>
          <w:rFonts w:hint="eastAsia"/>
          <w:sz w:val="24"/>
        </w:rPr>
        <w:t>进瓶</w:t>
      </w:r>
      <w:proofErr w:type="gramEnd"/>
      <w:r w:rsidRPr="005F7D00">
        <w:rPr>
          <w:rFonts w:hint="eastAsia"/>
          <w:sz w:val="24"/>
        </w:rPr>
        <w:t>输送机构</w:t>
      </w:r>
      <w:proofErr w:type="gramStart"/>
      <w:r w:rsidRPr="005F7D00">
        <w:rPr>
          <w:rFonts w:hint="eastAsia"/>
          <w:sz w:val="24"/>
        </w:rPr>
        <w:t>的进瓶输送</w:t>
      </w:r>
      <w:proofErr w:type="gramEnd"/>
      <w:r w:rsidRPr="005F7D00">
        <w:rPr>
          <w:rFonts w:hint="eastAsia"/>
          <w:sz w:val="24"/>
        </w:rPr>
        <w:t>电机，使</w:t>
      </w:r>
      <w:proofErr w:type="gramStart"/>
      <w:r w:rsidRPr="005F7D00">
        <w:rPr>
          <w:rFonts w:hint="eastAsia"/>
          <w:sz w:val="24"/>
        </w:rPr>
        <w:t>所述进瓶输送</w:t>
      </w:r>
      <w:proofErr w:type="gramEnd"/>
      <w:r w:rsidRPr="005F7D00">
        <w:rPr>
          <w:rFonts w:hint="eastAsia"/>
          <w:sz w:val="24"/>
        </w:rPr>
        <w:t>电机驱动</w:t>
      </w:r>
      <w:proofErr w:type="gramStart"/>
      <w:r w:rsidRPr="005F7D00">
        <w:rPr>
          <w:rFonts w:hint="eastAsia"/>
          <w:sz w:val="24"/>
        </w:rPr>
        <w:t>所述进瓶输送</w:t>
      </w:r>
      <w:proofErr w:type="gramEnd"/>
      <w:r w:rsidRPr="005F7D00">
        <w:rPr>
          <w:rFonts w:hint="eastAsia"/>
          <w:sz w:val="24"/>
        </w:rPr>
        <w:t>机构</w:t>
      </w:r>
      <w:r w:rsidR="00D5174F">
        <w:rPr>
          <w:rFonts w:hint="eastAsia"/>
          <w:sz w:val="24"/>
        </w:rPr>
        <w:t>以</w:t>
      </w:r>
      <w:r w:rsidR="002B5A33">
        <w:rPr>
          <w:rFonts w:hint="eastAsia"/>
          <w:sz w:val="24"/>
        </w:rPr>
        <w:t>所述修正模块</w:t>
      </w:r>
      <w:r w:rsidR="0030601E">
        <w:rPr>
          <w:rFonts w:hint="eastAsia"/>
          <w:sz w:val="24"/>
        </w:rPr>
        <w:t>（</w:t>
      </w:r>
      <w:r w:rsidR="0030601E">
        <w:rPr>
          <w:rFonts w:hint="eastAsia"/>
          <w:sz w:val="24"/>
        </w:rPr>
        <w:t>3</w:t>
      </w:r>
      <w:r w:rsidR="0030601E">
        <w:rPr>
          <w:sz w:val="24"/>
        </w:rPr>
        <w:t>14</w:t>
      </w:r>
      <w:r w:rsidR="0030601E">
        <w:rPr>
          <w:rFonts w:hint="eastAsia"/>
          <w:sz w:val="24"/>
        </w:rPr>
        <w:t>）</w:t>
      </w:r>
      <w:r w:rsidRPr="005F7D00">
        <w:rPr>
          <w:sz w:val="24"/>
        </w:rPr>
        <w:t>修正后的</w:t>
      </w:r>
      <w:proofErr w:type="gramStart"/>
      <w:r w:rsidRPr="005F7D00">
        <w:rPr>
          <w:rFonts w:hint="eastAsia"/>
          <w:sz w:val="24"/>
        </w:rPr>
        <w:t>所述进瓶输送</w:t>
      </w:r>
      <w:proofErr w:type="gramEnd"/>
      <w:r w:rsidRPr="005F7D00">
        <w:rPr>
          <w:rFonts w:hint="eastAsia"/>
          <w:sz w:val="24"/>
        </w:rPr>
        <w:t>速度输送灌装瓶；</w:t>
      </w:r>
    </w:p>
    <w:p w14:paraId="3B402B9C" w14:textId="03E48092" w:rsidR="005F7D00" w:rsidRPr="005F7D00" w:rsidRDefault="005F7D00" w:rsidP="005F7D00">
      <w:pPr>
        <w:spacing w:line="360" w:lineRule="auto"/>
        <w:ind w:firstLineChars="400" w:firstLine="960"/>
        <w:rPr>
          <w:sz w:val="24"/>
        </w:rPr>
      </w:pPr>
      <w:r w:rsidRPr="005F7D00">
        <w:rPr>
          <w:sz w:val="24"/>
        </w:rPr>
        <w:t>控制用于驱动所述</w:t>
      </w:r>
      <w:r w:rsidRPr="005F7D00">
        <w:rPr>
          <w:rFonts w:hint="eastAsia"/>
          <w:sz w:val="24"/>
        </w:rPr>
        <w:t>入口夹持平</w:t>
      </w:r>
      <w:proofErr w:type="gramStart"/>
      <w:r w:rsidRPr="005F7D00">
        <w:rPr>
          <w:rFonts w:hint="eastAsia"/>
          <w:sz w:val="24"/>
        </w:rPr>
        <w:t>移机构</w:t>
      </w:r>
      <w:proofErr w:type="gramEnd"/>
      <w:r w:rsidRPr="005F7D00">
        <w:rPr>
          <w:rFonts w:hint="eastAsia"/>
          <w:sz w:val="24"/>
        </w:rPr>
        <w:t>中滚轮转动的夹持输送电机，使所述夹持输送电机驱动所述入口夹持平</w:t>
      </w:r>
      <w:proofErr w:type="gramStart"/>
      <w:r w:rsidRPr="005F7D00">
        <w:rPr>
          <w:rFonts w:hint="eastAsia"/>
          <w:sz w:val="24"/>
        </w:rPr>
        <w:t>移机构</w:t>
      </w:r>
      <w:proofErr w:type="gramEnd"/>
      <w:r w:rsidR="00D5174F">
        <w:rPr>
          <w:rFonts w:hint="eastAsia"/>
          <w:sz w:val="24"/>
        </w:rPr>
        <w:t>以</w:t>
      </w:r>
      <w:r w:rsidR="002B5A33">
        <w:rPr>
          <w:rFonts w:hint="eastAsia"/>
          <w:sz w:val="24"/>
        </w:rPr>
        <w:t>所述修正模块</w:t>
      </w:r>
      <w:r w:rsidR="0030601E">
        <w:rPr>
          <w:rFonts w:hint="eastAsia"/>
          <w:sz w:val="24"/>
        </w:rPr>
        <w:t>（</w:t>
      </w:r>
      <w:r w:rsidR="0030601E">
        <w:rPr>
          <w:rFonts w:hint="eastAsia"/>
          <w:sz w:val="24"/>
        </w:rPr>
        <w:t>3</w:t>
      </w:r>
      <w:r w:rsidR="0030601E">
        <w:rPr>
          <w:sz w:val="24"/>
        </w:rPr>
        <w:t>14</w:t>
      </w:r>
      <w:r w:rsidR="0030601E">
        <w:rPr>
          <w:rFonts w:hint="eastAsia"/>
          <w:sz w:val="24"/>
        </w:rPr>
        <w:t>）</w:t>
      </w:r>
      <w:r w:rsidR="002B5A33" w:rsidRPr="005F7D00">
        <w:rPr>
          <w:sz w:val="24"/>
        </w:rPr>
        <w:t>修正后的</w:t>
      </w:r>
      <w:r w:rsidRPr="005F7D00">
        <w:rPr>
          <w:rFonts w:hint="eastAsia"/>
          <w:sz w:val="24"/>
        </w:rPr>
        <w:t>所述夹持输送速度输送灌装瓶；</w:t>
      </w:r>
    </w:p>
    <w:p w14:paraId="27D5C56F" w14:textId="702520F3" w:rsidR="005F7D00" w:rsidRPr="005F7D00" w:rsidRDefault="005F7D00" w:rsidP="005F7D00">
      <w:pPr>
        <w:spacing w:line="360" w:lineRule="auto"/>
        <w:ind w:firstLineChars="400" w:firstLine="960"/>
        <w:rPr>
          <w:sz w:val="24"/>
        </w:rPr>
      </w:pPr>
      <w:r w:rsidRPr="005F7D00">
        <w:rPr>
          <w:rFonts w:hint="eastAsia"/>
          <w:sz w:val="24"/>
        </w:rPr>
        <w:t>控制用于驱动所述入口夹持平</w:t>
      </w:r>
      <w:proofErr w:type="gramStart"/>
      <w:r w:rsidRPr="005F7D00">
        <w:rPr>
          <w:rFonts w:hint="eastAsia"/>
          <w:sz w:val="24"/>
        </w:rPr>
        <w:t>移机构</w:t>
      </w:r>
      <w:proofErr w:type="gramEnd"/>
      <w:r w:rsidRPr="005F7D00">
        <w:rPr>
          <w:rFonts w:hint="eastAsia"/>
          <w:sz w:val="24"/>
        </w:rPr>
        <w:t>平移运动的夹持平移电机，使所述夹持平移电机驱动所述入口夹持平</w:t>
      </w:r>
      <w:proofErr w:type="gramStart"/>
      <w:r w:rsidRPr="005F7D00">
        <w:rPr>
          <w:rFonts w:hint="eastAsia"/>
          <w:sz w:val="24"/>
        </w:rPr>
        <w:t>移机构</w:t>
      </w:r>
      <w:proofErr w:type="gramEnd"/>
      <w:r w:rsidR="00D5174F">
        <w:rPr>
          <w:rFonts w:hint="eastAsia"/>
          <w:sz w:val="24"/>
        </w:rPr>
        <w:t>以</w:t>
      </w:r>
      <w:r w:rsidR="002B5A33">
        <w:rPr>
          <w:rFonts w:hint="eastAsia"/>
          <w:sz w:val="24"/>
        </w:rPr>
        <w:t>所述修正模块</w:t>
      </w:r>
      <w:r w:rsidR="0030601E">
        <w:rPr>
          <w:rFonts w:hint="eastAsia"/>
          <w:sz w:val="24"/>
        </w:rPr>
        <w:t>（</w:t>
      </w:r>
      <w:r w:rsidR="0030601E">
        <w:rPr>
          <w:rFonts w:hint="eastAsia"/>
          <w:sz w:val="24"/>
        </w:rPr>
        <w:t>3</w:t>
      </w:r>
      <w:r w:rsidR="0030601E">
        <w:rPr>
          <w:sz w:val="24"/>
        </w:rPr>
        <w:t>14</w:t>
      </w:r>
      <w:r w:rsidR="0030601E">
        <w:rPr>
          <w:rFonts w:hint="eastAsia"/>
          <w:sz w:val="24"/>
        </w:rPr>
        <w:t>）</w:t>
      </w:r>
      <w:r w:rsidR="002B5A33" w:rsidRPr="005F7D00">
        <w:rPr>
          <w:sz w:val="24"/>
        </w:rPr>
        <w:t>修正后的</w:t>
      </w:r>
      <w:r w:rsidRPr="005F7D00">
        <w:rPr>
          <w:rFonts w:hint="eastAsia"/>
          <w:sz w:val="24"/>
        </w:rPr>
        <w:t>所述夹持平</w:t>
      </w:r>
      <w:proofErr w:type="gramStart"/>
      <w:r w:rsidRPr="005F7D00">
        <w:rPr>
          <w:rFonts w:hint="eastAsia"/>
          <w:sz w:val="24"/>
        </w:rPr>
        <w:t>移速度</w:t>
      </w:r>
      <w:proofErr w:type="gramEnd"/>
      <w:r w:rsidRPr="005F7D00">
        <w:rPr>
          <w:rFonts w:hint="eastAsia"/>
          <w:sz w:val="24"/>
        </w:rPr>
        <w:t>进行平移运动；</w:t>
      </w:r>
    </w:p>
    <w:p w14:paraId="4F03EAEC" w14:textId="58A1373D" w:rsidR="005F7D00" w:rsidRPr="005F7D00" w:rsidRDefault="005F7D00" w:rsidP="005F7D00">
      <w:pPr>
        <w:spacing w:line="360" w:lineRule="auto"/>
        <w:ind w:firstLineChars="400" w:firstLine="960"/>
        <w:rPr>
          <w:sz w:val="24"/>
        </w:rPr>
      </w:pPr>
      <w:r w:rsidRPr="005F7D00">
        <w:rPr>
          <w:sz w:val="24"/>
        </w:rPr>
        <w:t>控制用于驱动</w:t>
      </w:r>
      <w:proofErr w:type="gramStart"/>
      <w:r w:rsidRPr="005F7D00">
        <w:rPr>
          <w:sz w:val="24"/>
        </w:rPr>
        <w:t>所述储瓶台中</w:t>
      </w:r>
      <w:proofErr w:type="gramEnd"/>
      <w:r w:rsidRPr="005F7D00">
        <w:rPr>
          <w:sz w:val="24"/>
        </w:rPr>
        <w:t>出口夹持平</w:t>
      </w:r>
      <w:proofErr w:type="gramStart"/>
      <w:r w:rsidRPr="005F7D00">
        <w:rPr>
          <w:sz w:val="24"/>
        </w:rPr>
        <w:t>移机构</w:t>
      </w:r>
      <w:proofErr w:type="gramEnd"/>
      <w:r w:rsidRPr="005F7D00">
        <w:rPr>
          <w:rFonts w:hint="eastAsia"/>
          <w:sz w:val="24"/>
        </w:rPr>
        <w:t>中滚轮转动的出口输送电机，使所述出口输送电机驱动所述出口夹持平</w:t>
      </w:r>
      <w:proofErr w:type="gramStart"/>
      <w:r w:rsidRPr="005F7D00">
        <w:rPr>
          <w:rFonts w:hint="eastAsia"/>
          <w:sz w:val="24"/>
        </w:rPr>
        <w:t>移机构</w:t>
      </w:r>
      <w:proofErr w:type="gramEnd"/>
      <w:r w:rsidR="00D5174F">
        <w:rPr>
          <w:rFonts w:hint="eastAsia"/>
          <w:sz w:val="24"/>
        </w:rPr>
        <w:t>以</w:t>
      </w:r>
      <w:r w:rsidR="002B5A33">
        <w:rPr>
          <w:rFonts w:hint="eastAsia"/>
          <w:sz w:val="24"/>
        </w:rPr>
        <w:t>所述修正模块</w:t>
      </w:r>
      <w:r w:rsidR="0030601E">
        <w:rPr>
          <w:rFonts w:hint="eastAsia"/>
          <w:sz w:val="24"/>
        </w:rPr>
        <w:t>（</w:t>
      </w:r>
      <w:r w:rsidR="0030601E">
        <w:rPr>
          <w:rFonts w:hint="eastAsia"/>
          <w:sz w:val="24"/>
        </w:rPr>
        <w:t>3</w:t>
      </w:r>
      <w:r w:rsidR="0030601E">
        <w:rPr>
          <w:sz w:val="24"/>
        </w:rPr>
        <w:t>14</w:t>
      </w:r>
      <w:r w:rsidR="0030601E">
        <w:rPr>
          <w:rFonts w:hint="eastAsia"/>
          <w:sz w:val="24"/>
        </w:rPr>
        <w:t>）</w:t>
      </w:r>
      <w:r w:rsidR="002B5A33" w:rsidRPr="005F7D00">
        <w:rPr>
          <w:sz w:val="24"/>
        </w:rPr>
        <w:t>修正后的</w:t>
      </w:r>
      <w:r w:rsidRPr="005F7D00">
        <w:rPr>
          <w:rFonts w:hint="eastAsia"/>
          <w:sz w:val="24"/>
        </w:rPr>
        <w:t>所述</w:t>
      </w:r>
      <w:del w:id="47" w:author="yan xipeng" w:date="2021-09-06T19:06:00Z">
        <w:r w:rsidRPr="005F7D00" w:rsidDel="00466182">
          <w:rPr>
            <w:rFonts w:hint="eastAsia"/>
            <w:sz w:val="24"/>
          </w:rPr>
          <w:delText>出口输送速度</w:delText>
        </w:r>
      </w:del>
      <w:ins w:id="48" w:author="yan xipeng" w:date="2021-09-06T19:06:00Z">
        <w:r w:rsidR="00466182">
          <w:rPr>
            <w:rFonts w:hint="eastAsia"/>
            <w:sz w:val="24"/>
          </w:rPr>
          <w:t>出瓶输送速度</w:t>
        </w:r>
      </w:ins>
      <w:r w:rsidRPr="005F7D00">
        <w:rPr>
          <w:rFonts w:hint="eastAsia"/>
          <w:sz w:val="24"/>
        </w:rPr>
        <w:t>输送灌装瓶。</w:t>
      </w:r>
    </w:p>
    <w:p w14:paraId="53C562F6" w14:textId="77777777" w:rsidR="000625B8" w:rsidRDefault="000625B8" w:rsidP="00F77496">
      <w:pPr>
        <w:spacing w:line="360" w:lineRule="auto"/>
        <w:ind w:firstLineChars="200" w:firstLine="480"/>
        <w:rPr>
          <w:sz w:val="24"/>
        </w:rPr>
      </w:pPr>
    </w:p>
    <w:p w14:paraId="2AC17C9D" w14:textId="2F63BD1B" w:rsidR="00747FB3" w:rsidRPr="00747FB3" w:rsidRDefault="00E34B2D" w:rsidP="00747FB3">
      <w:pPr>
        <w:spacing w:line="360" w:lineRule="auto"/>
        <w:ind w:firstLineChars="200" w:firstLine="480"/>
        <w:rPr>
          <w:sz w:val="24"/>
        </w:rPr>
      </w:pPr>
      <w:r>
        <w:rPr>
          <w:sz w:val="24"/>
        </w:rPr>
        <w:t>13</w:t>
      </w:r>
      <w:r w:rsidR="00C277E8">
        <w:rPr>
          <w:rFonts w:hint="eastAsia"/>
          <w:sz w:val="24"/>
        </w:rPr>
        <w:t>、</w:t>
      </w:r>
      <w:r w:rsidR="006551AE">
        <w:rPr>
          <w:rFonts w:hint="eastAsia"/>
          <w:sz w:val="24"/>
        </w:rPr>
        <w:t>一种电子设备</w:t>
      </w:r>
      <w:r w:rsidR="005B08B3">
        <w:rPr>
          <w:rFonts w:hint="eastAsia"/>
          <w:sz w:val="24"/>
        </w:rPr>
        <w:t>（</w:t>
      </w:r>
      <w:r w:rsidR="00CD4BBE">
        <w:rPr>
          <w:sz w:val="24"/>
        </w:rPr>
        <w:t>7</w:t>
      </w:r>
      <w:r w:rsidR="005B08B3">
        <w:rPr>
          <w:sz w:val="24"/>
        </w:rPr>
        <w:t>00</w:t>
      </w:r>
      <w:r w:rsidR="005B08B3">
        <w:rPr>
          <w:rFonts w:hint="eastAsia"/>
          <w:sz w:val="24"/>
        </w:rPr>
        <w:t>）</w:t>
      </w:r>
      <w:r w:rsidR="006551AE">
        <w:rPr>
          <w:rFonts w:hint="eastAsia"/>
          <w:sz w:val="24"/>
        </w:rPr>
        <w:t>，其特征在于，包括：</w:t>
      </w:r>
      <w:r w:rsidR="00747FB3" w:rsidRPr="00747FB3">
        <w:rPr>
          <w:rFonts w:hint="eastAsia"/>
          <w:sz w:val="24"/>
        </w:rPr>
        <w:t>处理器</w:t>
      </w:r>
      <w:r w:rsidR="005B08B3">
        <w:rPr>
          <w:rFonts w:hint="eastAsia"/>
          <w:sz w:val="24"/>
        </w:rPr>
        <w:t>（</w:t>
      </w:r>
      <w:r w:rsidR="00CD4BBE">
        <w:rPr>
          <w:sz w:val="24"/>
        </w:rPr>
        <w:t>7</w:t>
      </w:r>
      <w:r w:rsidR="005B08B3">
        <w:rPr>
          <w:sz w:val="24"/>
        </w:rPr>
        <w:t>02</w:t>
      </w:r>
      <w:r w:rsidR="005B08B3">
        <w:rPr>
          <w:rFonts w:hint="eastAsia"/>
          <w:sz w:val="24"/>
        </w:rPr>
        <w:t>）</w:t>
      </w:r>
      <w:r w:rsidR="00747FB3" w:rsidRPr="00747FB3">
        <w:rPr>
          <w:rFonts w:hint="eastAsia"/>
          <w:sz w:val="24"/>
        </w:rPr>
        <w:t>、通信接口</w:t>
      </w:r>
      <w:r w:rsidR="005B08B3">
        <w:rPr>
          <w:rFonts w:hint="eastAsia"/>
          <w:sz w:val="24"/>
        </w:rPr>
        <w:t>（</w:t>
      </w:r>
      <w:r w:rsidR="00CD4BBE">
        <w:rPr>
          <w:sz w:val="24"/>
        </w:rPr>
        <w:t>7</w:t>
      </w:r>
      <w:r w:rsidR="005B08B3">
        <w:rPr>
          <w:sz w:val="24"/>
        </w:rPr>
        <w:t>04</w:t>
      </w:r>
      <w:r w:rsidR="005B08B3">
        <w:rPr>
          <w:rFonts w:hint="eastAsia"/>
          <w:sz w:val="24"/>
        </w:rPr>
        <w:t>）</w:t>
      </w:r>
      <w:r w:rsidR="00CD4BBE" w:rsidRPr="00747FB3">
        <w:rPr>
          <w:rFonts w:hint="eastAsia"/>
          <w:sz w:val="24"/>
        </w:rPr>
        <w:t>、存储器</w:t>
      </w:r>
      <w:r w:rsidR="00CD4BBE">
        <w:rPr>
          <w:rFonts w:hint="eastAsia"/>
          <w:sz w:val="24"/>
        </w:rPr>
        <w:t>（</w:t>
      </w:r>
      <w:r w:rsidR="00CD4BBE">
        <w:rPr>
          <w:sz w:val="24"/>
        </w:rPr>
        <w:t>706</w:t>
      </w:r>
      <w:r w:rsidR="00CD4BBE">
        <w:rPr>
          <w:rFonts w:hint="eastAsia"/>
          <w:sz w:val="24"/>
        </w:rPr>
        <w:t>）</w:t>
      </w:r>
      <w:r w:rsidR="00747FB3" w:rsidRPr="00747FB3">
        <w:rPr>
          <w:rFonts w:hint="eastAsia"/>
          <w:sz w:val="24"/>
        </w:rPr>
        <w:t>和通信总线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，所述处理器</w:t>
      </w:r>
      <w:r w:rsidR="005B08B3">
        <w:rPr>
          <w:rFonts w:hint="eastAsia"/>
          <w:sz w:val="24"/>
        </w:rPr>
        <w:t>（</w:t>
      </w:r>
      <w:r w:rsidR="00CD4BBE">
        <w:rPr>
          <w:sz w:val="24"/>
        </w:rPr>
        <w:t>7</w:t>
      </w:r>
      <w:r w:rsidR="005B08B3">
        <w:rPr>
          <w:sz w:val="24"/>
        </w:rPr>
        <w:t>02</w:t>
      </w:r>
      <w:r w:rsidR="005B08B3">
        <w:rPr>
          <w:rFonts w:hint="eastAsia"/>
          <w:sz w:val="24"/>
        </w:rPr>
        <w:t>）</w:t>
      </w:r>
      <w:r w:rsidR="00747FB3" w:rsidRPr="00747FB3">
        <w:rPr>
          <w:rFonts w:hint="eastAsia"/>
          <w:sz w:val="24"/>
        </w:rPr>
        <w:t>、所述存储器</w:t>
      </w:r>
      <w:r w:rsidR="005B08B3">
        <w:rPr>
          <w:rFonts w:hint="eastAsia"/>
          <w:sz w:val="24"/>
        </w:rPr>
        <w:t>（</w:t>
      </w:r>
      <w:r w:rsidR="00CD4BBE">
        <w:rPr>
          <w:sz w:val="24"/>
        </w:rPr>
        <w:t>7</w:t>
      </w:r>
      <w:r w:rsidR="005B08B3">
        <w:rPr>
          <w:sz w:val="24"/>
        </w:rPr>
        <w:t>06</w:t>
      </w:r>
      <w:r w:rsidR="005B08B3">
        <w:rPr>
          <w:rFonts w:hint="eastAsia"/>
          <w:sz w:val="24"/>
        </w:rPr>
        <w:t>）</w:t>
      </w:r>
      <w:r w:rsidR="00747FB3" w:rsidRPr="00747FB3">
        <w:rPr>
          <w:rFonts w:hint="eastAsia"/>
          <w:sz w:val="24"/>
        </w:rPr>
        <w:t>和所述通信接口</w:t>
      </w:r>
      <w:r w:rsidR="005B08B3">
        <w:rPr>
          <w:rFonts w:hint="eastAsia"/>
          <w:sz w:val="24"/>
        </w:rPr>
        <w:t>（</w:t>
      </w:r>
      <w:r w:rsidR="00CD4BBE">
        <w:rPr>
          <w:sz w:val="24"/>
        </w:rPr>
        <w:t>7</w:t>
      </w:r>
      <w:r w:rsidR="005B08B3">
        <w:rPr>
          <w:sz w:val="24"/>
        </w:rPr>
        <w:t>04</w:t>
      </w:r>
      <w:r w:rsidR="005B08B3">
        <w:rPr>
          <w:rFonts w:hint="eastAsia"/>
          <w:sz w:val="24"/>
        </w:rPr>
        <w:t>）</w:t>
      </w:r>
      <w:r w:rsidR="00747FB3" w:rsidRPr="00747FB3">
        <w:rPr>
          <w:rFonts w:hint="eastAsia"/>
          <w:sz w:val="24"/>
        </w:rPr>
        <w:t>通过所述通信总线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完成相互间的通信；</w:t>
      </w:r>
    </w:p>
    <w:p w14:paraId="0F0C394E" w14:textId="3CC7A289" w:rsidR="00747FB3" w:rsidRDefault="00747FB3" w:rsidP="00747FB3">
      <w:pPr>
        <w:spacing w:line="360" w:lineRule="auto"/>
        <w:ind w:firstLineChars="200" w:firstLine="480"/>
        <w:rPr>
          <w:sz w:val="24"/>
        </w:rPr>
      </w:pPr>
      <w:r w:rsidRPr="00747FB3">
        <w:rPr>
          <w:rFonts w:hint="eastAsia"/>
          <w:sz w:val="24"/>
        </w:rPr>
        <w:t>所述存储器</w:t>
      </w:r>
      <w:r w:rsidR="005B08B3">
        <w:rPr>
          <w:rFonts w:hint="eastAsia"/>
          <w:sz w:val="24"/>
        </w:rPr>
        <w:t>（</w:t>
      </w:r>
      <w:r w:rsidR="00CD4BBE">
        <w:rPr>
          <w:sz w:val="24"/>
        </w:rPr>
        <w:t>7</w:t>
      </w:r>
      <w:r w:rsidR="005B08B3">
        <w:rPr>
          <w:sz w:val="24"/>
        </w:rPr>
        <w:t>06</w:t>
      </w:r>
      <w:r w:rsidR="005B08B3">
        <w:rPr>
          <w:rFonts w:hint="eastAsia"/>
          <w:sz w:val="24"/>
        </w:rPr>
        <w:t>）</w:t>
      </w:r>
      <w:r w:rsidRPr="00747FB3">
        <w:rPr>
          <w:rFonts w:hint="eastAsia"/>
          <w:sz w:val="24"/>
        </w:rPr>
        <w:t>用于存放至少</w:t>
      </w:r>
      <w:proofErr w:type="gramStart"/>
      <w:r w:rsidRPr="00747FB3">
        <w:rPr>
          <w:rFonts w:hint="eastAsia"/>
          <w:sz w:val="24"/>
        </w:rPr>
        <w:t>一</w:t>
      </w:r>
      <w:proofErr w:type="gramEnd"/>
      <w:r w:rsidRPr="00747FB3">
        <w:rPr>
          <w:rFonts w:hint="eastAsia"/>
          <w:sz w:val="24"/>
        </w:rPr>
        <w:t>可执行指令，所述可执行指令使所述处理器</w:t>
      </w:r>
      <w:r w:rsidR="005B08B3">
        <w:rPr>
          <w:rFonts w:hint="eastAsia"/>
          <w:sz w:val="24"/>
        </w:rPr>
        <w:t>（</w:t>
      </w:r>
      <w:r w:rsidR="00CD4BBE">
        <w:rPr>
          <w:sz w:val="24"/>
        </w:rPr>
        <w:t>7</w:t>
      </w:r>
      <w:r w:rsidR="005B08B3">
        <w:rPr>
          <w:sz w:val="24"/>
        </w:rPr>
        <w:t>02</w:t>
      </w:r>
      <w:r w:rsidR="005B08B3">
        <w:rPr>
          <w:rFonts w:hint="eastAsia"/>
          <w:sz w:val="24"/>
        </w:rPr>
        <w:t>）</w:t>
      </w:r>
      <w:r w:rsidRPr="00747FB3">
        <w:rPr>
          <w:rFonts w:hint="eastAsia"/>
          <w:sz w:val="24"/>
        </w:rPr>
        <w:t>执行</w:t>
      </w:r>
      <w:proofErr w:type="gramStart"/>
      <w:r w:rsidRPr="00747FB3">
        <w:rPr>
          <w:rFonts w:hint="eastAsia"/>
          <w:sz w:val="24"/>
        </w:rPr>
        <w:t>如权利</w:t>
      </w:r>
      <w:proofErr w:type="gramEnd"/>
      <w:r w:rsidRPr="00747FB3">
        <w:rPr>
          <w:rFonts w:hint="eastAsia"/>
          <w:sz w:val="24"/>
        </w:rPr>
        <w:t>要求</w:t>
      </w:r>
      <w:r w:rsidRPr="00747FB3">
        <w:rPr>
          <w:rFonts w:hint="eastAsia"/>
          <w:sz w:val="24"/>
        </w:rPr>
        <w:t>1-</w:t>
      </w:r>
      <w:r>
        <w:rPr>
          <w:sz w:val="24"/>
        </w:rPr>
        <w:t>6</w:t>
      </w:r>
      <w:r w:rsidRPr="00747FB3">
        <w:rPr>
          <w:rFonts w:hint="eastAsia"/>
          <w:sz w:val="24"/>
        </w:rPr>
        <w:t>中任一项所述的</w:t>
      </w:r>
      <w:proofErr w:type="gramStart"/>
      <w:r w:rsidR="00216F78">
        <w:rPr>
          <w:rFonts w:hint="eastAsia"/>
          <w:sz w:val="24"/>
        </w:rPr>
        <w:t>储瓶台</w:t>
      </w:r>
      <w:proofErr w:type="gramEnd"/>
      <w:r w:rsidR="00216F78">
        <w:rPr>
          <w:rFonts w:hint="eastAsia"/>
          <w:sz w:val="24"/>
        </w:rPr>
        <w:t>换道方法</w:t>
      </w:r>
      <w:r w:rsidRPr="00747FB3">
        <w:rPr>
          <w:rFonts w:hint="eastAsia"/>
          <w:sz w:val="24"/>
        </w:rPr>
        <w:t>。</w:t>
      </w:r>
    </w:p>
    <w:p w14:paraId="12448C6C" w14:textId="77777777" w:rsidR="00216F78" w:rsidRPr="00747FB3" w:rsidRDefault="00216F78" w:rsidP="00747FB3">
      <w:pPr>
        <w:spacing w:line="360" w:lineRule="auto"/>
        <w:ind w:firstLineChars="200" w:firstLine="480"/>
        <w:rPr>
          <w:sz w:val="24"/>
        </w:rPr>
      </w:pPr>
    </w:p>
    <w:p w14:paraId="3562E4FA" w14:textId="4DBEDD99" w:rsidR="00E34B2D" w:rsidRDefault="00E34B2D" w:rsidP="00F77496">
      <w:pPr>
        <w:spacing w:line="360" w:lineRule="auto"/>
        <w:ind w:firstLineChars="200" w:firstLine="480"/>
        <w:rPr>
          <w:sz w:val="24"/>
        </w:rPr>
      </w:pPr>
      <w:r>
        <w:rPr>
          <w:sz w:val="24"/>
        </w:rPr>
        <w:lastRenderedPageBreak/>
        <w:t>14</w:t>
      </w:r>
      <w:r w:rsidR="00FC78E7">
        <w:rPr>
          <w:rFonts w:hint="eastAsia"/>
          <w:sz w:val="24"/>
        </w:rPr>
        <w:t>、</w:t>
      </w:r>
      <w:r>
        <w:rPr>
          <w:rFonts w:hint="eastAsia"/>
          <w:sz w:val="24"/>
        </w:rPr>
        <w:t>一种计算机可读存储介质，其特征在于，</w:t>
      </w:r>
      <w:r w:rsidRPr="00975590">
        <w:rPr>
          <w:rFonts w:hint="eastAsia"/>
          <w:sz w:val="24"/>
        </w:rPr>
        <w:t>所述计算机可读</w:t>
      </w:r>
      <w:r>
        <w:rPr>
          <w:rFonts w:hint="eastAsia"/>
          <w:sz w:val="24"/>
        </w:rPr>
        <w:t>存储</w:t>
      </w:r>
      <w:r w:rsidRPr="00975590">
        <w:rPr>
          <w:rFonts w:hint="eastAsia"/>
          <w:sz w:val="24"/>
        </w:rPr>
        <w:t>介质上存储有计算机指令，所述计算机指令在被处理器执行时，使所述处理器执行</w:t>
      </w:r>
      <w:proofErr w:type="gramStart"/>
      <w:r w:rsidRPr="00747FB3">
        <w:rPr>
          <w:rFonts w:hint="eastAsia"/>
          <w:sz w:val="24"/>
        </w:rPr>
        <w:t>如权利</w:t>
      </w:r>
      <w:proofErr w:type="gramEnd"/>
      <w:r w:rsidRPr="00747FB3">
        <w:rPr>
          <w:rFonts w:hint="eastAsia"/>
          <w:sz w:val="24"/>
        </w:rPr>
        <w:t>要求</w:t>
      </w:r>
      <w:r w:rsidRPr="00747FB3">
        <w:rPr>
          <w:rFonts w:hint="eastAsia"/>
          <w:sz w:val="24"/>
        </w:rPr>
        <w:t>1-</w:t>
      </w:r>
      <w:r>
        <w:rPr>
          <w:sz w:val="24"/>
        </w:rPr>
        <w:t>6</w:t>
      </w:r>
      <w:r w:rsidRPr="00747FB3">
        <w:rPr>
          <w:rFonts w:hint="eastAsia"/>
          <w:sz w:val="24"/>
        </w:rPr>
        <w:t>中任一项所述的</w:t>
      </w:r>
      <w:proofErr w:type="gramStart"/>
      <w:r w:rsidR="00216F78">
        <w:rPr>
          <w:rFonts w:hint="eastAsia"/>
          <w:sz w:val="24"/>
        </w:rPr>
        <w:t>储瓶台</w:t>
      </w:r>
      <w:proofErr w:type="gramEnd"/>
      <w:r w:rsidR="00216F78">
        <w:rPr>
          <w:rFonts w:hint="eastAsia"/>
          <w:sz w:val="24"/>
        </w:rPr>
        <w:t>换道方法</w:t>
      </w:r>
      <w:r>
        <w:rPr>
          <w:rFonts w:hint="eastAsia"/>
          <w:sz w:val="24"/>
        </w:rPr>
        <w:t>。</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66E28A3E" w14:textId="76D2027D" w:rsidR="00401340" w:rsidRDefault="00401340" w:rsidP="00FA1846">
      <w:pPr>
        <w:spacing w:line="360" w:lineRule="auto"/>
        <w:jc w:val="center"/>
        <w:rPr>
          <w:b/>
          <w:sz w:val="24"/>
        </w:rPr>
      </w:pPr>
      <w:proofErr w:type="gramStart"/>
      <w:r>
        <w:rPr>
          <w:rFonts w:hint="eastAsia"/>
          <w:b/>
          <w:sz w:val="24"/>
        </w:rPr>
        <w:t>储瓶台</w:t>
      </w:r>
      <w:proofErr w:type="gramEnd"/>
      <w:r w:rsidR="005D529F">
        <w:rPr>
          <w:rFonts w:hint="eastAsia"/>
          <w:b/>
          <w:sz w:val="24"/>
        </w:rPr>
        <w:t>换道方法、装置、电子设备和存储介质</w:t>
      </w:r>
    </w:p>
    <w:p w14:paraId="7D790101" w14:textId="77777777" w:rsidR="00FA1846" w:rsidRPr="001858D8"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7F0A4516"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1858D8">
        <w:rPr>
          <w:rFonts w:hint="eastAsia"/>
          <w:sz w:val="24"/>
        </w:rPr>
        <w:t>机械工程</w:t>
      </w:r>
      <w:r w:rsidR="00B12D09">
        <w:rPr>
          <w:rFonts w:hint="eastAsia"/>
          <w:sz w:val="24"/>
        </w:rPr>
        <w:t>和计算机</w:t>
      </w:r>
      <w:r w:rsidR="00F37856">
        <w:rPr>
          <w:rFonts w:hint="eastAsia"/>
          <w:sz w:val="24"/>
        </w:rPr>
        <w:t>技术</w:t>
      </w:r>
      <w:r w:rsidR="00551959">
        <w:rPr>
          <w:rFonts w:hint="eastAsia"/>
          <w:sz w:val="24"/>
        </w:rPr>
        <w:t>领域，尤其</w:t>
      </w:r>
      <w:r w:rsidR="00082848">
        <w:rPr>
          <w:rFonts w:hint="eastAsia"/>
          <w:sz w:val="24"/>
        </w:rPr>
        <w:t>涉及</w:t>
      </w:r>
      <w:r w:rsidR="001B046C">
        <w:rPr>
          <w:rFonts w:hint="eastAsia"/>
          <w:sz w:val="24"/>
        </w:rPr>
        <w:t>一种</w:t>
      </w:r>
      <w:proofErr w:type="gramStart"/>
      <w:r w:rsidR="00CB1F54">
        <w:rPr>
          <w:rFonts w:hint="eastAsia"/>
          <w:sz w:val="24"/>
        </w:rPr>
        <w:t>储瓶台</w:t>
      </w:r>
      <w:proofErr w:type="gramEnd"/>
      <w:r w:rsidR="00CB1F54">
        <w:rPr>
          <w:rFonts w:hint="eastAsia"/>
          <w:sz w:val="24"/>
        </w:rPr>
        <w:t>换道方法</w:t>
      </w:r>
      <w:r w:rsidR="001858D8">
        <w:rPr>
          <w:rFonts w:hint="eastAsia"/>
          <w:sz w:val="24"/>
        </w:rPr>
        <w:t>、装置、电子设备和存储介质</w:t>
      </w:r>
      <w:r w:rsidR="00220638" w:rsidRPr="00391653">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63781330" w14:textId="5D1D00AC" w:rsidR="00B90AE5" w:rsidRDefault="00B90AE5" w:rsidP="008E44B6">
      <w:pPr>
        <w:spacing w:line="360" w:lineRule="auto"/>
        <w:ind w:firstLineChars="200" w:firstLine="480"/>
        <w:rPr>
          <w:sz w:val="24"/>
        </w:rPr>
      </w:pPr>
      <w:proofErr w:type="gramStart"/>
      <w:r>
        <w:rPr>
          <w:rFonts w:hint="eastAsia"/>
          <w:sz w:val="24"/>
        </w:rPr>
        <w:t>储瓶台</w:t>
      </w:r>
      <w:proofErr w:type="gramEnd"/>
      <w:r>
        <w:rPr>
          <w:rFonts w:hint="eastAsia"/>
          <w:sz w:val="24"/>
        </w:rPr>
        <w:t>是</w:t>
      </w:r>
      <w:r w:rsidR="00DB66C1">
        <w:rPr>
          <w:rFonts w:hint="eastAsia"/>
          <w:sz w:val="24"/>
        </w:rPr>
        <w:t>饮料包装生产线上用于储存</w:t>
      </w:r>
      <w:r w:rsidR="005835B5">
        <w:rPr>
          <w:rFonts w:hint="eastAsia"/>
          <w:sz w:val="24"/>
        </w:rPr>
        <w:t>灌装瓶</w:t>
      </w:r>
      <w:r w:rsidR="00DB66C1">
        <w:rPr>
          <w:rFonts w:hint="eastAsia"/>
          <w:sz w:val="24"/>
        </w:rPr>
        <w:t>的设备，</w:t>
      </w:r>
      <w:proofErr w:type="gramStart"/>
      <w:r w:rsidR="00DB66C1">
        <w:rPr>
          <w:rFonts w:hint="eastAsia"/>
          <w:sz w:val="24"/>
        </w:rPr>
        <w:t>储瓶台</w:t>
      </w:r>
      <w:r w:rsidR="005835B5">
        <w:rPr>
          <w:rFonts w:hint="eastAsia"/>
          <w:sz w:val="24"/>
        </w:rPr>
        <w:t>包括</w:t>
      </w:r>
      <w:proofErr w:type="gramEnd"/>
      <w:r w:rsidR="005835B5">
        <w:rPr>
          <w:rFonts w:hint="eastAsia"/>
          <w:sz w:val="24"/>
        </w:rPr>
        <w:t>多个</w:t>
      </w:r>
      <w:r w:rsidR="00375437">
        <w:rPr>
          <w:rFonts w:hint="eastAsia"/>
          <w:sz w:val="24"/>
        </w:rPr>
        <w:t>输送通道</w:t>
      </w:r>
      <w:r w:rsidR="005835B5">
        <w:rPr>
          <w:rFonts w:hint="eastAsia"/>
          <w:sz w:val="24"/>
        </w:rPr>
        <w:t>和夹持平移机构，每个</w:t>
      </w:r>
      <w:r w:rsidR="00375437">
        <w:rPr>
          <w:rFonts w:hint="eastAsia"/>
          <w:sz w:val="24"/>
        </w:rPr>
        <w:t>输送通道</w:t>
      </w:r>
      <w:r w:rsidR="005835B5">
        <w:rPr>
          <w:rFonts w:hint="eastAsia"/>
          <w:sz w:val="24"/>
        </w:rPr>
        <w:t>可以储存多个灌装瓶，夹持平</w:t>
      </w:r>
      <w:proofErr w:type="gramStart"/>
      <w:r w:rsidR="005835B5">
        <w:rPr>
          <w:rFonts w:hint="eastAsia"/>
          <w:sz w:val="24"/>
        </w:rPr>
        <w:t>移机构</w:t>
      </w:r>
      <w:proofErr w:type="gramEnd"/>
      <w:r w:rsidR="005835B5">
        <w:rPr>
          <w:rFonts w:hint="eastAsia"/>
          <w:sz w:val="24"/>
        </w:rPr>
        <w:t>用于将</w:t>
      </w:r>
      <w:r w:rsidR="00BD660B">
        <w:rPr>
          <w:rFonts w:hint="eastAsia"/>
          <w:sz w:val="24"/>
        </w:rPr>
        <w:t>灌装瓶</w:t>
      </w:r>
      <w:r w:rsidR="005835B5">
        <w:rPr>
          <w:rFonts w:hint="eastAsia"/>
          <w:sz w:val="24"/>
        </w:rPr>
        <w:t>输送到</w:t>
      </w:r>
      <w:r w:rsidR="00375437">
        <w:rPr>
          <w:rFonts w:hint="eastAsia"/>
          <w:sz w:val="24"/>
        </w:rPr>
        <w:t>输送通道</w:t>
      </w:r>
      <w:r w:rsidR="001B2AA8">
        <w:rPr>
          <w:rFonts w:hint="eastAsia"/>
          <w:sz w:val="24"/>
        </w:rPr>
        <w:t>。在通过</w:t>
      </w:r>
      <w:proofErr w:type="gramStart"/>
      <w:r w:rsidR="001B2AA8">
        <w:rPr>
          <w:rFonts w:hint="eastAsia"/>
          <w:sz w:val="24"/>
        </w:rPr>
        <w:t>储瓶台储存</w:t>
      </w:r>
      <w:proofErr w:type="gramEnd"/>
      <w:r w:rsidR="001B2AA8">
        <w:rPr>
          <w:rFonts w:hint="eastAsia"/>
          <w:sz w:val="24"/>
        </w:rPr>
        <w:t>灌装瓶的过程中，</w:t>
      </w:r>
      <w:proofErr w:type="gramStart"/>
      <w:r w:rsidR="001B2AA8">
        <w:rPr>
          <w:rFonts w:hint="eastAsia"/>
          <w:sz w:val="24"/>
        </w:rPr>
        <w:t>储瓶台</w:t>
      </w:r>
      <w:proofErr w:type="gramEnd"/>
      <w:r w:rsidR="001B2AA8">
        <w:rPr>
          <w:rFonts w:hint="eastAsia"/>
          <w:sz w:val="24"/>
        </w:rPr>
        <w:t>需要进行换道，即在</w:t>
      </w:r>
      <w:r w:rsidR="00BD660B">
        <w:rPr>
          <w:rFonts w:hint="eastAsia"/>
          <w:sz w:val="24"/>
        </w:rPr>
        <w:t>一个</w:t>
      </w:r>
      <w:r w:rsidR="00375437">
        <w:rPr>
          <w:rFonts w:hint="eastAsia"/>
          <w:sz w:val="24"/>
        </w:rPr>
        <w:t>输送通道</w:t>
      </w:r>
      <w:r w:rsidR="0009276C">
        <w:rPr>
          <w:rFonts w:hint="eastAsia"/>
          <w:sz w:val="24"/>
        </w:rPr>
        <w:t>储存</w:t>
      </w:r>
      <w:r w:rsidR="00BD660B">
        <w:rPr>
          <w:rFonts w:hint="eastAsia"/>
          <w:sz w:val="24"/>
        </w:rPr>
        <w:t>满灌装瓶后，夹持平</w:t>
      </w:r>
      <w:proofErr w:type="gramStart"/>
      <w:r w:rsidR="00BD660B">
        <w:rPr>
          <w:rFonts w:hint="eastAsia"/>
          <w:sz w:val="24"/>
        </w:rPr>
        <w:t>移</w:t>
      </w:r>
      <w:r w:rsidR="00670606">
        <w:rPr>
          <w:rFonts w:hint="eastAsia"/>
          <w:sz w:val="24"/>
        </w:rPr>
        <w:t>机构</w:t>
      </w:r>
      <w:r w:rsidR="00BD660B">
        <w:rPr>
          <w:rFonts w:hint="eastAsia"/>
          <w:sz w:val="24"/>
        </w:rPr>
        <w:t>移动至空</w:t>
      </w:r>
      <w:proofErr w:type="gramEnd"/>
      <w:r w:rsidR="00BD660B">
        <w:rPr>
          <w:rFonts w:hint="eastAsia"/>
          <w:sz w:val="24"/>
        </w:rPr>
        <w:t>的</w:t>
      </w:r>
      <w:r w:rsidR="00375437">
        <w:rPr>
          <w:rFonts w:hint="eastAsia"/>
          <w:sz w:val="24"/>
        </w:rPr>
        <w:t>输送通道</w:t>
      </w:r>
      <w:r w:rsidR="00BD660B">
        <w:rPr>
          <w:rFonts w:hint="eastAsia"/>
          <w:sz w:val="24"/>
        </w:rPr>
        <w:t>，以向空的</w:t>
      </w:r>
      <w:r w:rsidR="00375437">
        <w:rPr>
          <w:rFonts w:hint="eastAsia"/>
          <w:sz w:val="24"/>
        </w:rPr>
        <w:t>输送通道</w:t>
      </w:r>
      <w:r w:rsidR="00670606">
        <w:rPr>
          <w:rFonts w:hint="eastAsia"/>
          <w:sz w:val="24"/>
        </w:rPr>
        <w:t>输送</w:t>
      </w:r>
      <w:r w:rsidR="00BD660B">
        <w:rPr>
          <w:rFonts w:hint="eastAsia"/>
          <w:sz w:val="24"/>
        </w:rPr>
        <w:t>灌装瓶</w:t>
      </w:r>
      <w:r w:rsidR="00670606">
        <w:rPr>
          <w:rFonts w:hint="eastAsia"/>
          <w:sz w:val="24"/>
        </w:rPr>
        <w:t>，从而向空的</w:t>
      </w:r>
      <w:r w:rsidR="00375437">
        <w:rPr>
          <w:rFonts w:hint="eastAsia"/>
          <w:sz w:val="24"/>
        </w:rPr>
        <w:t>输送通道</w:t>
      </w:r>
      <w:r w:rsidR="00670606">
        <w:rPr>
          <w:rFonts w:hint="eastAsia"/>
          <w:sz w:val="24"/>
        </w:rPr>
        <w:t>内储存灌装瓶</w:t>
      </w:r>
      <w:r w:rsidR="00BD660B">
        <w:rPr>
          <w:rFonts w:hint="eastAsia"/>
          <w:sz w:val="24"/>
        </w:rPr>
        <w:t>。</w:t>
      </w:r>
    </w:p>
    <w:p w14:paraId="53F7C7AE" w14:textId="2F235914" w:rsidR="00707FCC" w:rsidRDefault="005B3040" w:rsidP="008E44B6">
      <w:pPr>
        <w:spacing w:line="360" w:lineRule="auto"/>
        <w:ind w:firstLineChars="200" w:firstLine="480"/>
        <w:rPr>
          <w:sz w:val="24"/>
        </w:rPr>
      </w:pPr>
      <w:r>
        <w:rPr>
          <w:rFonts w:hint="eastAsia"/>
          <w:sz w:val="24"/>
        </w:rPr>
        <w:t>目前，在</w:t>
      </w:r>
      <w:proofErr w:type="gramStart"/>
      <w:r>
        <w:rPr>
          <w:rFonts w:hint="eastAsia"/>
          <w:sz w:val="24"/>
        </w:rPr>
        <w:t>储瓶台</w:t>
      </w:r>
      <w:proofErr w:type="gramEnd"/>
      <w:r w:rsidR="001B2AA8">
        <w:rPr>
          <w:rFonts w:hint="eastAsia"/>
          <w:sz w:val="24"/>
        </w:rPr>
        <w:t>进行</w:t>
      </w:r>
      <w:r>
        <w:rPr>
          <w:rFonts w:hint="eastAsia"/>
          <w:sz w:val="24"/>
        </w:rPr>
        <w:t>换道</w:t>
      </w:r>
      <w:r w:rsidR="001B2AA8">
        <w:rPr>
          <w:rFonts w:hint="eastAsia"/>
          <w:sz w:val="24"/>
        </w:rPr>
        <w:t>时</w:t>
      </w:r>
      <w:r>
        <w:rPr>
          <w:rFonts w:hint="eastAsia"/>
          <w:sz w:val="24"/>
        </w:rPr>
        <w:t>，为了避免灌装瓶之间挤压碰撞而导致灌装瓶破损，需要</w:t>
      </w:r>
      <w:r w:rsidR="00E52C8B">
        <w:rPr>
          <w:rFonts w:hint="eastAsia"/>
          <w:sz w:val="24"/>
        </w:rPr>
        <w:t>停止</w:t>
      </w:r>
      <w:r w:rsidR="00560ED0">
        <w:rPr>
          <w:rFonts w:hint="eastAsia"/>
          <w:sz w:val="24"/>
        </w:rPr>
        <w:t>向</w:t>
      </w:r>
      <w:r w:rsidR="00EF26EF">
        <w:rPr>
          <w:rFonts w:hint="eastAsia"/>
          <w:sz w:val="24"/>
        </w:rPr>
        <w:t>夹持平</w:t>
      </w:r>
      <w:proofErr w:type="gramStart"/>
      <w:r w:rsidR="00EF26EF">
        <w:rPr>
          <w:rFonts w:hint="eastAsia"/>
          <w:sz w:val="24"/>
        </w:rPr>
        <w:t>移机构</w:t>
      </w:r>
      <w:proofErr w:type="gramEnd"/>
      <w:r w:rsidR="00E52C8B">
        <w:rPr>
          <w:rFonts w:hint="eastAsia"/>
          <w:sz w:val="24"/>
        </w:rPr>
        <w:t>输送灌装瓶，然后夹持平</w:t>
      </w:r>
      <w:proofErr w:type="gramStart"/>
      <w:r w:rsidR="00E52C8B">
        <w:rPr>
          <w:rFonts w:hint="eastAsia"/>
          <w:sz w:val="24"/>
        </w:rPr>
        <w:t>移机构</w:t>
      </w:r>
      <w:proofErr w:type="gramEnd"/>
      <w:r w:rsidR="00E52C8B">
        <w:rPr>
          <w:rFonts w:hint="eastAsia"/>
          <w:sz w:val="24"/>
        </w:rPr>
        <w:t>从</w:t>
      </w:r>
      <w:r w:rsidR="0009276C">
        <w:rPr>
          <w:rFonts w:hint="eastAsia"/>
          <w:sz w:val="24"/>
        </w:rPr>
        <w:t>储存满灌装瓶的</w:t>
      </w:r>
      <w:r w:rsidR="00375437">
        <w:rPr>
          <w:rFonts w:hint="eastAsia"/>
          <w:sz w:val="24"/>
        </w:rPr>
        <w:t>输送通道</w:t>
      </w:r>
      <w:proofErr w:type="gramStart"/>
      <w:r w:rsidR="0009276C">
        <w:rPr>
          <w:rFonts w:hint="eastAsia"/>
          <w:sz w:val="24"/>
        </w:rPr>
        <w:t>移动至空的</w:t>
      </w:r>
      <w:proofErr w:type="gramEnd"/>
      <w:r w:rsidR="00375437">
        <w:rPr>
          <w:rFonts w:hint="eastAsia"/>
          <w:sz w:val="24"/>
        </w:rPr>
        <w:t>输送通道</w:t>
      </w:r>
      <w:r w:rsidR="0009276C">
        <w:rPr>
          <w:rFonts w:hint="eastAsia"/>
          <w:sz w:val="24"/>
        </w:rPr>
        <w:t>，然后开始向夹持平</w:t>
      </w:r>
      <w:proofErr w:type="gramStart"/>
      <w:r w:rsidR="0009276C">
        <w:rPr>
          <w:rFonts w:hint="eastAsia"/>
          <w:sz w:val="24"/>
        </w:rPr>
        <w:t>移机构</w:t>
      </w:r>
      <w:proofErr w:type="gramEnd"/>
      <w:r w:rsidR="0009276C">
        <w:rPr>
          <w:rFonts w:hint="eastAsia"/>
          <w:sz w:val="24"/>
        </w:rPr>
        <w:t>输送灌装瓶，</w:t>
      </w:r>
      <w:proofErr w:type="gramStart"/>
      <w:r w:rsidR="00034728">
        <w:rPr>
          <w:rFonts w:hint="eastAsia"/>
          <w:sz w:val="24"/>
        </w:rPr>
        <w:t>使夹持平移机构</w:t>
      </w:r>
      <w:proofErr w:type="gramEnd"/>
      <w:r w:rsidR="00034728">
        <w:rPr>
          <w:rFonts w:hint="eastAsia"/>
          <w:sz w:val="24"/>
        </w:rPr>
        <w:t>向空的</w:t>
      </w:r>
      <w:r w:rsidR="00375437">
        <w:rPr>
          <w:rFonts w:hint="eastAsia"/>
          <w:sz w:val="24"/>
        </w:rPr>
        <w:t>输送通道</w:t>
      </w:r>
      <w:r w:rsidR="00034728">
        <w:rPr>
          <w:rFonts w:hint="eastAsia"/>
          <w:sz w:val="24"/>
        </w:rPr>
        <w:t>输送灌装瓶。</w:t>
      </w:r>
    </w:p>
    <w:p w14:paraId="5C2C0777" w14:textId="2E222FAF" w:rsidR="00B90AE5" w:rsidRDefault="004A0712" w:rsidP="00A3094B">
      <w:pPr>
        <w:spacing w:line="360" w:lineRule="auto"/>
        <w:ind w:firstLineChars="200" w:firstLine="480"/>
        <w:rPr>
          <w:sz w:val="24"/>
        </w:rPr>
      </w:pPr>
      <w:r>
        <w:rPr>
          <w:rFonts w:hint="eastAsia"/>
          <w:sz w:val="24"/>
        </w:rPr>
        <w:t>针对目前的</w:t>
      </w:r>
      <w:proofErr w:type="gramStart"/>
      <w:r>
        <w:rPr>
          <w:rFonts w:hint="eastAsia"/>
          <w:sz w:val="24"/>
        </w:rPr>
        <w:t>储瓶台</w:t>
      </w:r>
      <w:proofErr w:type="gramEnd"/>
      <w:r>
        <w:rPr>
          <w:rFonts w:hint="eastAsia"/>
          <w:sz w:val="24"/>
        </w:rPr>
        <w:t>换道方法，在夹持平</w:t>
      </w:r>
      <w:proofErr w:type="gramStart"/>
      <w:r>
        <w:rPr>
          <w:rFonts w:hint="eastAsia"/>
          <w:sz w:val="24"/>
        </w:rPr>
        <w:t>移机构</w:t>
      </w:r>
      <w:proofErr w:type="gramEnd"/>
      <w:r>
        <w:rPr>
          <w:rFonts w:hint="eastAsia"/>
          <w:sz w:val="24"/>
        </w:rPr>
        <w:t>移动的过程中，</w:t>
      </w:r>
      <w:r w:rsidR="0081069C">
        <w:rPr>
          <w:rFonts w:hint="eastAsia"/>
          <w:sz w:val="24"/>
        </w:rPr>
        <w:t>需要</w:t>
      </w:r>
      <w:r>
        <w:rPr>
          <w:rFonts w:hint="eastAsia"/>
          <w:sz w:val="24"/>
        </w:rPr>
        <w:t>停止向夹持平</w:t>
      </w:r>
      <w:proofErr w:type="gramStart"/>
      <w:r>
        <w:rPr>
          <w:rFonts w:hint="eastAsia"/>
          <w:sz w:val="24"/>
        </w:rPr>
        <w:t>移机构</w:t>
      </w:r>
      <w:proofErr w:type="gramEnd"/>
      <w:r w:rsidR="000D6CFD">
        <w:rPr>
          <w:rFonts w:hint="eastAsia"/>
          <w:sz w:val="24"/>
        </w:rPr>
        <w:t>输送灌装瓶，</w:t>
      </w:r>
      <w:r w:rsidR="0081069C">
        <w:rPr>
          <w:rFonts w:hint="eastAsia"/>
          <w:sz w:val="24"/>
        </w:rPr>
        <w:t>因此在</w:t>
      </w:r>
      <w:proofErr w:type="gramStart"/>
      <w:r w:rsidR="0081069C">
        <w:rPr>
          <w:rFonts w:hint="eastAsia"/>
          <w:sz w:val="24"/>
        </w:rPr>
        <w:t>储瓶台</w:t>
      </w:r>
      <w:proofErr w:type="gramEnd"/>
      <w:r w:rsidR="0081069C">
        <w:rPr>
          <w:rFonts w:hint="eastAsia"/>
          <w:sz w:val="24"/>
        </w:rPr>
        <w:t>换道的过程中无法</w:t>
      </w:r>
      <w:proofErr w:type="gramStart"/>
      <w:r w:rsidR="0081069C">
        <w:rPr>
          <w:rFonts w:hint="eastAsia"/>
          <w:sz w:val="24"/>
        </w:rPr>
        <w:t>向储瓶台输送</w:t>
      </w:r>
      <w:proofErr w:type="gramEnd"/>
      <w:r w:rsidR="0081069C">
        <w:rPr>
          <w:rFonts w:hint="eastAsia"/>
          <w:sz w:val="24"/>
        </w:rPr>
        <w:t>灌装瓶，从而影响饮料包装生产线的生产节拍，导致饮料包装生产线的生产效率较低。</w:t>
      </w:r>
    </w:p>
    <w:p w14:paraId="53531778" w14:textId="77777777" w:rsidR="000F52C9" w:rsidRPr="002023D5" w:rsidRDefault="000F52C9">
      <w:pPr>
        <w:spacing w:line="360" w:lineRule="auto"/>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4ABBECEA" w14:textId="6E9B11F8" w:rsidR="0081069C" w:rsidRDefault="002F4C62" w:rsidP="00391653">
      <w:pPr>
        <w:spacing w:line="360" w:lineRule="auto"/>
        <w:ind w:firstLineChars="200" w:firstLine="480"/>
        <w:rPr>
          <w:sz w:val="24"/>
        </w:rPr>
      </w:pPr>
      <w:r>
        <w:rPr>
          <w:rFonts w:hint="eastAsia"/>
          <w:sz w:val="24"/>
        </w:rPr>
        <w:t>为了解决上述技术问题，本申请实施</w:t>
      </w:r>
      <w:proofErr w:type="gramStart"/>
      <w:r>
        <w:rPr>
          <w:rFonts w:hint="eastAsia"/>
          <w:sz w:val="24"/>
        </w:rPr>
        <w:t>例提供</w:t>
      </w:r>
      <w:proofErr w:type="gramEnd"/>
      <w:r>
        <w:rPr>
          <w:rFonts w:hint="eastAsia"/>
          <w:sz w:val="24"/>
        </w:rPr>
        <w:t>了一种</w:t>
      </w:r>
      <w:proofErr w:type="gramStart"/>
      <w:r w:rsidR="0081069C">
        <w:rPr>
          <w:rFonts w:hint="eastAsia"/>
          <w:sz w:val="24"/>
        </w:rPr>
        <w:t>储瓶台</w:t>
      </w:r>
      <w:proofErr w:type="gramEnd"/>
      <w:r w:rsidR="0081069C">
        <w:rPr>
          <w:rFonts w:hint="eastAsia"/>
          <w:sz w:val="24"/>
        </w:rPr>
        <w:t>换道方法、装置、电子设备和存储介质，能够保证饮料</w:t>
      </w:r>
      <w:r w:rsidR="00E2716D">
        <w:rPr>
          <w:rFonts w:hint="eastAsia"/>
          <w:sz w:val="24"/>
        </w:rPr>
        <w:t>包装</w:t>
      </w:r>
      <w:r w:rsidR="0081069C">
        <w:rPr>
          <w:rFonts w:hint="eastAsia"/>
          <w:sz w:val="24"/>
        </w:rPr>
        <w:t>生产线具有较高的生产效率。</w:t>
      </w:r>
    </w:p>
    <w:p w14:paraId="12A1EADB" w14:textId="6D5A47D1" w:rsidR="00DA77C1" w:rsidRDefault="00203918" w:rsidP="00391653">
      <w:pPr>
        <w:spacing w:line="360" w:lineRule="auto"/>
        <w:ind w:firstLineChars="200" w:firstLine="480"/>
        <w:rPr>
          <w:sz w:val="24"/>
        </w:rPr>
      </w:pPr>
      <w:r>
        <w:rPr>
          <w:rFonts w:hint="eastAsia"/>
          <w:sz w:val="24"/>
        </w:rPr>
        <w:t>根据本申请实施例的第一方面，提供了一种</w:t>
      </w:r>
      <w:proofErr w:type="gramStart"/>
      <w:r>
        <w:rPr>
          <w:rFonts w:hint="eastAsia"/>
          <w:sz w:val="24"/>
        </w:rPr>
        <w:t>储瓶台</w:t>
      </w:r>
      <w:proofErr w:type="gramEnd"/>
      <w:r>
        <w:rPr>
          <w:rFonts w:hint="eastAsia"/>
          <w:sz w:val="24"/>
        </w:rPr>
        <w:t>换道方法，包括：</w:t>
      </w:r>
    </w:p>
    <w:p w14:paraId="08D28660" w14:textId="77777777" w:rsidR="00845DB3" w:rsidRDefault="00845DB3" w:rsidP="00845DB3">
      <w:pPr>
        <w:spacing w:line="360" w:lineRule="auto"/>
        <w:ind w:firstLineChars="200" w:firstLine="480"/>
        <w:rPr>
          <w:sz w:val="24"/>
        </w:rPr>
      </w:pPr>
      <w:proofErr w:type="gramStart"/>
      <w:r>
        <w:rPr>
          <w:rFonts w:hint="eastAsia"/>
          <w:sz w:val="24"/>
        </w:rPr>
        <w:t>确定储瓶台中</w:t>
      </w:r>
      <w:proofErr w:type="gramEnd"/>
      <w:r>
        <w:rPr>
          <w:rFonts w:hint="eastAsia"/>
          <w:sz w:val="24"/>
        </w:rPr>
        <w:t>入口夹持平</w:t>
      </w:r>
      <w:proofErr w:type="gramStart"/>
      <w:r>
        <w:rPr>
          <w:rFonts w:hint="eastAsia"/>
          <w:sz w:val="24"/>
        </w:rPr>
        <w:t>移机构</w:t>
      </w:r>
      <w:proofErr w:type="gramEnd"/>
      <w:r>
        <w:rPr>
          <w:rFonts w:hint="eastAsia"/>
          <w:sz w:val="24"/>
        </w:rPr>
        <w:t>当前所处的当前位置，及所述入口夹持平</w:t>
      </w:r>
      <w:proofErr w:type="gramStart"/>
      <w:r>
        <w:rPr>
          <w:rFonts w:hint="eastAsia"/>
          <w:sz w:val="24"/>
        </w:rPr>
        <w:t>移机构</w:t>
      </w:r>
      <w:proofErr w:type="gramEnd"/>
      <w:r>
        <w:rPr>
          <w:rFonts w:hint="eastAsia"/>
          <w:sz w:val="24"/>
        </w:rPr>
        <w:t>需要移动到的目标输送通道；</w:t>
      </w:r>
    </w:p>
    <w:p w14:paraId="0F79CBC6" w14:textId="77777777" w:rsidR="00845DB3" w:rsidRDefault="00845DB3" w:rsidP="00845DB3">
      <w:pPr>
        <w:spacing w:line="360" w:lineRule="auto"/>
        <w:ind w:firstLineChars="200" w:firstLine="480"/>
        <w:rPr>
          <w:sz w:val="24"/>
        </w:rPr>
      </w:pPr>
      <w:r>
        <w:rPr>
          <w:rFonts w:hint="eastAsia"/>
          <w:sz w:val="24"/>
        </w:rPr>
        <w:t>根据所述当前位置与所述目标输送通道的相对位置，确定叠加板速度；</w:t>
      </w:r>
    </w:p>
    <w:p w14:paraId="4E8B2C8F" w14:textId="77777777" w:rsidR="00845DB3" w:rsidRDefault="00845DB3" w:rsidP="00845DB3">
      <w:pPr>
        <w:spacing w:line="360" w:lineRule="auto"/>
        <w:ind w:firstLineChars="200" w:firstLine="480"/>
        <w:rPr>
          <w:sz w:val="24"/>
        </w:rPr>
      </w:pPr>
      <w:r>
        <w:rPr>
          <w:rFonts w:hint="eastAsia"/>
          <w:sz w:val="24"/>
        </w:rPr>
        <w:t>根据所述当前位置与所述目标输送通道的相对位置及所述叠加板速度，确定夹持平移速度；</w:t>
      </w:r>
    </w:p>
    <w:p w14:paraId="4C393909" w14:textId="77777777" w:rsidR="00845DB3" w:rsidRDefault="00845DB3" w:rsidP="00845DB3">
      <w:pPr>
        <w:spacing w:line="360" w:lineRule="auto"/>
        <w:ind w:firstLineChars="200" w:firstLine="480"/>
        <w:rPr>
          <w:sz w:val="24"/>
        </w:rPr>
      </w:pPr>
      <w:r>
        <w:rPr>
          <w:rFonts w:hint="eastAsia"/>
          <w:sz w:val="24"/>
        </w:rPr>
        <w:t>控制用于驱动所述</w:t>
      </w:r>
      <w:proofErr w:type="gramStart"/>
      <w:r>
        <w:rPr>
          <w:rFonts w:hint="eastAsia"/>
          <w:sz w:val="24"/>
        </w:rPr>
        <w:t>储瓶台中进瓶</w:t>
      </w:r>
      <w:proofErr w:type="gramEnd"/>
      <w:r>
        <w:rPr>
          <w:rFonts w:hint="eastAsia"/>
          <w:sz w:val="24"/>
        </w:rPr>
        <w:t>叠加板平移运动的叠加板电机，使所述叠加板电机驱动</w:t>
      </w:r>
      <w:proofErr w:type="gramStart"/>
      <w:r>
        <w:rPr>
          <w:rFonts w:hint="eastAsia"/>
          <w:sz w:val="24"/>
        </w:rPr>
        <w:t>所述进瓶叠加</w:t>
      </w:r>
      <w:proofErr w:type="gramEnd"/>
      <w:r>
        <w:rPr>
          <w:rFonts w:hint="eastAsia"/>
          <w:sz w:val="24"/>
        </w:rPr>
        <w:t>板以所述叠加</w:t>
      </w:r>
      <w:proofErr w:type="gramStart"/>
      <w:r>
        <w:rPr>
          <w:rFonts w:hint="eastAsia"/>
          <w:sz w:val="24"/>
        </w:rPr>
        <w:t>板速度</w:t>
      </w:r>
      <w:proofErr w:type="gramEnd"/>
      <w:r>
        <w:rPr>
          <w:rFonts w:hint="eastAsia"/>
          <w:sz w:val="24"/>
        </w:rPr>
        <w:t>运动；</w:t>
      </w:r>
    </w:p>
    <w:p w14:paraId="4A4DF093" w14:textId="3B49A42A" w:rsidR="00845DB3" w:rsidRDefault="00845DB3" w:rsidP="00845DB3">
      <w:pPr>
        <w:spacing w:line="360" w:lineRule="auto"/>
        <w:ind w:firstLineChars="200" w:firstLine="480"/>
        <w:rPr>
          <w:sz w:val="24"/>
        </w:rPr>
      </w:pPr>
      <w:r>
        <w:rPr>
          <w:rFonts w:hint="eastAsia"/>
          <w:sz w:val="24"/>
        </w:rPr>
        <w:lastRenderedPageBreak/>
        <w:t>控制用于驱动所述入口夹持平</w:t>
      </w:r>
      <w:proofErr w:type="gramStart"/>
      <w:r>
        <w:rPr>
          <w:rFonts w:hint="eastAsia"/>
          <w:sz w:val="24"/>
        </w:rPr>
        <w:t>移机构</w:t>
      </w:r>
      <w:proofErr w:type="gramEnd"/>
      <w:r>
        <w:rPr>
          <w:rFonts w:hint="eastAsia"/>
          <w:sz w:val="24"/>
        </w:rPr>
        <w:t>平移运动的夹持平移电机，使所述夹持平移电机驱动所述入口夹持平</w:t>
      </w:r>
      <w:proofErr w:type="gramStart"/>
      <w:r>
        <w:rPr>
          <w:rFonts w:hint="eastAsia"/>
          <w:sz w:val="24"/>
        </w:rPr>
        <w:t>移机构</w:t>
      </w:r>
      <w:proofErr w:type="gramEnd"/>
      <w:r>
        <w:rPr>
          <w:rFonts w:hint="eastAsia"/>
          <w:sz w:val="24"/>
        </w:rPr>
        <w:t>以所述</w:t>
      </w:r>
      <w:del w:id="49" w:author="yan xipeng" w:date="2021-09-06T19:29:00Z">
        <w:r w:rsidDel="008533AC">
          <w:rPr>
            <w:rFonts w:hint="eastAsia"/>
            <w:sz w:val="24"/>
          </w:rPr>
          <w:delText>加持</w:delText>
        </w:r>
      </w:del>
      <w:ins w:id="50" w:author="yan xipeng" w:date="2021-09-06T19:29:00Z">
        <w:r w:rsidR="008533AC">
          <w:rPr>
            <w:rFonts w:hint="eastAsia"/>
            <w:sz w:val="24"/>
          </w:rPr>
          <w:t>夹持</w:t>
        </w:r>
      </w:ins>
      <w:r>
        <w:rPr>
          <w:rFonts w:hint="eastAsia"/>
          <w:sz w:val="24"/>
        </w:rPr>
        <w:t>平</w:t>
      </w:r>
      <w:proofErr w:type="gramStart"/>
      <w:r>
        <w:rPr>
          <w:rFonts w:hint="eastAsia"/>
          <w:sz w:val="24"/>
        </w:rPr>
        <w:t>移速度</w:t>
      </w:r>
      <w:proofErr w:type="gramEnd"/>
      <w:r>
        <w:rPr>
          <w:rFonts w:hint="eastAsia"/>
          <w:sz w:val="24"/>
        </w:rPr>
        <w:t>向所述目标输送通道运动。</w:t>
      </w:r>
    </w:p>
    <w:p w14:paraId="2177F0AC" w14:textId="77777777" w:rsidR="00845DB3" w:rsidRPr="00845DB3" w:rsidRDefault="00845DB3" w:rsidP="00845DB3">
      <w:pPr>
        <w:spacing w:line="360" w:lineRule="auto"/>
        <w:ind w:firstLineChars="200" w:firstLine="480"/>
        <w:rPr>
          <w:sz w:val="24"/>
        </w:rPr>
      </w:pPr>
      <w:r>
        <w:rPr>
          <w:rFonts w:hint="eastAsia"/>
          <w:sz w:val="24"/>
        </w:rPr>
        <w:t>在第一种可能的实现方式中，结合上述第一方面，</w:t>
      </w:r>
      <w:r w:rsidRPr="00845DB3">
        <w:rPr>
          <w:rFonts w:hint="eastAsia"/>
          <w:sz w:val="24"/>
        </w:rPr>
        <w:t>所述根据所述当前位置与所述目标输送通道的相对位置，确定叠加板速度，包括：</w:t>
      </w:r>
    </w:p>
    <w:p w14:paraId="1158CA55" w14:textId="77777777" w:rsidR="00845DB3" w:rsidRPr="00845DB3" w:rsidRDefault="00845DB3" w:rsidP="00845DB3">
      <w:pPr>
        <w:spacing w:line="360" w:lineRule="auto"/>
        <w:ind w:firstLineChars="200" w:firstLine="480"/>
        <w:rPr>
          <w:sz w:val="24"/>
        </w:rPr>
      </w:pPr>
      <w:r w:rsidRPr="00845DB3">
        <w:rPr>
          <w:rFonts w:hint="eastAsia"/>
          <w:sz w:val="24"/>
        </w:rPr>
        <w:t>以</w:t>
      </w:r>
      <w:proofErr w:type="gramStart"/>
      <w:r w:rsidRPr="00845DB3">
        <w:rPr>
          <w:rFonts w:hint="eastAsia"/>
          <w:sz w:val="24"/>
        </w:rPr>
        <w:t>所述储瓶台上</w:t>
      </w:r>
      <w:proofErr w:type="gramEnd"/>
      <w:r w:rsidRPr="00845DB3">
        <w:rPr>
          <w:rFonts w:hint="eastAsia"/>
          <w:sz w:val="24"/>
        </w:rPr>
        <w:t>灌装瓶向所述入口夹持平</w:t>
      </w:r>
      <w:proofErr w:type="gramStart"/>
      <w:r w:rsidRPr="00845DB3">
        <w:rPr>
          <w:rFonts w:hint="eastAsia"/>
          <w:sz w:val="24"/>
        </w:rPr>
        <w:t>移机构</w:t>
      </w:r>
      <w:proofErr w:type="gramEnd"/>
      <w:r w:rsidRPr="00845DB3">
        <w:rPr>
          <w:rFonts w:hint="eastAsia"/>
          <w:sz w:val="24"/>
        </w:rPr>
        <w:t>运动的方向为参考方向，</w:t>
      </w:r>
    </w:p>
    <w:p w14:paraId="1656DC2C" w14:textId="77777777" w:rsidR="00845DB3" w:rsidRPr="00845DB3" w:rsidRDefault="00845DB3" w:rsidP="00845DB3">
      <w:pPr>
        <w:spacing w:line="360" w:lineRule="auto"/>
        <w:ind w:firstLineChars="200" w:firstLine="480"/>
        <w:rPr>
          <w:sz w:val="24"/>
        </w:rPr>
      </w:pPr>
      <w:r w:rsidRPr="00845DB3">
        <w:rPr>
          <w:rFonts w:hint="eastAsia"/>
          <w:sz w:val="24"/>
        </w:rPr>
        <w:t>若所述目标输送通道位于所述当前位置的前方，则确定所述叠加</w:t>
      </w:r>
      <w:proofErr w:type="gramStart"/>
      <w:r w:rsidRPr="00845DB3">
        <w:rPr>
          <w:rFonts w:hint="eastAsia"/>
          <w:sz w:val="24"/>
        </w:rPr>
        <w:t>板速度</w:t>
      </w:r>
      <w:proofErr w:type="gramEnd"/>
      <w:r w:rsidRPr="00845DB3">
        <w:rPr>
          <w:rFonts w:hint="eastAsia"/>
          <w:sz w:val="24"/>
        </w:rPr>
        <w:t>为预设的第一速度，所述第一速度的方向与所述参考方向相同；</w:t>
      </w:r>
    </w:p>
    <w:p w14:paraId="3B821902" w14:textId="1D494DCB" w:rsidR="00203918" w:rsidRPr="00845DB3" w:rsidRDefault="00845DB3" w:rsidP="00845DB3">
      <w:pPr>
        <w:spacing w:line="360" w:lineRule="auto"/>
        <w:ind w:firstLineChars="200" w:firstLine="480"/>
        <w:rPr>
          <w:sz w:val="24"/>
        </w:rPr>
      </w:pPr>
      <w:r w:rsidRPr="00845DB3">
        <w:rPr>
          <w:rFonts w:hint="eastAsia"/>
          <w:sz w:val="24"/>
        </w:rPr>
        <w:t>若所述目标输送通道位于所述当前位置的后方，则确定所述叠加</w:t>
      </w:r>
      <w:proofErr w:type="gramStart"/>
      <w:r w:rsidRPr="00845DB3">
        <w:rPr>
          <w:rFonts w:hint="eastAsia"/>
          <w:sz w:val="24"/>
        </w:rPr>
        <w:t>板速度</w:t>
      </w:r>
      <w:proofErr w:type="gramEnd"/>
      <w:r w:rsidRPr="00845DB3">
        <w:rPr>
          <w:rFonts w:hint="eastAsia"/>
          <w:sz w:val="24"/>
        </w:rPr>
        <w:t>为预设的第二速度，所述第二速度的方向与所述参考方向相反。</w:t>
      </w:r>
    </w:p>
    <w:p w14:paraId="47994248" w14:textId="77777777" w:rsidR="00845DB3" w:rsidRPr="00845DB3" w:rsidRDefault="00845DB3" w:rsidP="00845DB3">
      <w:pPr>
        <w:spacing w:line="360" w:lineRule="auto"/>
        <w:ind w:firstLineChars="200" w:firstLine="480"/>
        <w:rPr>
          <w:sz w:val="24"/>
        </w:rPr>
      </w:pPr>
      <w:r>
        <w:rPr>
          <w:rFonts w:hint="eastAsia"/>
          <w:sz w:val="24"/>
        </w:rPr>
        <w:t>在第二种可能的实现方式中，结合上述第一方面，</w:t>
      </w:r>
      <w:r w:rsidRPr="00845DB3">
        <w:rPr>
          <w:rFonts w:hint="eastAsia"/>
          <w:sz w:val="24"/>
        </w:rPr>
        <w:t>所述根据所述当前位置与所述目标输送通道的相对位置及所述叠加板速度，确定夹持平移速度，包括：</w:t>
      </w:r>
    </w:p>
    <w:p w14:paraId="5D90ACE8" w14:textId="77777777" w:rsidR="00845DB3" w:rsidRPr="00845DB3" w:rsidRDefault="00845DB3" w:rsidP="00845DB3">
      <w:pPr>
        <w:spacing w:line="360" w:lineRule="auto"/>
        <w:ind w:firstLineChars="200" w:firstLine="480"/>
        <w:rPr>
          <w:sz w:val="24"/>
        </w:rPr>
      </w:pPr>
      <w:r w:rsidRPr="00845DB3">
        <w:rPr>
          <w:rFonts w:hint="eastAsia"/>
          <w:sz w:val="24"/>
        </w:rPr>
        <w:t>以</w:t>
      </w:r>
      <w:proofErr w:type="gramStart"/>
      <w:r w:rsidRPr="00845DB3">
        <w:rPr>
          <w:rFonts w:hint="eastAsia"/>
          <w:sz w:val="24"/>
        </w:rPr>
        <w:t>所述储瓶台上</w:t>
      </w:r>
      <w:proofErr w:type="gramEnd"/>
      <w:r w:rsidRPr="00845DB3">
        <w:rPr>
          <w:rFonts w:hint="eastAsia"/>
          <w:sz w:val="24"/>
        </w:rPr>
        <w:t>灌装瓶向所述入口夹持平</w:t>
      </w:r>
      <w:proofErr w:type="gramStart"/>
      <w:r w:rsidRPr="00845DB3">
        <w:rPr>
          <w:rFonts w:hint="eastAsia"/>
          <w:sz w:val="24"/>
        </w:rPr>
        <w:t>移机构</w:t>
      </w:r>
      <w:proofErr w:type="gramEnd"/>
      <w:r w:rsidRPr="00845DB3">
        <w:rPr>
          <w:rFonts w:hint="eastAsia"/>
          <w:sz w:val="24"/>
        </w:rPr>
        <w:t>运动的方向为参考方向，</w:t>
      </w:r>
    </w:p>
    <w:p w14:paraId="12461793" w14:textId="77777777" w:rsidR="00845DB3" w:rsidRPr="00845DB3" w:rsidRDefault="00845DB3" w:rsidP="00845DB3">
      <w:pPr>
        <w:spacing w:line="360" w:lineRule="auto"/>
        <w:ind w:firstLineChars="200" w:firstLine="480"/>
        <w:rPr>
          <w:sz w:val="24"/>
        </w:rPr>
      </w:pPr>
      <w:r w:rsidRPr="00845DB3">
        <w:rPr>
          <w:rFonts w:hint="eastAsia"/>
          <w:sz w:val="24"/>
        </w:rPr>
        <w:t>若所述目标输送通道位于所述当前位置的前方，则计算预设的基准平移速度与所述叠加</w:t>
      </w:r>
      <w:proofErr w:type="gramStart"/>
      <w:r w:rsidRPr="00845DB3">
        <w:rPr>
          <w:rFonts w:hint="eastAsia"/>
          <w:sz w:val="24"/>
        </w:rPr>
        <w:t>板速度</w:t>
      </w:r>
      <w:proofErr w:type="gramEnd"/>
      <w:r w:rsidRPr="00845DB3">
        <w:rPr>
          <w:rFonts w:hint="eastAsia"/>
          <w:sz w:val="24"/>
        </w:rPr>
        <w:t>之和，获得所述夹持平移速度，所述基准平移速度和所述叠加</w:t>
      </w:r>
      <w:proofErr w:type="gramStart"/>
      <w:r w:rsidRPr="00845DB3">
        <w:rPr>
          <w:rFonts w:hint="eastAsia"/>
          <w:sz w:val="24"/>
        </w:rPr>
        <w:t>板速度</w:t>
      </w:r>
      <w:proofErr w:type="gramEnd"/>
      <w:r w:rsidRPr="00845DB3">
        <w:rPr>
          <w:rFonts w:hint="eastAsia"/>
          <w:sz w:val="24"/>
        </w:rPr>
        <w:t>均为正值；</w:t>
      </w:r>
    </w:p>
    <w:p w14:paraId="4DFD08CC" w14:textId="62EEE1EE" w:rsidR="00203918" w:rsidRDefault="00845DB3" w:rsidP="00845DB3">
      <w:pPr>
        <w:spacing w:line="360" w:lineRule="auto"/>
        <w:ind w:firstLineChars="200" w:firstLine="480"/>
        <w:rPr>
          <w:sz w:val="24"/>
        </w:rPr>
      </w:pPr>
      <w:r w:rsidRPr="00845DB3">
        <w:rPr>
          <w:rFonts w:hint="eastAsia"/>
          <w:sz w:val="24"/>
        </w:rPr>
        <w:t>若所述目标输送通道位于所述当前位置的后方，则计算所述基准平移速度与所述叠加</w:t>
      </w:r>
      <w:proofErr w:type="gramStart"/>
      <w:r w:rsidRPr="00845DB3">
        <w:rPr>
          <w:rFonts w:hint="eastAsia"/>
          <w:sz w:val="24"/>
        </w:rPr>
        <w:t>板速度</w:t>
      </w:r>
      <w:proofErr w:type="gramEnd"/>
      <w:r w:rsidRPr="00845DB3">
        <w:rPr>
          <w:rFonts w:hint="eastAsia"/>
          <w:sz w:val="24"/>
        </w:rPr>
        <w:t>之差，获得所述夹持平移速度，所述基准平移速度大于所述叠加板速度。</w:t>
      </w:r>
    </w:p>
    <w:p w14:paraId="1697C1C3" w14:textId="2B1CEE71" w:rsidR="00845DB3" w:rsidRDefault="00845DB3" w:rsidP="00845DB3">
      <w:pPr>
        <w:spacing w:line="360" w:lineRule="auto"/>
        <w:ind w:firstLineChars="200" w:firstLine="480"/>
        <w:rPr>
          <w:sz w:val="24"/>
        </w:rPr>
      </w:pPr>
      <w:r>
        <w:rPr>
          <w:rFonts w:hint="eastAsia"/>
          <w:sz w:val="24"/>
        </w:rPr>
        <w:t>在第三种可能的实现方式中，结合上述第一方面，所述</w:t>
      </w:r>
      <w:proofErr w:type="gramStart"/>
      <w:r>
        <w:rPr>
          <w:rFonts w:hint="eastAsia"/>
          <w:sz w:val="24"/>
        </w:rPr>
        <w:t>储瓶台</w:t>
      </w:r>
      <w:proofErr w:type="gramEnd"/>
      <w:r>
        <w:rPr>
          <w:rFonts w:hint="eastAsia"/>
          <w:sz w:val="24"/>
        </w:rPr>
        <w:t>换道方法还包括：</w:t>
      </w:r>
    </w:p>
    <w:p w14:paraId="56F12018" w14:textId="77777777" w:rsidR="00845DB3" w:rsidRDefault="00845DB3" w:rsidP="00845DB3">
      <w:pPr>
        <w:spacing w:line="360" w:lineRule="auto"/>
        <w:ind w:firstLineChars="200" w:firstLine="480"/>
        <w:rPr>
          <w:sz w:val="24"/>
        </w:rPr>
      </w:pPr>
      <w:r>
        <w:rPr>
          <w:rFonts w:hint="eastAsia"/>
          <w:sz w:val="24"/>
        </w:rPr>
        <w:t>在所述入口夹持平</w:t>
      </w:r>
      <w:proofErr w:type="gramStart"/>
      <w:r>
        <w:rPr>
          <w:rFonts w:hint="eastAsia"/>
          <w:sz w:val="24"/>
        </w:rPr>
        <w:t>移机构</w:t>
      </w:r>
      <w:proofErr w:type="gramEnd"/>
      <w:r>
        <w:rPr>
          <w:rFonts w:hint="eastAsia"/>
          <w:sz w:val="24"/>
        </w:rPr>
        <w:t>运动到所述目标输送通道后，确定</w:t>
      </w:r>
      <w:proofErr w:type="gramStart"/>
      <w:r>
        <w:rPr>
          <w:rFonts w:hint="eastAsia"/>
          <w:sz w:val="24"/>
        </w:rPr>
        <w:t>所述进瓶叠加</w:t>
      </w:r>
      <w:proofErr w:type="gramEnd"/>
      <w:r>
        <w:rPr>
          <w:rFonts w:hint="eastAsia"/>
          <w:sz w:val="24"/>
        </w:rPr>
        <w:t>板所处的位置；</w:t>
      </w:r>
    </w:p>
    <w:p w14:paraId="7B6912C7" w14:textId="78039D1D" w:rsidR="00845DB3" w:rsidRDefault="00845DB3" w:rsidP="00845DB3">
      <w:pPr>
        <w:spacing w:line="360" w:lineRule="auto"/>
        <w:ind w:firstLineChars="200" w:firstLine="480"/>
        <w:rPr>
          <w:sz w:val="24"/>
        </w:rPr>
      </w:pPr>
      <w:r>
        <w:rPr>
          <w:rFonts w:hint="eastAsia"/>
          <w:sz w:val="24"/>
        </w:rPr>
        <w:t>根据</w:t>
      </w:r>
      <w:proofErr w:type="gramStart"/>
      <w:r>
        <w:rPr>
          <w:rFonts w:hint="eastAsia"/>
          <w:sz w:val="24"/>
        </w:rPr>
        <w:t>所述进瓶叠加</w:t>
      </w:r>
      <w:proofErr w:type="gramEnd"/>
      <w:r>
        <w:rPr>
          <w:rFonts w:hint="eastAsia"/>
          <w:sz w:val="24"/>
        </w:rPr>
        <w:t>板所处的位置与</w:t>
      </w:r>
      <w:proofErr w:type="gramStart"/>
      <w:r>
        <w:rPr>
          <w:rFonts w:hint="eastAsia"/>
          <w:sz w:val="24"/>
        </w:rPr>
        <w:t>所述进瓶叠加</w:t>
      </w:r>
      <w:proofErr w:type="gramEnd"/>
      <w:r>
        <w:rPr>
          <w:rFonts w:hint="eastAsia"/>
          <w:sz w:val="24"/>
        </w:rPr>
        <w:t>板的</w:t>
      </w:r>
      <w:del w:id="51" w:author="yan xipeng" w:date="2021-09-06T17:52:00Z">
        <w:r w:rsidDel="00920B89">
          <w:rPr>
            <w:rFonts w:hint="eastAsia"/>
            <w:sz w:val="24"/>
          </w:rPr>
          <w:delText>零点位置</w:delText>
        </w:r>
      </w:del>
      <w:ins w:id="52" w:author="yan xipeng" w:date="2021-09-06T17:52:00Z">
        <w:r w:rsidR="00920B89">
          <w:rPr>
            <w:rFonts w:hint="eastAsia"/>
            <w:sz w:val="24"/>
          </w:rPr>
          <w:t>默认位置</w:t>
        </w:r>
      </w:ins>
      <w:r>
        <w:rPr>
          <w:rFonts w:hint="eastAsia"/>
          <w:sz w:val="24"/>
        </w:rPr>
        <w:t>之间的距离，确定叠加板返回速度；</w:t>
      </w:r>
    </w:p>
    <w:p w14:paraId="0902693D" w14:textId="70372273" w:rsidR="00845DB3" w:rsidRDefault="00845DB3" w:rsidP="00845DB3">
      <w:pPr>
        <w:spacing w:line="360" w:lineRule="auto"/>
        <w:ind w:firstLineChars="200" w:firstLine="480"/>
        <w:rPr>
          <w:sz w:val="24"/>
        </w:rPr>
      </w:pPr>
      <w:r>
        <w:rPr>
          <w:rFonts w:hint="eastAsia"/>
          <w:sz w:val="24"/>
        </w:rPr>
        <w:t>控制所述叠加板电机，使所述叠加板电机驱动</w:t>
      </w:r>
      <w:proofErr w:type="gramStart"/>
      <w:r>
        <w:rPr>
          <w:rFonts w:hint="eastAsia"/>
          <w:sz w:val="24"/>
        </w:rPr>
        <w:t>所述进瓶叠加</w:t>
      </w:r>
      <w:proofErr w:type="gramEnd"/>
      <w:r>
        <w:rPr>
          <w:rFonts w:hint="eastAsia"/>
          <w:sz w:val="24"/>
        </w:rPr>
        <w:t>板以所述叠加板返回速度运动至所述</w:t>
      </w:r>
      <w:del w:id="53" w:author="yan xipeng" w:date="2021-09-06T17:52:00Z">
        <w:r w:rsidDel="00920B89">
          <w:rPr>
            <w:rFonts w:hint="eastAsia"/>
            <w:sz w:val="24"/>
          </w:rPr>
          <w:delText>零点位置</w:delText>
        </w:r>
      </w:del>
      <w:ins w:id="54" w:author="yan xipeng" w:date="2021-09-06T17:52:00Z">
        <w:r w:rsidR="00920B89">
          <w:rPr>
            <w:rFonts w:hint="eastAsia"/>
            <w:sz w:val="24"/>
          </w:rPr>
          <w:t>默认位置</w:t>
        </w:r>
      </w:ins>
      <w:r>
        <w:rPr>
          <w:rFonts w:hint="eastAsia"/>
          <w:sz w:val="24"/>
        </w:rPr>
        <w:t>。</w:t>
      </w:r>
    </w:p>
    <w:p w14:paraId="014AB7C1" w14:textId="77777777" w:rsidR="00845DB3" w:rsidRDefault="00845DB3" w:rsidP="00845DB3">
      <w:pPr>
        <w:spacing w:line="360" w:lineRule="auto"/>
        <w:ind w:firstLineChars="200" w:firstLine="480"/>
        <w:rPr>
          <w:sz w:val="24"/>
        </w:rPr>
      </w:pPr>
      <w:r>
        <w:rPr>
          <w:rFonts w:hint="eastAsia"/>
          <w:sz w:val="24"/>
        </w:rPr>
        <w:t>在第四种可能的实现方式中，结合上述第一方面，所述</w:t>
      </w:r>
      <w:proofErr w:type="gramStart"/>
      <w:r>
        <w:rPr>
          <w:rFonts w:hint="eastAsia"/>
          <w:sz w:val="24"/>
        </w:rPr>
        <w:t>储瓶台</w:t>
      </w:r>
      <w:proofErr w:type="gramEnd"/>
      <w:r>
        <w:rPr>
          <w:rFonts w:hint="eastAsia"/>
          <w:sz w:val="24"/>
        </w:rPr>
        <w:t>换道方法还包括：</w:t>
      </w:r>
    </w:p>
    <w:p w14:paraId="76CCC355" w14:textId="0B5CCF01" w:rsidR="00845DB3" w:rsidRDefault="00845DB3" w:rsidP="00845DB3">
      <w:pPr>
        <w:spacing w:line="360" w:lineRule="auto"/>
        <w:ind w:firstLineChars="200" w:firstLine="480"/>
        <w:rPr>
          <w:sz w:val="24"/>
        </w:rPr>
      </w:pPr>
      <w:r>
        <w:rPr>
          <w:rFonts w:hint="eastAsia"/>
          <w:sz w:val="24"/>
        </w:rPr>
        <w:t>确定</w:t>
      </w:r>
      <w:proofErr w:type="gramStart"/>
      <w:ins w:id="55" w:author="yan xipeng" w:date="2021-09-06T18:51:00Z">
        <w:r w:rsidR="00EE7B7D">
          <w:rPr>
            <w:rFonts w:hint="eastAsia"/>
            <w:sz w:val="24"/>
          </w:rPr>
          <w:t>所述储瓶台中的</w:t>
        </w:r>
      </w:ins>
      <w:ins w:id="56" w:author="yan xipeng" w:date="2021-09-06T18:48:00Z">
        <w:r w:rsidR="00EE7B7D">
          <w:rPr>
            <w:rFonts w:hint="eastAsia"/>
            <w:sz w:val="24"/>
          </w:rPr>
          <w:t>进瓶输送</w:t>
        </w:r>
        <w:proofErr w:type="gramEnd"/>
        <w:r w:rsidR="00EE7B7D">
          <w:rPr>
            <w:rFonts w:hint="eastAsia"/>
            <w:sz w:val="24"/>
          </w:rPr>
          <w:t>机构对灌装瓶进行输送时</w:t>
        </w:r>
        <w:proofErr w:type="gramStart"/>
        <w:r w:rsidR="00EE7B7D">
          <w:rPr>
            <w:rFonts w:hint="eastAsia"/>
            <w:sz w:val="24"/>
          </w:rPr>
          <w:t>的进瓶输送</w:t>
        </w:r>
        <w:proofErr w:type="gramEnd"/>
        <w:r w:rsidR="00EE7B7D">
          <w:rPr>
            <w:rFonts w:hint="eastAsia"/>
            <w:sz w:val="24"/>
          </w:rPr>
          <w:t>速度</w:t>
        </w:r>
      </w:ins>
      <w:del w:id="57" w:author="yan xipeng" w:date="2021-09-06T18:48:00Z">
        <w:r w:rsidDel="00EE7B7D">
          <w:rPr>
            <w:rFonts w:hint="eastAsia"/>
            <w:sz w:val="24"/>
          </w:rPr>
          <w:delText>灌装瓶进入所述储瓶台的速度</w:delText>
        </w:r>
      </w:del>
      <w:r>
        <w:rPr>
          <w:rFonts w:hint="eastAsia"/>
          <w:sz w:val="24"/>
        </w:rPr>
        <w:t>；</w:t>
      </w:r>
    </w:p>
    <w:p w14:paraId="286E8133" w14:textId="47E1AA34" w:rsidR="00845DB3" w:rsidRDefault="00845DB3" w:rsidP="00845DB3">
      <w:pPr>
        <w:spacing w:line="360" w:lineRule="auto"/>
        <w:ind w:firstLineChars="200" w:firstLine="480"/>
        <w:rPr>
          <w:sz w:val="24"/>
        </w:rPr>
      </w:pPr>
      <w:r>
        <w:rPr>
          <w:rFonts w:hint="eastAsia"/>
          <w:sz w:val="24"/>
        </w:rPr>
        <w:t>将</w:t>
      </w:r>
      <w:proofErr w:type="gramStart"/>
      <w:ins w:id="58" w:author="yan xipeng" w:date="2021-09-06T18:51:00Z">
        <w:r w:rsidR="00EE7B7D">
          <w:rPr>
            <w:rFonts w:hint="eastAsia"/>
            <w:sz w:val="24"/>
          </w:rPr>
          <w:t>所述进瓶输送</w:t>
        </w:r>
        <w:proofErr w:type="gramEnd"/>
        <w:r w:rsidR="00EE7B7D">
          <w:rPr>
            <w:rFonts w:hint="eastAsia"/>
            <w:sz w:val="24"/>
          </w:rPr>
          <w:t>速度</w:t>
        </w:r>
      </w:ins>
      <w:del w:id="59" w:author="yan xipeng" w:date="2021-09-06T18:51:00Z">
        <w:r w:rsidDel="00EE7B7D">
          <w:rPr>
            <w:rFonts w:hint="eastAsia"/>
            <w:sz w:val="24"/>
          </w:rPr>
          <w:delText>灌装瓶进入所述储瓶台的速度</w:delText>
        </w:r>
      </w:del>
      <w:r>
        <w:rPr>
          <w:rFonts w:hint="eastAsia"/>
          <w:sz w:val="24"/>
        </w:rPr>
        <w:t>输入斜坡函数发生器，获得所述入口夹持平</w:t>
      </w:r>
      <w:proofErr w:type="gramStart"/>
      <w:r>
        <w:rPr>
          <w:rFonts w:hint="eastAsia"/>
          <w:sz w:val="24"/>
        </w:rPr>
        <w:t>移机构</w:t>
      </w:r>
      <w:proofErr w:type="gramEnd"/>
      <w:r>
        <w:rPr>
          <w:rFonts w:hint="eastAsia"/>
          <w:sz w:val="24"/>
        </w:rPr>
        <w:t>的夹持输送速度；</w:t>
      </w:r>
    </w:p>
    <w:p w14:paraId="325F5BF8" w14:textId="77777777" w:rsidR="00845DB3" w:rsidRDefault="00845DB3" w:rsidP="00845DB3">
      <w:pPr>
        <w:spacing w:line="360" w:lineRule="auto"/>
        <w:ind w:firstLineChars="200" w:firstLine="480"/>
        <w:rPr>
          <w:sz w:val="24"/>
        </w:rPr>
      </w:pPr>
      <w:r>
        <w:rPr>
          <w:rFonts w:hint="eastAsia"/>
          <w:sz w:val="24"/>
        </w:rPr>
        <w:t>控制用于驱动所述入口夹持平</w:t>
      </w:r>
      <w:proofErr w:type="gramStart"/>
      <w:r>
        <w:rPr>
          <w:rFonts w:hint="eastAsia"/>
          <w:sz w:val="24"/>
        </w:rPr>
        <w:t>移机构</w:t>
      </w:r>
      <w:proofErr w:type="gramEnd"/>
      <w:r>
        <w:rPr>
          <w:rFonts w:hint="eastAsia"/>
          <w:sz w:val="24"/>
        </w:rPr>
        <w:t>中滚轮转动的夹持输送电机，使所述夹持输送电机驱动所述入口夹持平</w:t>
      </w:r>
      <w:proofErr w:type="gramStart"/>
      <w:r>
        <w:rPr>
          <w:rFonts w:hint="eastAsia"/>
          <w:sz w:val="24"/>
        </w:rPr>
        <w:t>移机构</w:t>
      </w:r>
      <w:proofErr w:type="gramEnd"/>
      <w:r>
        <w:rPr>
          <w:rFonts w:hint="eastAsia"/>
          <w:sz w:val="24"/>
        </w:rPr>
        <w:t>以所述夹持输送速度输送灌装瓶；</w:t>
      </w:r>
    </w:p>
    <w:p w14:paraId="0F57F5CA" w14:textId="2BF6F617" w:rsidR="00845DB3" w:rsidRDefault="00845DB3" w:rsidP="00845DB3">
      <w:pPr>
        <w:spacing w:line="360" w:lineRule="auto"/>
        <w:ind w:firstLineChars="200" w:firstLine="480"/>
        <w:rPr>
          <w:sz w:val="24"/>
        </w:rPr>
      </w:pPr>
      <w:r>
        <w:rPr>
          <w:rFonts w:hint="eastAsia"/>
          <w:sz w:val="24"/>
        </w:rPr>
        <w:t>控制用于驱动所述</w:t>
      </w:r>
      <w:proofErr w:type="gramStart"/>
      <w:r>
        <w:rPr>
          <w:rFonts w:hint="eastAsia"/>
          <w:sz w:val="24"/>
        </w:rPr>
        <w:t>储瓶台</w:t>
      </w:r>
      <w:proofErr w:type="gramEnd"/>
      <w:r>
        <w:rPr>
          <w:rFonts w:hint="eastAsia"/>
          <w:sz w:val="24"/>
        </w:rPr>
        <w:t>所包括</w:t>
      </w:r>
      <w:ins w:id="60" w:author="yan xipeng" w:date="2021-09-06T19:11:00Z">
        <w:r w:rsidR="00466182">
          <w:rPr>
            <w:rFonts w:hint="eastAsia"/>
            <w:sz w:val="24"/>
          </w:rPr>
          <w:t>的</w:t>
        </w:r>
      </w:ins>
      <w:r>
        <w:rPr>
          <w:rFonts w:hint="eastAsia"/>
          <w:sz w:val="24"/>
        </w:rPr>
        <w:t>出口夹持平</w:t>
      </w:r>
      <w:proofErr w:type="gramStart"/>
      <w:r>
        <w:rPr>
          <w:rFonts w:hint="eastAsia"/>
          <w:sz w:val="24"/>
        </w:rPr>
        <w:t>移机构</w:t>
      </w:r>
      <w:proofErr w:type="gramEnd"/>
      <w:r>
        <w:rPr>
          <w:rFonts w:hint="eastAsia"/>
          <w:sz w:val="24"/>
        </w:rPr>
        <w:t>中滚轮</w:t>
      </w:r>
      <w:ins w:id="61" w:author="yan xipeng" w:date="2021-09-06T19:11:00Z">
        <w:r w:rsidR="00466182">
          <w:rPr>
            <w:rFonts w:hint="eastAsia"/>
            <w:sz w:val="24"/>
          </w:rPr>
          <w:t>转动</w:t>
        </w:r>
      </w:ins>
      <w:r>
        <w:rPr>
          <w:rFonts w:hint="eastAsia"/>
          <w:sz w:val="24"/>
        </w:rPr>
        <w:t>的出口输送电机，使所述出口输送电机驱动所述出口夹持平</w:t>
      </w:r>
      <w:proofErr w:type="gramStart"/>
      <w:r>
        <w:rPr>
          <w:rFonts w:hint="eastAsia"/>
          <w:sz w:val="24"/>
        </w:rPr>
        <w:t>移机构</w:t>
      </w:r>
      <w:proofErr w:type="gramEnd"/>
      <w:r>
        <w:rPr>
          <w:rFonts w:hint="eastAsia"/>
          <w:sz w:val="24"/>
        </w:rPr>
        <w:t>以所述夹持输送速度输送灌装瓶。</w:t>
      </w:r>
    </w:p>
    <w:p w14:paraId="19A8418A" w14:textId="77777777" w:rsidR="00845DB3" w:rsidRDefault="00845DB3" w:rsidP="00845DB3">
      <w:pPr>
        <w:spacing w:line="360" w:lineRule="auto"/>
        <w:ind w:firstLineChars="200" w:firstLine="480"/>
        <w:rPr>
          <w:sz w:val="24"/>
        </w:rPr>
      </w:pPr>
      <w:r>
        <w:rPr>
          <w:rFonts w:hint="eastAsia"/>
          <w:sz w:val="24"/>
        </w:rPr>
        <w:lastRenderedPageBreak/>
        <w:t>在第五种可能的实现方式中，结合上述第一方面或第一方面的任一可能的实现方式，所述</w:t>
      </w:r>
      <w:proofErr w:type="gramStart"/>
      <w:r>
        <w:rPr>
          <w:rFonts w:hint="eastAsia"/>
          <w:sz w:val="24"/>
        </w:rPr>
        <w:t>储瓶台</w:t>
      </w:r>
      <w:proofErr w:type="gramEnd"/>
      <w:r>
        <w:rPr>
          <w:rFonts w:hint="eastAsia"/>
          <w:sz w:val="24"/>
        </w:rPr>
        <w:t>换道方法还包括：</w:t>
      </w:r>
    </w:p>
    <w:p w14:paraId="2EB9974A" w14:textId="5DE70466" w:rsidR="00845DB3" w:rsidRDefault="00845DB3" w:rsidP="00845DB3">
      <w:pPr>
        <w:spacing w:line="360" w:lineRule="auto"/>
        <w:ind w:firstLineChars="200" w:firstLine="480"/>
        <w:rPr>
          <w:sz w:val="24"/>
        </w:rPr>
      </w:pPr>
      <w:r>
        <w:rPr>
          <w:rFonts w:hint="eastAsia"/>
          <w:sz w:val="24"/>
        </w:rPr>
        <w:t>根据所述</w:t>
      </w:r>
      <w:proofErr w:type="gramStart"/>
      <w:r>
        <w:rPr>
          <w:rFonts w:hint="eastAsia"/>
          <w:sz w:val="24"/>
        </w:rPr>
        <w:t>储瓶台</w:t>
      </w:r>
      <w:proofErr w:type="gramEnd"/>
      <w:r>
        <w:rPr>
          <w:rFonts w:hint="eastAsia"/>
          <w:sz w:val="24"/>
        </w:rPr>
        <w:t>的虚轴速度，</w:t>
      </w:r>
      <w:proofErr w:type="gramStart"/>
      <w:r>
        <w:rPr>
          <w:rFonts w:hint="eastAsia"/>
          <w:sz w:val="24"/>
        </w:rPr>
        <w:t>确定进瓶输送</w:t>
      </w:r>
      <w:proofErr w:type="gramEnd"/>
      <w:r>
        <w:rPr>
          <w:rFonts w:hint="eastAsia"/>
          <w:sz w:val="24"/>
        </w:rPr>
        <w:t>速度、夹持输送速度、夹持平</w:t>
      </w:r>
      <w:proofErr w:type="gramStart"/>
      <w:r>
        <w:rPr>
          <w:rFonts w:hint="eastAsia"/>
          <w:sz w:val="24"/>
        </w:rPr>
        <w:t>移速度</w:t>
      </w:r>
      <w:proofErr w:type="gramEnd"/>
      <w:r>
        <w:rPr>
          <w:rFonts w:hint="eastAsia"/>
          <w:sz w:val="24"/>
        </w:rPr>
        <w:t>和</w:t>
      </w:r>
      <w:del w:id="62" w:author="yan xipeng" w:date="2021-09-06T19:06:00Z">
        <w:r w:rsidDel="00466182">
          <w:rPr>
            <w:rFonts w:hint="eastAsia"/>
            <w:sz w:val="24"/>
          </w:rPr>
          <w:delText>出口输送速度</w:delText>
        </w:r>
      </w:del>
      <w:ins w:id="63" w:author="yan xipeng" w:date="2021-09-06T19:06:00Z">
        <w:r w:rsidR="00466182">
          <w:rPr>
            <w:rFonts w:hint="eastAsia"/>
            <w:sz w:val="24"/>
          </w:rPr>
          <w:t>出瓶输送速度</w:t>
        </w:r>
      </w:ins>
      <w:r>
        <w:rPr>
          <w:rFonts w:hint="eastAsia"/>
          <w:sz w:val="24"/>
        </w:rPr>
        <w:t>；</w:t>
      </w:r>
    </w:p>
    <w:p w14:paraId="20EDAB6E" w14:textId="68C91E55" w:rsidR="00845DB3" w:rsidRDefault="00845DB3" w:rsidP="00845DB3">
      <w:pPr>
        <w:spacing w:line="360" w:lineRule="auto"/>
        <w:ind w:firstLineChars="200" w:firstLine="480"/>
        <w:rPr>
          <w:sz w:val="24"/>
        </w:rPr>
      </w:pPr>
      <w:r>
        <w:rPr>
          <w:rFonts w:hint="eastAsia"/>
          <w:sz w:val="24"/>
        </w:rPr>
        <w:t>根据预先确定的修正系数，对</w:t>
      </w:r>
      <w:proofErr w:type="gramStart"/>
      <w:r>
        <w:rPr>
          <w:rFonts w:hint="eastAsia"/>
          <w:sz w:val="24"/>
        </w:rPr>
        <w:t>所述进瓶输送</w:t>
      </w:r>
      <w:proofErr w:type="gramEnd"/>
      <w:r>
        <w:rPr>
          <w:rFonts w:hint="eastAsia"/>
          <w:sz w:val="24"/>
        </w:rPr>
        <w:t>速度、所述夹持输送速度、所述夹持平</w:t>
      </w:r>
      <w:proofErr w:type="gramStart"/>
      <w:r>
        <w:rPr>
          <w:rFonts w:hint="eastAsia"/>
          <w:sz w:val="24"/>
        </w:rPr>
        <w:t>移速度</w:t>
      </w:r>
      <w:proofErr w:type="gramEnd"/>
      <w:r>
        <w:rPr>
          <w:rFonts w:hint="eastAsia"/>
          <w:sz w:val="24"/>
        </w:rPr>
        <w:t>和达到</w:t>
      </w:r>
      <w:del w:id="64" w:author="yan xipeng" w:date="2021-09-06T19:06:00Z">
        <w:r w:rsidDel="00466182">
          <w:rPr>
            <w:rFonts w:hint="eastAsia"/>
            <w:sz w:val="24"/>
          </w:rPr>
          <w:delText>出口输送速度</w:delText>
        </w:r>
      </w:del>
      <w:ins w:id="65" w:author="yan xipeng" w:date="2021-09-06T19:06:00Z">
        <w:r w:rsidR="00466182">
          <w:rPr>
            <w:rFonts w:hint="eastAsia"/>
            <w:sz w:val="24"/>
          </w:rPr>
          <w:t>出瓶输送速度</w:t>
        </w:r>
      </w:ins>
      <w:r>
        <w:rPr>
          <w:rFonts w:hint="eastAsia"/>
          <w:sz w:val="24"/>
        </w:rPr>
        <w:t>进行分别修正，</w:t>
      </w:r>
      <w:proofErr w:type="gramStart"/>
      <w:r>
        <w:rPr>
          <w:rFonts w:hint="eastAsia"/>
          <w:sz w:val="24"/>
        </w:rPr>
        <w:t>消除进瓶输送</w:t>
      </w:r>
      <w:proofErr w:type="gramEnd"/>
      <w:r>
        <w:rPr>
          <w:rFonts w:hint="eastAsia"/>
          <w:sz w:val="24"/>
        </w:rPr>
        <w:t>速度、所述夹持输送速度、所述夹持平</w:t>
      </w:r>
      <w:proofErr w:type="gramStart"/>
      <w:r>
        <w:rPr>
          <w:rFonts w:hint="eastAsia"/>
          <w:sz w:val="24"/>
        </w:rPr>
        <w:t>移速度</w:t>
      </w:r>
      <w:proofErr w:type="gramEnd"/>
      <w:r>
        <w:rPr>
          <w:rFonts w:hint="eastAsia"/>
          <w:sz w:val="24"/>
        </w:rPr>
        <w:t>和所述</w:t>
      </w:r>
      <w:del w:id="66" w:author="yan xipeng" w:date="2021-09-06T19:06:00Z">
        <w:r w:rsidDel="00466182">
          <w:rPr>
            <w:rFonts w:hint="eastAsia"/>
            <w:sz w:val="24"/>
          </w:rPr>
          <w:delText>出口输送速度</w:delText>
        </w:r>
      </w:del>
      <w:ins w:id="67" w:author="yan xipeng" w:date="2021-09-06T19:06:00Z">
        <w:r w:rsidR="00466182">
          <w:rPr>
            <w:rFonts w:hint="eastAsia"/>
            <w:sz w:val="24"/>
          </w:rPr>
          <w:t>出瓶输送速度</w:t>
        </w:r>
      </w:ins>
      <w:r>
        <w:rPr>
          <w:rFonts w:hint="eastAsia"/>
          <w:sz w:val="24"/>
        </w:rPr>
        <w:t>的同步偏差；</w:t>
      </w:r>
    </w:p>
    <w:p w14:paraId="58D6619E" w14:textId="77777777" w:rsidR="00845DB3" w:rsidRDefault="00845DB3" w:rsidP="00845DB3">
      <w:pPr>
        <w:spacing w:line="360" w:lineRule="auto"/>
        <w:ind w:firstLineChars="200" w:firstLine="480"/>
        <w:rPr>
          <w:sz w:val="24"/>
        </w:rPr>
      </w:pPr>
      <w:r>
        <w:rPr>
          <w:rFonts w:hint="eastAsia"/>
          <w:sz w:val="24"/>
        </w:rPr>
        <w:t>控制用于驱动所述</w:t>
      </w:r>
      <w:proofErr w:type="gramStart"/>
      <w:r>
        <w:rPr>
          <w:rFonts w:hint="eastAsia"/>
          <w:sz w:val="24"/>
        </w:rPr>
        <w:t>储瓶台中进瓶</w:t>
      </w:r>
      <w:proofErr w:type="gramEnd"/>
      <w:r>
        <w:rPr>
          <w:rFonts w:hint="eastAsia"/>
          <w:sz w:val="24"/>
        </w:rPr>
        <w:t>输送机构</w:t>
      </w:r>
      <w:proofErr w:type="gramStart"/>
      <w:r>
        <w:rPr>
          <w:rFonts w:hint="eastAsia"/>
          <w:sz w:val="24"/>
        </w:rPr>
        <w:t>的进瓶输送</w:t>
      </w:r>
      <w:proofErr w:type="gramEnd"/>
      <w:r>
        <w:rPr>
          <w:rFonts w:hint="eastAsia"/>
          <w:sz w:val="24"/>
        </w:rPr>
        <w:t>电机，使</w:t>
      </w:r>
      <w:proofErr w:type="gramStart"/>
      <w:r>
        <w:rPr>
          <w:rFonts w:hint="eastAsia"/>
          <w:sz w:val="24"/>
        </w:rPr>
        <w:t>所述进瓶输送</w:t>
      </w:r>
      <w:proofErr w:type="gramEnd"/>
      <w:r>
        <w:rPr>
          <w:rFonts w:hint="eastAsia"/>
          <w:sz w:val="24"/>
        </w:rPr>
        <w:t>电机驱动</w:t>
      </w:r>
      <w:proofErr w:type="gramStart"/>
      <w:r>
        <w:rPr>
          <w:rFonts w:hint="eastAsia"/>
          <w:sz w:val="24"/>
        </w:rPr>
        <w:t>所述进瓶输送</w:t>
      </w:r>
      <w:proofErr w:type="gramEnd"/>
      <w:r>
        <w:rPr>
          <w:rFonts w:hint="eastAsia"/>
          <w:sz w:val="24"/>
        </w:rPr>
        <w:t>机构以修正后的</w:t>
      </w:r>
      <w:proofErr w:type="gramStart"/>
      <w:r>
        <w:rPr>
          <w:rFonts w:hint="eastAsia"/>
          <w:sz w:val="24"/>
        </w:rPr>
        <w:t>所述进瓶输送</w:t>
      </w:r>
      <w:proofErr w:type="gramEnd"/>
      <w:r>
        <w:rPr>
          <w:rFonts w:hint="eastAsia"/>
          <w:sz w:val="24"/>
        </w:rPr>
        <w:t>速度输送灌装瓶；</w:t>
      </w:r>
    </w:p>
    <w:p w14:paraId="336BCF41" w14:textId="77777777" w:rsidR="00845DB3" w:rsidRDefault="00845DB3" w:rsidP="00845DB3">
      <w:pPr>
        <w:spacing w:line="360" w:lineRule="auto"/>
        <w:ind w:firstLineChars="200" w:firstLine="480"/>
        <w:rPr>
          <w:sz w:val="24"/>
        </w:rPr>
      </w:pPr>
      <w:r>
        <w:rPr>
          <w:rFonts w:hint="eastAsia"/>
          <w:sz w:val="24"/>
        </w:rPr>
        <w:t>控制用于驱动所述入口夹持平</w:t>
      </w:r>
      <w:proofErr w:type="gramStart"/>
      <w:r>
        <w:rPr>
          <w:rFonts w:hint="eastAsia"/>
          <w:sz w:val="24"/>
        </w:rPr>
        <w:t>移机构</w:t>
      </w:r>
      <w:proofErr w:type="gramEnd"/>
      <w:r>
        <w:rPr>
          <w:rFonts w:hint="eastAsia"/>
          <w:sz w:val="24"/>
        </w:rPr>
        <w:t>中滚轮转动的夹持输送电机，使所述夹持输送电机驱动所述入口夹持平</w:t>
      </w:r>
      <w:proofErr w:type="gramStart"/>
      <w:r>
        <w:rPr>
          <w:rFonts w:hint="eastAsia"/>
          <w:sz w:val="24"/>
        </w:rPr>
        <w:t>移机构</w:t>
      </w:r>
      <w:proofErr w:type="gramEnd"/>
      <w:r>
        <w:rPr>
          <w:rFonts w:hint="eastAsia"/>
          <w:sz w:val="24"/>
        </w:rPr>
        <w:t>以修正后的所述夹持输送速度输送灌装瓶；</w:t>
      </w:r>
    </w:p>
    <w:p w14:paraId="49FAB6D2" w14:textId="77777777" w:rsidR="00845DB3" w:rsidRDefault="00845DB3" w:rsidP="00845DB3">
      <w:pPr>
        <w:spacing w:line="360" w:lineRule="auto"/>
        <w:ind w:firstLineChars="200" w:firstLine="480"/>
        <w:rPr>
          <w:sz w:val="24"/>
        </w:rPr>
      </w:pPr>
      <w:r>
        <w:rPr>
          <w:rFonts w:hint="eastAsia"/>
          <w:sz w:val="24"/>
        </w:rPr>
        <w:t>控制用于驱动所述入口夹持平</w:t>
      </w:r>
      <w:proofErr w:type="gramStart"/>
      <w:r>
        <w:rPr>
          <w:rFonts w:hint="eastAsia"/>
          <w:sz w:val="24"/>
        </w:rPr>
        <w:t>移机构</w:t>
      </w:r>
      <w:proofErr w:type="gramEnd"/>
      <w:r>
        <w:rPr>
          <w:rFonts w:hint="eastAsia"/>
          <w:sz w:val="24"/>
        </w:rPr>
        <w:t>平移运动的夹持平移电机，使所述夹持平移电机驱动所述入口夹持平</w:t>
      </w:r>
      <w:proofErr w:type="gramStart"/>
      <w:r>
        <w:rPr>
          <w:rFonts w:hint="eastAsia"/>
          <w:sz w:val="24"/>
        </w:rPr>
        <w:t>移机构</w:t>
      </w:r>
      <w:proofErr w:type="gramEnd"/>
      <w:r>
        <w:rPr>
          <w:rFonts w:hint="eastAsia"/>
          <w:sz w:val="24"/>
        </w:rPr>
        <w:t>以修正后的所述夹持平</w:t>
      </w:r>
      <w:proofErr w:type="gramStart"/>
      <w:r>
        <w:rPr>
          <w:rFonts w:hint="eastAsia"/>
          <w:sz w:val="24"/>
        </w:rPr>
        <w:t>移速度</w:t>
      </w:r>
      <w:proofErr w:type="gramEnd"/>
      <w:r>
        <w:rPr>
          <w:rFonts w:hint="eastAsia"/>
          <w:sz w:val="24"/>
        </w:rPr>
        <w:t>进行平移运动；</w:t>
      </w:r>
    </w:p>
    <w:p w14:paraId="324477B2" w14:textId="069D887D" w:rsidR="00845DB3" w:rsidRDefault="00845DB3" w:rsidP="00845DB3">
      <w:pPr>
        <w:spacing w:line="360" w:lineRule="auto"/>
        <w:ind w:firstLineChars="200" w:firstLine="480"/>
        <w:rPr>
          <w:sz w:val="24"/>
        </w:rPr>
      </w:pPr>
      <w:r>
        <w:rPr>
          <w:rFonts w:hint="eastAsia"/>
          <w:sz w:val="24"/>
        </w:rPr>
        <w:t>控制用于驱动</w:t>
      </w:r>
      <w:proofErr w:type="gramStart"/>
      <w:r>
        <w:rPr>
          <w:rFonts w:hint="eastAsia"/>
          <w:sz w:val="24"/>
        </w:rPr>
        <w:t>所述储瓶台中</w:t>
      </w:r>
      <w:proofErr w:type="gramEnd"/>
      <w:r>
        <w:rPr>
          <w:rFonts w:hint="eastAsia"/>
          <w:sz w:val="24"/>
        </w:rPr>
        <w:t>出口夹持平</w:t>
      </w:r>
      <w:proofErr w:type="gramStart"/>
      <w:r>
        <w:rPr>
          <w:rFonts w:hint="eastAsia"/>
          <w:sz w:val="24"/>
        </w:rPr>
        <w:t>移机构</w:t>
      </w:r>
      <w:proofErr w:type="gramEnd"/>
      <w:r>
        <w:rPr>
          <w:rFonts w:hint="eastAsia"/>
          <w:sz w:val="24"/>
        </w:rPr>
        <w:t>中滚轮转动的出口输送电机，使所述出口输送电机驱动所述出口夹持平</w:t>
      </w:r>
      <w:proofErr w:type="gramStart"/>
      <w:r>
        <w:rPr>
          <w:rFonts w:hint="eastAsia"/>
          <w:sz w:val="24"/>
        </w:rPr>
        <w:t>移机构</w:t>
      </w:r>
      <w:proofErr w:type="gramEnd"/>
      <w:r>
        <w:rPr>
          <w:rFonts w:hint="eastAsia"/>
          <w:sz w:val="24"/>
        </w:rPr>
        <w:t>以修正后的所述</w:t>
      </w:r>
      <w:del w:id="68" w:author="yan xipeng" w:date="2021-09-06T19:06:00Z">
        <w:r w:rsidDel="00466182">
          <w:rPr>
            <w:rFonts w:hint="eastAsia"/>
            <w:sz w:val="24"/>
          </w:rPr>
          <w:delText>出口输送速度</w:delText>
        </w:r>
      </w:del>
      <w:ins w:id="69" w:author="yan xipeng" w:date="2021-09-06T19:06:00Z">
        <w:r w:rsidR="00466182">
          <w:rPr>
            <w:rFonts w:hint="eastAsia"/>
            <w:sz w:val="24"/>
          </w:rPr>
          <w:t>出瓶输送速度</w:t>
        </w:r>
      </w:ins>
      <w:r>
        <w:rPr>
          <w:rFonts w:hint="eastAsia"/>
          <w:sz w:val="24"/>
        </w:rPr>
        <w:t>输送灌装瓶。</w:t>
      </w:r>
    </w:p>
    <w:p w14:paraId="0B81FC1C" w14:textId="07B0C69A" w:rsidR="0081069C" w:rsidRDefault="0081069C" w:rsidP="00391653">
      <w:pPr>
        <w:spacing w:line="360" w:lineRule="auto"/>
        <w:ind w:firstLineChars="200" w:firstLine="480"/>
        <w:rPr>
          <w:sz w:val="24"/>
        </w:rPr>
      </w:pPr>
    </w:p>
    <w:p w14:paraId="23BFBABE" w14:textId="463957A6" w:rsidR="00845DB3" w:rsidRDefault="00C11408" w:rsidP="00391653">
      <w:pPr>
        <w:spacing w:line="360" w:lineRule="auto"/>
        <w:ind w:firstLineChars="200" w:firstLine="480"/>
        <w:rPr>
          <w:sz w:val="24"/>
        </w:rPr>
      </w:pPr>
      <w:r>
        <w:rPr>
          <w:rFonts w:hint="eastAsia"/>
          <w:sz w:val="24"/>
        </w:rPr>
        <w:t>根据本申请实施例的第二方面，提供了一种</w:t>
      </w:r>
      <w:proofErr w:type="gramStart"/>
      <w:r>
        <w:rPr>
          <w:rFonts w:hint="eastAsia"/>
          <w:sz w:val="24"/>
        </w:rPr>
        <w:t>储瓶台</w:t>
      </w:r>
      <w:proofErr w:type="gramEnd"/>
      <w:r>
        <w:rPr>
          <w:rFonts w:hint="eastAsia"/>
          <w:sz w:val="24"/>
        </w:rPr>
        <w:t>换道装置，包括：</w:t>
      </w:r>
    </w:p>
    <w:p w14:paraId="61C1C851" w14:textId="77777777" w:rsidR="00C11408" w:rsidRDefault="00C11408" w:rsidP="00C11408">
      <w:pPr>
        <w:spacing w:line="360" w:lineRule="auto"/>
        <w:ind w:firstLineChars="200" w:firstLine="480"/>
        <w:rPr>
          <w:sz w:val="24"/>
        </w:rPr>
      </w:pPr>
      <w:r>
        <w:rPr>
          <w:rFonts w:hint="eastAsia"/>
          <w:sz w:val="24"/>
        </w:rPr>
        <w:t>第一检测模块，用于</w:t>
      </w:r>
      <w:proofErr w:type="gramStart"/>
      <w:r>
        <w:rPr>
          <w:rFonts w:hint="eastAsia"/>
          <w:sz w:val="24"/>
        </w:rPr>
        <w:t>确定储瓶台中</w:t>
      </w:r>
      <w:proofErr w:type="gramEnd"/>
      <w:r>
        <w:rPr>
          <w:rFonts w:hint="eastAsia"/>
          <w:sz w:val="24"/>
        </w:rPr>
        <w:t>入口夹持平</w:t>
      </w:r>
      <w:proofErr w:type="gramStart"/>
      <w:r>
        <w:rPr>
          <w:rFonts w:hint="eastAsia"/>
          <w:sz w:val="24"/>
        </w:rPr>
        <w:t>移机构</w:t>
      </w:r>
      <w:proofErr w:type="gramEnd"/>
      <w:r>
        <w:rPr>
          <w:rFonts w:hint="eastAsia"/>
          <w:sz w:val="24"/>
        </w:rPr>
        <w:t>当前所处的当前位置，及所述入口夹持平</w:t>
      </w:r>
      <w:proofErr w:type="gramStart"/>
      <w:r>
        <w:rPr>
          <w:rFonts w:hint="eastAsia"/>
          <w:sz w:val="24"/>
        </w:rPr>
        <w:t>移机构</w:t>
      </w:r>
      <w:proofErr w:type="gramEnd"/>
      <w:r>
        <w:rPr>
          <w:rFonts w:hint="eastAsia"/>
          <w:sz w:val="24"/>
        </w:rPr>
        <w:t>需要移动到的目标输送通道；</w:t>
      </w:r>
    </w:p>
    <w:p w14:paraId="622EB0CD" w14:textId="77777777" w:rsidR="00C11408" w:rsidRDefault="00C11408" w:rsidP="00C11408">
      <w:pPr>
        <w:spacing w:line="360" w:lineRule="auto"/>
        <w:ind w:firstLineChars="200" w:firstLine="480"/>
        <w:rPr>
          <w:sz w:val="24"/>
        </w:rPr>
      </w:pPr>
      <w:r>
        <w:rPr>
          <w:rFonts w:hint="eastAsia"/>
          <w:sz w:val="24"/>
        </w:rPr>
        <w:t>第一计算模块，用于根据所述第一检测模块确定出的所述当前位置与所述目标输送通道的相对位置，确定叠加板速度；</w:t>
      </w:r>
    </w:p>
    <w:p w14:paraId="34419F76" w14:textId="77777777" w:rsidR="00C11408" w:rsidRDefault="00C11408" w:rsidP="00C11408">
      <w:pPr>
        <w:spacing w:line="360" w:lineRule="auto"/>
        <w:ind w:firstLineChars="200" w:firstLine="480"/>
        <w:rPr>
          <w:sz w:val="24"/>
        </w:rPr>
      </w:pPr>
      <w:r>
        <w:rPr>
          <w:rFonts w:hint="eastAsia"/>
          <w:sz w:val="24"/>
        </w:rPr>
        <w:t>第二计算模块，用于根据所述第一检测模块确定出的所述当前位置与所述目标输送通道的相对位置，及所述第一计算模块确定出的所述叠加板速度，确定夹持平移速度；</w:t>
      </w:r>
    </w:p>
    <w:p w14:paraId="548F366D" w14:textId="77777777" w:rsidR="00C11408" w:rsidRDefault="00C11408" w:rsidP="00C11408">
      <w:pPr>
        <w:spacing w:line="360" w:lineRule="auto"/>
        <w:ind w:firstLineChars="200" w:firstLine="480"/>
        <w:rPr>
          <w:sz w:val="24"/>
        </w:rPr>
      </w:pPr>
      <w:r>
        <w:rPr>
          <w:rFonts w:hint="eastAsia"/>
          <w:sz w:val="24"/>
        </w:rPr>
        <w:t>第一控制模块，用于控制驱动所述</w:t>
      </w:r>
      <w:proofErr w:type="gramStart"/>
      <w:r>
        <w:rPr>
          <w:rFonts w:hint="eastAsia"/>
          <w:sz w:val="24"/>
        </w:rPr>
        <w:t>储瓶台中进瓶</w:t>
      </w:r>
      <w:proofErr w:type="gramEnd"/>
      <w:r>
        <w:rPr>
          <w:rFonts w:hint="eastAsia"/>
          <w:sz w:val="24"/>
        </w:rPr>
        <w:t>叠加板平移运动的叠加板电机，使所述叠加板电机驱动</w:t>
      </w:r>
      <w:proofErr w:type="gramStart"/>
      <w:r>
        <w:rPr>
          <w:rFonts w:hint="eastAsia"/>
          <w:sz w:val="24"/>
        </w:rPr>
        <w:t>所述进瓶叠加</w:t>
      </w:r>
      <w:proofErr w:type="gramEnd"/>
      <w:r>
        <w:rPr>
          <w:rFonts w:hint="eastAsia"/>
          <w:sz w:val="24"/>
        </w:rPr>
        <w:t>板以所述第一计算模块确定出的所述叠加</w:t>
      </w:r>
      <w:proofErr w:type="gramStart"/>
      <w:r>
        <w:rPr>
          <w:rFonts w:hint="eastAsia"/>
          <w:sz w:val="24"/>
        </w:rPr>
        <w:t>板速度</w:t>
      </w:r>
      <w:proofErr w:type="gramEnd"/>
      <w:r>
        <w:rPr>
          <w:rFonts w:hint="eastAsia"/>
          <w:sz w:val="24"/>
        </w:rPr>
        <w:t>运动；</w:t>
      </w:r>
    </w:p>
    <w:p w14:paraId="1527D528" w14:textId="132BB6A1" w:rsidR="00C11408" w:rsidRDefault="00C11408" w:rsidP="00C11408">
      <w:pPr>
        <w:spacing w:line="360" w:lineRule="auto"/>
        <w:ind w:firstLineChars="200" w:firstLine="480"/>
        <w:rPr>
          <w:sz w:val="24"/>
        </w:rPr>
      </w:pPr>
      <w:r>
        <w:rPr>
          <w:rFonts w:hint="eastAsia"/>
          <w:sz w:val="24"/>
        </w:rPr>
        <w:t>第二控制模块，用于控制驱动所述入口夹持平</w:t>
      </w:r>
      <w:proofErr w:type="gramStart"/>
      <w:r>
        <w:rPr>
          <w:rFonts w:hint="eastAsia"/>
          <w:sz w:val="24"/>
        </w:rPr>
        <w:t>移机构</w:t>
      </w:r>
      <w:proofErr w:type="gramEnd"/>
      <w:r>
        <w:rPr>
          <w:rFonts w:hint="eastAsia"/>
          <w:sz w:val="24"/>
        </w:rPr>
        <w:t>平移运动的夹持平移电机，使所述夹持平移电机驱动所述入口夹持平</w:t>
      </w:r>
      <w:proofErr w:type="gramStart"/>
      <w:r>
        <w:rPr>
          <w:rFonts w:hint="eastAsia"/>
          <w:sz w:val="24"/>
        </w:rPr>
        <w:t>移机构</w:t>
      </w:r>
      <w:proofErr w:type="gramEnd"/>
      <w:r>
        <w:rPr>
          <w:rFonts w:hint="eastAsia"/>
          <w:sz w:val="24"/>
        </w:rPr>
        <w:t>以所述第二计算模块确定出的所述</w:t>
      </w:r>
      <w:del w:id="70" w:author="yan xipeng" w:date="2021-09-06T19:29:00Z">
        <w:r w:rsidDel="008533AC">
          <w:rPr>
            <w:rFonts w:hint="eastAsia"/>
            <w:sz w:val="24"/>
          </w:rPr>
          <w:delText>加持</w:delText>
        </w:r>
      </w:del>
      <w:ins w:id="71" w:author="yan xipeng" w:date="2021-09-06T19:29:00Z">
        <w:r w:rsidR="008533AC">
          <w:rPr>
            <w:rFonts w:hint="eastAsia"/>
            <w:sz w:val="24"/>
          </w:rPr>
          <w:t>夹持</w:t>
        </w:r>
      </w:ins>
      <w:r>
        <w:rPr>
          <w:rFonts w:hint="eastAsia"/>
          <w:sz w:val="24"/>
        </w:rPr>
        <w:t>平</w:t>
      </w:r>
      <w:proofErr w:type="gramStart"/>
      <w:r>
        <w:rPr>
          <w:rFonts w:hint="eastAsia"/>
          <w:sz w:val="24"/>
        </w:rPr>
        <w:t>移速度</w:t>
      </w:r>
      <w:proofErr w:type="gramEnd"/>
      <w:r>
        <w:rPr>
          <w:rFonts w:hint="eastAsia"/>
          <w:sz w:val="24"/>
        </w:rPr>
        <w:t>向所述目标输送通道运动。</w:t>
      </w:r>
    </w:p>
    <w:p w14:paraId="653D1E70" w14:textId="77777777" w:rsidR="00C11408" w:rsidRDefault="00C11408" w:rsidP="00C11408">
      <w:pPr>
        <w:spacing w:line="360" w:lineRule="auto"/>
        <w:ind w:firstLineChars="200" w:firstLine="480"/>
        <w:rPr>
          <w:sz w:val="24"/>
        </w:rPr>
      </w:pPr>
      <w:r>
        <w:rPr>
          <w:rFonts w:hint="eastAsia"/>
          <w:sz w:val="24"/>
        </w:rPr>
        <w:t>在第一种可能的实现方式中，结合</w:t>
      </w:r>
      <w:proofErr w:type="gramStart"/>
      <w:r>
        <w:rPr>
          <w:rFonts w:hint="eastAsia"/>
          <w:sz w:val="24"/>
        </w:rPr>
        <w:t>上述第二</w:t>
      </w:r>
      <w:proofErr w:type="gramEnd"/>
      <w:r>
        <w:rPr>
          <w:rFonts w:hint="eastAsia"/>
          <w:sz w:val="24"/>
        </w:rPr>
        <w:t>方面，所述第一计算模块，用于以</w:t>
      </w:r>
      <w:proofErr w:type="gramStart"/>
      <w:r>
        <w:rPr>
          <w:rFonts w:hint="eastAsia"/>
          <w:sz w:val="24"/>
        </w:rPr>
        <w:t>所述储瓶台上</w:t>
      </w:r>
      <w:proofErr w:type="gramEnd"/>
      <w:r>
        <w:rPr>
          <w:rFonts w:hint="eastAsia"/>
          <w:sz w:val="24"/>
        </w:rPr>
        <w:t>灌装瓶向所述入口夹持平</w:t>
      </w:r>
      <w:proofErr w:type="gramStart"/>
      <w:r>
        <w:rPr>
          <w:rFonts w:hint="eastAsia"/>
          <w:sz w:val="24"/>
        </w:rPr>
        <w:t>移机构</w:t>
      </w:r>
      <w:proofErr w:type="gramEnd"/>
      <w:r>
        <w:rPr>
          <w:rFonts w:hint="eastAsia"/>
          <w:sz w:val="24"/>
        </w:rPr>
        <w:t>运动的方向为参考方向，若所述目标输送通道位于所述当前位置的前方，则确定所述叠加</w:t>
      </w:r>
      <w:proofErr w:type="gramStart"/>
      <w:r>
        <w:rPr>
          <w:rFonts w:hint="eastAsia"/>
          <w:sz w:val="24"/>
        </w:rPr>
        <w:t>板速度</w:t>
      </w:r>
      <w:proofErr w:type="gramEnd"/>
      <w:r>
        <w:rPr>
          <w:rFonts w:hint="eastAsia"/>
          <w:sz w:val="24"/>
        </w:rPr>
        <w:t>为预设的第一速度，若所述目标输送通道位于所述</w:t>
      </w:r>
      <w:r>
        <w:rPr>
          <w:rFonts w:hint="eastAsia"/>
          <w:sz w:val="24"/>
        </w:rPr>
        <w:lastRenderedPageBreak/>
        <w:t>当前位置的后方，则确定所述叠加</w:t>
      </w:r>
      <w:proofErr w:type="gramStart"/>
      <w:r>
        <w:rPr>
          <w:rFonts w:hint="eastAsia"/>
          <w:sz w:val="24"/>
        </w:rPr>
        <w:t>板速度</w:t>
      </w:r>
      <w:proofErr w:type="gramEnd"/>
      <w:r>
        <w:rPr>
          <w:rFonts w:hint="eastAsia"/>
          <w:sz w:val="24"/>
        </w:rPr>
        <w:t>为预设的第二速度，其中，所述第一速度的方向与所述参考方向相同，所述第二速度的方向与所述参考方向相反。</w:t>
      </w:r>
    </w:p>
    <w:p w14:paraId="47361CDF" w14:textId="77777777" w:rsidR="00C11408" w:rsidRPr="00CC1DE3" w:rsidRDefault="00C11408" w:rsidP="00C11408">
      <w:pPr>
        <w:spacing w:line="360" w:lineRule="auto"/>
        <w:ind w:firstLineChars="200" w:firstLine="480"/>
        <w:rPr>
          <w:sz w:val="24"/>
        </w:rPr>
      </w:pPr>
      <w:r>
        <w:rPr>
          <w:rFonts w:hint="eastAsia"/>
          <w:sz w:val="24"/>
        </w:rPr>
        <w:t>在第二种可能的实现方式中，结合</w:t>
      </w:r>
      <w:proofErr w:type="gramStart"/>
      <w:r>
        <w:rPr>
          <w:rFonts w:hint="eastAsia"/>
          <w:sz w:val="24"/>
        </w:rPr>
        <w:t>上述第二</w:t>
      </w:r>
      <w:proofErr w:type="gramEnd"/>
      <w:r>
        <w:rPr>
          <w:rFonts w:hint="eastAsia"/>
          <w:sz w:val="24"/>
        </w:rPr>
        <w:t>方面，所述第二计算模块，用于以</w:t>
      </w:r>
      <w:proofErr w:type="gramStart"/>
      <w:r>
        <w:rPr>
          <w:rFonts w:hint="eastAsia"/>
          <w:sz w:val="24"/>
        </w:rPr>
        <w:t>所述储瓶台上</w:t>
      </w:r>
      <w:proofErr w:type="gramEnd"/>
      <w:r>
        <w:rPr>
          <w:rFonts w:hint="eastAsia"/>
          <w:sz w:val="24"/>
        </w:rPr>
        <w:t>灌装瓶向所述入口夹持平</w:t>
      </w:r>
      <w:proofErr w:type="gramStart"/>
      <w:r>
        <w:rPr>
          <w:rFonts w:hint="eastAsia"/>
          <w:sz w:val="24"/>
        </w:rPr>
        <w:t>移机构</w:t>
      </w:r>
      <w:proofErr w:type="gramEnd"/>
      <w:r>
        <w:rPr>
          <w:rFonts w:hint="eastAsia"/>
          <w:sz w:val="24"/>
        </w:rPr>
        <w:t>运动的方向为参考方向，若所述目标输送通道位于所述当前位置的前方，则计算预设的基准平移速度与所述叠加</w:t>
      </w:r>
      <w:proofErr w:type="gramStart"/>
      <w:r>
        <w:rPr>
          <w:rFonts w:hint="eastAsia"/>
          <w:sz w:val="24"/>
        </w:rPr>
        <w:t>板速度</w:t>
      </w:r>
      <w:proofErr w:type="gramEnd"/>
      <w:r>
        <w:rPr>
          <w:rFonts w:hint="eastAsia"/>
          <w:sz w:val="24"/>
        </w:rPr>
        <w:t>之和，获得所述夹持平移速度，若所述目标输送通道位于所述当前位置的后方，则计算所述基准平移速度与所述叠加</w:t>
      </w:r>
      <w:proofErr w:type="gramStart"/>
      <w:r>
        <w:rPr>
          <w:rFonts w:hint="eastAsia"/>
          <w:sz w:val="24"/>
        </w:rPr>
        <w:t>板速度</w:t>
      </w:r>
      <w:proofErr w:type="gramEnd"/>
      <w:r>
        <w:rPr>
          <w:rFonts w:hint="eastAsia"/>
          <w:sz w:val="24"/>
        </w:rPr>
        <w:t>之差，获得所述夹持平移速度，其中，所述基准平移速度和所述叠加</w:t>
      </w:r>
      <w:proofErr w:type="gramStart"/>
      <w:r>
        <w:rPr>
          <w:rFonts w:hint="eastAsia"/>
          <w:sz w:val="24"/>
        </w:rPr>
        <w:t>板速度</w:t>
      </w:r>
      <w:proofErr w:type="gramEnd"/>
      <w:r>
        <w:rPr>
          <w:rFonts w:hint="eastAsia"/>
          <w:sz w:val="24"/>
        </w:rPr>
        <w:t>均为正值，所述基准平移速度大于所述叠加板速度。</w:t>
      </w:r>
    </w:p>
    <w:p w14:paraId="23A5BCA3" w14:textId="7CA05B79" w:rsidR="00B710FD" w:rsidRDefault="00C11408" w:rsidP="00B710FD">
      <w:pPr>
        <w:spacing w:line="360" w:lineRule="auto"/>
        <w:ind w:firstLineChars="200" w:firstLine="480"/>
        <w:rPr>
          <w:sz w:val="24"/>
        </w:rPr>
      </w:pPr>
      <w:r>
        <w:rPr>
          <w:rFonts w:hint="eastAsia"/>
          <w:sz w:val="24"/>
        </w:rPr>
        <w:t>在第三种可能的实现方式中，结合上诉第二方面，</w:t>
      </w:r>
      <w:r w:rsidR="00B710FD">
        <w:rPr>
          <w:rFonts w:hint="eastAsia"/>
          <w:sz w:val="24"/>
        </w:rPr>
        <w:t>所述</w:t>
      </w:r>
      <w:proofErr w:type="gramStart"/>
      <w:r w:rsidR="00B710FD">
        <w:rPr>
          <w:rFonts w:hint="eastAsia"/>
          <w:sz w:val="24"/>
        </w:rPr>
        <w:t>储瓶台</w:t>
      </w:r>
      <w:proofErr w:type="gramEnd"/>
      <w:r w:rsidR="00B710FD">
        <w:rPr>
          <w:rFonts w:hint="eastAsia"/>
          <w:sz w:val="24"/>
        </w:rPr>
        <w:t>换道装置还包括：</w:t>
      </w:r>
    </w:p>
    <w:p w14:paraId="284281D2" w14:textId="77777777" w:rsidR="00B710FD" w:rsidRDefault="00B710FD" w:rsidP="00B710FD">
      <w:pPr>
        <w:spacing w:line="360" w:lineRule="auto"/>
        <w:ind w:firstLineChars="200" w:firstLine="480"/>
        <w:rPr>
          <w:sz w:val="24"/>
        </w:rPr>
      </w:pPr>
      <w:r>
        <w:rPr>
          <w:rFonts w:hint="eastAsia"/>
          <w:sz w:val="24"/>
        </w:rPr>
        <w:t>第二检测模块，用于在所述入口夹持平</w:t>
      </w:r>
      <w:proofErr w:type="gramStart"/>
      <w:r>
        <w:rPr>
          <w:rFonts w:hint="eastAsia"/>
          <w:sz w:val="24"/>
        </w:rPr>
        <w:t>移机构</w:t>
      </w:r>
      <w:proofErr w:type="gramEnd"/>
      <w:r>
        <w:rPr>
          <w:rFonts w:hint="eastAsia"/>
          <w:sz w:val="24"/>
        </w:rPr>
        <w:t>运动到所述目标输送通道后，确定</w:t>
      </w:r>
      <w:proofErr w:type="gramStart"/>
      <w:r>
        <w:rPr>
          <w:rFonts w:hint="eastAsia"/>
          <w:sz w:val="24"/>
        </w:rPr>
        <w:t>所述进瓶叠加</w:t>
      </w:r>
      <w:proofErr w:type="gramEnd"/>
      <w:r>
        <w:rPr>
          <w:rFonts w:hint="eastAsia"/>
          <w:sz w:val="24"/>
        </w:rPr>
        <w:t>板所处的位置；</w:t>
      </w:r>
    </w:p>
    <w:p w14:paraId="1A7B2F81" w14:textId="66671086" w:rsidR="00B710FD" w:rsidRDefault="00B710FD" w:rsidP="00B710FD">
      <w:pPr>
        <w:spacing w:line="360" w:lineRule="auto"/>
        <w:ind w:firstLineChars="200" w:firstLine="480"/>
        <w:rPr>
          <w:sz w:val="24"/>
        </w:rPr>
      </w:pPr>
      <w:r>
        <w:rPr>
          <w:rFonts w:hint="eastAsia"/>
          <w:sz w:val="24"/>
        </w:rPr>
        <w:t>第三计算模块，用于根据所述第二检测模块确定出的</w:t>
      </w:r>
      <w:proofErr w:type="gramStart"/>
      <w:r>
        <w:rPr>
          <w:rFonts w:hint="eastAsia"/>
          <w:sz w:val="24"/>
        </w:rPr>
        <w:t>所述进瓶叠加</w:t>
      </w:r>
      <w:proofErr w:type="gramEnd"/>
      <w:r>
        <w:rPr>
          <w:rFonts w:hint="eastAsia"/>
          <w:sz w:val="24"/>
        </w:rPr>
        <w:t>板所处的位置与</w:t>
      </w:r>
      <w:proofErr w:type="gramStart"/>
      <w:r>
        <w:rPr>
          <w:rFonts w:hint="eastAsia"/>
          <w:sz w:val="24"/>
        </w:rPr>
        <w:t>所述进瓶叠加</w:t>
      </w:r>
      <w:proofErr w:type="gramEnd"/>
      <w:r>
        <w:rPr>
          <w:rFonts w:hint="eastAsia"/>
          <w:sz w:val="24"/>
        </w:rPr>
        <w:t>板的</w:t>
      </w:r>
      <w:del w:id="72" w:author="yan xipeng" w:date="2021-09-06T17:52:00Z">
        <w:r w:rsidDel="00920B89">
          <w:rPr>
            <w:rFonts w:hint="eastAsia"/>
            <w:sz w:val="24"/>
          </w:rPr>
          <w:delText>零点位置</w:delText>
        </w:r>
      </w:del>
      <w:ins w:id="73" w:author="yan xipeng" w:date="2021-09-06T17:52:00Z">
        <w:r w:rsidR="00920B89">
          <w:rPr>
            <w:rFonts w:hint="eastAsia"/>
            <w:sz w:val="24"/>
          </w:rPr>
          <w:t>默认位置</w:t>
        </w:r>
      </w:ins>
      <w:r>
        <w:rPr>
          <w:rFonts w:hint="eastAsia"/>
          <w:sz w:val="24"/>
        </w:rPr>
        <w:t>之间的距离，确定叠加板返回速度；</w:t>
      </w:r>
    </w:p>
    <w:p w14:paraId="02DA3604" w14:textId="5DA229FC" w:rsidR="00B710FD" w:rsidRDefault="00B710FD" w:rsidP="00B710FD">
      <w:pPr>
        <w:spacing w:line="360" w:lineRule="auto"/>
        <w:ind w:firstLineChars="200" w:firstLine="480"/>
        <w:rPr>
          <w:sz w:val="24"/>
        </w:rPr>
      </w:pPr>
      <w:r>
        <w:rPr>
          <w:rFonts w:hint="eastAsia"/>
          <w:sz w:val="24"/>
        </w:rPr>
        <w:t>第三控制模块，用于控制所述叠加板电机，使所述叠加板电机驱动</w:t>
      </w:r>
      <w:proofErr w:type="gramStart"/>
      <w:r>
        <w:rPr>
          <w:rFonts w:hint="eastAsia"/>
          <w:sz w:val="24"/>
        </w:rPr>
        <w:t>所述进瓶叠加</w:t>
      </w:r>
      <w:proofErr w:type="gramEnd"/>
      <w:r>
        <w:rPr>
          <w:rFonts w:hint="eastAsia"/>
          <w:sz w:val="24"/>
        </w:rPr>
        <w:t>板以所述第三计算模块确定出的所述叠加板返回速度运动至所述</w:t>
      </w:r>
      <w:del w:id="74" w:author="yan xipeng" w:date="2021-09-06T17:52:00Z">
        <w:r w:rsidDel="00920B89">
          <w:rPr>
            <w:rFonts w:hint="eastAsia"/>
            <w:sz w:val="24"/>
          </w:rPr>
          <w:delText>零点位置</w:delText>
        </w:r>
      </w:del>
      <w:ins w:id="75" w:author="yan xipeng" w:date="2021-09-06T17:52:00Z">
        <w:r w:rsidR="00920B89">
          <w:rPr>
            <w:rFonts w:hint="eastAsia"/>
            <w:sz w:val="24"/>
          </w:rPr>
          <w:t>默认位置</w:t>
        </w:r>
      </w:ins>
      <w:r>
        <w:rPr>
          <w:rFonts w:hint="eastAsia"/>
          <w:sz w:val="24"/>
        </w:rPr>
        <w:t>。</w:t>
      </w:r>
    </w:p>
    <w:p w14:paraId="64049BE4" w14:textId="77777777" w:rsidR="00414071" w:rsidRDefault="00414071" w:rsidP="00414071">
      <w:pPr>
        <w:spacing w:line="360" w:lineRule="auto"/>
        <w:ind w:firstLineChars="200" w:firstLine="480"/>
        <w:rPr>
          <w:sz w:val="24"/>
        </w:rPr>
      </w:pPr>
      <w:r>
        <w:rPr>
          <w:rFonts w:hint="eastAsia"/>
          <w:sz w:val="24"/>
        </w:rPr>
        <w:t>在第四种可能的实现方式中，结合</w:t>
      </w:r>
      <w:proofErr w:type="gramStart"/>
      <w:r>
        <w:rPr>
          <w:rFonts w:hint="eastAsia"/>
          <w:sz w:val="24"/>
        </w:rPr>
        <w:t>上述第二</w:t>
      </w:r>
      <w:proofErr w:type="gramEnd"/>
      <w:r>
        <w:rPr>
          <w:rFonts w:hint="eastAsia"/>
          <w:sz w:val="24"/>
        </w:rPr>
        <w:t>方面，所述</w:t>
      </w:r>
      <w:proofErr w:type="gramStart"/>
      <w:r>
        <w:rPr>
          <w:rFonts w:hint="eastAsia"/>
          <w:sz w:val="24"/>
        </w:rPr>
        <w:t>储瓶台</w:t>
      </w:r>
      <w:proofErr w:type="gramEnd"/>
      <w:r>
        <w:rPr>
          <w:rFonts w:hint="eastAsia"/>
          <w:sz w:val="24"/>
        </w:rPr>
        <w:t>换道装置还包括：</w:t>
      </w:r>
    </w:p>
    <w:p w14:paraId="184929BD" w14:textId="41EE3C3E" w:rsidR="00414071" w:rsidRDefault="00414071" w:rsidP="00414071">
      <w:pPr>
        <w:spacing w:line="360" w:lineRule="auto"/>
        <w:ind w:firstLineChars="200" w:firstLine="480"/>
        <w:rPr>
          <w:sz w:val="24"/>
        </w:rPr>
      </w:pPr>
      <w:r>
        <w:rPr>
          <w:rFonts w:hint="eastAsia"/>
          <w:sz w:val="24"/>
        </w:rPr>
        <w:t>获取模块，用于确定</w:t>
      </w:r>
      <w:proofErr w:type="gramStart"/>
      <w:ins w:id="76" w:author="yan xipeng" w:date="2021-09-06T18:52:00Z">
        <w:r w:rsidR="00EE7B7D">
          <w:rPr>
            <w:rFonts w:hint="eastAsia"/>
            <w:sz w:val="24"/>
          </w:rPr>
          <w:t>所述储瓶台中的进瓶输送</w:t>
        </w:r>
        <w:proofErr w:type="gramEnd"/>
        <w:r w:rsidR="00EE7B7D">
          <w:rPr>
            <w:rFonts w:hint="eastAsia"/>
            <w:sz w:val="24"/>
          </w:rPr>
          <w:t>机构对灌装瓶进行输送时</w:t>
        </w:r>
        <w:proofErr w:type="gramStart"/>
        <w:r w:rsidR="00EE7B7D">
          <w:rPr>
            <w:rFonts w:hint="eastAsia"/>
            <w:sz w:val="24"/>
          </w:rPr>
          <w:t>的进瓶输送</w:t>
        </w:r>
        <w:proofErr w:type="gramEnd"/>
        <w:r w:rsidR="00EE7B7D">
          <w:rPr>
            <w:rFonts w:hint="eastAsia"/>
            <w:sz w:val="24"/>
          </w:rPr>
          <w:t>速度</w:t>
        </w:r>
      </w:ins>
      <w:del w:id="77" w:author="yan xipeng" w:date="2021-09-06T18:52:00Z">
        <w:r w:rsidDel="00EE7B7D">
          <w:rPr>
            <w:rFonts w:hint="eastAsia"/>
            <w:sz w:val="24"/>
          </w:rPr>
          <w:delText>灌装瓶进入所述储瓶台的速度</w:delText>
        </w:r>
      </w:del>
      <w:r>
        <w:rPr>
          <w:rFonts w:hint="eastAsia"/>
          <w:sz w:val="24"/>
        </w:rPr>
        <w:t>；</w:t>
      </w:r>
    </w:p>
    <w:p w14:paraId="49D2F075" w14:textId="60B2A67E" w:rsidR="00414071" w:rsidRDefault="00414071" w:rsidP="00414071">
      <w:pPr>
        <w:spacing w:line="360" w:lineRule="auto"/>
        <w:ind w:firstLineChars="200" w:firstLine="480"/>
        <w:rPr>
          <w:sz w:val="24"/>
        </w:rPr>
      </w:pPr>
      <w:r>
        <w:rPr>
          <w:rFonts w:hint="eastAsia"/>
          <w:sz w:val="24"/>
        </w:rPr>
        <w:t>第四计算模块，用于将所述获取模块确定出的</w:t>
      </w:r>
      <w:proofErr w:type="gramStart"/>
      <w:ins w:id="78" w:author="yan xipeng" w:date="2021-09-06T18:52:00Z">
        <w:r w:rsidR="00EE7B7D">
          <w:rPr>
            <w:rFonts w:hint="eastAsia"/>
            <w:sz w:val="24"/>
          </w:rPr>
          <w:t>所述进瓶输送</w:t>
        </w:r>
        <w:proofErr w:type="gramEnd"/>
        <w:r w:rsidR="00EE7B7D">
          <w:rPr>
            <w:rFonts w:hint="eastAsia"/>
            <w:sz w:val="24"/>
          </w:rPr>
          <w:t>速度</w:t>
        </w:r>
      </w:ins>
      <w:del w:id="79" w:author="yan xipeng" w:date="2021-09-06T18:52:00Z">
        <w:r w:rsidDel="00EE7B7D">
          <w:rPr>
            <w:rFonts w:hint="eastAsia"/>
            <w:sz w:val="24"/>
          </w:rPr>
          <w:delText>灌装瓶进</w:delText>
        </w:r>
      </w:del>
      <w:del w:id="80" w:author="yan xipeng" w:date="2021-09-06T18:53:00Z">
        <w:r w:rsidDel="00EE7B7D">
          <w:rPr>
            <w:rFonts w:hint="eastAsia"/>
            <w:sz w:val="24"/>
          </w:rPr>
          <w:delText>入所述储瓶台的速度</w:delText>
        </w:r>
      </w:del>
      <w:r>
        <w:rPr>
          <w:rFonts w:hint="eastAsia"/>
          <w:sz w:val="24"/>
        </w:rPr>
        <w:t>输入斜坡函数发生器，获得所述入口夹持平</w:t>
      </w:r>
      <w:proofErr w:type="gramStart"/>
      <w:r>
        <w:rPr>
          <w:rFonts w:hint="eastAsia"/>
          <w:sz w:val="24"/>
        </w:rPr>
        <w:t>移机构</w:t>
      </w:r>
      <w:proofErr w:type="gramEnd"/>
      <w:r>
        <w:rPr>
          <w:rFonts w:hint="eastAsia"/>
          <w:sz w:val="24"/>
        </w:rPr>
        <w:t>的夹持输送速度；</w:t>
      </w:r>
    </w:p>
    <w:p w14:paraId="3C5F8635" w14:textId="77777777" w:rsidR="00414071" w:rsidRDefault="00414071" w:rsidP="00414071">
      <w:pPr>
        <w:spacing w:line="360" w:lineRule="auto"/>
        <w:ind w:firstLineChars="200" w:firstLine="480"/>
        <w:rPr>
          <w:sz w:val="24"/>
        </w:rPr>
      </w:pPr>
      <w:r>
        <w:rPr>
          <w:rFonts w:hint="eastAsia"/>
          <w:sz w:val="24"/>
        </w:rPr>
        <w:t>第四控制模块，用于控制驱动所述入口夹持平</w:t>
      </w:r>
      <w:proofErr w:type="gramStart"/>
      <w:r>
        <w:rPr>
          <w:rFonts w:hint="eastAsia"/>
          <w:sz w:val="24"/>
        </w:rPr>
        <w:t>移机构</w:t>
      </w:r>
      <w:proofErr w:type="gramEnd"/>
      <w:r>
        <w:rPr>
          <w:rFonts w:hint="eastAsia"/>
          <w:sz w:val="24"/>
        </w:rPr>
        <w:t>中滚轮转动的夹持输送电机，使所述夹持输送电机驱动所述入口夹持平</w:t>
      </w:r>
      <w:proofErr w:type="gramStart"/>
      <w:r>
        <w:rPr>
          <w:rFonts w:hint="eastAsia"/>
          <w:sz w:val="24"/>
        </w:rPr>
        <w:t>移机构</w:t>
      </w:r>
      <w:proofErr w:type="gramEnd"/>
      <w:r>
        <w:rPr>
          <w:rFonts w:hint="eastAsia"/>
          <w:sz w:val="24"/>
        </w:rPr>
        <w:t>以所述第四计算模块确定出的所述夹持输送速度输送灌装瓶；</w:t>
      </w:r>
    </w:p>
    <w:p w14:paraId="37AC6098" w14:textId="3C9C5F8C" w:rsidR="00414071" w:rsidRDefault="00414071" w:rsidP="00414071">
      <w:pPr>
        <w:spacing w:line="360" w:lineRule="auto"/>
        <w:ind w:firstLineChars="200" w:firstLine="480"/>
        <w:rPr>
          <w:sz w:val="24"/>
        </w:rPr>
      </w:pPr>
      <w:r>
        <w:rPr>
          <w:rFonts w:hint="eastAsia"/>
          <w:sz w:val="24"/>
        </w:rPr>
        <w:t>第五控制模块，用于控制驱动所述</w:t>
      </w:r>
      <w:proofErr w:type="gramStart"/>
      <w:r>
        <w:rPr>
          <w:rFonts w:hint="eastAsia"/>
          <w:sz w:val="24"/>
        </w:rPr>
        <w:t>储瓶台</w:t>
      </w:r>
      <w:proofErr w:type="gramEnd"/>
      <w:r>
        <w:rPr>
          <w:rFonts w:hint="eastAsia"/>
          <w:sz w:val="24"/>
        </w:rPr>
        <w:t>所包括</w:t>
      </w:r>
      <w:ins w:id="81" w:author="yan xipeng" w:date="2021-09-06T19:11:00Z">
        <w:r w:rsidR="00466182">
          <w:rPr>
            <w:rFonts w:hint="eastAsia"/>
            <w:sz w:val="24"/>
          </w:rPr>
          <w:t>的</w:t>
        </w:r>
      </w:ins>
      <w:r>
        <w:rPr>
          <w:rFonts w:hint="eastAsia"/>
          <w:sz w:val="24"/>
        </w:rPr>
        <w:t>出口夹持平</w:t>
      </w:r>
      <w:proofErr w:type="gramStart"/>
      <w:r>
        <w:rPr>
          <w:rFonts w:hint="eastAsia"/>
          <w:sz w:val="24"/>
        </w:rPr>
        <w:t>移机构</w:t>
      </w:r>
      <w:proofErr w:type="gramEnd"/>
      <w:r>
        <w:rPr>
          <w:rFonts w:hint="eastAsia"/>
          <w:sz w:val="24"/>
        </w:rPr>
        <w:t>中滚轮</w:t>
      </w:r>
      <w:ins w:id="82" w:author="yan xipeng" w:date="2021-09-06T19:11:00Z">
        <w:r w:rsidR="00466182">
          <w:rPr>
            <w:rFonts w:hint="eastAsia"/>
            <w:sz w:val="24"/>
          </w:rPr>
          <w:t>转动</w:t>
        </w:r>
      </w:ins>
      <w:r>
        <w:rPr>
          <w:rFonts w:hint="eastAsia"/>
          <w:sz w:val="24"/>
        </w:rPr>
        <w:t>的出口输送电机，使所述出口输送电机驱动所述出口夹持平</w:t>
      </w:r>
      <w:proofErr w:type="gramStart"/>
      <w:r>
        <w:rPr>
          <w:rFonts w:hint="eastAsia"/>
          <w:sz w:val="24"/>
        </w:rPr>
        <w:t>移机构</w:t>
      </w:r>
      <w:proofErr w:type="gramEnd"/>
      <w:r>
        <w:rPr>
          <w:rFonts w:hint="eastAsia"/>
          <w:sz w:val="24"/>
        </w:rPr>
        <w:t>以所述第四计算模块确定出的所述夹持输送速度输送灌装瓶。</w:t>
      </w:r>
    </w:p>
    <w:p w14:paraId="64B7A3FA" w14:textId="151BEFAF" w:rsidR="00414071" w:rsidRDefault="00414071" w:rsidP="00414071">
      <w:pPr>
        <w:spacing w:line="360" w:lineRule="auto"/>
        <w:ind w:firstLineChars="200" w:firstLine="480"/>
        <w:rPr>
          <w:sz w:val="24"/>
        </w:rPr>
      </w:pPr>
      <w:r>
        <w:rPr>
          <w:rFonts w:hint="eastAsia"/>
          <w:sz w:val="24"/>
        </w:rPr>
        <w:t>在第五种可能的实现方式中，结合</w:t>
      </w:r>
      <w:proofErr w:type="gramStart"/>
      <w:r>
        <w:rPr>
          <w:rFonts w:hint="eastAsia"/>
          <w:sz w:val="24"/>
        </w:rPr>
        <w:t>上述第二</w:t>
      </w:r>
      <w:proofErr w:type="gramEnd"/>
      <w:r>
        <w:rPr>
          <w:rFonts w:hint="eastAsia"/>
          <w:sz w:val="24"/>
        </w:rPr>
        <w:t>方面或第二方面的任一可能的实现方式，所述</w:t>
      </w:r>
      <w:proofErr w:type="gramStart"/>
      <w:r>
        <w:rPr>
          <w:rFonts w:hint="eastAsia"/>
          <w:sz w:val="24"/>
        </w:rPr>
        <w:t>储瓶台</w:t>
      </w:r>
      <w:proofErr w:type="gramEnd"/>
      <w:r>
        <w:rPr>
          <w:rFonts w:hint="eastAsia"/>
          <w:sz w:val="24"/>
        </w:rPr>
        <w:t>换道装置还包括：</w:t>
      </w:r>
    </w:p>
    <w:p w14:paraId="6147B731" w14:textId="6489D336" w:rsidR="00414071" w:rsidRPr="00414071" w:rsidRDefault="00414071" w:rsidP="00414071">
      <w:pPr>
        <w:spacing w:line="360" w:lineRule="auto"/>
        <w:ind w:firstLineChars="200" w:firstLine="480"/>
        <w:rPr>
          <w:sz w:val="24"/>
        </w:rPr>
      </w:pPr>
      <w:r w:rsidRPr="00414071">
        <w:rPr>
          <w:rFonts w:hint="eastAsia"/>
          <w:sz w:val="24"/>
        </w:rPr>
        <w:t>第五计算模块，用于根据所述</w:t>
      </w:r>
      <w:proofErr w:type="gramStart"/>
      <w:r w:rsidRPr="00414071">
        <w:rPr>
          <w:rFonts w:hint="eastAsia"/>
          <w:sz w:val="24"/>
        </w:rPr>
        <w:t>储瓶台</w:t>
      </w:r>
      <w:proofErr w:type="gramEnd"/>
      <w:r w:rsidRPr="00414071">
        <w:rPr>
          <w:rFonts w:hint="eastAsia"/>
          <w:sz w:val="24"/>
        </w:rPr>
        <w:t>的虚轴速度，</w:t>
      </w:r>
      <w:proofErr w:type="gramStart"/>
      <w:r w:rsidRPr="00414071">
        <w:rPr>
          <w:rFonts w:hint="eastAsia"/>
          <w:sz w:val="24"/>
        </w:rPr>
        <w:t>确定进瓶输送</w:t>
      </w:r>
      <w:proofErr w:type="gramEnd"/>
      <w:r w:rsidRPr="00414071">
        <w:rPr>
          <w:rFonts w:hint="eastAsia"/>
          <w:sz w:val="24"/>
        </w:rPr>
        <w:t>速度、夹持输送速度、夹持平</w:t>
      </w:r>
      <w:proofErr w:type="gramStart"/>
      <w:r w:rsidRPr="00414071">
        <w:rPr>
          <w:rFonts w:hint="eastAsia"/>
          <w:sz w:val="24"/>
        </w:rPr>
        <w:t>移速度</w:t>
      </w:r>
      <w:proofErr w:type="gramEnd"/>
      <w:r w:rsidRPr="00414071">
        <w:rPr>
          <w:rFonts w:hint="eastAsia"/>
          <w:sz w:val="24"/>
        </w:rPr>
        <w:t>和</w:t>
      </w:r>
      <w:del w:id="83" w:author="yan xipeng" w:date="2021-09-06T19:06:00Z">
        <w:r w:rsidRPr="00414071" w:rsidDel="00466182">
          <w:rPr>
            <w:rFonts w:hint="eastAsia"/>
            <w:sz w:val="24"/>
          </w:rPr>
          <w:delText>出口输送速度</w:delText>
        </w:r>
      </w:del>
      <w:ins w:id="84" w:author="yan xipeng" w:date="2021-09-06T19:06:00Z">
        <w:r w:rsidR="00466182">
          <w:rPr>
            <w:rFonts w:hint="eastAsia"/>
            <w:sz w:val="24"/>
          </w:rPr>
          <w:t>出瓶输送速度</w:t>
        </w:r>
      </w:ins>
      <w:r w:rsidRPr="00414071">
        <w:rPr>
          <w:rFonts w:hint="eastAsia"/>
          <w:sz w:val="24"/>
        </w:rPr>
        <w:t>；</w:t>
      </w:r>
    </w:p>
    <w:p w14:paraId="174BB8A2" w14:textId="30969777" w:rsidR="00414071" w:rsidRPr="00414071" w:rsidRDefault="00414071" w:rsidP="00414071">
      <w:pPr>
        <w:spacing w:line="360" w:lineRule="auto"/>
        <w:ind w:firstLineChars="200" w:firstLine="480"/>
        <w:rPr>
          <w:sz w:val="24"/>
        </w:rPr>
      </w:pPr>
      <w:r w:rsidRPr="00414071">
        <w:rPr>
          <w:rFonts w:hint="eastAsia"/>
          <w:sz w:val="24"/>
        </w:rPr>
        <w:t>修正模块，用于根据预先确定的修正系数，对所述第五计算模块获取的</w:t>
      </w:r>
      <w:proofErr w:type="gramStart"/>
      <w:r w:rsidRPr="00414071">
        <w:rPr>
          <w:rFonts w:hint="eastAsia"/>
          <w:sz w:val="24"/>
        </w:rPr>
        <w:t>所述进瓶输送</w:t>
      </w:r>
      <w:proofErr w:type="gramEnd"/>
      <w:r w:rsidRPr="00414071">
        <w:rPr>
          <w:rFonts w:hint="eastAsia"/>
          <w:sz w:val="24"/>
        </w:rPr>
        <w:t>速</w:t>
      </w:r>
      <w:r w:rsidRPr="00414071">
        <w:rPr>
          <w:rFonts w:hint="eastAsia"/>
          <w:sz w:val="24"/>
        </w:rPr>
        <w:lastRenderedPageBreak/>
        <w:t>度、所述夹持输送速度、所述夹持平</w:t>
      </w:r>
      <w:proofErr w:type="gramStart"/>
      <w:r w:rsidRPr="00414071">
        <w:rPr>
          <w:rFonts w:hint="eastAsia"/>
          <w:sz w:val="24"/>
        </w:rPr>
        <w:t>移速度</w:t>
      </w:r>
      <w:proofErr w:type="gramEnd"/>
      <w:r w:rsidRPr="00414071">
        <w:rPr>
          <w:rFonts w:hint="eastAsia"/>
          <w:sz w:val="24"/>
        </w:rPr>
        <w:t>和达到</w:t>
      </w:r>
      <w:del w:id="85" w:author="yan xipeng" w:date="2021-09-06T19:06:00Z">
        <w:r w:rsidRPr="00414071" w:rsidDel="00466182">
          <w:rPr>
            <w:rFonts w:hint="eastAsia"/>
            <w:sz w:val="24"/>
          </w:rPr>
          <w:delText>出口输送速度</w:delText>
        </w:r>
      </w:del>
      <w:ins w:id="86" w:author="yan xipeng" w:date="2021-09-06T19:06:00Z">
        <w:r w:rsidR="00466182">
          <w:rPr>
            <w:rFonts w:hint="eastAsia"/>
            <w:sz w:val="24"/>
          </w:rPr>
          <w:t>出瓶输送速度</w:t>
        </w:r>
      </w:ins>
      <w:r w:rsidRPr="00414071">
        <w:rPr>
          <w:rFonts w:hint="eastAsia"/>
          <w:sz w:val="24"/>
        </w:rPr>
        <w:t>进行分别修正，</w:t>
      </w:r>
      <w:proofErr w:type="gramStart"/>
      <w:r w:rsidRPr="00414071">
        <w:rPr>
          <w:rFonts w:hint="eastAsia"/>
          <w:sz w:val="24"/>
        </w:rPr>
        <w:t>消除进瓶输送</w:t>
      </w:r>
      <w:proofErr w:type="gramEnd"/>
      <w:r w:rsidRPr="00414071">
        <w:rPr>
          <w:rFonts w:hint="eastAsia"/>
          <w:sz w:val="24"/>
        </w:rPr>
        <w:t>速度、所述夹持输送速度、所述夹持平</w:t>
      </w:r>
      <w:proofErr w:type="gramStart"/>
      <w:r w:rsidRPr="00414071">
        <w:rPr>
          <w:rFonts w:hint="eastAsia"/>
          <w:sz w:val="24"/>
        </w:rPr>
        <w:t>移速度</w:t>
      </w:r>
      <w:proofErr w:type="gramEnd"/>
      <w:r w:rsidRPr="00414071">
        <w:rPr>
          <w:rFonts w:hint="eastAsia"/>
          <w:sz w:val="24"/>
        </w:rPr>
        <w:t>和所述</w:t>
      </w:r>
      <w:del w:id="87" w:author="yan xipeng" w:date="2021-09-06T19:06:00Z">
        <w:r w:rsidRPr="00414071" w:rsidDel="00466182">
          <w:rPr>
            <w:rFonts w:hint="eastAsia"/>
            <w:sz w:val="24"/>
          </w:rPr>
          <w:delText>出口输送速度</w:delText>
        </w:r>
      </w:del>
      <w:ins w:id="88" w:author="yan xipeng" w:date="2021-09-06T19:06:00Z">
        <w:r w:rsidR="00466182">
          <w:rPr>
            <w:rFonts w:hint="eastAsia"/>
            <w:sz w:val="24"/>
          </w:rPr>
          <w:t>出瓶输送速度</w:t>
        </w:r>
      </w:ins>
      <w:r w:rsidRPr="00414071">
        <w:rPr>
          <w:rFonts w:hint="eastAsia"/>
          <w:sz w:val="24"/>
        </w:rPr>
        <w:t>的同步偏差；</w:t>
      </w:r>
    </w:p>
    <w:p w14:paraId="4EF6CC8F" w14:textId="77777777" w:rsidR="00414071" w:rsidRPr="00414071" w:rsidRDefault="00414071" w:rsidP="00414071">
      <w:pPr>
        <w:spacing w:line="360" w:lineRule="auto"/>
        <w:ind w:firstLineChars="200" w:firstLine="480"/>
        <w:rPr>
          <w:sz w:val="24"/>
        </w:rPr>
      </w:pPr>
      <w:r w:rsidRPr="00414071">
        <w:rPr>
          <w:rFonts w:hint="eastAsia"/>
          <w:sz w:val="24"/>
        </w:rPr>
        <w:t>第六控制模块，用于执行如下操作：</w:t>
      </w:r>
    </w:p>
    <w:p w14:paraId="6D125C25" w14:textId="77777777" w:rsidR="00414071" w:rsidRPr="00414071" w:rsidRDefault="00414071" w:rsidP="00414071">
      <w:pPr>
        <w:spacing w:line="360" w:lineRule="auto"/>
        <w:ind w:firstLineChars="200" w:firstLine="480"/>
        <w:rPr>
          <w:sz w:val="24"/>
        </w:rPr>
      </w:pPr>
      <w:r w:rsidRPr="00414071">
        <w:rPr>
          <w:rFonts w:hint="eastAsia"/>
          <w:sz w:val="24"/>
        </w:rPr>
        <w:t>控制用于驱动所述</w:t>
      </w:r>
      <w:proofErr w:type="gramStart"/>
      <w:r w:rsidRPr="00414071">
        <w:rPr>
          <w:rFonts w:hint="eastAsia"/>
          <w:sz w:val="24"/>
        </w:rPr>
        <w:t>储瓶台中进瓶</w:t>
      </w:r>
      <w:proofErr w:type="gramEnd"/>
      <w:r w:rsidRPr="00414071">
        <w:rPr>
          <w:rFonts w:hint="eastAsia"/>
          <w:sz w:val="24"/>
        </w:rPr>
        <w:t>输送机构</w:t>
      </w:r>
      <w:proofErr w:type="gramStart"/>
      <w:r w:rsidRPr="00414071">
        <w:rPr>
          <w:rFonts w:hint="eastAsia"/>
          <w:sz w:val="24"/>
        </w:rPr>
        <w:t>的进瓶输送</w:t>
      </w:r>
      <w:proofErr w:type="gramEnd"/>
      <w:r w:rsidRPr="00414071">
        <w:rPr>
          <w:rFonts w:hint="eastAsia"/>
          <w:sz w:val="24"/>
        </w:rPr>
        <w:t>电机，使</w:t>
      </w:r>
      <w:proofErr w:type="gramStart"/>
      <w:r w:rsidRPr="00414071">
        <w:rPr>
          <w:rFonts w:hint="eastAsia"/>
          <w:sz w:val="24"/>
        </w:rPr>
        <w:t>所述进瓶输送</w:t>
      </w:r>
      <w:proofErr w:type="gramEnd"/>
      <w:r w:rsidRPr="00414071">
        <w:rPr>
          <w:rFonts w:hint="eastAsia"/>
          <w:sz w:val="24"/>
        </w:rPr>
        <w:t>电机驱动</w:t>
      </w:r>
      <w:proofErr w:type="gramStart"/>
      <w:r w:rsidRPr="00414071">
        <w:rPr>
          <w:rFonts w:hint="eastAsia"/>
          <w:sz w:val="24"/>
        </w:rPr>
        <w:t>所述进瓶输送</w:t>
      </w:r>
      <w:proofErr w:type="gramEnd"/>
      <w:r w:rsidRPr="00414071">
        <w:rPr>
          <w:rFonts w:hint="eastAsia"/>
          <w:sz w:val="24"/>
        </w:rPr>
        <w:t>机构以所述修正模块修正后的</w:t>
      </w:r>
      <w:proofErr w:type="gramStart"/>
      <w:r w:rsidRPr="00414071">
        <w:rPr>
          <w:rFonts w:hint="eastAsia"/>
          <w:sz w:val="24"/>
        </w:rPr>
        <w:t>所述进瓶输送</w:t>
      </w:r>
      <w:proofErr w:type="gramEnd"/>
      <w:r w:rsidRPr="00414071">
        <w:rPr>
          <w:rFonts w:hint="eastAsia"/>
          <w:sz w:val="24"/>
        </w:rPr>
        <w:t>速度输送灌装瓶；</w:t>
      </w:r>
    </w:p>
    <w:p w14:paraId="7465DB3E" w14:textId="77777777" w:rsidR="00414071" w:rsidRPr="00414071" w:rsidRDefault="00414071" w:rsidP="00414071">
      <w:pPr>
        <w:spacing w:line="360" w:lineRule="auto"/>
        <w:ind w:firstLineChars="200" w:firstLine="480"/>
        <w:rPr>
          <w:sz w:val="24"/>
        </w:rPr>
      </w:pPr>
      <w:r w:rsidRPr="00414071">
        <w:rPr>
          <w:rFonts w:hint="eastAsia"/>
          <w:sz w:val="24"/>
        </w:rPr>
        <w:t>控制用于驱动所述入口夹持平</w:t>
      </w:r>
      <w:proofErr w:type="gramStart"/>
      <w:r w:rsidRPr="00414071">
        <w:rPr>
          <w:rFonts w:hint="eastAsia"/>
          <w:sz w:val="24"/>
        </w:rPr>
        <w:t>移机构</w:t>
      </w:r>
      <w:proofErr w:type="gramEnd"/>
      <w:r w:rsidRPr="00414071">
        <w:rPr>
          <w:rFonts w:hint="eastAsia"/>
          <w:sz w:val="24"/>
        </w:rPr>
        <w:t>中滚轮转动的夹持输送电机，使所述夹持输送电机驱动所述入口夹持平</w:t>
      </w:r>
      <w:proofErr w:type="gramStart"/>
      <w:r w:rsidRPr="00414071">
        <w:rPr>
          <w:rFonts w:hint="eastAsia"/>
          <w:sz w:val="24"/>
        </w:rPr>
        <w:t>移机构</w:t>
      </w:r>
      <w:proofErr w:type="gramEnd"/>
      <w:r w:rsidRPr="00414071">
        <w:rPr>
          <w:rFonts w:hint="eastAsia"/>
          <w:sz w:val="24"/>
        </w:rPr>
        <w:t>以所述修正模块修正后的所述夹持输送速度输送灌装瓶；</w:t>
      </w:r>
    </w:p>
    <w:p w14:paraId="0298D7A2" w14:textId="77777777" w:rsidR="00414071" w:rsidRPr="00414071" w:rsidRDefault="00414071" w:rsidP="00414071">
      <w:pPr>
        <w:spacing w:line="360" w:lineRule="auto"/>
        <w:ind w:firstLineChars="200" w:firstLine="480"/>
        <w:rPr>
          <w:sz w:val="24"/>
        </w:rPr>
      </w:pPr>
      <w:r w:rsidRPr="00414071">
        <w:rPr>
          <w:rFonts w:hint="eastAsia"/>
          <w:sz w:val="24"/>
        </w:rPr>
        <w:t>控制用于驱动所述入口夹持平</w:t>
      </w:r>
      <w:proofErr w:type="gramStart"/>
      <w:r w:rsidRPr="00414071">
        <w:rPr>
          <w:rFonts w:hint="eastAsia"/>
          <w:sz w:val="24"/>
        </w:rPr>
        <w:t>移机构</w:t>
      </w:r>
      <w:proofErr w:type="gramEnd"/>
      <w:r w:rsidRPr="00414071">
        <w:rPr>
          <w:rFonts w:hint="eastAsia"/>
          <w:sz w:val="24"/>
        </w:rPr>
        <w:t>平移运动的夹持平移电机，使所述夹持平移电机驱动所述入口夹持平</w:t>
      </w:r>
      <w:proofErr w:type="gramStart"/>
      <w:r w:rsidRPr="00414071">
        <w:rPr>
          <w:rFonts w:hint="eastAsia"/>
          <w:sz w:val="24"/>
        </w:rPr>
        <w:t>移机构</w:t>
      </w:r>
      <w:proofErr w:type="gramEnd"/>
      <w:r w:rsidRPr="00414071">
        <w:rPr>
          <w:rFonts w:hint="eastAsia"/>
          <w:sz w:val="24"/>
        </w:rPr>
        <w:t>以所述修正模块修正后的所述夹持平</w:t>
      </w:r>
      <w:proofErr w:type="gramStart"/>
      <w:r w:rsidRPr="00414071">
        <w:rPr>
          <w:rFonts w:hint="eastAsia"/>
          <w:sz w:val="24"/>
        </w:rPr>
        <w:t>移速度</w:t>
      </w:r>
      <w:proofErr w:type="gramEnd"/>
      <w:r w:rsidRPr="00414071">
        <w:rPr>
          <w:rFonts w:hint="eastAsia"/>
          <w:sz w:val="24"/>
        </w:rPr>
        <w:t>进行平移运动；</w:t>
      </w:r>
    </w:p>
    <w:p w14:paraId="20E44D0E" w14:textId="1C3D6C1A" w:rsidR="00C11408" w:rsidRPr="00414071" w:rsidRDefault="00414071" w:rsidP="00414071">
      <w:pPr>
        <w:spacing w:line="360" w:lineRule="auto"/>
        <w:ind w:firstLineChars="200" w:firstLine="480"/>
        <w:rPr>
          <w:sz w:val="24"/>
        </w:rPr>
      </w:pPr>
      <w:r w:rsidRPr="00414071">
        <w:rPr>
          <w:rFonts w:hint="eastAsia"/>
          <w:sz w:val="24"/>
        </w:rPr>
        <w:t>控制用于驱动</w:t>
      </w:r>
      <w:proofErr w:type="gramStart"/>
      <w:r w:rsidRPr="00414071">
        <w:rPr>
          <w:rFonts w:hint="eastAsia"/>
          <w:sz w:val="24"/>
        </w:rPr>
        <w:t>所述储瓶台中</w:t>
      </w:r>
      <w:proofErr w:type="gramEnd"/>
      <w:r w:rsidRPr="00414071">
        <w:rPr>
          <w:rFonts w:hint="eastAsia"/>
          <w:sz w:val="24"/>
        </w:rPr>
        <w:t>出口夹持平</w:t>
      </w:r>
      <w:proofErr w:type="gramStart"/>
      <w:r w:rsidRPr="00414071">
        <w:rPr>
          <w:rFonts w:hint="eastAsia"/>
          <w:sz w:val="24"/>
        </w:rPr>
        <w:t>移机构</w:t>
      </w:r>
      <w:proofErr w:type="gramEnd"/>
      <w:r w:rsidRPr="00414071">
        <w:rPr>
          <w:rFonts w:hint="eastAsia"/>
          <w:sz w:val="24"/>
        </w:rPr>
        <w:t>中滚轮转动的出口输送电机，使所述出口输送电机驱动所述出口夹持平</w:t>
      </w:r>
      <w:proofErr w:type="gramStart"/>
      <w:r w:rsidRPr="00414071">
        <w:rPr>
          <w:rFonts w:hint="eastAsia"/>
          <w:sz w:val="24"/>
        </w:rPr>
        <w:t>移机构</w:t>
      </w:r>
      <w:proofErr w:type="gramEnd"/>
      <w:r w:rsidRPr="00414071">
        <w:rPr>
          <w:rFonts w:hint="eastAsia"/>
          <w:sz w:val="24"/>
        </w:rPr>
        <w:t>以所述修正模块修正后的所述</w:t>
      </w:r>
      <w:del w:id="89" w:author="yan xipeng" w:date="2021-09-06T19:06:00Z">
        <w:r w:rsidRPr="00414071" w:rsidDel="00466182">
          <w:rPr>
            <w:rFonts w:hint="eastAsia"/>
            <w:sz w:val="24"/>
          </w:rPr>
          <w:delText>出口输送速度</w:delText>
        </w:r>
      </w:del>
      <w:ins w:id="90" w:author="yan xipeng" w:date="2021-09-06T19:06:00Z">
        <w:r w:rsidR="00466182">
          <w:rPr>
            <w:rFonts w:hint="eastAsia"/>
            <w:sz w:val="24"/>
          </w:rPr>
          <w:t>出瓶输送速度</w:t>
        </w:r>
      </w:ins>
      <w:r w:rsidRPr="00414071">
        <w:rPr>
          <w:rFonts w:hint="eastAsia"/>
          <w:sz w:val="24"/>
        </w:rPr>
        <w:t>输送灌装瓶。</w:t>
      </w:r>
    </w:p>
    <w:p w14:paraId="199F905D" w14:textId="77777777" w:rsidR="00845DB3" w:rsidRDefault="00845DB3" w:rsidP="00391653">
      <w:pPr>
        <w:spacing w:line="360" w:lineRule="auto"/>
        <w:ind w:firstLineChars="200" w:firstLine="480"/>
        <w:rPr>
          <w:sz w:val="24"/>
        </w:rPr>
      </w:pPr>
    </w:p>
    <w:p w14:paraId="2A7A996F" w14:textId="77777777" w:rsidR="00FE467E" w:rsidRPr="00747FB3" w:rsidRDefault="00FE467E" w:rsidP="00FE467E">
      <w:pPr>
        <w:spacing w:line="360" w:lineRule="auto"/>
        <w:ind w:firstLineChars="200" w:firstLine="480"/>
        <w:rPr>
          <w:sz w:val="24"/>
        </w:rPr>
      </w:pPr>
      <w:r>
        <w:rPr>
          <w:rFonts w:hint="eastAsia"/>
          <w:sz w:val="24"/>
        </w:rPr>
        <w:t>根据本申请实施例的第三方面，提供了一种电子设备，包括：</w:t>
      </w:r>
      <w:r w:rsidRPr="00747FB3">
        <w:rPr>
          <w:rFonts w:hint="eastAsia"/>
          <w:sz w:val="24"/>
        </w:rPr>
        <w:t>处理器、存储器、通信接口和通信总线，所述处理器、所述存储器和所述通信接口通过所述通信总线完成相互间的通信；</w:t>
      </w:r>
    </w:p>
    <w:p w14:paraId="3C5D0BFE" w14:textId="3F3087D8" w:rsidR="00FE467E" w:rsidRDefault="00FE467E" w:rsidP="00FE467E">
      <w:pPr>
        <w:spacing w:line="360" w:lineRule="auto"/>
        <w:ind w:firstLineChars="200" w:firstLine="480"/>
        <w:rPr>
          <w:sz w:val="24"/>
        </w:rPr>
      </w:pPr>
      <w:r w:rsidRPr="00747FB3">
        <w:rPr>
          <w:rFonts w:hint="eastAsia"/>
          <w:sz w:val="24"/>
        </w:rPr>
        <w:t>所述存储器用于存放至少</w:t>
      </w:r>
      <w:proofErr w:type="gramStart"/>
      <w:r w:rsidRPr="00747FB3">
        <w:rPr>
          <w:rFonts w:hint="eastAsia"/>
          <w:sz w:val="24"/>
        </w:rPr>
        <w:t>一</w:t>
      </w:r>
      <w:proofErr w:type="gramEnd"/>
      <w:r w:rsidRPr="00747FB3">
        <w:rPr>
          <w:rFonts w:hint="eastAsia"/>
          <w:sz w:val="24"/>
        </w:rPr>
        <w:t>可执行指令，所述可执行指令使所述处理器执行</w:t>
      </w:r>
      <w:r w:rsidR="001B7630">
        <w:rPr>
          <w:rFonts w:hint="eastAsia"/>
          <w:sz w:val="24"/>
        </w:rPr>
        <w:t>上述第一方面或第一方面的任一可能实现方式中的</w:t>
      </w:r>
      <w:proofErr w:type="gramStart"/>
      <w:r w:rsidR="00203918">
        <w:rPr>
          <w:rFonts w:hint="eastAsia"/>
          <w:sz w:val="24"/>
        </w:rPr>
        <w:t>储瓶台</w:t>
      </w:r>
      <w:proofErr w:type="gramEnd"/>
      <w:r w:rsidR="00203918">
        <w:rPr>
          <w:rFonts w:hint="eastAsia"/>
          <w:sz w:val="24"/>
        </w:rPr>
        <w:t>换道方法</w:t>
      </w:r>
      <w:r w:rsidRPr="00747FB3">
        <w:rPr>
          <w:rFonts w:hint="eastAsia"/>
          <w:sz w:val="24"/>
        </w:rPr>
        <w:t>。</w:t>
      </w:r>
    </w:p>
    <w:p w14:paraId="43D84867" w14:textId="77777777" w:rsidR="00203918" w:rsidRPr="00747FB3" w:rsidRDefault="00203918" w:rsidP="00FE467E">
      <w:pPr>
        <w:spacing w:line="360" w:lineRule="auto"/>
        <w:ind w:firstLineChars="200" w:firstLine="480"/>
        <w:rPr>
          <w:sz w:val="24"/>
        </w:rPr>
      </w:pPr>
    </w:p>
    <w:p w14:paraId="108ED984" w14:textId="62170833" w:rsidR="00FE467E" w:rsidRDefault="001B7630" w:rsidP="00391653">
      <w:pPr>
        <w:spacing w:line="360" w:lineRule="auto"/>
        <w:ind w:firstLineChars="200" w:firstLine="480"/>
        <w:rPr>
          <w:sz w:val="24"/>
        </w:rPr>
      </w:pPr>
      <w:r>
        <w:rPr>
          <w:rFonts w:hint="eastAsia"/>
          <w:sz w:val="24"/>
        </w:rPr>
        <w:t>根据本申请实施例的第四方面，提供了一种计算机可读</w:t>
      </w:r>
      <w:r w:rsidR="002B3D27">
        <w:rPr>
          <w:rFonts w:hint="eastAsia"/>
          <w:sz w:val="24"/>
        </w:rPr>
        <w:t>存储</w:t>
      </w:r>
      <w:r>
        <w:rPr>
          <w:rFonts w:hint="eastAsia"/>
          <w:sz w:val="24"/>
        </w:rPr>
        <w:t>介质，</w:t>
      </w:r>
      <w:r w:rsidRPr="00B21D17">
        <w:rPr>
          <w:rFonts w:hint="eastAsia"/>
          <w:sz w:val="24"/>
        </w:rPr>
        <w:t>所述计算机可读</w:t>
      </w:r>
      <w:r w:rsidR="002B3D27">
        <w:rPr>
          <w:rFonts w:hint="eastAsia"/>
          <w:sz w:val="24"/>
        </w:rPr>
        <w:t>存储</w:t>
      </w:r>
      <w:r w:rsidRPr="00B21D17">
        <w:rPr>
          <w:rFonts w:hint="eastAsia"/>
          <w:sz w:val="24"/>
        </w:rPr>
        <w:t>介质上存储有计算机指令，所述计算机指令在被处理器执行时，使所述处理器执行</w:t>
      </w:r>
      <w:r>
        <w:rPr>
          <w:rFonts w:hint="eastAsia"/>
          <w:sz w:val="24"/>
        </w:rPr>
        <w:t>上述第一方面或第一方面的任一可能实现方式中的</w:t>
      </w:r>
      <w:proofErr w:type="gramStart"/>
      <w:r w:rsidR="00203918">
        <w:rPr>
          <w:rFonts w:hint="eastAsia"/>
          <w:sz w:val="24"/>
        </w:rPr>
        <w:t>储瓶台</w:t>
      </w:r>
      <w:proofErr w:type="gramEnd"/>
      <w:r w:rsidR="00203918">
        <w:rPr>
          <w:rFonts w:hint="eastAsia"/>
          <w:sz w:val="24"/>
        </w:rPr>
        <w:t>换道方法</w:t>
      </w:r>
      <w:r w:rsidRPr="00747FB3">
        <w:rPr>
          <w:rFonts w:hint="eastAsia"/>
          <w:sz w:val="24"/>
        </w:rPr>
        <w:t>。</w:t>
      </w:r>
    </w:p>
    <w:p w14:paraId="28A28264" w14:textId="77777777" w:rsidR="004231C0" w:rsidRPr="001B7630" w:rsidRDefault="004231C0" w:rsidP="00391653">
      <w:pPr>
        <w:spacing w:line="360" w:lineRule="auto"/>
        <w:ind w:firstLineChars="200" w:firstLine="480"/>
        <w:rPr>
          <w:sz w:val="24"/>
        </w:rPr>
      </w:pPr>
    </w:p>
    <w:p w14:paraId="0B7E8774" w14:textId="101F1FB8" w:rsidR="00414071" w:rsidRDefault="00310447" w:rsidP="00414071">
      <w:pPr>
        <w:spacing w:line="360" w:lineRule="auto"/>
        <w:ind w:firstLineChars="200" w:firstLine="480"/>
        <w:rPr>
          <w:sz w:val="24"/>
        </w:rPr>
      </w:pPr>
      <w:r>
        <w:rPr>
          <w:rFonts w:hint="eastAsia"/>
          <w:sz w:val="24"/>
        </w:rPr>
        <w:t>由上述技术方案可知，</w:t>
      </w:r>
      <w:r w:rsidR="00414071">
        <w:rPr>
          <w:rFonts w:hint="eastAsia"/>
          <w:sz w:val="24"/>
        </w:rPr>
        <w:t>在</w:t>
      </w:r>
      <w:proofErr w:type="gramStart"/>
      <w:r w:rsidR="00414071">
        <w:rPr>
          <w:rFonts w:hint="eastAsia"/>
          <w:sz w:val="24"/>
        </w:rPr>
        <w:t>储瓶台</w:t>
      </w:r>
      <w:proofErr w:type="gramEnd"/>
      <w:r w:rsidR="00414071">
        <w:rPr>
          <w:rFonts w:hint="eastAsia"/>
          <w:sz w:val="24"/>
        </w:rPr>
        <w:t>换道过程中，确定入口夹持平</w:t>
      </w:r>
      <w:proofErr w:type="gramStart"/>
      <w:r w:rsidR="00414071">
        <w:rPr>
          <w:rFonts w:hint="eastAsia"/>
          <w:sz w:val="24"/>
        </w:rPr>
        <w:t>移机构</w:t>
      </w:r>
      <w:proofErr w:type="gramEnd"/>
      <w:r w:rsidR="00414071">
        <w:rPr>
          <w:rFonts w:hint="eastAsia"/>
          <w:sz w:val="24"/>
        </w:rPr>
        <w:t>所处的当前位置及入口夹持平</w:t>
      </w:r>
      <w:proofErr w:type="gramStart"/>
      <w:r w:rsidR="00414071">
        <w:rPr>
          <w:rFonts w:hint="eastAsia"/>
          <w:sz w:val="24"/>
        </w:rPr>
        <w:t>移机构</w:t>
      </w:r>
      <w:proofErr w:type="gramEnd"/>
      <w:r w:rsidR="00414071">
        <w:rPr>
          <w:rFonts w:hint="eastAsia"/>
          <w:sz w:val="24"/>
        </w:rPr>
        <w:t>需要移动到的目标输送通道，进而根据当前位置与目标输送通道的相对位置确定叠加板速度，并根据当前位置与目标输送通道的相对位置及叠加</w:t>
      </w:r>
      <w:proofErr w:type="gramStart"/>
      <w:r w:rsidR="00414071">
        <w:rPr>
          <w:rFonts w:hint="eastAsia"/>
          <w:sz w:val="24"/>
        </w:rPr>
        <w:t>板速度</w:t>
      </w:r>
      <w:proofErr w:type="gramEnd"/>
      <w:r w:rsidR="00414071">
        <w:rPr>
          <w:rFonts w:hint="eastAsia"/>
          <w:sz w:val="24"/>
        </w:rPr>
        <w:t>确定夹持平移速度，通过控制叠加板电机</w:t>
      </w:r>
      <w:proofErr w:type="gramStart"/>
      <w:r w:rsidR="00414071">
        <w:rPr>
          <w:rFonts w:hint="eastAsia"/>
          <w:sz w:val="24"/>
        </w:rPr>
        <w:t>使进瓶</w:t>
      </w:r>
      <w:proofErr w:type="gramEnd"/>
      <w:r w:rsidR="00414071">
        <w:rPr>
          <w:rFonts w:hint="eastAsia"/>
          <w:sz w:val="24"/>
        </w:rPr>
        <w:t>叠加板以叠加</w:t>
      </w:r>
      <w:proofErr w:type="gramStart"/>
      <w:r w:rsidR="00414071">
        <w:rPr>
          <w:rFonts w:hint="eastAsia"/>
          <w:sz w:val="24"/>
        </w:rPr>
        <w:t>板速度</w:t>
      </w:r>
      <w:proofErr w:type="gramEnd"/>
      <w:r w:rsidR="00414071">
        <w:rPr>
          <w:rFonts w:hint="eastAsia"/>
          <w:sz w:val="24"/>
        </w:rPr>
        <w:t>运动，并控制夹持平移电机使计入夹持平</w:t>
      </w:r>
      <w:proofErr w:type="gramStart"/>
      <w:r w:rsidR="00414071">
        <w:rPr>
          <w:rFonts w:hint="eastAsia"/>
          <w:sz w:val="24"/>
        </w:rPr>
        <w:t>移机构</w:t>
      </w:r>
      <w:proofErr w:type="gramEnd"/>
      <w:r w:rsidR="00414071">
        <w:rPr>
          <w:rFonts w:hint="eastAsia"/>
          <w:sz w:val="24"/>
        </w:rPr>
        <w:t>以夹持平</w:t>
      </w:r>
      <w:proofErr w:type="gramStart"/>
      <w:r w:rsidR="00414071">
        <w:rPr>
          <w:rFonts w:hint="eastAsia"/>
          <w:sz w:val="24"/>
        </w:rPr>
        <w:t>移速度</w:t>
      </w:r>
      <w:proofErr w:type="gramEnd"/>
      <w:r w:rsidR="00414071">
        <w:rPr>
          <w:rFonts w:hint="eastAsia"/>
          <w:sz w:val="24"/>
        </w:rPr>
        <w:t>向目标输送通道运动。</w:t>
      </w:r>
      <w:proofErr w:type="gramStart"/>
      <w:r w:rsidR="00414071">
        <w:rPr>
          <w:rFonts w:hint="eastAsia"/>
          <w:sz w:val="24"/>
        </w:rPr>
        <w:t>由于进瓶叠加</w:t>
      </w:r>
      <w:proofErr w:type="gramEnd"/>
      <w:r w:rsidR="00414071">
        <w:rPr>
          <w:rFonts w:hint="eastAsia"/>
          <w:sz w:val="24"/>
        </w:rPr>
        <w:t>板的运动速度会</w:t>
      </w:r>
      <w:proofErr w:type="gramStart"/>
      <w:r w:rsidR="00414071">
        <w:rPr>
          <w:rFonts w:hint="eastAsia"/>
          <w:sz w:val="24"/>
        </w:rPr>
        <w:t>影响进瓶输送</w:t>
      </w:r>
      <w:proofErr w:type="gramEnd"/>
      <w:r w:rsidR="00414071">
        <w:rPr>
          <w:rFonts w:hint="eastAsia"/>
          <w:sz w:val="24"/>
        </w:rPr>
        <w:t>机构上灌装瓶向入口夹持平</w:t>
      </w:r>
      <w:proofErr w:type="gramStart"/>
      <w:r w:rsidR="00414071">
        <w:rPr>
          <w:rFonts w:hint="eastAsia"/>
          <w:sz w:val="24"/>
        </w:rPr>
        <w:t>移机构</w:t>
      </w:r>
      <w:proofErr w:type="gramEnd"/>
      <w:r w:rsidR="00414071">
        <w:rPr>
          <w:rFonts w:hint="eastAsia"/>
          <w:sz w:val="24"/>
        </w:rPr>
        <w:t>的运动速度，通过控制</w:t>
      </w:r>
      <w:proofErr w:type="gramStart"/>
      <w:r w:rsidR="00414071">
        <w:rPr>
          <w:rFonts w:hint="eastAsia"/>
          <w:sz w:val="24"/>
        </w:rPr>
        <w:t>储瓶台</w:t>
      </w:r>
      <w:proofErr w:type="gramEnd"/>
      <w:r w:rsidR="00414071">
        <w:rPr>
          <w:rFonts w:hint="eastAsia"/>
          <w:sz w:val="24"/>
        </w:rPr>
        <w:t>换道过程</w:t>
      </w:r>
      <w:proofErr w:type="gramStart"/>
      <w:r w:rsidR="00414071">
        <w:rPr>
          <w:rFonts w:hint="eastAsia"/>
          <w:sz w:val="24"/>
        </w:rPr>
        <w:t>中进瓶叠加</w:t>
      </w:r>
      <w:proofErr w:type="gramEnd"/>
      <w:r w:rsidR="00414071">
        <w:rPr>
          <w:rFonts w:hint="eastAsia"/>
          <w:sz w:val="24"/>
        </w:rPr>
        <w:t>板与入口夹持平</w:t>
      </w:r>
      <w:proofErr w:type="gramStart"/>
      <w:r w:rsidR="00414071">
        <w:rPr>
          <w:rFonts w:hint="eastAsia"/>
          <w:sz w:val="24"/>
        </w:rPr>
        <w:t>移机构</w:t>
      </w:r>
      <w:proofErr w:type="gramEnd"/>
      <w:r w:rsidR="00414071">
        <w:rPr>
          <w:rFonts w:hint="eastAsia"/>
          <w:sz w:val="24"/>
        </w:rPr>
        <w:t>的运动速度，在</w:t>
      </w:r>
      <w:proofErr w:type="gramStart"/>
      <w:r w:rsidR="00414071">
        <w:rPr>
          <w:rFonts w:hint="eastAsia"/>
          <w:sz w:val="24"/>
        </w:rPr>
        <w:t>保证进瓶输送</w:t>
      </w:r>
      <w:proofErr w:type="gramEnd"/>
      <w:r w:rsidR="00414071">
        <w:rPr>
          <w:rFonts w:hint="eastAsia"/>
          <w:sz w:val="24"/>
        </w:rPr>
        <w:t>机构所输送灌装瓶与入口夹持平</w:t>
      </w:r>
      <w:proofErr w:type="gramStart"/>
      <w:r w:rsidR="00414071">
        <w:rPr>
          <w:rFonts w:hint="eastAsia"/>
          <w:sz w:val="24"/>
        </w:rPr>
        <w:t>移机构</w:t>
      </w:r>
      <w:proofErr w:type="gramEnd"/>
      <w:r w:rsidR="00414071">
        <w:rPr>
          <w:rFonts w:hint="eastAsia"/>
          <w:sz w:val="24"/>
        </w:rPr>
        <w:t>所夹</w:t>
      </w:r>
      <w:r w:rsidR="00414071">
        <w:rPr>
          <w:rFonts w:hint="eastAsia"/>
          <w:sz w:val="24"/>
        </w:rPr>
        <w:lastRenderedPageBreak/>
        <w:t>持灌装瓶不发生挤压碰撞的前提下，</w:t>
      </w:r>
      <w:proofErr w:type="gramStart"/>
      <w:r w:rsidR="00414071">
        <w:rPr>
          <w:rFonts w:hint="eastAsia"/>
          <w:sz w:val="24"/>
        </w:rPr>
        <w:t>进瓶输送</w:t>
      </w:r>
      <w:proofErr w:type="gramEnd"/>
      <w:r w:rsidR="00414071">
        <w:rPr>
          <w:rFonts w:hint="eastAsia"/>
          <w:sz w:val="24"/>
        </w:rPr>
        <w:t>机构可以不间断地接收输送来的灌装瓶，从而在</w:t>
      </w:r>
      <w:proofErr w:type="gramStart"/>
      <w:r w:rsidR="00414071">
        <w:rPr>
          <w:rFonts w:hint="eastAsia"/>
          <w:sz w:val="24"/>
        </w:rPr>
        <w:t>储瓶台</w:t>
      </w:r>
      <w:proofErr w:type="gramEnd"/>
      <w:r w:rsidR="00414071">
        <w:rPr>
          <w:rFonts w:hint="eastAsia"/>
          <w:sz w:val="24"/>
        </w:rPr>
        <w:t>换道过程中仍可以</w:t>
      </w:r>
      <w:proofErr w:type="gramStart"/>
      <w:r w:rsidR="00414071">
        <w:rPr>
          <w:rFonts w:hint="eastAsia"/>
          <w:sz w:val="24"/>
        </w:rPr>
        <w:t>向储瓶</w:t>
      </w:r>
      <w:proofErr w:type="gramEnd"/>
      <w:r w:rsidR="00414071">
        <w:rPr>
          <w:rFonts w:hint="eastAsia"/>
          <w:sz w:val="24"/>
        </w:rPr>
        <w:t>台内输送灌装瓶，减小了对饮料包装生产线的生产节拍的影响，从而能够提高饮料包装生产线的生产效率。</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3560C204"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Pr>
          <w:rFonts w:hint="eastAsia"/>
          <w:sz w:val="24"/>
        </w:rPr>
        <w:t>实施</w:t>
      </w:r>
      <w:proofErr w:type="gramStart"/>
      <w:r>
        <w:rPr>
          <w:rFonts w:hint="eastAsia"/>
          <w:sz w:val="24"/>
        </w:rPr>
        <w:t>例提供</w:t>
      </w:r>
      <w:proofErr w:type="gramEnd"/>
      <w:r>
        <w:rPr>
          <w:rFonts w:hint="eastAsia"/>
          <w:sz w:val="24"/>
        </w:rPr>
        <w:t>的一种</w:t>
      </w:r>
      <w:proofErr w:type="gramStart"/>
      <w:r w:rsidR="00034480">
        <w:rPr>
          <w:rFonts w:hint="eastAsia"/>
          <w:sz w:val="24"/>
        </w:rPr>
        <w:t>储瓶台</w:t>
      </w:r>
      <w:proofErr w:type="gramEnd"/>
      <w:r w:rsidR="00034480">
        <w:rPr>
          <w:rFonts w:hint="eastAsia"/>
          <w:sz w:val="24"/>
        </w:rPr>
        <w:t>的示意图</w:t>
      </w:r>
      <w:r w:rsidR="00687A6F">
        <w:rPr>
          <w:rFonts w:hint="eastAsia"/>
          <w:sz w:val="24"/>
        </w:rPr>
        <w:t>；</w:t>
      </w:r>
    </w:p>
    <w:p w14:paraId="7CE4DF6A" w14:textId="687C0554" w:rsidR="002325E7" w:rsidRDefault="0091533D"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E0507B">
        <w:rPr>
          <w:rFonts w:hint="eastAsia"/>
          <w:sz w:val="24"/>
        </w:rPr>
        <w:t>本申请</w:t>
      </w:r>
      <w:r w:rsidR="00E81CD4">
        <w:rPr>
          <w:rFonts w:hint="eastAsia"/>
          <w:sz w:val="24"/>
        </w:rPr>
        <w:t>实施例</w:t>
      </w:r>
      <w:proofErr w:type="gramStart"/>
      <w:r w:rsidR="004D5713">
        <w:rPr>
          <w:rFonts w:hint="eastAsia"/>
          <w:sz w:val="24"/>
        </w:rPr>
        <w:t>一</w:t>
      </w:r>
      <w:proofErr w:type="gramEnd"/>
      <w:r w:rsidR="002325E7">
        <w:rPr>
          <w:rFonts w:hint="eastAsia"/>
          <w:sz w:val="24"/>
        </w:rPr>
        <w:t>提供的一种</w:t>
      </w:r>
      <w:proofErr w:type="gramStart"/>
      <w:r w:rsidR="00034480">
        <w:rPr>
          <w:rFonts w:hint="eastAsia"/>
          <w:sz w:val="24"/>
        </w:rPr>
        <w:t>储瓶台</w:t>
      </w:r>
      <w:proofErr w:type="gramEnd"/>
      <w:r w:rsidR="00034480">
        <w:rPr>
          <w:rFonts w:hint="eastAsia"/>
          <w:sz w:val="24"/>
        </w:rPr>
        <w:t>换道方法的流程图</w:t>
      </w:r>
      <w:r w:rsidR="002325E7">
        <w:rPr>
          <w:rFonts w:hint="eastAsia"/>
          <w:sz w:val="24"/>
        </w:rPr>
        <w:t>；</w:t>
      </w:r>
    </w:p>
    <w:p w14:paraId="0CD30068" w14:textId="311ACA6F" w:rsidR="002325E7" w:rsidRDefault="0091533D" w:rsidP="002325E7">
      <w:pPr>
        <w:spacing w:line="360" w:lineRule="auto"/>
        <w:ind w:firstLineChars="200" w:firstLine="480"/>
        <w:rPr>
          <w:sz w:val="24"/>
        </w:rPr>
      </w:pPr>
      <w:r>
        <w:rPr>
          <w:rFonts w:hint="eastAsia"/>
          <w:sz w:val="24"/>
        </w:rPr>
        <w:t>图</w:t>
      </w:r>
      <w:r>
        <w:rPr>
          <w:sz w:val="24"/>
        </w:rPr>
        <w:t>3</w:t>
      </w:r>
      <w:r>
        <w:rPr>
          <w:rFonts w:hint="eastAsia"/>
          <w:sz w:val="24"/>
        </w:rPr>
        <w:t>是</w:t>
      </w:r>
      <w:r w:rsidR="00E0507B">
        <w:rPr>
          <w:rFonts w:hint="eastAsia"/>
          <w:sz w:val="24"/>
        </w:rPr>
        <w:t>本申请</w:t>
      </w:r>
      <w:r w:rsidR="00E81CD4">
        <w:rPr>
          <w:rFonts w:hint="eastAsia"/>
          <w:sz w:val="24"/>
        </w:rPr>
        <w:t>实施例</w:t>
      </w:r>
      <w:proofErr w:type="gramStart"/>
      <w:r w:rsidR="004D5713">
        <w:rPr>
          <w:rFonts w:hint="eastAsia"/>
          <w:sz w:val="24"/>
        </w:rPr>
        <w:t>二</w:t>
      </w:r>
      <w:r w:rsidR="00E81CD4">
        <w:rPr>
          <w:rFonts w:hint="eastAsia"/>
          <w:sz w:val="24"/>
        </w:rPr>
        <w:t>提供</w:t>
      </w:r>
      <w:proofErr w:type="gramEnd"/>
      <w:r w:rsidR="00E81CD4">
        <w:rPr>
          <w:rFonts w:hint="eastAsia"/>
          <w:sz w:val="24"/>
        </w:rPr>
        <w:t>的</w:t>
      </w:r>
      <w:r w:rsidR="002325E7">
        <w:rPr>
          <w:rFonts w:hint="eastAsia"/>
          <w:sz w:val="24"/>
        </w:rPr>
        <w:t>一种</w:t>
      </w:r>
      <w:proofErr w:type="gramStart"/>
      <w:r w:rsidR="00034480">
        <w:rPr>
          <w:rFonts w:hint="eastAsia"/>
          <w:sz w:val="24"/>
        </w:rPr>
        <w:t>储瓶台</w:t>
      </w:r>
      <w:proofErr w:type="gramEnd"/>
      <w:r w:rsidR="00034480">
        <w:rPr>
          <w:rFonts w:hint="eastAsia"/>
          <w:sz w:val="24"/>
        </w:rPr>
        <w:t>换道装置的示意图</w:t>
      </w:r>
      <w:r w:rsidR="002325E7">
        <w:rPr>
          <w:rFonts w:hint="eastAsia"/>
          <w:sz w:val="24"/>
        </w:rPr>
        <w:t>；</w:t>
      </w:r>
    </w:p>
    <w:p w14:paraId="485E3F83" w14:textId="45519347" w:rsidR="004D5713" w:rsidRDefault="004D5713" w:rsidP="002325E7">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w:t>
      </w:r>
      <w:proofErr w:type="gramStart"/>
      <w:r w:rsidR="00034480">
        <w:rPr>
          <w:rFonts w:hint="eastAsia"/>
          <w:sz w:val="24"/>
        </w:rPr>
        <w:t>二</w:t>
      </w:r>
      <w:r>
        <w:rPr>
          <w:rFonts w:hint="eastAsia"/>
          <w:sz w:val="24"/>
        </w:rPr>
        <w:t>提供</w:t>
      </w:r>
      <w:proofErr w:type="gramEnd"/>
      <w:r>
        <w:rPr>
          <w:rFonts w:hint="eastAsia"/>
          <w:sz w:val="24"/>
        </w:rPr>
        <w:t>的</w:t>
      </w:r>
      <w:r w:rsidR="00034480">
        <w:rPr>
          <w:rFonts w:hint="eastAsia"/>
          <w:sz w:val="24"/>
        </w:rPr>
        <w:t>另一种</w:t>
      </w:r>
      <w:proofErr w:type="gramStart"/>
      <w:r w:rsidR="00034480">
        <w:rPr>
          <w:rFonts w:hint="eastAsia"/>
          <w:sz w:val="24"/>
        </w:rPr>
        <w:t>储瓶台</w:t>
      </w:r>
      <w:proofErr w:type="gramEnd"/>
      <w:r w:rsidR="00034480">
        <w:rPr>
          <w:rFonts w:hint="eastAsia"/>
          <w:sz w:val="24"/>
        </w:rPr>
        <w:t>换道装置的示意图</w:t>
      </w:r>
      <w:r>
        <w:rPr>
          <w:rFonts w:hint="eastAsia"/>
          <w:sz w:val="24"/>
        </w:rPr>
        <w:t>；</w:t>
      </w:r>
    </w:p>
    <w:p w14:paraId="5159ADA5" w14:textId="2B2E0603" w:rsidR="004D5713" w:rsidRDefault="004D5713" w:rsidP="002325E7">
      <w:pPr>
        <w:spacing w:line="360" w:lineRule="auto"/>
        <w:ind w:firstLineChars="200" w:firstLine="480"/>
        <w:rPr>
          <w:sz w:val="24"/>
        </w:rPr>
      </w:pPr>
      <w:r>
        <w:rPr>
          <w:rFonts w:hint="eastAsia"/>
          <w:sz w:val="24"/>
        </w:rPr>
        <w:t>图</w:t>
      </w:r>
      <w:r>
        <w:rPr>
          <w:rFonts w:hint="eastAsia"/>
          <w:sz w:val="24"/>
        </w:rPr>
        <w:t>5</w:t>
      </w:r>
      <w:r w:rsidR="00034480">
        <w:rPr>
          <w:rFonts w:hint="eastAsia"/>
          <w:sz w:val="24"/>
        </w:rPr>
        <w:t>是本申请实施例</w:t>
      </w:r>
      <w:proofErr w:type="gramStart"/>
      <w:r w:rsidR="00034480">
        <w:rPr>
          <w:rFonts w:hint="eastAsia"/>
          <w:sz w:val="24"/>
        </w:rPr>
        <w:t>二提供</w:t>
      </w:r>
      <w:proofErr w:type="gramEnd"/>
      <w:r w:rsidR="00034480">
        <w:rPr>
          <w:rFonts w:hint="eastAsia"/>
          <w:sz w:val="24"/>
        </w:rPr>
        <w:t>的又一种</w:t>
      </w:r>
      <w:proofErr w:type="gramStart"/>
      <w:r w:rsidR="00034480">
        <w:rPr>
          <w:rFonts w:hint="eastAsia"/>
          <w:sz w:val="24"/>
        </w:rPr>
        <w:t>储瓶台</w:t>
      </w:r>
      <w:proofErr w:type="gramEnd"/>
      <w:r w:rsidR="00034480">
        <w:rPr>
          <w:rFonts w:hint="eastAsia"/>
          <w:sz w:val="24"/>
        </w:rPr>
        <w:t>换道装置的示意图</w:t>
      </w:r>
      <w:r>
        <w:rPr>
          <w:rFonts w:hint="eastAsia"/>
          <w:sz w:val="24"/>
        </w:rPr>
        <w:t>；</w:t>
      </w:r>
    </w:p>
    <w:p w14:paraId="5B0A6AC6" w14:textId="335FC941" w:rsidR="004D5713" w:rsidRDefault="004D5713" w:rsidP="002325E7">
      <w:pPr>
        <w:spacing w:line="360" w:lineRule="auto"/>
        <w:ind w:firstLineChars="200" w:firstLine="480"/>
        <w:rPr>
          <w:sz w:val="24"/>
        </w:rPr>
      </w:pPr>
      <w:r>
        <w:rPr>
          <w:rFonts w:hint="eastAsia"/>
          <w:sz w:val="24"/>
        </w:rPr>
        <w:t>图</w:t>
      </w:r>
      <w:r>
        <w:rPr>
          <w:rFonts w:hint="eastAsia"/>
          <w:sz w:val="24"/>
        </w:rPr>
        <w:t>6</w:t>
      </w:r>
      <w:r w:rsidR="00034480">
        <w:rPr>
          <w:rFonts w:hint="eastAsia"/>
          <w:sz w:val="24"/>
        </w:rPr>
        <w:t>是本申请实施例</w:t>
      </w:r>
      <w:proofErr w:type="gramStart"/>
      <w:r w:rsidR="00034480">
        <w:rPr>
          <w:rFonts w:hint="eastAsia"/>
          <w:sz w:val="24"/>
        </w:rPr>
        <w:t>二提供</w:t>
      </w:r>
      <w:proofErr w:type="gramEnd"/>
      <w:r w:rsidR="00034480">
        <w:rPr>
          <w:rFonts w:hint="eastAsia"/>
          <w:sz w:val="24"/>
        </w:rPr>
        <w:t>的再一种</w:t>
      </w:r>
      <w:proofErr w:type="gramStart"/>
      <w:r w:rsidR="00034480">
        <w:rPr>
          <w:rFonts w:hint="eastAsia"/>
          <w:sz w:val="24"/>
        </w:rPr>
        <w:t>储瓶台</w:t>
      </w:r>
      <w:proofErr w:type="gramEnd"/>
      <w:r w:rsidR="00034480">
        <w:rPr>
          <w:rFonts w:hint="eastAsia"/>
          <w:sz w:val="24"/>
        </w:rPr>
        <w:t>换道装置的示意图</w:t>
      </w:r>
      <w:r>
        <w:rPr>
          <w:rFonts w:hint="eastAsia"/>
          <w:sz w:val="24"/>
        </w:rPr>
        <w:t>；</w:t>
      </w:r>
    </w:p>
    <w:p w14:paraId="409E4130" w14:textId="4F7F7505" w:rsidR="00C263C8" w:rsidRDefault="0091533D" w:rsidP="00E0507B">
      <w:pPr>
        <w:spacing w:line="360" w:lineRule="auto"/>
        <w:ind w:firstLineChars="200" w:firstLine="480"/>
        <w:rPr>
          <w:sz w:val="24"/>
        </w:rPr>
      </w:pPr>
      <w:r>
        <w:rPr>
          <w:rFonts w:hint="eastAsia"/>
          <w:sz w:val="24"/>
        </w:rPr>
        <w:t>图</w:t>
      </w:r>
      <w:r w:rsidR="004D5713">
        <w:rPr>
          <w:sz w:val="24"/>
        </w:rPr>
        <w:t>7</w:t>
      </w:r>
      <w:r>
        <w:rPr>
          <w:rFonts w:hint="eastAsia"/>
          <w:sz w:val="24"/>
        </w:rPr>
        <w:t>是</w:t>
      </w:r>
      <w:r w:rsidR="00E0507B">
        <w:rPr>
          <w:rFonts w:hint="eastAsia"/>
          <w:sz w:val="24"/>
        </w:rPr>
        <w:t>本申请</w:t>
      </w:r>
      <w:r w:rsidR="00225A98">
        <w:rPr>
          <w:rFonts w:hint="eastAsia"/>
          <w:sz w:val="24"/>
        </w:rPr>
        <w:t>实施例</w:t>
      </w:r>
      <w:r w:rsidR="00034480">
        <w:rPr>
          <w:rFonts w:hint="eastAsia"/>
          <w:sz w:val="24"/>
        </w:rPr>
        <w:t>三</w:t>
      </w:r>
      <w:r w:rsidR="00225A98">
        <w:rPr>
          <w:rFonts w:hint="eastAsia"/>
          <w:sz w:val="24"/>
        </w:rPr>
        <w:t>提供的</w:t>
      </w:r>
      <w:r w:rsidR="0032283C">
        <w:rPr>
          <w:rFonts w:hint="eastAsia"/>
          <w:sz w:val="24"/>
        </w:rPr>
        <w:t>一种</w:t>
      </w:r>
      <w:r w:rsidR="00C263C8">
        <w:rPr>
          <w:rFonts w:hint="eastAsia"/>
          <w:sz w:val="24"/>
        </w:rPr>
        <w:t>电子设备的示意图。</w:t>
      </w:r>
    </w:p>
    <w:p w14:paraId="78F2637C" w14:textId="77777777" w:rsidR="00C263C8" w:rsidRDefault="00C263C8" w:rsidP="0091533D">
      <w:pPr>
        <w:spacing w:line="360" w:lineRule="auto"/>
        <w:ind w:firstLineChars="200" w:firstLine="480"/>
        <w:rPr>
          <w:sz w:val="24"/>
        </w:rPr>
      </w:pPr>
    </w:p>
    <w:p w14:paraId="0C0D1145" w14:textId="12379240"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3124"/>
        <w:gridCol w:w="2972"/>
        <w:gridCol w:w="2982"/>
      </w:tblGrid>
      <w:tr w:rsidR="00BA34AD" w:rsidRPr="004F34BB" w14:paraId="35A395CA" w14:textId="77777777" w:rsidTr="00134BA7">
        <w:trPr>
          <w:jc w:val="center"/>
        </w:trPr>
        <w:tc>
          <w:tcPr>
            <w:tcW w:w="9078" w:type="dxa"/>
            <w:gridSpan w:val="3"/>
          </w:tcPr>
          <w:p w14:paraId="37D65C66" w14:textId="0CFAC4C0" w:rsidR="00BA34AD" w:rsidRPr="004F34BB" w:rsidRDefault="004D5713" w:rsidP="00BA34AD">
            <w:pPr>
              <w:spacing w:line="360" w:lineRule="auto"/>
              <w:rPr>
                <w:sz w:val="24"/>
              </w:rPr>
            </w:pPr>
            <w:r>
              <w:rPr>
                <w:sz w:val="24"/>
              </w:rPr>
              <w:t>201</w:t>
            </w:r>
            <w:r>
              <w:rPr>
                <w:rFonts w:hint="eastAsia"/>
                <w:sz w:val="24"/>
              </w:rPr>
              <w:t>：</w:t>
            </w:r>
            <w:r w:rsidR="006A2DDE">
              <w:rPr>
                <w:rFonts w:hint="eastAsia"/>
                <w:sz w:val="24"/>
              </w:rPr>
              <w:t>确定入口夹持平</w:t>
            </w:r>
            <w:proofErr w:type="gramStart"/>
            <w:r w:rsidR="006A2DDE">
              <w:rPr>
                <w:rFonts w:hint="eastAsia"/>
                <w:sz w:val="24"/>
              </w:rPr>
              <w:t>移机构</w:t>
            </w:r>
            <w:proofErr w:type="gramEnd"/>
            <w:r w:rsidR="006A2DDE">
              <w:rPr>
                <w:rFonts w:hint="eastAsia"/>
                <w:sz w:val="24"/>
              </w:rPr>
              <w:t>当前所处的当前位置及需要移动到的目标输送通道</w:t>
            </w:r>
          </w:p>
        </w:tc>
      </w:tr>
      <w:tr w:rsidR="00BA34AD" w:rsidRPr="004F34BB" w14:paraId="5A26ECCD" w14:textId="77777777" w:rsidTr="00134BA7">
        <w:trPr>
          <w:jc w:val="center"/>
        </w:trPr>
        <w:tc>
          <w:tcPr>
            <w:tcW w:w="9078" w:type="dxa"/>
            <w:gridSpan w:val="3"/>
          </w:tcPr>
          <w:p w14:paraId="3769351A" w14:textId="0DBEE752" w:rsidR="00BA34AD" w:rsidRDefault="004902A3" w:rsidP="00BA34AD">
            <w:pPr>
              <w:spacing w:line="360" w:lineRule="auto"/>
              <w:rPr>
                <w:sz w:val="24"/>
              </w:rPr>
            </w:pPr>
            <w:r>
              <w:rPr>
                <w:sz w:val="24"/>
              </w:rPr>
              <w:t>202</w:t>
            </w:r>
            <w:r>
              <w:rPr>
                <w:rFonts w:hint="eastAsia"/>
                <w:sz w:val="24"/>
              </w:rPr>
              <w:t>：</w:t>
            </w:r>
            <w:r w:rsidR="006A2DDE">
              <w:rPr>
                <w:rFonts w:hint="eastAsia"/>
                <w:sz w:val="24"/>
              </w:rPr>
              <w:t>根据当前位置与目标输送通道的相对位置，确定叠加</w:t>
            </w:r>
            <w:proofErr w:type="gramStart"/>
            <w:r w:rsidR="006A2DDE">
              <w:rPr>
                <w:rFonts w:hint="eastAsia"/>
                <w:sz w:val="24"/>
              </w:rPr>
              <w:t>板速度</w:t>
            </w:r>
            <w:proofErr w:type="gramEnd"/>
          </w:p>
        </w:tc>
      </w:tr>
      <w:tr w:rsidR="00BA34AD" w:rsidRPr="00C263C8" w14:paraId="76B08696" w14:textId="77777777" w:rsidTr="00134BA7">
        <w:trPr>
          <w:jc w:val="center"/>
        </w:trPr>
        <w:tc>
          <w:tcPr>
            <w:tcW w:w="9078" w:type="dxa"/>
            <w:gridSpan w:val="3"/>
          </w:tcPr>
          <w:p w14:paraId="07DE5005" w14:textId="703EDF10" w:rsidR="00BA34AD" w:rsidRDefault="004902A3" w:rsidP="00BA34AD">
            <w:pPr>
              <w:spacing w:line="360" w:lineRule="auto"/>
              <w:rPr>
                <w:sz w:val="24"/>
              </w:rPr>
            </w:pPr>
            <w:r>
              <w:rPr>
                <w:sz w:val="24"/>
              </w:rPr>
              <w:t>203</w:t>
            </w:r>
            <w:r>
              <w:rPr>
                <w:rFonts w:hint="eastAsia"/>
                <w:sz w:val="24"/>
              </w:rPr>
              <w:t>：</w:t>
            </w:r>
            <w:r w:rsidR="006A2DDE">
              <w:rPr>
                <w:rFonts w:hint="eastAsia"/>
                <w:sz w:val="24"/>
              </w:rPr>
              <w:t>根据当前位置与目标输送通道的相对位置及叠加板速度，确定夹持平</w:t>
            </w:r>
            <w:proofErr w:type="gramStart"/>
            <w:r w:rsidR="006A2DDE">
              <w:rPr>
                <w:rFonts w:hint="eastAsia"/>
                <w:sz w:val="24"/>
              </w:rPr>
              <w:t>移速度</w:t>
            </w:r>
            <w:proofErr w:type="gramEnd"/>
          </w:p>
        </w:tc>
      </w:tr>
      <w:tr w:rsidR="00BA34AD" w:rsidRPr="004F34BB" w14:paraId="698D62EC" w14:textId="77777777" w:rsidTr="00134BA7">
        <w:trPr>
          <w:jc w:val="center"/>
        </w:trPr>
        <w:tc>
          <w:tcPr>
            <w:tcW w:w="9078" w:type="dxa"/>
            <w:gridSpan w:val="3"/>
          </w:tcPr>
          <w:p w14:paraId="45264E0F" w14:textId="16E88E0A" w:rsidR="00BA34AD" w:rsidRDefault="004902A3" w:rsidP="00BA34AD">
            <w:pPr>
              <w:spacing w:line="360" w:lineRule="auto"/>
              <w:rPr>
                <w:sz w:val="24"/>
              </w:rPr>
            </w:pPr>
            <w:r>
              <w:rPr>
                <w:sz w:val="24"/>
              </w:rPr>
              <w:t>204</w:t>
            </w:r>
            <w:r>
              <w:rPr>
                <w:rFonts w:hint="eastAsia"/>
                <w:sz w:val="24"/>
              </w:rPr>
              <w:t>：</w:t>
            </w:r>
            <w:r w:rsidR="006A2DDE">
              <w:rPr>
                <w:rFonts w:hint="eastAsia"/>
                <w:sz w:val="24"/>
              </w:rPr>
              <w:t>控制叠加板电机，使叠加板电机</w:t>
            </w:r>
            <w:proofErr w:type="gramStart"/>
            <w:r w:rsidR="006A2DDE">
              <w:rPr>
                <w:rFonts w:hint="eastAsia"/>
                <w:sz w:val="24"/>
              </w:rPr>
              <w:t>驱动进瓶叠加</w:t>
            </w:r>
            <w:proofErr w:type="gramEnd"/>
            <w:r w:rsidR="006A2DDE">
              <w:rPr>
                <w:rFonts w:hint="eastAsia"/>
                <w:sz w:val="24"/>
              </w:rPr>
              <w:t>板以叠加</w:t>
            </w:r>
            <w:proofErr w:type="gramStart"/>
            <w:r w:rsidR="006A2DDE">
              <w:rPr>
                <w:rFonts w:hint="eastAsia"/>
                <w:sz w:val="24"/>
              </w:rPr>
              <w:t>板速度</w:t>
            </w:r>
            <w:proofErr w:type="gramEnd"/>
            <w:r w:rsidR="006A2DDE">
              <w:rPr>
                <w:rFonts w:hint="eastAsia"/>
                <w:sz w:val="24"/>
              </w:rPr>
              <w:t>运动</w:t>
            </w:r>
          </w:p>
        </w:tc>
      </w:tr>
      <w:tr w:rsidR="00BA34AD" w:rsidRPr="004F34BB" w14:paraId="2F9E1C99" w14:textId="77777777" w:rsidTr="00134BA7">
        <w:trPr>
          <w:jc w:val="center"/>
        </w:trPr>
        <w:tc>
          <w:tcPr>
            <w:tcW w:w="9078" w:type="dxa"/>
            <w:gridSpan w:val="3"/>
          </w:tcPr>
          <w:p w14:paraId="1BAF5009" w14:textId="36BCB254" w:rsidR="00BA34AD" w:rsidRPr="00BA34AD" w:rsidRDefault="006A2DDE" w:rsidP="00BA34AD">
            <w:pPr>
              <w:spacing w:line="360" w:lineRule="auto"/>
              <w:rPr>
                <w:sz w:val="24"/>
              </w:rPr>
            </w:pPr>
            <w:r>
              <w:rPr>
                <w:sz w:val="24"/>
              </w:rPr>
              <w:t>205</w:t>
            </w:r>
            <w:r>
              <w:rPr>
                <w:rFonts w:hint="eastAsia"/>
                <w:sz w:val="24"/>
              </w:rPr>
              <w:t>：控制夹持平移电机驱动入口夹持平</w:t>
            </w:r>
            <w:proofErr w:type="gramStart"/>
            <w:r>
              <w:rPr>
                <w:rFonts w:hint="eastAsia"/>
                <w:sz w:val="24"/>
              </w:rPr>
              <w:t>移机构</w:t>
            </w:r>
            <w:proofErr w:type="gramEnd"/>
            <w:r>
              <w:rPr>
                <w:rFonts w:hint="eastAsia"/>
                <w:sz w:val="24"/>
              </w:rPr>
              <w:t>以夹持平</w:t>
            </w:r>
            <w:proofErr w:type="gramStart"/>
            <w:r>
              <w:rPr>
                <w:rFonts w:hint="eastAsia"/>
                <w:sz w:val="24"/>
              </w:rPr>
              <w:t>移速度</w:t>
            </w:r>
            <w:proofErr w:type="gramEnd"/>
            <w:r>
              <w:rPr>
                <w:rFonts w:hint="eastAsia"/>
                <w:sz w:val="24"/>
              </w:rPr>
              <w:t>向目标输送通道运动</w:t>
            </w:r>
          </w:p>
        </w:tc>
      </w:tr>
      <w:tr w:rsidR="00943802" w:rsidRPr="004F34BB" w14:paraId="38D6AB1E" w14:textId="77777777" w:rsidTr="00C5297D">
        <w:trPr>
          <w:jc w:val="center"/>
        </w:trPr>
        <w:tc>
          <w:tcPr>
            <w:tcW w:w="3124" w:type="dxa"/>
          </w:tcPr>
          <w:p w14:paraId="532A09E5" w14:textId="5097CE9E" w:rsidR="00943802" w:rsidRDefault="006A2DDE" w:rsidP="00BA652F">
            <w:pPr>
              <w:spacing w:line="360" w:lineRule="auto"/>
              <w:rPr>
                <w:sz w:val="24"/>
              </w:rPr>
            </w:pPr>
            <w:r>
              <w:rPr>
                <w:sz w:val="24"/>
              </w:rPr>
              <w:t>10</w:t>
            </w:r>
            <w:r>
              <w:rPr>
                <w:rFonts w:hint="eastAsia"/>
                <w:sz w:val="24"/>
              </w:rPr>
              <w:t>：</w:t>
            </w:r>
            <w:proofErr w:type="gramStart"/>
            <w:r>
              <w:rPr>
                <w:rFonts w:hint="eastAsia"/>
                <w:sz w:val="24"/>
              </w:rPr>
              <w:t>储瓶台</w:t>
            </w:r>
            <w:proofErr w:type="gramEnd"/>
          </w:p>
        </w:tc>
        <w:tc>
          <w:tcPr>
            <w:tcW w:w="2972" w:type="dxa"/>
          </w:tcPr>
          <w:p w14:paraId="0ECA7C66" w14:textId="47A3C9F7" w:rsidR="00943802" w:rsidRDefault="006A2DDE" w:rsidP="00BA652F">
            <w:pPr>
              <w:spacing w:line="360" w:lineRule="auto"/>
              <w:rPr>
                <w:sz w:val="24"/>
              </w:rPr>
            </w:pPr>
            <w:r>
              <w:rPr>
                <w:sz w:val="24"/>
              </w:rPr>
              <w:t>200</w:t>
            </w:r>
            <w:r>
              <w:rPr>
                <w:rFonts w:hint="eastAsia"/>
                <w:sz w:val="24"/>
              </w:rPr>
              <w:t>：</w:t>
            </w:r>
            <w:proofErr w:type="gramStart"/>
            <w:r>
              <w:rPr>
                <w:rFonts w:hint="eastAsia"/>
                <w:sz w:val="24"/>
              </w:rPr>
              <w:t>储瓶台</w:t>
            </w:r>
            <w:proofErr w:type="gramEnd"/>
            <w:r>
              <w:rPr>
                <w:rFonts w:hint="eastAsia"/>
                <w:sz w:val="24"/>
              </w:rPr>
              <w:t>换道方法</w:t>
            </w:r>
          </w:p>
        </w:tc>
        <w:tc>
          <w:tcPr>
            <w:tcW w:w="2982" w:type="dxa"/>
          </w:tcPr>
          <w:p w14:paraId="0912FF3E" w14:textId="3DD6EA37" w:rsidR="00943802" w:rsidRDefault="006A2DDE" w:rsidP="00BA652F">
            <w:pPr>
              <w:spacing w:line="360" w:lineRule="auto"/>
              <w:rPr>
                <w:sz w:val="24"/>
              </w:rPr>
            </w:pPr>
            <w:r>
              <w:rPr>
                <w:sz w:val="24"/>
              </w:rPr>
              <w:t>300</w:t>
            </w:r>
            <w:r>
              <w:rPr>
                <w:rFonts w:hint="eastAsia"/>
                <w:sz w:val="24"/>
              </w:rPr>
              <w:t>：</w:t>
            </w:r>
            <w:proofErr w:type="gramStart"/>
            <w:r>
              <w:rPr>
                <w:rFonts w:hint="eastAsia"/>
                <w:sz w:val="24"/>
              </w:rPr>
              <w:t>储瓶台</w:t>
            </w:r>
            <w:proofErr w:type="gramEnd"/>
            <w:r>
              <w:rPr>
                <w:rFonts w:hint="eastAsia"/>
                <w:sz w:val="24"/>
              </w:rPr>
              <w:t>换道装置</w:t>
            </w:r>
          </w:p>
        </w:tc>
      </w:tr>
      <w:tr w:rsidR="00943802" w:rsidRPr="004F34BB" w14:paraId="680EA9AC" w14:textId="77777777" w:rsidTr="00C5297D">
        <w:trPr>
          <w:jc w:val="center"/>
        </w:trPr>
        <w:tc>
          <w:tcPr>
            <w:tcW w:w="3124" w:type="dxa"/>
          </w:tcPr>
          <w:p w14:paraId="19DA1AF2" w14:textId="3279C316" w:rsidR="00943802" w:rsidRPr="00943802" w:rsidRDefault="006A2DDE" w:rsidP="00BA652F">
            <w:pPr>
              <w:spacing w:line="360" w:lineRule="auto"/>
              <w:rPr>
                <w:sz w:val="24"/>
              </w:rPr>
            </w:pPr>
            <w:r>
              <w:rPr>
                <w:sz w:val="24"/>
              </w:rPr>
              <w:t>11</w:t>
            </w:r>
            <w:r>
              <w:rPr>
                <w:rFonts w:hint="eastAsia"/>
                <w:sz w:val="24"/>
              </w:rPr>
              <w:t>：</w:t>
            </w:r>
            <w:proofErr w:type="gramStart"/>
            <w:r>
              <w:rPr>
                <w:rFonts w:hint="eastAsia"/>
                <w:sz w:val="24"/>
              </w:rPr>
              <w:t>进瓶输送</w:t>
            </w:r>
            <w:proofErr w:type="gramEnd"/>
            <w:r>
              <w:rPr>
                <w:rFonts w:hint="eastAsia"/>
                <w:sz w:val="24"/>
              </w:rPr>
              <w:t>机构</w:t>
            </w:r>
          </w:p>
        </w:tc>
        <w:tc>
          <w:tcPr>
            <w:tcW w:w="2972" w:type="dxa"/>
          </w:tcPr>
          <w:p w14:paraId="5F4870BB" w14:textId="56C02325" w:rsidR="00943802" w:rsidRDefault="006A2DDE" w:rsidP="00BA652F">
            <w:pPr>
              <w:spacing w:line="360" w:lineRule="auto"/>
              <w:rPr>
                <w:sz w:val="24"/>
              </w:rPr>
            </w:pPr>
            <w:r>
              <w:rPr>
                <w:rFonts w:hint="eastAsia"/>
                <w:sz w:val="24"/>
              </w:rPr>
              <w:t>1</w:t>
            </w:r>
            <w:r>
              <w:rPr>
                <w:sz w:val="24"/>
              </w:rPr>
              <w:t>2</w:t>
            </w:r>
            <w:r>
              <w:rPr>
                <w:rFonts w:hint="eastAsia"/>
                <w:sz w:val="24"/>
              </w:rPr>
              <w:t>：</w:t>
            </w:r>
            <w:proofErr w:type="gramStart"/>
            <w:r>
              <w:rPr>
                <w:rFonts w:hint="eastAsia"/>
                <w:sz w:val="24"/>
              </w:rPr>
              <w:t>进瓶叠加</w:t>
            </w:r>
            <w:proofErr w:type="gramEnd"/>
            <w:r>
              <w:rPr>
                <w:rFonts w:hint="eastAsia"/>
                <w:sz w:val="24"/>
              </w:rPr>
              <w:t>板</w:t>
            </w:r>
          </w:p>
        </w:tc>
        <w:tc>
          <w:tcPr>
            <w:tcW w:w="2982" w:type="dxa"/>
          </w:tcPr>
          <w:p w14:paraId="7919A653" w14:textId="63318869" w:rsidR="00943802" w:rsidRDefault="006A2DDE" w:rsidP="00BA652F">
            <w:pPr>
              <w:spacing w:line="360" w:lineRule="auto"/>
              <w:rPr>
                <w:sz w:val="24"/>
              </w:rPr>
            </w:pPr>
            <w:r>
              <w:rPr>
                <w:sz w:val="24"/>
              </w:rPr>
              <w:t>13</w:t>
            </w:r>
            <w:r>
              <w:rPr>
                <w:rFonts w:hint="eastAsia"/>
                <w:sz w:val="24"/>
              </w:rPr>
              <w:t>：入口夹持平</w:t>
            </w:r>
            <w:proofErr w:type="gramStart"/>
            <w:r>
              <w:rPr>
                <w:rFonts w:hint="eastAsia"/>
                <w:sz w:val="24"/>
              </w:rPr>
              <w:t>移机构</w:t>
            </w:r>
            <w:proofErr w:type="gramEnd"/>
          </w:p>
        </w:tc>
      </w:tr>
      <w:tr w:rsidR="00943802" w:rsidRPr="004F34BB" w14:paraId="2D050B3F" w14:textId="77777777" w:rsidTr="00C5297D">
        <w:trPr>
          <w:jc w:val="center"/>
        </w:trPr>
        <w:tc>
          <w:tcPr>
            <w:tcW w:w="3124" w:type="dxa"/>
          </w:tcPr>
          <w:p w14:paraId="600B649F" w14:textId="7672D979" w:rsidR="00943802" w:rsidRPr="00943802" w:rsidRDefault="006A2DDE" w:rsidP="00BA652F">
            <w:pPr>
              <w:spacing w:line="360" w:lineRule="auto"/>
              <w:rPr>
                <w:sz w:val="24"/>
              </w:rPr>
            </w:pPr>
            <w:r>
              <w:rPr>
                <w:sz w:val="24"/>
              </w:rPr>
              <w:t>14</w:t>
            </w:r>
            <w:r>
              <w:rPr>
                <w:rFonts w:hint="eastAsia"/>
                <w:sz w:val="24"/>
              </w:rPr>
              <w:t>：出口夹持平</w:t>
            </w:r>
            <w:proofErr w:type="gramStart"/>
            <w:r>
              <w:rPr>
                <w:rFonts w:hint="eastAsia"/>
                <w:sz w:val="24"/>
              </w:rPr>
              <w:t>移机构</w:t>
            </w:r>
            <w:proofErr w:type="gramEnd"/>
          </w:p>
        </w:tc>
        <w:tc>
          <w:tcPr>
            <w:tcW w:w="2972" w:type="dxa"/>
          </w:tcPr>
          <w:p w14:paraId="302006C6" w14:textId="15BA67F3" w:rsidR="00943802" w:rsidRDefault="006A2DDE" w:rsidP="00BA652F">
            <w:pPr>
              <w:spacing w:line="360" w:lineRule="auto"/>
              <w:rPr>
                <w:sz w:val="24"/>
              </w:rPr>
            </w:pPr>
            <w:r>
              <w:rPr>
                <w:sz w:val="24"/>
              </w:rPr>
              <w:t>15</w:t>
            </w:r>
            <w:r>
              <w:rPr>
                <w:rFonts w:hint="eastAsia"/>
                <w:sz w:val="24"/>
              </w:rPr>
              <w:t>：出瓶输送机构</w:t>
            </w:r>
          </w:p>
        </w:tc>
        <w:tc>
          <w:tcPr>
            <w:tcW w:w="2982" w:type="dxa"/>
          </w:tcPr>
          <w:p w14:paraId="57B099B1" w14:textId="77E5CA57" w:rsidR="00943802" w:rsidRDefault="006A2DDE" w:rsidP="00BA652F">
            <w:pPr>
              <w:spacing w:line="360" w:lineRule="auto"/>
              <w:rPr>
                <w:sz w:val="24"/>
              </w:rPr>
            </w:pPr>
            <w:r>
              <w:rPr>
                <w:sz w:val="24"/>
              </w:rPr>
              <w:t>16</w:t>
            </w:r>
            <w:r>
              <w:rPr>
                <w:rFonts w:hint="eastAsia"/>
                <w:sz w:val="24"/>
              </w:rPr>
              <w:t>：出瓶叠加板</w:t>
            </w:r>
          </w:p>
        </w:tc>
      </w:tr>
      <w:tr w:rsidR="00943802" w:rsidRPr="004F34BB" w14:paraId="753F8372" w14:textId="77777777" w:rsidTr="00C5297D">
        <w:trPr>
          <w:jc w:val="center"/>
        </w:trPr>
        <w:tc>
          <w:tcPr>
            <w:tcW w:w="3124" w:type="dxa"/>
          </w:tcPr>
          <w:p w14:paraId="30331E5E" w14:textId="07082DCB" w:rsidR="00943802" w:rsidRPr="00943802" w:rsidRDefault="006A2DDE" w:rsidP="00BA652F">
            <w:pPr>
              <w:spacing w:line="360" w:lineRule="auto"/>
              <w:rPr>
                <w:sz w:val="24"/>
              </w:rPr>
            </w:pPr>
            <w:r>
              <w:rPr>
                <w:sz w:val="24"/>
              </w:rPr>
              <w:t>17</w:t>
            </w:r>
            <w:r>
              <w:rPr>
                <w:rFonts w:hint="eastAsia"/>
                <w:sz w:val="24"/>
              </w:rPr>
              <w:t>：输送通道</w:t>
            </w:r>
          </w:p>
        </w:tc>
        <w:tc>
          <w:tcPr>
            <w:tcW w:w="2972" w:type="dxa"/>
          </w:tcPr>
          <w:p w14:paraId="3420C9B3" w14:textId="15043E1B" w:rsidR="00943802" w:rsidRDefault="006A2DDE" w:rsidP="00BA652F">
            <w:pPr>
              <w:spacing w:line="360" w:lineRule="auto"/>
              <w:rPr>
                <w:sz w:val="24"/>
              </w:rPr>
            </w:pPr>
            <w:r>
              <w:rPr>
                <w:sz w:val="24"/>
              </w:rPr>
              <w:t>301</w:t>
            </w:r>
            <w:r>
              <w:rPr>
                <w:rFonts w:hint="eastAsia"/>
                <w:sz w:val="24"/>
              </w:rPr>
              <w:t>：第一检测模块</w:t>
            </w:r>
          </w:p>
        </w:tc>
        <w:tc>
          <w:tcPr>
            <w:tcW w:w="2982" w:type="dxa"/>
          </w:tcPr>
          <w:p w14:paraId="68E6B1CA" w14:textId="654C535F" w:rsidR="00943802" w:rsidRDefault="006A2DDE" w:rsidP="00BA652F">
            <w:pPr>
              <w:spacing w:line="360" w:lineRule="auto"/>
              <w:rPr>
                <w:sz w:val="24"/>
              </w:rPr>
            </w:pPr>
            <w:r>
              <w:rPr>
                <w:sz w:val="24"/>
              </w:rPr>
              <w:t>302</w:t>
            </w:r>
            <w:r>
              <w:rPr>
                <w:rFonts w:hint="eastAsia"/>
                <w:sz w:val="24"/>
              </w:rPr>
              <w:t>：第一计算模块</w:t>
            </w:r>
          </w:p>
        </w:tc>
      </w:tr>
      <w:tr w:rsidR="0054763D" w:rsidRPr="004F34BB" w14:paraId="290F5B1B" w14:textId="77777777" w:rsidTr="00C5297D">
        <w:trPr>
          <w:jc w:val="center"/>
        </w:trPr>
        <w:tc>
          <w:tcPr>
            <w:tcW w:w="3124" w:type="dxa"/>
          </w:tcPr>
          <w:p w14:paraId="436CAD96" w14:textId="6C1762BC" w:rsidR="0054763D" w:rsidRDefault="006A2DDE" w:rsidP="00BA652F">
            <w:pPr>
              <w:spacing w:line="360" w:lineRule="auto"/>
              <w:rPr>
                <w:sz w:val="24"/>
              </w:rPr>
            </w:pPr>
            <w:r>
              <w:rPr>
                <w:sz w:val="24"/>
              </w:rPr>
              <w:t>303</w:t>
            </w:r>
            <w:r>
              <w:rPr>
                <w:rFonts w:hint="eastAsia"/>
                <w:sz w:val="24"/>
              </w:rPr>
              <w:t>：第二计算模块</w:t>
            </w:r>
          </w:p>
        </w:tc>
        <w:tc>
          <w:tcPr>
            <w:tcW w:w="2972" w:type="dxa"/>
          </w:tcPr>
          <w:p w14:paraId="3B4C38A5" w14:textId="44215C4C" w:rsidR="0054763D" w:rsidRDefault="006A2DDE" w:rsidP="00BA652F">
            <w:pPr>
              <w:spacing w:line="360" w:lineRule="auto"/>
              <w:rPr>
                <w:sz w:val="24"/>
              </w:rPr>
            </w:pPr>
            <w:r>
              <w:rPr>
                <w:sz w:val="24"/>
              </w:rPr>
              <w:t>304</w:t>
            </w:r>
            <w:r>
              <w:rPr>
                <w:rFonts w:hint="eastAsia"/>
                <w:sz w:val="24"/>
              </w:rPr>
              <w:t>：第一控制模块</w:t>
            </w:r>
          </w:p>
        </w:tc>
        <w:tc>
          <w:tcPr>
            <w:tcW w:w="2982" w:type="dxa"/>
          </w:tcPr>
          <w:p w14:paraId="7625F405" w14:textId="502EA0B4" w:rsidR="0054763D" w:rsidRPr="0054763D" w:rsidRDefault="006A2DDE" w:rsidP="00BA652F">
            <w:pPr>
              <w:spacing w:line="360" w:lineRule="auto"/>
              <w:rPr>
                <w:sz w:val="24"/>
              </w:rPr>
            </w:pPr>
            <w:r>
              <w:rPr>
                <w:sz w:val="24"/>
              </w:rPr>
              <w:t>305</w:t>
            </w:r>
            <w:r>
              <w:rPr>
                <w:rFonts w:hint="eastAsia"/>
                <w:sz w:val="24"/>
              </w:rPr>
              <w:t>：第二控制模块</w:t>
            </w:r>
          </w:p>
        </w:tc>
      </w:tr>
      <w:tr w:rsidR="006B04FD" w:rsidRPr="004F34BB" w14:paraId="4E79320A" w14:textId="77777777" w:rsidTr="00C5297D">
        <w:trPr>
          <w:jc w:val="center"/>
        </w:trPr>
        <w:tc>
          <w:tcPr>
            <w:tcW w:w="3124" w:type="dxa"/>
          </w:tcPr>
          <w:p w14:paraId="60D8763A" w14:textId="3726F7EB" w:rsidR="006B04FD" w:rsidRDefault="006A2DDE" w:rsidP="00BA652F">
            <w:pPr>
              <w:spacing w:line="360" w:lineRule="auto"/>
              <w:rPr>
                <w:sz w:val="24"/>
              </w:rPr>
            </w:pPr>
            <w:r>
              <w:rPr>
                <w:sz w:val="24"/>
              </w:rPr>
              <w:t>306</w:t>
            </w:r>
            <w:r>
              <w:rPr>
                <w:rFonts w:hint="eastAsia"/>
                <w:sz w:val="24"/>
              </w:rPr>
              <w:t>：第二检测模块</w:t>
            </w:r>
          </w:p>
        </w:tc>
        <w:tc>
          <w:tcPr>
            <w:tcW w:w="2972" w:type="dxa"/>
          </w:tcPr>
          <w:p w14:paraId="6B3C8395" w14:textId="66135D69" w:rsidR="006B04FD" w:rsidRDefault="006A2DDE" w:rsidP="00BA652F">
            <w:pPr>
              <w:spacing w:line="360" w:lineRule="auto"/>
              <w:rPr>
                <w:sz w:val="24"/>
              </w:rPr>
            </w:pPr>
            <w:r>
              <w:rPr>
                <w:sz w:val="24"/>
              </w:rPr>
              <w:t>307</w:t>
            </w:r>
            <w:r>
              <w:rPr>
                <w:rFonts w:hint="eastAsia"/>
                <w:sz w:val="24"/>
              </w:rPr>
              <w:t>：第三计算模块</w:t>
            </w:r>
          </w:p>
        </w:tc>
        <w:tc>
          <w:tcPr>
            <w:tcW w:w="2982" w:type="dxa"/>
          </w:tcPr>
          <w:p w14:paraId="0B90D648" w14:textId="68DAAD0F" w:rsidR="006B04FD" w:rsidRDefault="006A2DDE" w:rsidP="00BA652F">
            <w:pPr>
              <w:spacing w:line="360" w:lineRule="auto"/>
              <w:rPr>
                <w:sz w:val="24"/>
              </w:rPr>
            </w:pPr>
            <w:r>
              <w:rPr>
                <w:sz w:val="24"/>
              </w:rPr>
              <w:t>308</w:t>
            </w:r>
            <w:r>
              <w:rPr>
                <w:rFonts w:hint="eastAsia"/>
                <w:sz w:val="24"/>
              </w:rPr>
              <w:t>：第三控制模块</w:t>
            </w:r>
          </w:p>
        </w:tc>
      </w:tr>
      <w:tr w:rsidR="006A2DDE" w:rsidRPr="004F34BB" w14:paraId="01B9D4B4" w14:textId="77777777" w:rsidTr="00C5297D">
        <w:trPr>
          <w:jc w:val="center"/>
        </w:trPr>
        <w:tc>
          <w:tcPr>
            <w:tcW w:w="3124" w:type="dxa"/>
          </w:tcPr>
          <w:p w14:paraId="3C4ED9B7" w14:textId="63D76136" w:rsidR="006A2DDE" w:rsidRDefault="006A2DDE" w:rsidP="00BA652F">
            <w:pPr>
              <w:spacing w:line="360" w:lineRule="auto"/>
              <w:rPr>
                <w:sz w:val="24"/>
              </w:rPr>
            </w:pPr>
            <w:r>
              <w:rPr>
                <w:sz w:val="24"/>
              </w:rPr>
              <w:t>309</w:t>
            </w:r>
            <w:r>
              <w:rPr>
                <w:rFonts w:hint="eastAsia"/>
                <w:sz w:val="24"/>
              </w:rPr>
              <w:t>：获取模块</w:t>
            </w:r>
          </w:p>
        </w:tc>
        <w:tc>
          <w:tcPr>
            <w:tcW w:w="2972" w:type="dxa"/>
          </w:tcPr>
          <w:p w14:paraId="3803249D" w14:textId="5D90F6AA" w:rsidR="006A2DDE" w:rsidRDefault="006A2DDE" w:rsidP="00BA652F">
            <w:pPr>
              <w:spacing w:line="360" w:lineRule="auto"/>
              <w:rPr>
                <w:sz w:val="24"/>
              </w:rPr>
            </w:pPr>
            <w:r>
              <w:rPr>
                <w:rFonts w:hint="eastAsia"/>
                <w:sz w:val="24"/>
              </w:rPr>
              <w:t>3</w:t>
            </w:r>
            <w:r>
              <w:rPr>
                <w:sz w:val="24"/>
              </w:rPr>
              <w:t>10</w:t>
            </w:r>
            <w:r>
              <w:rPr>
                <w:rFonts w:hint="eastAsia"/>
                <w:sz w:val="24"/>
              </w:rPr>
              <w:t>：第四计算模块</w:t>
            </w:r>
          </w:p>
        </w:tc>
        <w:tc>
          <w:tcPr>
            <w:tcW w:w="2982" w:type="dxa"/>
          </w:tcPr>
          <w:p w14:paraId="6BA05A6C" w14:textId="3964ADB7" w:rsidR="006A2DDE" w:rsidRDefault="006A2DDE" w:rsidP="00BA652F">
            <w:pPr>
              <w:spacing w:line="360" w:lineRule="auto"/>
              <w:rPr>
                <w:sz w:val="24"/>
              </w:rPr>
            </w:pPr>
            <w:r>
              <w:rPr>
                <w:rFonts w:hint="eastAsia"/>
                <w:sz w:val="24"/>
              </w:rPr>
              <w:t>3</w:t>
            </w:r>
            <w:r>
              <w:rPr>
                <w:sz w:val="24"/>
              </w:rPr>
              <w:t>11</w:t>
            </w:r>
            <w:r>
              <w:rPr>
                <w:rFonts w:hint="eastAsia"/>
                <w:sz w:val="24"/>
              </w:rPr>
              <w:t>：第四控制模块</w:t>
            </w:r>
          </w:p>
        </w:tc>
      </w:tr>
      <w:tr w:rsidR="006A2DDE" w:rsidRPr="004F34BB" w14:paraId="3D196044" w14:textId="77777777" w:rsidTr="00C5297D">
        <w:trPr>
          <w:jc w:val="center"/>
        </w:trPr>
        <w:tc>
          <w:tcPr>
            <w:tcW w:w="3124" w:type="dxa"/>
          </w:tcPr>
          <w:p w14:paraId="2E3C6AB9" w14:textId="093EE8A5" w:rsidR="006A2DDE" w:rsidRDefault="006A2DDE" w:rsidP="00BA652F">
            <w:pPr>
              <w:spacing w:line="360" w:lineRule="auto"/>
              <w:rPr>
                <w:sz w:val="24"/>
              </w:rPr>
            </w:pPr>
            <w:r>
              <w:rPr>
                <w:rFonts w:hint="eastAsia"/>
                <w:sz w:val="24"/>
              </w:rPr>
              <w:t>3</w:t>
            </w:r>
            <w:r>
              <w:rPr>
                <w:sz w:val="24"/>
              </w:rPr>
              <w:t>12</w:t>
            </w:r>
            <w:r>
              <w:rPr>
                <w:rFonts w:hint="eastAsia"/>
                <w:sz w:val="24"/>
              </w:rPr>
              <w:t>：第五控制模块</w:t>
            </w:r>
          </w:p>
        </w:tc>
        <w:tc>
          <w:tcPr>
            <w:tcW w:w="2972" w:type="dxa"/>
          </w:tcPr>
          <w:p w14:paraId="5ED6F799" w14:textId="795A82F2" w:rsidR="006A2DDE" w:rsidRDefault="006A2DDE" w:rsidP="00BA652F">
            <w:pPr>
              <w:spacing w:line="360" w:lineRule="auto"/>
              <w:rPr>
                <w:sz w:val="24"/>
              </w:rPr>
            </w:pPr>
            <w:r>
              <w:rPr>
                <w:rFonts w:hint="eastAsia"/>
                <w:sz w:val="24"/>
              </w:rPr>
              <w:t>3</w:t>
            </w:r>
            <w:r>
              <w:rPr>
                <w:sz w:val="24"/>
              </w:rPr>
              <w:t>13</w:t>
            </w:r>
            <w:r>
              <w:rPr>
                <w:rFonts w:hint="eastAsia"/>
                <w:sz w:val="24"/>
              </w:rPr>
              <w:t>：第五计算模块</w:t>
            </w:r>
          </w:p>
        </w:tc>
        <w:tc>
          <w:tcPr>
            <w:tcW w:w="2982" w:type="dxa"/>
          </w:tcPr>
          <w:p w14:paraId="77E591DA" w14:textId="33AB56CB" w:rsidR="006A2DDE" w:rsidRDefault="006A2DDE" w:rsidP="00BA652F">
            <w:pPr>
              <w:spacing w:line="360" w:lineRule="auto"/>
              <w:rPr>
                <w:sz w:val="24"/>
              </w:rPr>
            </w:pPr>
            <w:r>
              <w:rPr>
                <w:rFonts w:hint="eastAsia"/>
                <w:sz w:val="24"/>
              </w:rPr>
              <w:t>3</w:t>
            </w:r>
            <w:r>
              <w:rPr>
                <w:sz w:val="24"/>
              </w:rPr>
              <w:t>14</w:t>
            </w:r>
            <w:r>
              <w:rPr>
                <w:rFonts w:hint="eastAsia"/>
                <w:sz w:val="24"/>
              </w:rPr>
              <w:t>：修正模块</w:t>
            </w:r>
          </w:p>
        </w:tc>
      </w:tr>
      <w:tr w:rsidR="006B04FD" w:rsidRPr="004F34BB" w14:paraId="1E709693" w14:textId="77777777" w:rsidTr="00C5297D">
        <w:trPr>
          <w:jc w:val="center"/>
        </w:trPr>
        <w:tc>
          <w:tcPr>
            <w:tcW w:w="3124" w:type="dxa"/>
          </w:tcPr>
          <w:p w14:paraId="77A8684A" w14:textId="3954FCAD" w:rsidR="006B04FD" w:rsidRDefault="006A2DDE" w:rsidP="00BA652F">
            <w:pPr>
              <w:spacing w:line="360" w:lineRule="auto"/>
              <w:rPr>
                <w:sz w:val="24"/>
              </w:rPr>
            </w:pPr>
            <w:r>
              <w:rPr>
                <w:rFonts w:hint="eastAsia"/>
                <w:sz w:val="24"/>
              </w:rPr>
              <w:t>3</w:t>
            </w:r>
            <w:r>
              <w:rPr>
                <w:sz w:val="24"/>
              </w:rPr>
              <w:t>15</w:t>
            </w:r>
            <w:r>
              <w:rPr>
                <w:rFonts w:hint="eastAsia"/>
                <w:sz w:val="24"/>
              </w:rPr>
              <w:t>：第六控制模块</w:t>
            </w:r>
          </w:p>
        </w:tc>
        <w:tc>
          <w:tcPr>
            <w:tcW w:w="2972" w:type="dxa"/>
          </w:tcPr>
          <w:p w14:paraId="12B5CC35" w14:textId="0AD1C68A" w:rsidR="006B04FD" w:rsidRDefault="006B04FD" w:rsidP="00BA652F">
            <w:pPr>
              <w:spacing w:line="360" w:lineRule="auto"/>
              <w:rPr>
                <w:sz w:val="24"/>
              </w:rPr>
            </w:pPr>
            <w:r>
              <w:rPr>
                <w:rFonts w:hint="eastAsia"/>
                <w:sz w:val="24"/>
              </w:rPr>
              <w:t>7</w:t>
            </w:r>
            <w:r>
              <w:rPr>
                <w:sz w:val="24"/>
              </w:rPr>
              <w:t>02</w:t>
            </w:r>
            <w:r>
              <w:rPr>
                <w:rFonts w:hint="eastAsia"/>
                <w:sz w:val="24"/>
              </w:rPr>
              <w:t>：处理器</w:t>
            </w:r>
          </w:p>
        </w:tc>
        <w:tc>
          <w:tcPr>
            <w:tcW w:w="2982" w:type="dxa"/>
          </w:tcPr>
          <w:p w14:paraId="6367C154" w14:textId="6F5351E9" w:rsidR="006B04FD" w:rsidRDefault="006B04FD" w:rsidP="00BA652F">
            <w:pPr>
              <w:spacing w:line="360" w:lineRule="auto"/>
              <w:rPr>
                <w:sz w:val="24"/>
              </w:rPr>
            </w:pPr>
            <w:r>
              <w:rPr>
                <w:rFonts w:hint="eastAsia"/>
                <w:sz w:val="24"/>
              </w:rPr>
              <w:t>7</w:t>
            </w:r>
            <w:r>
              <w:rPr>
                <w:sz w:val="24"/>
              </w:rPr>
              <w:t>04</w:t>
            </w:r>
            <w:r>
              <w:rPr>
                <w:rFonts w:hint="eastAsia"/>
                <w:sz w:val="24"/>
              </w:rPr>
              <w:t>：通信接口</w:t>
            </w:r>
          </w:p>
        </w:tc>
      </w:tr>
      <w:tr w:rsidR="006B04FD" w:rsidRPr="004F34BB" w14:paraId="6DB9406F" w14:textId="77777777" w:rsidTr="00C5297D">
        <w:trPr>
          <w:jc w:val="center"/>
        </w:trPr>
        <w:tc>
          <w:tcPr>
            <w:tcW w:w="3124" w:type="dxa"/>
          </w:tcPr>
          <w:p w14:paraId="1271ADCE" w14:textId="215B4A13" w:rsidR="006B04FD" w:rsidRDefault="006B04FD" w:rsidP="00BA652F">
            <w:pPr>
              <w:spacing w:line="360" w:lineRule="auto"/>
              <w:rPr>
                <w:sz w:val="24"/>
              </w:rPr>
            </w:pPr>
            <w:r>
              <w:rPr>
                <w:rFonts w:hint="eastAsia"/>
                <w:sz w:val="24"/>
              </w:rPr>
              <w:t>7</w:t>
            </w:r>
            <w:r>
              <w:rPr>
                <w:sz w:val="24"/>
              </w:rPr>
              <w:t>06</w:t>
            </w:r>
            <w:r>
              <w:rPr>
                <w:rFonts w:hint="eastAsia"/>
                <w:sz w:val="24"/>
              </w:rPr>
              <w:t>：存储器</w:t>
            </w:r>
          </w:p>
        </w:tc>
        <w:tc>
          <w:tcPr>
            <w:tcW w:w="2972" w:type="dxa"/>
          </w:tcPr>
          <w:p w14:paraId="2E256A1D" w14:textId="41EF7BDA" w:rsidR="006B04FD" w:rsidRDefault="006B04FD" w:rsidP="00BA652F">
            <w:pPr>
              <w:spacing w:line="360" w:lineRule="auto"/>
              <w:rPr>
                <w:sz w:val="24"/>
              </w:rPr>
            </w:pPr>
            <w:r>
              <w:rPr>
                <w:rFonts w:hint="eastAsia"/>
                <w:sz w:val="24"/>
              </w:rPr>
              <w:t>7</w:t>
            </w:r>
            <w:r>
              <w:rPr>
                <w:sz w:val="24"/>
              </w:rPr>
              <w:t>08</w:t>
            </w:r>
            <w:r>
              <w:rPr>
                <w:rFonts w:hint="eastAsia"/>
                <w:sz w:val="24"/>
              </w:rPr>
              <w:t>：通信总线</w:t>
            </w:r>
          </w:p>
        </w:tc>
        <w:tc>
          <w:tcPr>
            <w:tcW w:w="2982" w:type="dxa"/>
          </w:tcPr>
          <w:p w14:paraId="6C64AFCD" w14:textId="3D25CB7C" w:rsidR="006B04FD" w:rsidRDefault="006B04FD" w:rsidP="00BA652F">
            <w:pPr>
              <w:spacing w:line="360" w:lineRule="auto"/>
              <w:rPr>
                <w:sz w:val="24"/>
              </w:rPr>
            </w:pPr>
            <w:r>
              <w:rPr>
                <w:rFonts w:hint="eastAsia"/>
                <w:sz w:val="24"/>
              </w:rPr>
              <w:t>7</w:t>
            </w:r>
            <w:r>
              <w:rPr>
                <w:sz w:val="24"/>
              </w:rPr>
              <w:t>10</w:t>
            </w:r>
            <w:r>
              <w:rPr>
                <w:rFonts w:hint="eastAsia"/>
                <w:sz w:val="24"/>
              </w:rPr>
              <w:t>：程序</w:t>
            </w:r>
          </w:p>
        </w:tc>
      </w:tr>
      <w:tr w:rsidR="0030601E" w:rsidRPr="004F34BB" w14:paraId="28CD0DE2" w14:textId="77777777" w:rsidTr="00C5297D">
        <w:trPr>
          <w:jc w:val="center"/>
        </w:trPr>
        <w:tc>
          <w:tcPr>
            <w:tcW w:w="3124" w:type="dxa"/>
          </w:tcPr>
          <w:p w14:paraId="52C845AD" w14:textId="3E88BA0D" w:rsidR="0030601E" w:rsidRDefault="0030601E" w:rsidP="00BA652F">
            <w:pPr>
              <w:spacing w:line="360" w:lineRule="auto"/>
              <w:rPr>
                <w:sz w:val="24"/>
              </w:rPr>
            </w:pPr>
            <w:r>
              <w:rPr>
                <w:rFonts w:hint="eastAsia"/>
                <w:sz w:val="24"/>
              </w:rPr>
              <w:t>7</w:t>
            </w:r>
            <w:r>
              <w:rPr>
                <w:sz w:val="24"/>
              </w:rPr>
              <w:t>00</w:t>
            </w:r>
            <w:r>
              <w:rPr>
                <w:rFonts w:hint="eastAsia"/>
                <w:sz w:val="24"/>
              </w:rPr>
              <w:t>：电子设备</w:t>
            </w:r>
          </w:p>
        </w:tc>
        <w:tc>
          <w:tcPr>
            <w:tcW w:w="2972" w:type="dxa"/>
          </w:tcPr>
          <w:p w14:paraId="6825E2C6" w14:textId="77777777" w:rsidR="0030601E" w:rsidRDefault="0030601E" w:rsidP="00BA652F">
            <w:pPr>
              <w:spacing w:line="360" w:lineRule="auto"/>
              <w:rPr>
                <w:sz w:val="24"/>
              </w:rPr>
            </w:pPr>
          </w:p>
        </w:tc>
        <w:tc>
          <w:tcPr>
            <w:tcW w:w="2982" w:type="dxa"/>
          </w:tcPr>
          <w:p w14:paraId="1079B979" w14:textId="77777777" w:rsidR="0030601E" w:rsidRDefault="0030601E" w:rsidP="00BA652F">
            <w:pPr>
              <w:spacing w:line="360" w:lineRule="auto"/>
              <w:rPr>
                <w:sz w:val="24"/>
              </w:rPr>
            </w:pP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lastRenderedPageBreak/>
        <w:t>具体实施方式</w:t>
      </w:r>
    </w:p>
    <w:p w14:paraId="6DA62114" w14:textId="77777777" w:rsidR="00D5085C" w:rsidRPr="006C271C" w:rsidRDefault="00D5085C" w:rsidP="00D5085C">
      <w:pPr>
        <w:spacing w:line="360" w:lineRule="auto"/>
        <w:ind w:firstLineChars="200" w:firstLine="480"/>
        <w:rPr>
          <w:rFonts w:hAnsi="宋体"/>
          <w:kern w:val="0"/>
          <w:sz w:val="24"/>
          <w:szCs w:val="24"/>
        </w:rPr>
      </w:pPr>
      <w:r w:rsidRPr="006C271C">
        <w:rPr>
          <w:rFonts w:hAnsi="宋体" w:hint="eastAsia"/>
          <w:kern w:val="0"/>
          <w:sz w:val="24"/>
          <w:szCs w:val="24"/>
        </w:rPr>
        <w:t>为使本</w:t>
      </w:r>
      <w:r>
        <w:rPr>
          <w:rFonts w:hAnsi="宋体" w:hint="eastAsia"/>
          <w:kern w:val="0"/>
          <w:sz w:val="24"/>
          <w:szCs w:val="24"/>
        </w:rPr>
        <w:t>申请</w:t>
      </w:r>
      <w:r w:rsidRPr="006C271C">
        <w:rPr>
          <w:rFonts w:hAnsi="宋体" w:hint="eastAsia"/>
          <w:kern w:val="0"/>
          <w:sz w:val="24"/>
          <w:szCs w:val="24"/>
        </w:rPr>
        <w:t>实施例的目的、技术方案和优点更加清楚，下面将结合</w:t>
      </w:r>
      <w:r>
        <w:rPr>
          <w:rFonts w:hAnsi="宋体" w:hint="eastAsia"/>
          <w:kern w:val="0"/>
          <w:sz w:val="24"/>
          <w:szCs w:val="24"/>
        </w:rPr>
        <w:t>本申请</w:t>
      </w:r>
      <w:r w:rsidRPr="006C271C">
        <w:rPr>
          <w:rFonts w:hAnsi="宋体" w:hint="eastAsia"/>
          <w:kern w:val="0"/>
          <w:sz w:val="24"/>
          <w:szCs w:val="24"/>
        </w:rPr>
        <w:t>实施例中的附图，对</w:t>
      </w:r>
      <w:r>
        <w:rPr>
          <w:rFonts w:hAnsi="宋体" w:hint="eastAsia"/>
          <w:kern w:val="0"/>
          <w:sz w:val="24"/>
          <w:szCs w:val="24"/>
        </w:rPr>
        <w:t>本申请</w:t>
      </w:r>
      <w:r w:rsidRPr="006C271C">
        <w:rPr>
          <w:rFonts w:hAnsi="宋体" w:hint="eastAsia"/>
          <w:kern w:val="0"/>
          <w:sz w:val="24"/>
          <w:szCs w:val="24"/>
        </w:rPr>
        <w:t>实施例中的技术方案进行清楚、完整地描述，显然，所描述的实施例是</w:t>
      </w:r>
      <w:r>
        <w:rPr>
          <w:rFonts w:hAnsi="宋体" w:hint="eastAsia"/>
          <w:kern w:val="0"/>
          <w:sz w:val="24"/>
          <w:szCs w:val="24"/>
        </w:rPr>
        <w:t>本申请</w:t>
      </w:r>
      <w:r w:rsidRPr="006C271C">
        <w:rPr>
          <w:rFonts w:hAnsi="宋体" w:hint="eastAsia"/>
          <w:kern w:val="0"/>
          <w:sz w:val="24"/>
          <w:szCs w:val="24"/>
        </w:rPr>
        <w:t>一部分实施例，而不是全部的实施例，基于</w:t>
      </w:r>
      <w:r>
        <w:rPr>
          <w:rFonts w:hAnsi="宋体" w:hint="eastAsia"/>
          <w:kern w:val="0"/>
          <w:sz w:val="24"/>
          <w:szCs w:val="24"/>
        </w:rPr>
        <w:t>本申请</w:t>
      </w:r>
      <w:r w:rsidRPr="006C271C">
        <w:rPr>
          <w:rFonts w:hAnsi="宋体" w:hint="eastAsia"/>
          <w:kern w:val="0"/>
          <w:sz w:val="24"/>
          <w:szCs w:val="24"/>
        </w:rPr>
        <w:t>中的实施例，本领域普通技术人员在没有做出创造性劳动的前提下所获得的所有其他实施例，都属于本</w:t>
      </w:r>
      <w:r>
        <w:rPr>
          <w:rFonts w:hAnsi="宋体" w:hint="eastAsia"/>
          <w:kern w:val="0"/>
          <w:sz w:val="24"/>
          <w:szCs w:val="24"/>
        </w:rPr>
        <w:t>申请</w:t>
      </w:r>
      <w:r w:rsidRPr="006C271C">
        <w:rPr>
          <w:rFonts w:hAnsi="宋体" w:hint="eastAsia"/>
          <w:kern w:val="0"/>
          <w:sz w:val="24"/>
          <w:szCs w:val="24"/>
        </w:rPr>
        <w:t>保护的范围。</w:t>
      </w:r>
    </w:p>
    <w:p w14:paraId="4EFF0903" w14:textId="36EA8AA6" w:rsidR="00544CB0" w:rsidRDefault="00D5085C"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w:t>
      </w:r>
      <w:proofErr w:type="gramStart"/>
      <w:r>
        <w:rPr>
          <w:rFonts w:hint="eastAsia"/>
          <w:sz w:val="24"/>
        </w:rPr>
        <w:t>例提供</w:t>
      </w:r>
      <w:proofErr w:type="gramEnd"/>
      <w:r>
        <w:rPr>
          <w:rFonts w:hint="eastAsia"/>
          <w:sz w:val="24"/>
        </w:rPr>
        <w:t>的一种</w:t>
      </w:r>
      <w:proofErr w:type="gramStart"/>
      <w:r>
        <w:rPr>
          <w:rFonts w:hint="eastAsia"/>
          <w:sz w:val="24"/>
        </w:rPr>
        <w:t>储瓶台</w:t>
      </w:r>
      <w:proofErr w:type="gramEnd"/>
      <w:r w:rsidR="000F3D9A">
        <w:rPr>
          <w:rFonts w:hint="eastAsia"/>
          <w:sz w:val="24"/>
        </w:rPr>
        <w:t>1</w:t>
      </w:r>
      <w:r w:rsidR="000F3D9A">
        <w:rPr>
          <w:sz w:val="24"/>
        </w:rPr>
        <w:t>0</w:t>
      </w:r>
      <w:r>
        <w:rPr>
          <w:rFonts w:hint="eastAsia"/>
          <w:sz w:val="24"/>
        </w:rPr>
        <w:t>的示意图，如图</w:t>
      </w:r>
      <w:r>
        <w:rPr>
          <w:rFonts w:hint="eastAsia"/>
          <w:sz w:val="24"/>
        </w:rPr>
        <w:t>1</w:t>
      </w:r>
      <w:r>
        <w:rPr>
          <w:rFonts w:hint="eastAsia"/>
          <w:sz w:val="24"/>
        </w:rPr>
        <w:t>所示，</w:t>
      </w:r>
      <w:proofErr w:type="gramStart"/>
      <w:r w:rsidR="000F3D9A">
        <w:rPr>
          <w:rFonts w:hint="eastAsia"/>
          <w:sz w:val="24"/>
        </w:rPr>
        <w:t>该</w:t>
      </w:r>
      <w:r>
        <w:rPr>
          <w:rFonts w:hint="eastAsia"/>
          <w:sz w:val="24"/>
        </w:rPr>
        <w:t>储瓶台</w:t>
      </w:r>
      <w:proofErr w:type="gramEnd"/>
      <w:r w:rsidR="000F3D9A">
        <w:rPr>
          <w:rFonts w:hint="eastAsia"/>
          <w:sz w:val="24"/>
        </w:rPr>
        <w:t>1</w:t>
      </w:r>
      <w:r w:rsidR="000F3D9A">
        <w:rPr>
          <w:sz w:val="24"/>
        </w:rPr>
        <w:t>0</w:t>
      </w:r>
      <w:proofErr w:type="gramStart"/>
      <w:r>
        <w:rPr>
          <w:rFonts w:hint="eastAsia"/>
          <w:sz w:val="24"/>
        </w:rPr>
        <w:t>包括</w:t>
      </w:r>
      <w:r w:rsidR="000F3D9A">
        <w:rPr>
          <w:rFonts w:hint="eastAsia"/>
          <w:sz w:val="24"/>
        </w:rPr>
        <w:t>进瓶输送</w:t>
      </w:r>
      <w:proofErr w:type="gramEnd"/>
      <w:r w:rsidR="000F3D9A">
        <w:rPr>
          <w:rFonts w:hint="eastAsia"/>
          <w:sz w:val="24"/>
        </w:rPr>
        <w:t>机构</w:t>
      </w:r>
      <w:r w:rsidR="000F3D9A">
        <w:rPr>
          <w:rFonts w:hint="eastAsia"/>
          <w:sz w:val="24"/>
        </w:rPr>
        <w:t>1</w:t>
      </w:r>
      <w:r w:rsidR="000F3D9A">
        <w:rPr>
          <w:sz w:val="24"/>
        </w:rPr>
        <w:t>1</w:t>
      </w:r>
      <w:r w:rsidR="000F3D9A">
        <w:rPr>
          <w:rFonts w:hint="eastAsia"/>
          <w:sz w:val="24"/>
        </w:rPr>
        <w:t>、</w:t>
      </w:r>
      <w:proofErr w:type="gramStart"/>
      <w:r w:rsidR="00544CB0">
        <w:rPr>
          <w:rFonts w:hint="eastAsia"/>
          <w:sz w:val="24"/>
        </w:rPr>
        <w:t>进瓶叠加</w:t>
      </w:r>
      <w:proofErr w:type="gramEnd"/>
      <w:r w:rsidR="00544CB0">
        <w:rPr>
          <w:rFonts w:hint="eastAsia"/>
          <w:sz w:val="24"/>
        </w:rPr>
        <w:t>板</w:t>
      </w:r>
      <w:r w:rsidR="00544CB0">
        <w:rPr>
          <w:rFonts w:hint="eastAsia"/>
          <w:sz w:val="24"/>
        </w:rPr>
        <w:t>1</w:t>
      </w:r>
      <w:r w:rsidR="00544CB0">
        <w:rPr>
          <w:sz w:val="24"/>
        </w:rPr>
        <w:t>2</w:t>
      </w:r>
      <w:r w:rsidR="00544CB0">
        <w:rPr>
          <w:rFonts w:hint="eastAsia"/>
          <w:sz w:val="24"/>
        </w:rPr>
        <w:t>、入口夹持平</w:t>
      </w:r>
      <w:proofErr w:type="gramStart"/>
      <w:r w:rsidR="00544CB0">
        <w:rPr>
          <w:rFonts w:hint="eastAsia"/>
          <w:sz w:val="24"/>
        </w:rPr>
        <w:t>移机构</w:t>
      </w:r>
      <w:proofErr w:type="gramEnd"/>
      <w:r w:rsidR="00544CB0">
        <w:rPr>
          <w:rFonts w:hint="eastAsia"/>
          <w:sz w:val="24"/>
        </w:rPr>
        <w:t>1</w:t>
      </w:r>
      <w:r w:rsidR="00544CB0">
        <w:rPr>
          <w:sz w:val="24"/>
        </w:rPr>
        <w:t>3</w:t>
      </w:r>
      <w:r w:rsidR="00544CB0">
        <w:rPr>
          <w:rFonts w:hint="eastAsia"/>
          <w:sz w:val="24"/>
        </w:rPr>
        <w:t>、出口夹持平</w:t>
      </w:r>
      <w:proofErr w:type="gramStart"/>
      <w:r w:rsidR="00544CB0">
        <w:rPr>
          <w:rFonts w:hint="eastAsia"/>
          <w:sz w:val="24"/>
        </w:rPr>
        <w:t>移机构</w:t>
      </w:r>
      <w:proofErr w:type="gramEnd"/>
      <w:r w:rsidR="00544CB0">
        <w:rPr>
          <w:rFonts w:hint="eastAsia"/>
          <w:sz w:val="24"/>
        </w:rPr>
        <w:t>1</w:t>
      </w:r>
      <w:r w:rsidR="00544CB0">
        <w:rPr>
          <w:sz w:val="24"/>
        </w:rPr>
        <w:t>4</w:t>
      </w:r>
      <w:r w:rsidR="00544CB0">
        <w:rPr>
          <w:rFonts w:hint="eastAsia"/>
          <w:sz w:val="24"/>
        </w:rPr>
        <w:t>、出瓶输送机构</w:t>
      </w:r>
      <w:r w:rsidR="00544CB0">
        <w:rPr>
          <w:rFonts w:hint="eastAsia"/>
          <w:sz w:val="24"/>
        </w:rPr>
        <w:t>1</w:t>
      </w:r>
      <w:r w:rsidR="00544CB0">
        <w:rPr>
          <w:sz w:val="24"/>
        </w:rPr>
        <w:t>5</w:t>
      </w:r>
      <w:r w:rsidR="00544CB0">
        <w:rPr>
          <w:rFonts w:hint="eastAsia"/>
          <w:sz w:val="24"/>
        </w:rPr>
        <w:t>、出瓶叠加板</w:t>
      </w:r>
      <w:r w:rsidR="00544CB0">
        <w:rPr>
          <w:rFonts w:hint="eastAsia"/>
          <w:sz w:val="24"/>
        </w:rPr>
        <w:t>1</w:t>
      </w:r>
      <w:r w:rsidR="00544CB0">
        <w:rPr>
          <w:sz w:val="24"/>
        </w:rPr>
        <w:t>6</w:t>
      </w:r>
      <w:r w:rsidR="00544CB0">
        <w:rPr>
          <w:rFonts w:hint="eastAsia"/>
          <w:sz w:val="24"/>
        </w:rPr>
        <w:t>和多个输送通道</w:t>
      </w:r>
      <w:r w:rsidR="00544CB0">
        <w:rPr>
          <w:rFonts w:hint="eastAsia"/>
          <w:sz w:val="24"/>
        </w:rPr>
        <w:t>1</w:t>
      </w:r>
      <w:r w:rsidR="00544CB0">
        <w:rPr>
          <w:sz w:val="24"/>
        </w:rPr>
        <w:t>7</w:t>
      </w:r>
      <w:r w:rsidR="00544CB0">
        <w:rPr>
          <w:rFonts w:hint="eastAsia"/>
          <w:sz w:val="24"/>
        </w:rPr>
        <w:t>。在图</w:t>
      </w:r>
      <w:r w:rsidR="00544CB0">
        <w:rPr>
          <w:rFonts w:hint="eastAsia"/>
          <w:sz w:val="24"/>
        </w:rPr>
        <w:t>1</w:t>
      </w:r>
      <w:r w:rsidR="00544CB0">
        <w:rPr>
          <w:rFonts w:hint="eastAsia"/>
          <w:sz w:val="24"/>
        </w:rPr>
        <w:t>中，带箭头的虚线表征</w:t>
      </w:r>
      <w:proofErr w:type="gramStart"/>
      <w:r w:rsidR="00544CB0">
        <w:rPr>
          <w:rFonts w:hint="eastAsia"/>
          <w:sz w:val="24"/>
        </w:rPr>
        <w:t>储瓶台</w:t>
      </w:r>
      <w:proofErr w:type="gramEnd"/>
      <w:r w:rsidR="00544CB0">
        <w:rPr>
          <w:rFonts w:hint="eastAsia"/>
          <w:sz w:val="24"/>
        </w:rPr>
        <w:t>1</w:t>
      </w:r>
      <w:r w:rsidR="00544CB0">
        <w:rPr>
          <w:sz w:val="24"/>
        </w:rPr>
        <w:t>0</w:t>
      </w:r>
      <w:r w:rsidR="00544CB0">
        <w:rPr>
          <w:rFonts w:hint="eastAsia"/>
          <w:sz w:val="24"/>
        </w:rPr>
        <w:t>对灌装瓶进行输送的线路。</w:t>
      </w:r>
    </w:p>
    <w:p w14:paraId="1969D7BD" w14:textId="50482907" w:rsidR="00D5085C" w:rsidRDefault="00544CB0" w:rsidP="00314690">
      <w:pPr>
        <w:spacing w:line="360" w:lineRule="auto"/>
        <w:ind w:firstLineChars="200" w:firstLine="480"/>
        <w:rPr>
          <w:sz w:val="24"/>
        </w:rPr>
      </w:pPr>
      <w:r>
        <w:rPr>
          <w:rFonts w:hint="eastAsia"/>
          <w:sz w:val="24"/>
        </w:rPr>
        <w:t>饮料包装生产线上的输送线将灌装完成或空的灌装瓶输送</w:t>
      </w:r>
      <w:proofErr w:type="gramStart"/>
      <w:r>
        <w:rPr>
          <w:rFonts w:hint="eastAsia"/>
          <w:sz w:val="24"/>
        </w:rPr>
        <w:t>至进瓶输送</w:t>
      </w:r>
      <w:proofErr w:type="gramEnd"/>
      <w:r>
        <w:rPr>
          <w:rFonts w:hint="eastAsia"/>
          <w:sz w:val="24"/>
        </w:rPr>
        <w:t>机构</w:t>
      </w:r>
      <w:r>
        <w:rPr>
          <w:rFonts w:hint="eastAsia"/>
          <w:sz w:val="24"/>
        </w:rPr>
        <w:t>1</w:t>
      </w:r>
      <w:r>
        <w:rPr>
          <w:sz w:val="24"/>
        </w:rPr>
        <w:t>1</w:t>
      </w:r>
      <w:r>
        <w:rPr>
          <w:rFonts w:hint="eastAsia"/>
          <w:sz w:val="24"/>
        </w:rPr>
        <w:t>后，</w:t>
      </w:r>
      <w:proofErr w:type="gramStart"/>
      <w:r w:rsidR="00B30600">
        <w:rPr>
          <w:rFonts w:hint="eastAsia"/>
          <w:sz w:val="24"/>
        </w:rPr>
        <w:t>进瓶输送</w:t>
      </w:r>
      <w:proofErr w:type="gramEnd"/>
      <w:r w:rsidR="00B30600">
        <w:rPr>
          <w:rFonts w:hint="eastAsia"/>
          <w:sz w:val="24"/>
        </w:rPr>
        <w:t>机构</w:t>
      </w:r>
      <w:r w:rsidR="00B30600">
        <w:rPr>
          <w:rFonts w:hint="eastAsia"/>
          <w:sz w:val="24"/>
        </w:rPr>
        <w:t>1</w:t>
      </w:r>
      <w:r w:rsidR="00B30600">
        <w:rPr>
          <w:sz w:val="24"/>
        </w:rPr>
        <w:t>1</w:t>
      </w:r>
      <w:r w:rsidR="00B30600">
        <w:rPr>
          <w:rFonts w:hint="eastAsia"/>
          <w:sz w:val="24"/>
        </w:rPr>
        <w:t>对灌装瓶进行输送，使灌装</w:t>
      </w:r>
      <w:proofErr w:type="gramStart"/>
      <w:r w:rsidR="00B30600">
        <w:rPr>
          <w:rFonts w:hint="eastAsia"/>
          <w:sz w:val="24"/>
        </w:rPr>
        <w:t>瓶通过进瓶</w:t>
      </w:r>
      <w:proofErr w:type="gramEnd"/>
      <w:r w:rsidR="00B30600">
        <w:rPr>
          <w:rFonts w:hint="eastAsia"/>
          <w:sz w:val="24"/>
        </w:rPr>
        <w:t>叠加板</w:t>
      </w:r>
      <w:r w:rsidR="00B30600">
        <w:rPr>
          <w:rFonts w:hint="eastAsia"/>
          <w:sz w:val="24"/>
        </w:rPr>
        <w:t>1</w:t>
      </w:r>
      <w:r w:rsidR="00B30600">
        <w:rPr>
          <w:sz w:val="24"/>
        </w:rPr>
        <w:t>2</w:t>
      </w:r>
      <w:r w:rsidR="00B30600">
        <w:rPr>
          <w:rFonts w:hint="eastAsia"/>
          <w:sz w:val="24"/>
        </w:rPr>
        <w:t>后到达入口夹持平</w:t>
      </w:r>
      <w:proofErr w:type="gramStart"/>
      <w:r w:rsidR="00B30600">
        <w:rPr>
          <w:rFonts w:hint="eastAsia"/>
          <w:sz w:val="24"/>
        </w:rPr>
        <w:t>移机构</w:t>
      </w:r>
      <w:proofErr w:type="gramEnd"/>
      <w:r w:rsidR="00B30600">
        <w:rPr>
          <w:rFonts w:hint="eastAsia"/>
          <w:sz w:val="24"/>
        </w:rPr>
        <w:t>1</w:t>
      </w:r>
      <w:r w:rsidR="00B30600">
        <w:rPr>
          <w:sz w:val="24"/>
        </w:rPr>
        <w:t>3</w:t>
      </w:r>
      <w:r w:rsidR="00B30600">
        <w:rPr>
          <w:rFonts w:hint="eastAsia"/>
          <w:sz w:val="24"/>
        </w:rPr>
        <w:t>，入口夹持平</w:t>
      </w:r>
      <w:proofErr w:type="gramStart"/>
      <w:r w:rsidR="00B30600">
        <w:rPr>
          <w:rFonts w:hint="eastAsia"/>
          <w:sz w:val="24"/>
        </w:rPr>
        <w:t>移机构</w:t>
      </w:r>
      <w:proofErr w:type="gramEnd"/>
      <w:r w:rsidR="00B30600">
        <w:rPr>
          <w:rFonts w:hint="eastAsia"/>
          <w:sz w:val="24"/>
        </w:rPr>
        <w:t>1</w:t>
      </w:r>
      <w:r w:rsidR="00B30600">
        <w:rPr>
          <w:sz w:val="24"/>
        </w:rPr>
        <w:t>3</w:t>
      </w:r>
      <w:r w:rsidR="00B30600">
        <w:rPr>
          <w:rFonts w:hint="eastAsia"/>
          <w:sz w:val="24"/>
        </w:rPr>
        <w:t>将灌装瓶输送到输送通道</w:t>
      </w:r>
      <w:r w:rsidR="00B30600">
        <w:rPr>
          <w:rFonts w:hint="eastAsia"/>
          <w:sz w:val="24"/>
        </w:rPr>
        <w:t>1</w:t>
      </w:r>
      <w:r w:rsidR="00B30600">
        <w:rPr>
          <w:sz w:val="24"/>
        </w:rPr>
        <w:t>7</w:t>
      </w:r>
      <w:r w:rsidR="00B30600">
        <w:rPr>
          <w:rFonts w:hint="eastAsia"/>
          <w:sz w:val="24"/>
        </w:rPr>
        <w:t>进行储存。输送通道</w:t>
      </w:r>
      <w:r w:rsidR="00B30600">
        <w:rPr>
          <w:rFonts w:hint="eastAsia"/>
          <w:sz w:val="24"/>
        </w:rPr>
        <w:t>1</w:t>
      </w:r>
      <w:r w:rsidR="00B30600">
        <w:rPr>
          <w:sz w:val="24"/>
        </w:rPr>
        <w:t>7</w:t>
      </w:r>
      <w:r w:rsidR="00B30600">
        <w:rPr>
          <w:rFonts w:hint="eastAsia"/>
          <w:sz w:val="24"/>
        </w:rPr>
        <w:t>将储存的灌装瓶输送给出口夹持平</w:t>
      </w:r>
      <w:proofErr w:type="gramStart"/>
      <w:r w:rsidR="00B30600">
        <w:rPr>
          <w:rFonts w:hint="eastAsia"/>
          <w:sz w:val="24"/>
        </w:rPr>
        <w:t>移机构</w:t>
      </w:r>
      <w:proofErr w:type="gramEnd"/>
      <w:r w:rsidR="00B30600">
        <w:rPr>
          <w:rFonts w:hint="eastAsia"/>
          <w:sz w:val="24"/>
        </w:rPr>
        <w:t>1</w:t>
      </w:r>
      <w:r w:rsidR="00B30600">
        <w:rPr>
          <w:sz w:val="24"/>
        </w:rPr>
        <w:t>4</w:t>
      </w:r>
      <w:r w:rsidR="00B30600">
        <w:rPr>
          <w:rFonts w:hint="eastAsia"/>
          <w:sz w:val="24"/>
        </w:rPr>
        <w:t>，出口夹持平</w:t>
      </w:r>
      <w:proofErr w:type="gramStart"/>
      <w:r w:rsidR="00B30600">
        <w:rPr>
          <w:rFonts w:hint="eastAsia"/>
          <w:sz w:val="24"/>
        </w:rPr>
        <w:t>移机构</w:t>
      </w:r>
      <w:proofErr w:type="gramEnd"/>
      <w:r w:rsidR="00B30600">
        <w:rPr>
          <w:rFonts w:hint="eastAsia"/>
          <w:sz w:val="24"/>
        </w:rPr>
        <w:t>1</w:t>
      </w:r>
      <w:r w:rsidR="00B30600">
        <w:rPr>
          <w:sz w:val="24"/>
        </w:rPr>
        <w:t>4</w:t>
      </w:r>
      <w:r w:rsidR="00B30600">
        <w:rPr>
          <w:rFonts w:hint="eastAsia"/>
          <w:sz w:val="24"/>
        </w:rPr>
        <w:t>将灌装瓶输送至出瓶输送机构</w:t>
      </w:r>
      <w:r w:rsidR="00B30600">
        <w:rPr>
          <w:rFonts w:hint="eastAsia"/>
          <w:sz w:val="24"/>
        </w:rPr>
        <w:t>1</w:t>
      </w:r>
      <w:r w:rsidR="00B30600">
        <w:rPr>
          <w:sz w:val="24"/>
        </w:rPr>
        <w:t>5</w:t>
      </w:r>
      <w:r w:rsidR="00B30600">
        <w:rPr>
          <w:rFonts w:hint="eastAsia"/>
          <w:sz w:val="24"/>
        </w:rPr>
        <w:t>，</w:t>
      </w:r>
      <w:r w:rsidR="003568F4">
        <w:rPr>
          <w:rFonts w:hint="eastAsia"/>
          <w:sz w:val="24"/>
        </w:rPr>
        <w:t>出瓶输送</w:t>
      </w:r>
      <w:r w:rsidR="005F70B7">
        <w:rPr>
          <w:rFonts w:hint="eastAsia"/>
          <w:sz w:val="24"/>
        </w:rPr>
        <w:t>机构</w:t>
      </w:r>
      <w:r w:rsidR="003568F4">
        <w:rPr>
          <w:rFonts w:hint="eastAsia"/>
          <w:sz w:val="24"/>
        </w:rPr>
        <w:t>1</w:t>
      </w:r>
      <w:r w:rsidR="003568F4">
        <w:rPr>
          <w:sz w:val="24"/>
        </w:rPr>
        <w:t>5</w:t>
      </w:r>
      <w:r w:rsidR="003568F4">
        <w:rPr>
          <w:rFonts w:hint="eastAsia"/>
          <w:sz w:val="24"/>
        </w:rPr>
        <w:t>对灌装瓶进行输送，使灌装</w:t>
      </w:r>
      <w:proofErr w:type="gramStart"/>
      <w:r w:rsidR="003568F4">
        <w:rPr>
          <w:rFonts w:hint="eastAsia"/>
          <w:sz w:val="24"/>
        </w:rPr>
        <w:t>瓶通过</w:t>
      </w:r>
      <w:proofErr w:type="gramEnd"/>
      <w:r w:rsidR="003568F4">
        <w:rPr>
          <w:rFonts w:hint="eastAsia"/>
          <w:sz w:val="24"/>
        </w:rPr>
        <w:t>出瓶叠加板</w:t>
      </w:r>
      <w:r w:rsidR="003568F4">
        <w:rPr>
          <w:rFonts w:hint="eastAsia"/>
          <w:sz w:val="24"/>
        </w:rPr>
        <w:t>1</w:t>
      </w:r>
      <w:r w:rsidR="003568F4">
        <w:rPr>
          <w:sz w:val="24"/>
        </w:rPr>
        <w:t>6</w:t>
      </w:r>
      <w:r w:rsidR="003568F4">
        <w:rPr>
          <w:rFonts w:hint="eastAsia"/>
          <w:sz w:val="24"/>
        </w:rPr>
        <w:t>后输出</w:t>
      </w:r>
      <w:proofErr w:type="gramStart"/>
      <w:r w:rsidR="003568F4">
        <w:rPr>
          <w:rFonts w:hint="eastAsia"/>
          <w:sz w:val="24"/>
        </w:rPr>
        <w:t>储瓶台</w:t>
      </w:r>
      <w:proofErr w:type="gramEnd"/>
      <w:r w:rsidR="003568F4">
        <w:rPr>
          <w:rFonts w:hint="eastAsia"/>
          <w:sz w:val="24"/>
        </w:rPr>
        <w:t>1</w:t>
      </w:r>
      <w:r w:rsidR="003568F4">
        <w:rPr>
          <w:sz w:val="24"/>
        </w:rPr>
        <w:t>0</w:t>
      </w:r>
      <w:r w:rsidR="003568F4">
        <w:rPr>
          <w:rFonts w:hint="eastAsia"/>
          <w:sz w:val="24"/>
        </w:rPr>
        <w:t>。</w:t>
      </w:r>
    </w:p>
    <w:p w14:paraId="5D010862" w14:textId="15893E62" w:rsidR="003568F4" w:rsidRPr="00D5085C" w:rsidRDefault="003568F4" w:rsidP="00314690">
      <w:pPr>
        <w:spacing w:line="360" w:lineRule="auto"/>
        <w:ind w:firstLineChars="200" w:firstLine="480"/>
        <w:rPr>
          <w:sz w:val="24"/>
        </w:rPr>
      </w:pPr>
      <w:proofErr w:type="gramStart"/>
      <w:r>
        <w:rPr>
          <w:rFonts w:hint="eastAsia"/>
          <w:sz w:val="24"/>
        </w:rPr>
        <w:t>储瓶台</w:t>
      </w:r>
      <w:proofErr w:type="gramEnd"/>
      <w:r>
        <w:rPr>
          <w:rFonts w:hint="eastAsia"/>
          <w:sz w:val="24"/>
        </w:rPr>
        <w:t>1</w:t>
      </w:r>
      <w:r>
        <w:rPr>
          <w:sz w:val="24"/>
        </w:rPr>
        <w:t>0</w:t>
      </w:r>
      <w:r>
        <w:rPr>
          <w:rFonts w:hint="eastAsia"/>
          <w:sz w:val="24"/>
        </w:rPr>
        <w:t>包括多个输送通道</w:t>
      </w:r>
      <w:r>
        <w:rPr>
          <w:rFonts w:hint="eastAsia"/>
          <w:sz w:val="24"/>
        </w:rPr>
        <w:t>1</w:t>
      </w:r>
      <w:r>
        <w:rPr>
          <w:sz w:val="24"/>
        </w:rPr>
        <w:t>7</w:t>
      </w:r>
      <w:r>
        <w:rPr>
          <w:rFonts w:hint="eastAsia"/>
          <w:sz w:val="24"/>
        </w:rPr>
        <w:t>，入口夹持平</w:t>
      </w:r>
      <w:proofErr w:type="gramStart"/>
      <w:r>
        <w:rPr>
          <w:rFonts w:hint="eastAsia"/>
          <w:sz w:val="24"/>
        </w:rPr>
        <w:t>移机构</w:t>
      </w:r>
      <w:proofErr w:type="gramEnd"/>
      <w:r>
        <w:rPr>
          <w:rFonts w:hint="eastAsia"/>
          <w:sz w:val="24"/>
        </w:rPr>
        <w:t>1</w:t>
      </w:r>
      <w:r>
        <w:rPr>
          <w:sz w:val="24"/>
        </w:rPr>
        <w:t>3</w:t>
      </w:r>
      <w:r>
        <w:rPr>
          <w:rFonts w:hint="eastAsia"/>
          <w:sz w:val="24"/>
        </w:rPr>
        <w:t>向一个输送通道</w:t>
      </w:r>
      <w:r>
        <w:rPr>
          <w:rFonts w:hint="eastAsia"/>
          <w:sz w:val="24"/>
        </w:rPr>
        <w:t>1</w:t>
      </w:r>
      <w:r>
        <w:rPr>
          <w:sz w:val="24"/>
        </w:rPr>
        <w:t>7</w:t>
      </w:r>
      <w:r>
        <w:rPr>
          <w:rFonts w:hint="eastAsia"/>
          <w:sz w:val="24"/>
        </w:rPr>
        <w:t>内输送</w:t>
      </w:r>
      <w:proofErr w:type="gramStart"/>
      <w:r>
        <w:rPr>
          <w:rFonts w:hint="eastAsia"/>
          <w:sz w:val="24"/>
        </w:rPr>
        <w:t>灌装瓶至该</w:t>
      </w:r>
      <w:proofErr w:type="gramEnd"/>
      <w:r>
        <w:rPr>
          <w:rFonts w:hint="eastAsia"/>
          <w:sz w:val="24"/>
        </w:rPr>
        <w:t>输送通道</w:t>
      </w:r>
      <w:r>
        <w:rPr>
          <w:rFonts w:hint="eastAsia"/>
          <w:sz w:val="24"/>
        </w:rPr>
        <w:t>1</w:t>
      </w:r>
      <w:r>
        <w:rPr>
          <w:sz w:val="24"/>
        </w:rPr>
        <w:t>7</w:t>
      </w:r>
      <w:r>
        <w:rPr>
          <w:rFonts w:hint="eastAsia"/>
          <w:sz w:val="24"/>
        </w:rPr>
        <w:t>储存满灌装瓶后，入口夹持平</w:t>
      </w:r>
      <w:proofErr w:type="gramStart"/>
      <w:r>
        <w:rPr>
          <w:rFonts w:hint="eastAsia"/>
          <w:sz w:val="24"/>
        </w:rPr>
        <w:t>移机构</w:t>
      </w:r>
      <w:proofErr w:type="gramEnd"/>
      <w:r>
        <w:rPr>
          <w:rFonts w:hint="eastAsia"/>
          <w:sz w:val="24"/>
        </w:rPr>
        <w:t>1</w:t>
      </w:r>
      <w:r>
        <w:rPr>
          <w:sz w:val="24"/>
        </w:rPr>
        <w:t>3</w:t>
      </w:r>
      <w:r>
        <w:rPr>
          <w:rFonts w:hint="eastAsia"/>
          <w:sz w:val="24"/>
        </w:rPr>
        <w:t>平移至与另一个空的输送通道</w:t>
      </w:r>
      <w:r>
        <w:rPr>
          <w:rFonts w:hint="eastAsia"/>
          <w:sz w:val="24"/>
        </w:rPr>
        <w:t>1</w:t>
      </w:r>
      <w:r>
        <w:rPr>
          <w:sz w:val="24"/>
        </w:rPr>
        <w:t>7</w:t>
      </w:r>
      <w:r>
        <w:rPr>
          <w:rFonts w:hint="eastAsia"/>
          <w:sz w:val="24"/>
        </w:rPr>
        <w:t>相对应的位置，以将</w:t>
      </w:r>
      <w:proofErr w:type="gramStart"/>
      <w:r>
        <w:rPr>
          <w:rFonts w:hint="eastAsia"/>
          <w:sz w:val="24"/>
        </w:rPr>
        <w:t>来自进瓶输送</w:t>
      </w:r>
      <w:proofErr w:type="gramEnd"/>
      <w:r>
        <w:rPr>
          <w:rFonts w:hint="eastAsia"/>
          <w:sz w:val="24"/>
        </w:rPr>
        <w:t>机构</w:t>
      </w:r>
      <w:r>
        <w:rPr>
          <w:rFonts w:hint="eastAsia"/>
          <w:sz w:val="24"/>
        </w:rPr>
        <w:t>1</w:t>
      </w:r>
      <w:r>
        <w:rPr>
          <w:sz w:val="24"/>
        </w:rPr>
        <w:t>1</w:t>
      </w:r>
      <w:r>
        <w:rPr>
          <w:rFonts w:hint="eastAsia"/>
          <w:sz w:val="24"/>
        </w:rPr>
        <w:t>的灌装瓶输送</w:t>
      </w:r>
      <w:proofErr w:type="gramStart"/>
      <w:r>
        <w:rPr>
          <w:rFonts w:hint="eastAsia"/>
          <w:sz w:val="24"/>
        </w:rPr>
        <w:t>到该空的</w:t>
      </w:r>
      <w:proofErr w:type="gramEnd"/>
      <w:r>
        <w:rPr>
          <w:rFonts w:hint="eastAsia"/>
          <w:sz w:val="24"/>
        </w:rPr>
        <w:t>输送通道</w:t>
      </w:r>
      <w:r>
        <w:rPr>
          <w:rFonts w:hint="eastAsia"/>
          <w:sz w:val="24"/>
        </w:rPr>
        <w:t>1</w:t>
      </w:r>
      <w:r>
        <w:rPr>
          <w:sz w:val="24"/>
        </w:rPr>
        <w:t>7</w:t>
      </w:r>
      <w:r w:rsidR="00A560F0">
        <w:rPr>
          <w:rFonts w:hint="eastAsia"/>
          <w:sz w:val="24"/>
        </w:rPr>
        <w:t>，</w:t>
      </w:r>
      <w:r w:rsidR="00155600">
        <w:rPr>
          <w:rFonts w:hint="eastAsia"/>
          <w:sz w:val="24"/>
        </w:rPr>
        <w:t>从而可以</w:t>
      </w:r>
      <w:r w:rsidR="00A560F0">
        <w:rPr>
          <w:rFonts w:hint="eastAsia"/>
          <w:sz w:val="24"/>
        </w:rPr>
        <w:t>向不同的输送通道</w:t>
      </w:r>
      <w:r w:rsidR="00A560F0">
        <w:rPr>
          <w:rFonts w:hint="eastAsia"/>
          <w:sz w:val="24"/>
        </w:rPr>
        <w:t>1</w:t>
      </w:r>
      <w:r w:rsidR="00A560F0">
        <w:rPr>
          <w:sz w:val="24"/>
        </w:rPr>
        <w:t>7</w:t>
      </w:r>
      <w:r w:rsidR="00A560F0">
        <w:rPr>
          <w:rFonts w:hint="eastAsia"/>
          <w:sz w:val="24"/>
        </w:rPr>
        <w:t>内储存灌装瓶</w:t>
      </w:r>
      <w:r>
        <w:rPr>
          <w:rFonts w:hint="eastAsia"/>
          <w:sz w:val="24"/>
        </w:rPr>
        <w:t>。出口夹持平</w:t>
      </w:r>
      <w:proofErr w:type="gramStart"/>
      <w:r>
        <w:rPr>
          <w:rFonts w:hint="eastAsia"/>
          <w:sz w:val="24"/>
        </w:rPr>
        <w:t>移机构</w:t>
      </w:r>
      <w:proofErr w:type="gramEnd"/>
      <w:r>
        <w:rPr>
          <w:rFonts w:hint="eastAsia"/>
          <w:sz w:val="24"/>
        </w:rPr>
        <w:t>1</w:t>
      </w:r>
      <w:r>
        <w:rPr>
          <w:sz w:val="24"/>
        </w:rPr>
        <w:t>4</w:t>
      </w:r>
      <w:r>
        <w:rPr>
          <w:rFonts w:hint="eastAsia"/>
          <w:sz w:val="24"/>
        </w:rPr>
        <w:t>将一个输送通道</w:t>
      </w:r>
      <w:r>
        <w:rPr>
          <w:rFonts w:hint="eastAsia"/>
          <w:sz w:val="24"/>
        </w:rPr>
        <w:t>1</w:t>
      </w:r>
      <w:r>
        <w:rPr>
          <w:sz w:val="24"/>
        </w:rPr>
        <w:t>7</w:t>
      </w:r>
      <w:r>
        <w:rPr>
          <w:rFonts w:hint="eastAsia"/>
          <w:sz w:val="24"/>
        </w:rPr>
        <w:t>内储存的全部灌装瓶输送至出瓶输送机构</w:t>
      </w:r>
      <w:r>
        <w:rPr>
          <w:rFonts w:hint="eastAsia"/>
          <w:sz w:val="24"/>
        </w:rPr>
        <w:t>1</w:t>
      </w:r>
      <w:r>
        <w:rPr>
          <w:sz w:val="24"/>
        </w:rPr>
        <w:t>5</w:t>
      </w:r>
      <w:r>
        <w:rPr>
          <w:rFonts w:hint="eastAsia"/>
          <w:sz w:val="24"/>
        </w:rPr>
        <w:t>后，</w:t>
      </w:r>
      <w:r w:rsidR="00A560F0">
        <w:rPr>
          <w:rFonts w:hint="eastAsia"/>
          <w:sz w:val="24"/>
        </w:rPr>
        <w:t>出口夹持平</w:t>
      </w:r>
      <w:proofErr w:type="gramStart"/>
      <w:r w:rsidR="00A560F0">
        <w:rPr>
          <w:rFonts w:hint="eastAsia"/>
          <w:sz w:val="24"/>
        </w:rPr>
        <w:t>移机构</w:t>
      </w:r>
      <w:proofErr w:type="gramEnd"/>
      <w:r w:rsidR="00A560F0">
        <w:rPr>
          <w:rFonts w:hint="eastAsia"/>
          <w:sz w:val="24"/>
        </w:rPr>
        <w:t>1</w:t>
      </w:r>
      <w:r w:rsidR="00A560F0">
        <w:rPr>
          <w:sz w:val="24"/>
        </w:rPr>
        <w:t>4</w:t>
      </w:r>
      <w:r w:rsidR="00A560F0">
        <w:rPr>
          <w:rFonts w:hint="eastAsia"/>
          <w:sz w:val="24"/>
        </w:rPr>
        <w:t>平移至与另一个储存有灌装瓶的输送通道</w:t>
      </w:r>
      <w:r w:rsidR="00A560F0">
        <w:rPr>
          <w:rFonts w:hint="eastAsia"/>
          <w:sz w:val="24"/>
        </w:rPr>
        <w:t>1</w:t>
      </w:r>
      <w:r w:rsidR="00A560F0">
        <w:rPr>
          <w:sz w:val="24"/>
        </w:rPr>
        <w:t>7</w:t>
      </w:r>
      <w:r w:rsidR="00A560F0">
        <w:rPr>
          <w:rFonts w:hint="eastAsia"/>
          <w:sz w:val="24"/>
        </w:rPr>
        <w:t>相对应的位置，以将该输送通道</w:t>
      </w:r>
      <w:r w:rsidR="00A560F0">
        <w:rPr>
          <w:rFonts w:hint="eastAsia"/>
          <w:sz w:val="24"/>
        </w:rPr>
        <w:t>1</w:t>
      </w:r>
      <w:r w:rsidR="00A560F0">
        <w:rPr>
          <w:sz w:val="24"/>
        </w:rPr>
        <w:t>7</w:t>
      </w:r>
      <w:r w:rsidR="00A560F0">
        <w:rPr>
          <w:rFonts w:hint="eastAsia"/>
          <w:sz w:val="24"/>
        </w:rPr>
        <w:t>内储存的灌装瓶输送至出瓶输送机构</w:t>
      </w:r>
      <w:r w:rsidR="00A560F0">
        <w:rPr>
          <w:rFonts w:hint="eastAsia"/>
          <w:sz w:val="24"/>
        </w:rPr>
        <w:t>1</w:t>
      </w:r>
      <w:r w:rsidR="00A560F0">
        <w:rPr>
          <w:sz w:val="24"/>
        </w:rPr>
        <w:t>5</w:t>
      </w:r>
      <w:r w:rsidR="00A560F0">
        <w:rPr>
          <w:rFonts w:hint="eastAsia"/>
          <w:sz w:val="24"/>
        </w:rPr>
        <w:t>，</w:t>
      </w:r>
      <w:r w:rsidR="00155600">
        <w:rPr>
          <w:rFonts w:hint="eastAsia"/>
          <w:sz w:val="24"/>
        </w:rPr>
        <w:t>从而可以将不同输送通道</w:t>
      </w:r>
      <w:r w:rsidR="00155600">
        <w:rPr>
          <w:rFonts w:hint="eastAsia"/>
          <w:sz w:val="24"/>
        </w:rPr>
        <w:t>1</w:t>
      </w:r>
      <w:r w:rsidR="00155600">
        <w:rPr>
          <w:sz w:val="24"/>
        </w:rPr>
        <w:t>7</w:t>
      </w:r>
      <w:r w:rsidR="00155600">
        <w:rPr>
          <w:rFonts w:hint="eastAsia"/>
          <w:sz w:val="24"/>
        </w:rPr>
        <w:t>内储存的灌装瓶输送</w:t>
      </w:r>
      <w:proofErr w:type="gramStart"/>
      <w:r w:rsidR="00155600">
        <w:rPr>
          <w:rFonts w:hint="eastAsia"/>
          <w:sz w:val="24"/>
        </w:rPr>
        <w:t>至储瓶台</w:t>
      </w:r>
      <w:proofErr w:type="gramEnd"/>
      <w:r w:rsidR="00155600">
        <w:rPr>
          <w:rFonts w:hint="eastAsia"/>
          <w:sz w:val="24"/>
        </w:rPr>
        <w:t>1</w:t>
      </w:r>
      <w:r w:rsidR="00155600">
        <w:rPr>
          <w:sz w:val="24"/>
        </w:rPr>
        <w:t>0</w:t>
      </w:r>
      <w:r w:rsidR="00155600">
        <w:rPr>
          <w:rFonts w:hint="eastAsia"/>
          <w:sz w:val="24"/>
        </w:rPr>
        <w:t>外部。</w:t>
      </w:r>
    </w:p>
    <w:p w14:paraId="11F11F09" w14:textId="1E5A7D20" w:rsidR="00D5085C" w:rsidRDefault="007A411D" w:rsidP="00314690">
      <w:pPr>
        <w:spacing w:line="360" w:lineRule="auto"/>
        <w:ind w:firstLineChars="200" w:firstLine="480"/>
        <w:rPr>
          <w:sz w:val="24"/>
        </w:rPr>
      </w:pPr>
      <w:proofErr w:type="gramStart"/>
      <w:r>
        <w:rPr>
          <w:rFonts w:hint="eastAsia"/>
          <w:sz w:val="24"/>
        </w:rPr>
        <w:t>进瓶叠加</w:t>
      </w:r>
      <w:proofErr w:type="gramEnd"/>
      <w:r>
        <w:rPr>
          <w:rFonts w:hint="eastAsia"/>
          <w:sz w:val="24"/>
        </w:rPr>
        <w:t>板</w:t>
      </w:r>
      <w:r>
        <w:rPr>
          <w:rFonts w:hint="eastAsia"/>
          <w:sz w:val="24"/>
        </w:rPr>
        <w:t>1</w:t>
      </w:r>
      <w:r>
        <w:rPr>
          <w:sz w:val="24"/>
        </w:rPr>
        <w:t>2</w:t>
      </w:r>
      <w:r>
        <w:rPr>
          <w:rFonts w:hint="eastAsia"/>
          <w:sz w:val="24"/>
        </w:rPr>
        <w:t>可以</w:t>
      </w:r>
      <w:proofErr w:type="gramStart"/>
      <w:r>
        <w:rPr>
          <w:rFonts w:hint="eastAsia"/>
          <w:sz w:val="24"/>
        </w:rPr>
        <w:t>在进瓶输送</w:t>
      </w:r>
      <w:proofErr w:type="gramEnd"/>
      <w:r>
        <w:rPr>
          <w:rFonts w:hint="eastAsia"/>
          <w:sz w:val="24"/>
        </w:rPr>
        <w:t>机构</w:t>
      </w:r>
      <w:r>
        <w:rPr>
          <w:rFonts w:hint="eastAsia"/>
          <w:sz w:val="24"/>
        </w:rPr>
        <w:t>1</w:t>
      </w:r>
      <w:r>
        <w:rPr>
          <w:sz w:val="24"/>
        </w:rPr>
        <w:t>1</w:t>
      </w:r>
      <w:r>
        <w:rPr>
          <w:rFonts w:hint="eastAsia"/>
          <w:sz w:val="24"/>
        </w:rPr>
        <w:t>上</w:t>
      </w:r>
      <w:r w:rsidR="004C14D9">
        <w:rPr>
          <w:rFonts w:hint="eastAsia"/>
          <w:sz w:val="24"/>
        </w:rPr>
        <w:t>滑动</w:t>
      </w:r>
      <w:r>
        <w:rPr>
          <w:rFonts w:hint="eastAsia"/>
          <w:sz w:val="24"/>
        </w:rPr>
        <w:t>，</w:t>
      </w:r>
      <w:proofErr w:type="gramStart"/>
      <w:r>
        <w:rPr>
          <w:rFonts w:hint="eastAsia"/>
          <w:sz w:val="24"/>
        </w:rPr>
        <w:t>当进瓶叠加</w:t>
      </w:r>
      <w:proofErr w:type="gramEnd"/>
      <w:r>
        <w:rPr>
          <w:rFonts w:hint="eastAsia"/>
          <w:sz w:val="24"/>
        </w:rPr>
        <w:t>板</w:t>
      </w:r>
      <w:r>
        <w:rPr>
          <w:rFonts w:hint="eastAsia"/>
          <w:sz w:val="24"/>
        </w:rPr>
        <w:t>1</w:t>
      </w:r>
      <w:r>
        <w:rPr>
          <w:sz w:val="24"/>
        </w:rPr>
        <w:t>2</w:t>
      </w:r>
      <w:r w:rsidR="004C14D9">
        <w:rPr>
          <w:rFonts w:hint="eastAsia"/>
          <w:sz w:val="24"/>
        </w:rPr>
        <w:t>滑动至</w:t>
      </w:r>
      <w:r>
        <w:rPr>
          <w:rFonts w:hint="eastAsia"/>
          <w:sz w:val="24"/>
        </w:rPr>
        <w:t>与入口夹持平</w:t>
      </w:r>
      <w:proofErr w:type="gramStart"/>
      <w:r>
        <w:rPr>
          <w:rFonts w:hint="eastAsia"/>
          <w:sz w:val="24"/>
        </w:rPr>
        <w:t>移机构</w:t>
      </w:r>
      <w:proofErr w:type="gramEnd"/>
      <w:r>
        <w:rPr>
          <w:rFonts w:hint="eastAsia"/>
          <w:sz w:val="24"/>
        </w:rPr>
        <w:t>1</w:t>
      </w:r>
      <w:r>
        <w:rPr>
          <w:sz w:val="24"/>
        </w:rPr>
        <w:t>3</w:t>
      </w:r>
      <w:r>
        <w:rPr>
          <w:rFonts w:hint="eastAsia"/>
          <w:sz w:val="24"/>
        </w:rPr>
        <w:t>之间的距离较近</w:t>
      </w:r>
      <w:r w:rsidR="004C14D9">
        <w:rPr>
          <w:rFonts w:hint="eastAsia"/>
          <w:sz w:val="24"/>
        </w:rPr>
        <w:t>的位置时</w:t>
      </w:r>
      <w:r>
        <w:rPr>
          <w:rFonts w:hint="eastAsia"/>
          <w:sz w:val="24"/>
        </w:rPr>
        <w:t>，</w:t>
      </w:r>
      <w:proofErr w:type="gramStart"/>
      <w:r>
        <w:rPr>
          <w:rFonts w:hint="eastAsia"/>
          <w:sz w:val="24"/>
        </w:rPr>
        <w:t>进瓶输送</w:t>
      </w:r>
      <w:proofErr w:type="gramEnd"/>
      <w:r>
        <w:rPr>
          <w:rFonts w:hint="eastAsia"/>
          <w:sz w:val="24"/>
        </w:rPr>
        <w:t>机构</w:t>
      </w:r>
      <w:r>
        <w:rPr>
          <w:rFonts w:hint="eastAsia"/>
          <w:sz w:val="24"/>
        </w:rPr>
        <w:t>1</w:t>
      </w:r>
      <w:r>
        <w:rPr>
          <w:sz w:val="24"/>
        </w:rPr>
        <w:t>1</w:t>
      </w:r>
      <w:r>
        <w:rPr>
          <w:rFonts w:hint="eastAsia"/>
          <w:sz w:val="24"/>
        </w:rPr>
        <w:t>上能够储存较少数量的灌装瓶，</w:t>
      </w:r>
      <w:proofErr w:type="gramStart"/>
      <w:r>
        <w:rPr>
          <w:rFonts w:hint="eastAsia"/>
          <w:sz w:val="24"/>
        </w:rPr>
        <w:t>当进瓶叠加</w:t>
      </w:r>
      <w:proofErr w:type="gramEnd"/>
      <w:r>
        <w:rPr>
          <w:rFonts w:hint="eastAsia"/>
          <w:sz w:val="24"/>
        </w:rPr>
        <w:t>板</w:t>
      </w:r>
      <w:r>
        <w:rPr>
          <w:rFonts w:hint="eastAsia"/>
          <w:sz w:val="24"/>
        </w:rPr>
        <w:t>1</w:t>
      </w:r>
      <w:r>
        <w:rPr>
          <w:sz w:val="24"/>
        </w:rPr>
        <w:t>2</w:t>
      </w:r>
      <w:r w:rsidR="004C14D9">
        <w:rPr>
          <w:rFonts w:hint="eastAsia"/>
          <w:sz w:val="24"/>
        </w:rPr>
        <w:t>滑动至</w:t>
      </w:r>
      <w:r>
        <w:rPr>
          <w:rFonts w:hint="eastAsia"/>
          <w:sz w:val="24"/>
        </w:rPr>
        <w:t>与入口夹持平</w:t>
      </w:r>
      <w:proofErr w:type="gramStart"/>
      <w:r>
        <w:rPr>
          <w:rFonts w:hint="eastAsia"/>
          <w:sz w:val="24"/>
        </w:rPr>
        <w:t>移机构</w:t>
      </w:r>
      <w:proofErr w:type="gramEnd"/>
      <w:r>
        <w:rPr>
          <w:rFonts w:hint="eastAsia"/>
          <w:sz w:val="24"/>
        </w:rPr>
        <w:t>1</w:t>
      </w:r>
      <w:r>
        <w:rPr>
          <w:sz w:val="24"/>
        </w:rPr>
        <w:t>3</w:t>
      </w:r>
      <w:r>
        <w:rPr>
          <w:rFonts w:hint="eastAsia"/>
          <w:sz w:val="24"/>
        </w:rPr>
        <w:t>之间的距离较远</w:t>
      </w:r>
      <w:r w:rsidR="004C14D9">
        <w:rPr>
          <w:rFonts w:hint="eastAsia"/>
          <w:sz w:val="24"/>
        </w:rPr>
        <w:t>的位置</w:t>
      </w:r>
      <w:r>
        <w:rPr>
          <w:rFonts w:hint="eastAsia"/>
          <w:sz w:val="24"/>
        </w:rPr>
        <w:t>时，</w:t>
      </w:r>
      <w:proofErr w:type="gramStart"/>
      <w:r>
        <w:rPr>
          <w:rFonts w:hint="eastAsia"/>
          <w:sz w:val="24"/>
        </w:rPr>
        <w:t>进瓶输送</w:t>
      </w:r>
      <w:proofErr w:type="gramEnd"/>
      <w:r>
        <w:rPr>
          <w:rFonts w:hint="eastAsia"/>
          <w:sz w:val="24"/>
        </w:rPr>
        <w:t>机构</w:t>
      </w:r>
      <w:r>
        <w:rPr>
          <w:rFonts w:hint="eastAsia"/>
          <w:sz w:val="24"/>
        </w:rPr>
        <w:t>1</w:t>
      </w:r>
      <w:r>
        <w:rPr>
          <w:sz w:val="24"/>
        </w:rPr>
        <w:t>1</w:t>
      </w:r>
      <w:r>
        <w:rPr>
          <w:rFonts w:hint="eastAsia"/>
          <w:sz w:val="24"/>
        </w:rPr>
        <w:t>上能够储存较多数量的灌装瓶。</w:t>
      </w:r>
    </w:p>
    <w:p w14:paraId="14A99EA3" w14:textId="1C3B3268" w:rsidR="007A411D" w:rsidRDefault="004C14D9" w:rsidP="00314690">
      <w:pPr>
        <w:spacing w:line="360" w:lineRule="auto"/>
        <w:ind w:firstLineChars="200" w:firstLine="480"/>
        <w:rPr>
          <w:sz w:val="24"/>
        </w:rPr>
      </w:pPr>
      <w:r>
        <w:rPr>
          <w:rFonts w:hint="eastAsia"/>
          <w:sz w:val="24"/>
        </w:rPr>
        <w:t>出瓶叠加板</w:t>
      </w:r>
      <w:r>
        <w:rPr>
          <w:rFonts w:hint="eastAsia"/>
          <w:sz w:val="24"/>
        </w:rPr>
        <w:t>1</w:t>
      </w:r>
      <w:r>
        <w:rPr>
          <w:sz w:val="24"/>
        </w:rPr>
        <w:t>6</w:t>
      </w:r>
      <w:r>
        <w:rPr>
          <w:rFonts w:hint="eastAsia"/>
          <w:sz w:val="24"/>
        </w:rPr>
        <w:t>可以在出瓶输送机构</w:t>
      </w:r>
      <w:r>
        <w:rPr>
          <w:rFonts w:hint="eastAsia"/>
          <w:sz w:val="24"/>
        </w:rPr>
        <w:t>1</w:t>
      </w:r>
      <w:r>
        <w:rPr>
          <w:sz w:val="24"/>
        </w:rPr>
        <w:t>5</w:t>
      </w:r>
      <w:r w:rsidR="00B94667">
        <w:rPr>
          <w:rFonts w:hint="eastAsia"/>
          <w:sz w:val="24"/>
        </w:rPr>
        <w:t>上</w:t>
      </w:r>
      <w:ins w:id="91" w:author="yan xipeng" w:date="2021-09-06T19:12:00Z">
        <w:r w:rsidR="00466182">
          <w:rPr>
            <w:rFonts w:hint="eastAsia"/>
            <w:sz w:val="24"/>
          </w:rPr>
          <w:t>滑动</w:t>
        </w:r>
      </w:ins>
      <w:r w:rsidR="00B94667">
        <w:rPr>
          <w:rFonts w:hint="eastAsia"/>
          <w:sz w:val="24"/>
        </w:rPr>
        <w:t>，当出瓶叠加板</w:t>
      </w:r>
      <w:r w:rsidR="00B94667">
        <w:rPr>
          <w:rFonts w:hint="eastAsia"/>
          <w:sz w:val="24"/>
        </w:rPr>
        <w:t>1</w:t>
      </w:r>
      <w:r w:rsidR="00B94667">
        <w:rPr>
          <w:sz w:val="24"/>
        </w:rPr>
        <w:t>6</w:t>
      </w:r>
      <w:r w:rsidR="00B94667">
        <w:rPr>
          <w:rFonts w:hint="eastAsia"/>
          <w:sz w:val="24"/>
        </w:rPr>
        <w:t>滑动至与出口夹持平</w:t>
      </w:r>
      <w:proofErr w:type="gramStart"/>
      <w:r w:rsidR="00B94667">
        <w:rPr>
          <w:rFonts w:hint="eastAsia"/>
          <w:sz w:val="24"/>
        </w:rPr>
        <w:t>移机构</w:t>
      </w:r>
      <w:proofErr w:type="gramEnd"/>
      <w:r w:rsidR="00B94667">
        <w:rPr>
          <w:rFonts w:hint="eastAsia"/>
          <w:sz w:val="24"/>
        </w:rPr>
        <w:t>1</w:t>
      </w:r>
      <w:r w:rsidR="00B94667">
        <w:rPr>
          <w:sz w:val="24"/>
        </w:rPr>
        <w:t>4</w:t>
      </w:r>
      <w:r w:rsidR="00CC7A41">
        <w:rPr>
          <w:rFonts w:hint="eastAsia"/>
          <w:sz w:val="24"/>
        </w:rPr>
        <w:t>之间距离较近的位置时，出瓶输送机构</w:t>
      </w:r>
      <w:r w:rsidR="00CC7A41">
        <w:rPr>
          <w:rFonts w:hint="eastAsia"/>
          <w:sz w:val="24"/>
        </w:rPr>
        <w:t>1</w:t>
      </w:r>
      <w:r w:rsidR="00CC7A41">
        <w:rPr>
          <w:sz w:val="24"/>
        </w:rPr>
        <w:t>5</w:t>
      </w:r>
      <w:r w:rsidR="00CC7A41">
        <w:rPr>
          <w:rFonts w:hint="eastAsia"/>
          <w:sz w:val="24"/>
        </w:rPr>
        <w:t>上能够储存较少数量的灌装瓶，当出瓶叠加板</w:t>
      </w:r>
      <w:r w:rsidR="00CC7A41">
        <w:rPr>
          <w:rFonts w:hint="eastAsia"/>
          <w:sz w:val="24"/>
        </w:rPr>
        <w:t>1</w:t>
      </w:r>
      <w:r w:rsidR="00CC7A41">
        <w:rPr>
          <w:sz w:val="24"/>
        </w:rPr>
        <w:t>6</w:t>
      </w:r>
      <w:r w:rsidR="00CC7A41">
        <w:rPr>
          <w:rFonts w:hint="eastAsia"/>
          <w:sz w:val="24"/>
        </w:rPr>
        <w:t>滑动至与</w:t>
      </w:r>
      <w:r w:rsidR="00C01DE1">
        <w:rPr>
          <w:rFonts w:hint="eastAsia"/>
          <w:sz w:val="24"/>
        </w:rPr>
        <w:t>出口夹持平</w:t>
      </w:r>
      <w:proofErr w:type="gramStart"/>
      <w:r w:rsidR="00C01DE1">
        <w:rPr>
          <w:rFonts w:hint="eastAsia"/>
          <w:sz w:val="24"/>
        </w:rPr>
        <w:t>移机构</w:t>
      </w:r>
      <w:proofErr w:type="gramEnd"/>
      <w:r w:rsidR="00C01DE1">
        <w:rPr>
          <w:rFonts w:hint="eastAsia"/>
          <w:sz w:val="24"/>
        </w:rPr>
        <w:t>1</w:t>
      </w:r>
      <w:r w:rsidR="00C01DE1">
        <w:rPr>
          <w:sz w:val="24"/>
        </w:rPr>
        <w:t>4</w:t>
      </w:r>
      <w:r w:rsidR="00C01DE1">
        <w:rPr>
          <w:rFonts w:hint="eastAsia"/>
          <w:sz w:val="24"/>
        </w:rPr>
        <w:t>之间距离较远的位置时，出瓶输送机构</w:t>
      </w:r>
      <w:r w:rsidR="00C01DE1">
        <w:rPr>
          <w:rFonts w:hint="eastAsia"/>
          <w:sz w:val="24"/>
        </w:rPr>
        <w:t>1</w:t>
      </w:r>
      <w:r w:rsidR="00C01DE1">
        <w:rPr>
          <w:sz w:val="24"/>
        </w:rPr>
        <w:t>5</w:t>
      </w:r>
      <w:r w:rsidR="00C01DE1">
        <w:rPr>
          <w:rFonts w:hint="eastAsia"/>
          <w:sz w:val="24"/>
        </w:rPr>
        <w:t>上能够储存较多数量的灌装瓶。</w:t>
      </w:r>
    </w:p>
    <w:p w14:paraId="409EFFCB" w14:textId="20E59E03" w:rsidR="00D5085C" w:rsidRDefault="00C01DE1" w:rsidP="00314690">
      <w:pPr>
        <w:spacing w:line="360" w:lineRule="auto"/>
        <w:ind w:firstLineChars="200" w:firstLine="480"/>
        <w:rPr>
          <w:sz w:val="24"/>
        </w:rPr>
      </w:pPr>
      <w:r>
        <w:rPr>
          <w:rFonts w:hint="eastAsia"/>
          <w:sz w:val="24"/>
        </w:rPr>
        <w:t>目前</w:t>
      </w:r>
      <w:r w:rsidR="00E15018">
        <w:rPr>
          <w:rFonts w:hint="eastAsia"/>
          <w:sz w:val="24"/>
        </w:rPr>
        <w:t>，</w:t>
      </w:r>
      <w:r w:rsidR="00070735">
        <w:rPr>
          <w:rFonts w:hint="eastAsia"/>
          <w:sz w:val="24"/>
        </w:rPr>
        <w:t>在</w:t>
      </w:r>
      <w:proofErr w:type="gramStart"/>
      <w:r w:rsidR="00070735">
        <w:rPr>
          <w:rFonts w:hint="eastAsia"/>
          <w:sz w:val="24"/>
        </w:rPr>
        <w:t>储瓶台</w:t>
      </w:r>
      <w:proofErr w:type="gramEnd"/>
      <w:r w:rsidR="00070735">
        <w:rPr>
          <w:rFonts w:hint="eastAsia"/>
          <w:sz w:val="24"/>
        </w:rPr>
        <w:t>1</w:t>
      </w:r>
      <w:r w:rsidR="00070735">
        <w:rPr>
          <w:sz w:val="24"/>
        </w:rPr>
        <w:t>0</w:t>
      </w:r>
      <w:r w:rsidR="00070735">
        <w:rPr>
          <w:rFonts w:hint="eastAsia"/>
          <w:sz w:val="24"/>
        </w:rPr>
        <w:t>进行换道时，即</w:t>
      </w:r>
      <w:r w:rsidR="005E652D">
        <w:rPr>
          <w:rFonts w:hint="eastAsia"/>
          <w:sz w:val="24"/>
        </w:rPr>
        <w:t>入口夹持平</w:t>
      </w:r>
      <w:proofErr w:type="gramStart"/>
      <w:r w:rsidR="005E652D">
        <w:rPr>
          <w:rFonts w:hint="eastAsia"/>
          <w:sz w:val="24"/>
        </w:rPr>
        <w:t>移机构</w:t>
      </w:r>
      <w:proofErr w:type="gramEnd"/>
      <w:r w:rsidR="005E652D">
        <w:rPr>
          <w:rFonts w:hint="eastAsia"/>
          <w:sz w:val="24"/>
        </w:rPr>
        <w:t>1</w:t>
      </w:r>
      <w:r w:rsidR="005E652D">
        <w:rPr>
          <w:sz w:val="24"/>
        </w:rPr>
        <w:t>3</w:t>
      </w:r>
      <w:r w:rsidR="005E652D">
        <w:rPr>
          <w:rFonts w:hint="eastAsia"/>
          <w:sz w:val="24"/>
        </w:rPr>
        <w:t>从与一个输送通道</w:t>
      </w:r>
      <w:r w:rsidR="005E652D">
        <w:rPr>
          <w:rFonts w:hint="eastAsia"/>
          <w:sz w:val="24"/>
        </w:rPr>
        <w:t>1</w:t>
      </w:r>
      <w:r w:rsidR="005E652D">
        <w:rPr>
          <w:sz w:val="24"/>
        </w:rPr>
        <w:t>7</w:t>
      </w:r>
      <w:r w:rsidR="005E652D">
        <w:rPr>
          <w:rFonts w:hint="eastAsia"/>
          <w:sz w:val="24"/>
        </w:rPr>
        <w:t>相对应的位置，平移到与另一个输送通道</w:t>
      </w:r>
      <w:r w:rsidR="005E652D">
        <w:rPr>
          <w:rFonts w:hint="eastAsia"/>
          <w:sz w:val="24"/>
        </w:rPr>
        <w:t>1</w:t>
      </w:r>
      <w:r w:rsidR="005E652D">
        <w:rPr>
          <w:sz w:val="24"/>
        </w:rPr>
        <w:t>7</w:t>
      </w:r>
      <w:r w:rsidR="005E652D">
        <w:rPr>
          <w:rFonts w:hint="eastAsia"/>
          <w:sz w:val="24"/>
        </w:rPr>
        <w:t>相对应的位置时，入口夹持平</w:t>
      </w:r>
      <w:proofErr w:type="gramStart"/>
      <w:r w:rsidR="005E652D">
        <w:rPr>
          <w:rFonts w:hint="eastAsia"/>
          <w:sz w:val="24"/>
        </w:rPr>
        <w:t>移机构</w:t>
      </w:r>
      <w:r w:rsidR="005E652D">
        <w:rPr>
          <w:rFonts w:hint="eastAsia"/>
          <w:sz w:val="24"/>
        </w:rPr>
        <w:t>1</w:t>
      </w:r>
      <w:r w:rsidR="005E652D">
        <w:rPr>
          <w:sz w:val="24"/>
        </w:rPr>
        <w:t>3</w:t>
      </w:r>
      <w:r w:rsidR="005E652D">
        <w:rPr>
          <w:rFonts w:hint="eastAsia"/>
          <w:sz w:val="24"/>
        </w:rPr>
        <w:t>会夹</w:t>
      </w:r>
      <w:proofErr w:type="gramEnd"/>
      <w:r w:rsidR="005E652D">
        <w:rPr>
          <w:rFonts w:hint="eastAsia"/>
          <w:sz w:val="24"/>
        </w:rPr>
        <w:t>持一个或多</w:t>
      </w:r>
      <w:r w:rsidR="005E652D">
        <w:rPr>
          <w:rFonts w:hint="eastAsia"/>
          <w:sz w:val="24"/>
        </w:rPr>
        <w:lastRenderedPageBreak/>
        <w:t>个</w:t>
      </w:r>
      <w:r w:rsidR="004325A7">
        <w:rPr>
          <w:rFonts w:hint="eastAsia"/>
          <w:sz w:val="24"/>
        </w:rPr>
        <w:t>灌装瓶进行平移，如果</w:t>
      </w:r>
      <w:del w:id="92" w:author="yan xipeng" w:date="2021-09-06T19:26:00Z">
        <w:r w:rsidR="004325A7" w:rsidDel="008533AC">
          <w:rPr>
            <w:rFonts w:hint="eastAsia"/>
            <w:sz w:val="24"/>
          </w:rPr>
          <w:delText>在</w:delText>
        </w:r>
      </w:del>
      <w:r w:rsidR="004325A7">
        <w:rPr>
          <w:rFonts w:hint="eastAsia"/>
          <w:sz w:val="24"/>
        </w:rPr>
        <w:t>入口夹持平</w:t>
      </w:r>
      <w:proofErr w:type="gramStart"/>
      <w:r w:rsidR="004325A7">
        <w:rPr>
          <w:rFonts w:hint="eastAsia"/>
          <w:sz w:val="24"/>
        </w:rPr>
        <w:t>移机构</w:t>
      </w:r>
      <w:proofErr w:type="gramEnd"/>
      <w:r w:rsidR="004325A7">
        <w:rPr>
          <w:rFonts w:hint="eastAsia"/>
          <w:sz w:val="24"/>
        </w:rPr>
        <w:t>1</w:t>
      </w:r>
      <w:r w:rsidR="004325A7">
        <w:rPr>
          <w:sz w:val="24"/>
        </w:rPr>
        <w:t>3</w:t>
      </w:r>
      <w:r w:rsidR="004325A7">
        <w:rPr>
          <w:rFonts w:hint="eastAsia"/>
          <w:sz w:val="24"/>
        </w:rPr>
        <w:t>的移动速度</w:t>
      </w:r>
      <w:proofErr w:type="gramStart"/>
      <w:r w:rsidR="004325A7">
        <w:rPr>
          <w:rFonts w:hint="eastAsia"/>
          <w:sz w:val="24"/>
        </w:rPr>
        <w:t>与进瓶输送</w:t>
      </w:r>
      <w:proofErr w:type="gramEnd"/>
      <w:r w:rsidR="004325A7">
        <w:rPr>
          <w:rFonts w:hint="eastAsia"/>
          <w:sz w:val="24"/>
        </w:rPr>
        <w:t>机构</w:t>
      </w:r>
      <w:r w:rsidR="004325A7">
        <w:rPr>
          <w:rFonts w:hint="eastAsia"/>
          <w:sz w:val="24"/>
        </w:rPr>
        <w:t>1</w:t>
      </w:r>
      <w:r w:rsidR="004325A7">
        <w:rPr>
          <w:sz w:val="24"/>
        </w:rPr>
        <w:t>1</w:t>
      </w:r>
      <w:r w:rsidR="00CE3A79">
        <w:rPr>
          <w:rFonts w:hint="eastAsia"/>
          <w:sz w:val="24"/>
        </w:rPr>
        <w:t>输送灌装瓶的速度不配备，则可能导致入口夹持平</w:t>
      </w:r>
      <w:proofErr w:type="gramStart"/>
      <w:r w:rsidR="00CE3A79">
        <w:rPr>
          <w:rFonts w:hint="eastAsia"/>
          <w:sz w:val="24"/>
        </w:rPr>
        <w:t>移机构</w:t>
      </w:r>
      <w:proofErr w:type="gramEnd"/>
      <w:r w:rsidR="00CE3A79">
        <w:rPr>
          <w:rFonts w:hint="eastAsia"/>
          <w:sz w:val="24"/>
        </w:rPr>
        <w:t>1</w:t>
      </w:r>
      <w:r w:rsidR="00CE3A79">
        <w:rPr>
          <w:sz w:val="24"/>
        </w:rPr>
        <w:t>3</w:t>
      </w:r>
      <w:r w:rsidR="00CE3A79">
        <w:rPr>
          <w:rFonts w:hint="eastAsia"/>
          <w:sz w:val="24"/>
        </w:rPr>
        <w:t>所夹持的灌装瓶</w:t>
      </w:r>
      <w:proofErr w:type="gramStart"/>
      <w:r w:rsidR="00CE3A79">
        <w:rPr>
          <w:rFonts w:hint="eastAsia"/>
          <w:sz w:val="24"/>
        </w:rPr>
        <w:t>与进瓶输送</w:t>
      </w:r>
      <w:proofErr w:type="gramEnd"/>
      <w:r w:rsidR="00CE3A79">
        <w:rPr>
          <w:rFonts w:hint="eastAsia"/>
          <w:sz w:val="24"/>
        </w:rPr>
        <w:t>机构</w:t>
      </w:r>
      <w:r w:rsidR="00CE3A79">
        <w:rPr>
          <w:rFonts w:hint="eastAsia"/>
          <w:sz w:val="24"/>
        </w:rPr>
        <w:t>1</w:t>
      </w:r>
      <w:r w:rsidR="00CE3A79">
        <w:rPr>
          <w:sz w:val="24"/>
        </w:rPr>
        <w:t>1</w:t>
      </w:r>
      <w:r w:rsidR="00CE3A79">
        <w:rPr>
          <w:rFonts w:hint="eastAsia"/>
          <w:sz w:val="24"/>
        </w:rPr>
        <w:t>输送的灌装</w:t>
      </w:r>
      <w:proofErr w:type="gramStart"/>
      <w:r w:rsidR="00CE3A79">
        <w:rPr>
          <w:rFonts w:hint="eastAsia"/>
          <w:sz w:val="24"/>
        </w:rPr>
        <w:t>瓶发生</w:t>
      </w:r>
      <w:proofErr w:type="gramEnd"/>
      <w:r w:rsidR="00CE3A79">
        <w:rPr>
          <w:rFonts w:hint="eastAsia"/>
          <w:sz w:val="24"/>
        </w:rPr>
        <w:t>挤压碰撞，从而导致灌装瓶破损。</w:t>
      </w:r>
      <w:r w:rsidR="00407CB8">
        <w:rPr>
          <w:rFonts w:hint="eastAsia"/>
          <w:sz w:val="24"/>
        </w:rPr>
        <w:t>为了避免换道过程中灌装</w:t>
      </w:r>
      <w:proofErr w:type="gramStart"/>
      <w:r w:rsidR="00407CB8">
        <w:rPr>
          <w:rFonts w:hint="eastAsia"/>
          <w:sz w:val="24"/>
        </w:rPr>
        <w:t>瓶由于</w:t>
      </w:r>
      <w:proofErr w:type="gramEnd"/>
      <w:r w:rsidR="00407CB8">
        <w:rPr>
          <w:rFonts w:hint="eastAsia"/>
          <w:sz w:val="24"/>
        </w:rPr>
        <w:t>挤压碰撞而破损，</w:t>
      </w:r>
      <w:r w:rsidR="00CE3A79">
        <w:rPr>
          <w:rFonts w:hint="eastAsia"/>
          <w:sz w:val="24"/>
        </w:rPr>
        <w:t>在</w:t>
      </w:r>
      <w:r w:rsidR="00E249C8">
        <w:rPr>
          <w:rFonts w:hint="eastAsia"/>
          <w:sz w:val="24"/>
        </w:rPr>
        <w:t>入口夹持</w:t>
      </w:r>
      <w:r w:rsidR="009C57F4">
        <w:rPr>
          <w:rFonts w:hint="eastAsia"/>
          <w:sz w:val="24"/>
        </w:rPr>
        <w:t>平</w:t>
      </w:r>
      <w:proofErr w:type="gramStart"/>
      <w:r w:rsidR="009C57F4">
        <w:rPr>
          <w:rFonts w:hint="eastAsia"/>
          <w:sz w:val="24"/>
        </w:rPr>
        <w:t>移</w:t>
      </w:r>
      <w:r w:rsidR="00E249C8">
        <w:rPr>
          <w:rFonts w:hint="eastAsia"/>
          <w:sz w:val="24"/>
        </w:rPr>
        <w:t>机构</w:t>
      </w:r>
      <w:proofErr w:type="gramEnd"/>
      <w:r w:rsidR="00E249C8">
        <w:rPr>
          <w:rFonts w:hint="eastAsia"/>
          <w:sz w:val="24"/>
        </w:rPr>
        <w:t>1</w:t>
      </w:r>
      <w:r w:rsidR="00E249C8">
        <w:rPr>
          <w:sz w:val="24"/>
        </w:rPr>
        <w:t>3</w:t>
      </w:r>
      <w:r w:rsidR="00E249C8">
        <w:rPr>
          <w:rFonts w:hint="eastAsia"/>
          <w:sz w:val="24"/>
        </w:rPr>
        <w:t>平移</w:t>
      </w:r>
      <w:proofErr w:type="gramStart"/>
      <w:r w:rsidR="00E249C8">
        <w:rPr>
          <w:rFonts w:hint="eastAsia"/>
          <w:sz w:val="24"/>
        </w:rPr>
        <w:t>之前</w:t>
      </w:r>
      <w:r w:rsidR="00CE3A79">
        <w:rPr>
          <w:rFonts w:hint="eastAsia"/>
          <w:sz w:val="24"/>
        </w:rPr>
        <w:t>进瓶</w:t>
      </w:r>
      <w:proofErr w:type="gramEnd"/>
      <w:r w:rsidR="00CE3A79">
        <w:rPr>
          <w:rFonts w:hint="eastAsia"/>
          <w:sz w:val="24"/>
        </w:rPr>
        <w:t>输送机构</w:t>
      </w:r>
      <w:r w:rsidR="00CE3A79">
        <w:rPr>
          <w:rFonts w:hint="eastAsia"/>
          <w:sz w:val="24"/>
        </w:rPr>
        <w:t>1</w:t>
      </w:r>
      <w:r w:rsidR="00CE3A79">
        <w:rPr>
          <w:sz w:val="24"/>
        </w:rPr>
        <w:t>1</w:t>
      </w:r>
      <w:r w:rsidR="00CE3A79">
        <w:rPr>
          <w:rFonts w:hint="eastAsia"/>
          <w:sz w:val="24"/>
        </w:rPr>
        <w:t>停止输送灌装瓶，入口夹持</w:t>
      </w:r>
      <w:r w:rsidR="009C57F4">
        <w:rPr>
          <w:rFonts w:hint="eastAsia"/>
          <w:sz w:val="24"/>
        </w:rPr>
        <w:t>平</w:t>
      </w:r>
      <w:proofErr w:type="gramStart"/>
      <w:r w:rsidR="009C57F4">
        <w:rPr>
          <w:rFonts w:hint="eastAsia"/>
          <w:sz w:val="24"/>
        </w:rPr>
        <w:t>移</w:t>
      </w:r>
      <w:r w:rsidR="00CE3A79">
        <w:rPr>
          <w:rFonts w:hint="eastAsia"/>
          <w:sz w:val="24"/>
        </w:rPr>
        <w:t>机构</w:t>
      </w:r>
      <w:proofErr w:type="gramEnd"/>
      <w:r w:rsidR="00CE3A79">
        <w:rPr>
          <w:rFonts w:hint="eastAsia"/>
          <w:sz w:val="24"/>
        </w:rPr>
        <w:t>1</w:t>
      </w:r>
      <w:r w:rsidR="00CE3A79">
        <w:rPr>
          <w:sz w:val="24"/>
        </w:rPr>
        <w:t>3</w:t>
      </w:r>
      <w:r w:rsidR="00CE3A79">
        <w:rPr>
          <w:rFonts w:hint="eastAsia"/>
          <w:sz w:val="24"/>
        </w:rPr>
        <w:t>完成平移后进瓶输送机构</w:t>
      </w:r>
      <w:r w:rsidR="00CE3A79">
        <w:rPr>
          <w:rFonts w:hint="eastAsia"/>
          <w:sz w:val="24"/>
        </w:rPr>
        <w:t>1</w:t>
      </w:r>
      <w:r w:rsidR="00CE3A79">
        <w:rPr>
          <w:sz w:val="24"/>
        </w:rPr>
        <w:t>1</w:t>
      </w:r>
      <w:r w:rsidR="00CE3A79">
        <w:rPr>
          <w:rFonts w:hint="eastAsia"/>
          <w:sz w:val="24"/>
        </w:rPr>
        <w:t>恢复输送灌装瓶，</w:t>
      </w:r>
      <w:r w:rsidR="00E249C8">
        <w:rPr>
          <w:rFonts w:hint="eastAsia"/>
          <w:sz w:val="24"/>
        </w:rPr>
        <w:t>避免了入口夹持平</w:t>
      </w:r>
      <w:proofErr w:type="gramStart"/>
      <w:r w:rsidR="00E249C8">
        <w:rPr>
          <w:rFonts w:hint="eastAsia"/>
          <w:sz w:val="24"/>
        </w:rPr>
        <w:t>移机构</w:t>
      </w:r>
      <w:proofErr w:type="gramEnd"/>
      <w:r w:rsidR="00E249C8">
        <w:rPr>
          <w:rFonts w:hint="eastAsia"/>
          <w:sz w:val="24"/>
        </w:rPr>
        <w:t>1</w:t>
      </w:r>
      <w:r w:rsidR="00E249C8">
        <w:rPr>
          <w:sz w:val="24"/>
        </w:rPr>
        <w:t>3</w:t>
      </w:r>
      <w:r w:rsidR="00E249C8">
        <w:rPr>
          <w:rFonts w:hint="eastAsia"/>
          <w:sz w:val="24"/>
        </w:rPr>
        <w:t>所夹持的灌装瓶</w:t>
      </w:r>
      <w:proofErr w:type="gramStart"/>
      <w:r w:rsidR="00E249C8">
        <w:rPr>
          <w:rFonts w:hint="eastAsia"/>
          <w:sz w:val="24"/>
        </w:rPr>
        <w:t>与进瓶输送</w:t>
      </w:r>
      <w:proofErr w:type="gramEnd"/>
      <w:r w:rsidR="00E249C8">
        <w:rPr>
          <w:rFonts w:hint="eastAsia"/>
          <w:sz w:val="24"/>
        </w:rPr>
        <w:t>机构</w:t>
      </w:r>
      <w:r w:rsidR="00E249C8">
        <w:rPr>
          <w:rFonts w:hint="eastAsia"/>
          <w:sz w:val="24"/>
        </w:rPr>
        <w:t>1</w:t>
      </w:r>
      <w:r w:rsidR="00E249C8">
        <w:rPr>
          <w:sz w:val="24"/>
        </w:rPr>
        <w:t>1</w:t>
      </w:r>
      <w:r w:rsidR="00E249C8">
        <w:rPr>
          <w:rFonts w:hint="eastAsia"/>
          <w:sz w:val="24"/>
        </w:rPr>
        <w:t>输送的灌装</w:t>
      </w:r>
      <w:proofErr w:type="gramStart"/>
      <w:r w:rsidR="00E249C8">
        <w:rPr>
          <w:rFonts w:hint="eastAsia"/>
          <w:sz w:val="24"/>
        </w:rPr>
        <w:t>瓶发生</w:t>
      </w:r>
      <w:proofErr w:type="gramEnd"/>
      <w:r w:rsidR="00E249C8">
        <w:rPr>
          <w:rFonts w:hint="eastAsia"/>
          <w:sz w:val="24"/>
        </w:rPr>
        <w:t>挤压碰撞，但是</w:t>
      </w:r>
      <w:r w:rsidR="00CE3A79">
        <w:rPr>
          <w:rFonts w:hint="eastAsia"/>
          <w:sz w:val="24"/>
        </w:rPr>
        <w:t>在</w:t>
      </w:r>
      <w:proofErr w:type="gramStart"/>
      <w:r w:rsidR="00CE3A79">
        <w:rPr>
          <w:rFonts w:hint="eastAsia"/>
          <w:sz w:val="24"/>
        </w:rPr>
        <w:t>储瓶台</w:t>
      </w:r>
      <w:proofErr w:type="gramEnd"/>
      <w:r w:rsidR="00CE3A79">
        <w:rPr>
          <w:rFonts w:hint="eastAsia"/>
          <w:sz w:val="24"/>
        </w:rPr>
        <w:t>1</w:t>
      </w:r>
      <w:r w:rsidR="00CE3A79">
        <w:rPr>
          <w:sz w:val="24"/>
        </w:rPr>
        <w:t>0</w:t>
      </w:r>
      <w:r w:rsidR="00CE3A79">
        <w:rPr>
          <w:rFonts w:hint="eastAsia"/>
          <w:sz w:val="24"/>
        </w:rPr>
        <w:t>换道的过程中无法</w:t>
      </w:r>
      <w:proofErr w:type="gramStart"/>
      <w:r w:rsidR="00CE3A79">
        <w:rPr>
          <w:rFonts w:hint="eastAsia"/>
          <w:sz w:val="24"/>
        </w:rPr>
        <w:t>向进瓶输送</w:t>
      </w:r>
      <w:proofErr w:type="gramEnd"/>
      <w:r w:rsidR="00CE3A79">
        <w:rPr>
          <w:rFonts w:hint="eastAsia"/>
          <w:sz w:val="24"/>
        </w:rPr>
        <w:t>机构</w:t>
      </w:r>
      <w:r w:rsidR="00CE3A79">
        <w:rPr>
          <w:rFonts w:hint="eastAsia"/>
          <w:sz w:val="24"/>
        </w:rPr>
        <w:t>1</w:t>
      </w:r>
      <w:r w:rsidR="00CE3A79">
        <w:rPr>
          <w:sz w:val="24"/>
        </w:rPr>
        <w:t>1</w:t>
      </w:r>
      <w:r w:rsidR="00CE3A79">
        <w:rPr>
          <w:rFonts w:hint="eastAsia"/>
          <w:sz w:val="24"/>
        </w:rPr>
        <w:t>输送灌装瓶，从而会影响饮料包装生产线的生产节拍，导致饮料包装生产线的生产效率较低。</w:t>
      </w:r>
    </w:p>
    <w:p w14:paraId="4FA9E0CC" w14:textId="016D8E20" w:rsidR="00070735" w:rsidRDefault="00E249C8" w:rsidP="00314690">
      <w:pPr>
        <w:spacing w:line="360" w:lineRule="auto"/>
        <w:ind w:firstLineChars="200" w:firstLine="480"/>
        <w:rPr>
          <w:sz w:val="24"/>
        </w:rPr>
      </w:pPr>
      <w:r>
        <w:rPr>
          <w:rFonts w:hint="eastAsia"/>
          <w:sz w:val="24"/>
        </w:rPr>
        <w:t>本申请实施例中，在</w:t>
      </w:r>
      <w:proofErr w:type="gramStart"/>
      <w:r>
        <w:rPr>
          <w:rFonts w:hint="eastAsia"/>
          <w:sz w:val="24"/>
        </w:rPr>
        <w:t>储瓶台</w:t>
      </w:r>
      <w:proofErr w:type="gramEnd"/>
      <w:r>
        <w:rPr>
          <w:rFonts w:hint="eastAsia"/>
          <w:sz w:val="24"/>
        </w:rPr>
        <w:t>换道的过程中，确定入口夹持平</w:t>
      </w:r>
      <w:proofErr w:type="gramStart"/>
      <w:r>
        <w:rPr>
          <w:rFonts w:hint="eastAsia"/>
          <w:sz w:val="24"/>
        </w:rPr>
        <w:t>移机构</w:t>
      </w:r>
      <w:proofErr w:type="gramEnd"/>
      <w:r>
        <w:rPr>
          <w:rFonts w:hint="eastAsia"/>
          <w:sz w:val="24"/>
        </w:rPr>
        <w:t>所处的当前位置以及入口夹持平</w:t>
      </w:r>
      <w:proofErr w:type="gramStart"/>
      <w:r>
        <w:rPr>
          <w:rFonts w:hint="eastAsia"/>
          <w:sz w:val="24"/>
        </w:rPr>
        <w:t>移机构</w:t>
      </w:r>
      <w:proofErr w:type="gramEnd"/>
      <w:r>
        <w:rPr>
          <w:rFonts w:hint="eastAsia"/>
          <w:sz w:val="24"/>
        </w:rPr>
        <w:t>需要移动到的目标输送通道，然后根据所确定出的当前位置与目标输送通道的相对位置，确定叠加</w:t>
      </w:r>
      <w:proofErr w:type="gramStart"/>
      <w:r>
        <w:rPr>
          <w:rFonts w:hint="eastAsia"/>
          <w:sz w:val="24"/>
        </w:rPr>
        <w:t>板速度</w:t>
      </w:r>
      <w:proofErr w:type="gramEnd"/>
      <w:r>
        <w:rPr>
          <w:rFonts w:hint="eastAsia"/>
          <w:sz w:val="24"/>
        </w:rPr>
        <w:t>和夹持平移速度，然后</w:t>
      </w:r>
      <w:proofErr w:type="gramStart"/>
      <w:r>
        <w:rPr>
          <w:rFonts w:hint="eastAsia"/>
          <w:sz w:val="24"/>
        </w:rPr>
        <w:t>控制储瓶台中的进瓶叠加</w:t>
      </w:r>
      <w:proofErr w:type="gramEnd"/>
      <w:r>
        <w:rPr>
          <w:rFonts w:hint="eastAsia"/>
          <w:sz w:val="24"/>
        </w:rPr>
        <w:t>板</w:t>
      </w:r>
      <w:r w:rsidR="00D5174F">
        <w:rPr>
          <w:rFonts w:hint="eastAsia"/>
          <w:sz w:val="24"/>
        </w:rPr>
        <w:t>以</w:t>
      </w:r>
      <w:r>
        <w:rPr>
          <w:rFonts w:hint="eastAsia"/>
          <w:sz w:val="24"/>
        </w:rPr>
        <w:t>叠加</w:t>
      </w:r>
      <w:proofErr w:type="gramStart"/>
      <w:r>
        <w:rPr>
          <w:rFonts w:hint="eastAsia"/>
          <w:sz w:val="24"/>
        </w:rPr>
        <w:t>板速度</w:t>
      </w:r>
      <w:proofErr w:type="gramEnd"/>
      <w:r>
        <w:rPr>
          <w:rFonts w:hint="eastAsia"/>
          <w:sz w:val="24"/>
        </w:rPr>
        <w:t>运动，并控制入口夹持平</w:t>
      </w:r>
      <w:proofErr w:type="gramStart"/>
      <w:r>
        <w:rPr>
          <w:rFonts w:hint="eastAsia"/>
          <w:sz w:val="24"/>
        </w:rPr>
        <w:t>移机构</w:t>
      </w:r>
      <w:proofErr w:type="gramEnd"/>
      <w:r w:rsidR="00D5174F">
        <w:rPr>
          <w:rFonts w:hint="eastAsia"/>
          <w:sz w:val="24"/>
        </w:rPr>
        <w:t>以</w:t>
      </w:r>
      <w:r>
        <w:rPr>
          <w:rFonts w:hint="eastAsia"/>
          <w:sz w:val="24"/>
        </w:rPr>
        <w:t>夹持平</w:t>
      </w:r>
      <w:proofErr w:type="gramStart"/>
      <w:r>
        <w:rPr>
          <w:rFonts w:hint="eastAsia"/>
          <w:sz w:val="24"/>
        </w:rPr>
        <w:t>移速度</w:t>
      </w:r>
      <w:proofErr w:type="gramEnd"/>
      <w:r>
        <w:rPr>
          <w:rFonts w:hint="eastAsia"/>
          <w:sz w:val="24"/>
        </w:rPr>
        <w:t>运动。通过控制换道过程</w:t>
      </w:r>
      <w:proofErr w:type="gramStart"/>
      <w:r>
        <w:rPr>
          <w:rFonts w:hint="eastAsia"/>
          <w:sz w:val="24"/>
        </w:rPr>
        <w:t>中进瓶叠加</w:t>
      </w:r>
      <w:proofErr w:type="gramEnd"/>
      <w:r>
        <w:rPr>
          <w:rFonts w:hint="eastAsia"/>
          <w:sz w:val="24"/>
        </w:rPr>
        <w:t>板和入口夹持平</w:t>
      </w:r>
      <w:proofErr w:type="gramStart"/>
      <w:r>
        <w:rPr>
          <w:rFonts w:hint="eastAsia"/>
          <w:sz w:val="24"/>
        </w:rPr>
        <w:t>移机构</w:t>
      </w:r>
      <w:proofErr w:type="gramEnd"/>
      <w:r>
        <w:rPr>
          <w:rFonts w:hint="eastAsia"/>
          <w:sz w:val="24"/>
        </w:rPr>
        <w:t>的运动速度，</w:t>
      </w:r>
      <w:r w:rsidR="00365D72">
        <w:rPr>
          <w:rFonts w:hint="eastAsia"/>
          <w:sz w:val="24"/>
        </w:rPr>
        <w:t>在保证灌装瓶不发生挤压碰撞的前提下，可以</w:t>
      </w:r>
      <w:proofErr w:type="gramStart"/>
      <w:r w:rsidR="00365D72">
        <w:rPr>
          <w:rFonts w:hint="eastAsia"/>
          <w:sz w:val="24"/>
        </w:rPr>
        <w:t>使进瓶</w:t>
      </w:r>
      <w:proofErr w:type="gramEnd"/>
      <w:r w:rsidR="00365D72">
        <w:rPr>
          <w:rFonts w:hint="eastAsia"/>
          <w:sz w:val="24"/>
        </w:rPr>
        <w:t>输送机构持续输送灌装瓶，从而在换道过程中仍可以</w:t>
      </w:r>
      <w:proofErr w:type="gramStart"/>
      <w:r w:rsidR="00365D72">
        <w:rPr>
          <w:rFonts w:hint="eastAsia"/>
          <w:sz w:val="24"/>
        </w:rPr>
        <w:t>向储瓶</w:t>
      </w:r>
      <w:proofErr w:type="gramEnd"/>
      <w:r w:rsidR="00365D72">
        <w:rPr>
          <w:rFonts w:hint="eastAsia"/>
          <w:sz w:val="24"/>
        </w:rPr>
        <w:t>台内输送灌装瓶，减小了对饮料包装生产线的生产节拍的影响，从而能够提高饮料包装生产线的生产效率。</w:t>
      </w:r>
    </w:p>
    <w:p w14:paraId="45FB6D77" w14:textId="0F09F57D" w:rsidR="00A61BD2" w:rsidRPr="00E249C8" w:rsidRDefault="00A61BD2" w:rsidP="00314690">
      <w:pPr>
        <w:spacing w:line="360" w:lineRule="auto"/>
        <w:ind w:firstLineChars="200" w:firstLine="480"/>
        <w:rPr>
          <w:sz w:val="24"/>
        </w:rPr>
      </w:pPr>
      <w:r>
        <w:rPr>
          <w:rFonts w:hint="eastAsia"/>
          <w:sz w:val="24"/>
        </w:rPr>
        <w:t>需要说明的是，在下述各</w:t>
      </w:r>
      <w:proofErr w:type="gramStart"/>
      <w:r>
        <w:rPr>
          <w:rFonts w:hint="eastAsia"/>
          <w:sz w:val="24"/>
        </w:rPr>
        <w:t>实施例所提供</w:t>
      </w:r>
      <w:proofErr w:type="gramEnd"/>
      <w:r>
        <w:rPr>
          <w:rFonts w:hint="eastAsia"/>
          <w:sz w:val="24"/>
        </w:rPr>
        <w:t>的</w:t>
      </w:r>
      <w:proofErr w:type="gramStart"/>
      <w:r>
        <w:rPr>
          <w:rFonts w:hint="eastAsia"/>
          <w:sz w:val="24"/>
        </w:rPr>
        <w:t>储瓶台</w:t>
      </w:r>
      <w:proofErr w:type="gramEnd"/>
      <w:r>
        <w:rPr>
          <w:rFonts w:hint="eastAsia"/>
          <w:sz w:val="24"/>
        </w:rPr>
        <w:t>换道方法和装置中，所涉及</w:t>
      </w:r>
      <w:proofErr w:type="gramStart"/>
      <w:r>
        <w:rPr>
          <w:rFonts w:hint="eastAsia"/>
          <w:sz w:val="24"/>
        </w:rPr>
        <w:t>的进瓶输送</w:t>
      </w:r>
      <w:proofErr w:type="gramEnd"/>
      <w:r>
        <w:rPr>
          <w:rFonts w:hint="eastAsia"/>
          <w:sz w:val="24"/>
        </w:rPr>
        <w:t>机构可为前述</w:t>
      </w:r>
      <w:proofErr w:type="gramStart"/>
      <w:r>
        <w:rPr>
          <w:rFonts w:hint="eastAsia"/>
          <w:sz w:val="24"/>
        </w:rPr>
        <w:t>的进瓶输送</w:t>
      </w:r>
      <w:proofErr w:type="gramEnd"/>
      <w:r>
        <w:rPr>
          <w:rFonts w:hint="eastAsia"/>
          <w:sz w:val="24"/>
        </w:rPr>
        <w:t>机构</w:t>
      </w:r>
      <w:r>
        <w:rPr>
          <w:rFonts w:hint="eastAsia"/>
          <w:sz w:val="24"/>
        </w:rPr>
        <w:t>1</w:t>
      </w:r>
      <w:r>
        <w:rPr>
          <w:sz w:val="24"/>
        </w:rPr>
        <w:t>1</w:t>
      </w:r>
      <w:r>
        <w:rPr>
          <w:rFonts w:hint="eastAsia"/>
          <w:sz w:val="24"/>
        </w:rPr>
        <w:t>，所涉及</w:t>
      </w:r>
      <w:proofErr w:type="gramStart"/>
      <w:r>
        <w:rPr>
          <w:rFonts w:hint="eastAsia"/>
          <w:sz w:val="24"/>
        </w:rPr>
        <w:t>的进瓶叠加</w:t>
      </w:r>
      <w:proofErr w:type="gramEnd"/>
      <w:r>
        <w:rPr>
          <w:rFonts w:hint="eastAsia"/>
          <w:sz w:val="24"/>
        </w:rPr>
        <w:t>板可为前述</w:t>
      </w:r>
      <w:proofErr w:type="gramStart"/>
      <w:r>
        <w:rPr>
          <w:rFonts w:hint="eastAsia"/>
          <w:sz w:val="24"/>
        </w:rPr>
        <w:t>的进瓶叠加</w:t>
      </w:r>
      <w:proofErr w:type="gramEnd"/>
      <w:r>
        <w:rPr>
          <w:rFonts w:hint="eastAsia"/>
          <w:sz w:val="24"/>
        </w:rPr>
        <w:t>板</w:t>
      </w:r>
      <w:r>
        <w:rPr>
          <w:rFonts w:hint="eastAsia"/>
          <w:sz w:val="24"/>
        </w:rPr>
        <w:t>1</w:t>
      </w:r>
      <w:r>
        <w:rPr>
          <w:sz w:val="24"/>
        </w:rPr>
        <w:t>2</w:t>
      </w:r>
      <w:r>
        <w:rPr>
          <w:rFonts w:hint="eastAsia"/>
          <w:sz w:val="24"/>
        </w:rPr>
        <w:t>，所涉及的入口夹持平</w:t>
      </w:r>
      <w:proofErr w:type="gramStart"/>
      <w:r>
        <w:rPr>
          <w:rFonts w:hint="eastAsia"/>
          <w:sz w:val="24"/>
        </w:rPr>
        <w:t>移机构</w:t>
      </w:r>
      <w:proofErr w:type="gramEnd"/>
      <w:r>
        <w:rPr>
          <w:rFonts w:hint="eastAsia"/>
          <w:sz w:val="24"/>
        </w:rPr>
        <w:t>可为前述的入口夹持平</w:t>
      </w:r>
      <w:proofErr w:type="gramStart"/>
      <w:r>
        <w:rPr>
          <w:rFonts w:hint="eastAsia"/>
          <w:sz w:val="24"/>
        </w:rPr>
        <w:t>移机构</w:t>
      </w:r>
      <w:proofErr w:type="gramEnd"/>
      <w:r>
        <w:rPr>
          <w:rFonts w:hint="eastAsia"/>
          <w:sz w:val="24"/>
        </w:rPr>
        <w:t>1</w:t>
      </w:r>
      <w:r>
        <w:rPr>
          <w:sz w:val="24"/>
        </w:rPr>
        <w:t>3</w:t>
      </w:r>
      <w:r>
        <w:rPr>
          <w:rFonts w:hint="eastAsia"/>
          <w:sz w:val="24"/>
        </w:rPr>
        <w:t>，所涉及的出口</w:t>
      </w:r>
      <w:del w:id="93" w:author="yan xipeng" w:date="2021-09-06T19:29:00Z">
        <w:r w:rsidDel="008533AC">
          <w:rPr>
            <w:rFonts w:hint="eastAsia"/>
            <w:sz w:val="24"/>
          </w:rPr>
          <w:delText>加持</w:delText>
        </w:r>
      </w:del>
      <w:ins w:id="94" w:author="yan xipeng" w:date="2021-09-06T19:29:00Z">
        <w:r w:rsidR="008533AC">
          <w:rPr>
            <w:rFonts w:hint="eastAsia"/>
            <w:sz w:val="24"/>
          </w:rPr>
          <w:t>夹持</w:t>
        </w:r>
      </w:ins>
      <w:r>
        <w:rPr>
          <w:rFonts w:hint="eastAsia"/>
          <w:sz w:val="24"/>
        </w:rPr>
        <w:t>平</w:t>
      </w:r>
      <w:proofErr w:type="gramStart"/>
      <w:r>
        <w:rPr>
          <w:rFonts w:hint="eastAsia"/>
          <w:sz w:val="24"/>
        </w:rPr>
        <w:t>移机构</w:t>
      </w:r>
      <w:proofErr w:type="gramEnd"/>
      <w:r>
        <w:rPr>
          <w:rFonts w:hint="eastAsia"/>
          <w:sz w:val="24"/>
        </w:rPr>
        <w:t>可为前述的出口夹持平</w:t>
      </w:r>
      <w:proofErr w:type="gramStart"/>
      <w:r>
        <w:rPr>
          <w:rFonts w:hint="eastAsia"/>
          <w:sz w:val="24"/>
        </w:rPr>
        <w:t>移机构</w:t>
      </w:r>
      <w:proofErr w:type="gramEnd"/>
      <w:r>
        <w:rPr>
          <w:rFonts w:hint="eastAsia"/>
          <w:sz w:val="24"/>
        </w:rPr>
        <w:t>1</w:t>
      </w:r>
      <w:r>
        <w:rPr>
          <w:sz w:val="24"/>
        </w:rPr>
        <w:t>4</w:t>
      </w:r>
      <w:r>
        <w:rPr>
          <w:rFonts w:hint="eastAsia"/>
          <w:sz w:val="24"/>
        </w:rPr>
        <w:t>，所涉及的出瓶输送机构可为前述的出瓶输送机构</w:t>
      </w:r>
      <w:r>
        <w:rPr>
          <w:rFonts w:hint="eastAsia"/>
          <w:sz w:val="24"/>
        </w:rPr>
        <w:t>1</w:t>
      </w:r>
      <w:r>
        <w:rPr>
          <w:sz w:val="24"/>
        </w:rPr>
        <w:t>5</w:t>
      </w:r>
      <w:r>
        <w:rPr>
          <w:rFonts w:hint="eastAsia"/>
          <w:sz w:val="24"/>
        </w:rPr>
        <w:t>，所涉及的出瓶叠加板可为前述的出瓶叠加板</w:t>
      </w:r>
      <w:r>
        <w:rPr>
          <w:rFonts w:hint="eastAsia"/>
          <w:sz w:val="24"/>
        </w:rPr>
        <w:t>1</w:t>
      </w:r>
      <w:r>
        <w:rPr>
          <w:sz w:val="24"/>
        </w:rPr>
        <w:t>6</w:t>
      </w:r>
      <w:r>
        <w:rPr>
          <w:rFonts w:hint="eastAsia"/>
          <w:sz w:val="24"/>
        </w:rPr>
        <w:t>，所涉及的输送通道可为前述的输送通道</w:t>
      </w:r>
      <w:r>
        <w:rPr>
          <w:rFonts w:hint="eastAsia"/>
          <w:sz w:val="24"/>
        </w:rPr>
        <w:t>1</w:t>
      </w:r>
      <w:r>
        <w:rPr>
          <w:sz w:val="24"/>
        </w:rPr>
        <w:t>7</w:t>
      </w:r>
      <w:r>
        <w:rPr>
          <w:rFonts w:hint="eastAsia"/>
          <w:sz w:val="24"/>
        </w:rPr>
        <w:t>。</w:t>
      </w:r>
    </w:p>
    <w:p w14:paraId="05829076" w14:textId="3C00C789" w:rsidR="00070735" w:rsidRDefault="004C3327"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例提供的储瓶台</w:t>
      </w:r>
      <w:proofErr w:type="gramEnd"/>
      <w:r>
        <w:rPr>
          <w:rFonts w:hint="eastAsia"/>
          <w:sz w:val="24"/>
        </w:rPr>
        <w:t>换道方法、装置和电子设备进行详细说明。</w:t>
      </w:r>
    </w:p>
    <w:p w14:paraId="04F3AFD6" w14:textId="702EF35D" w:rsidR="004C3327" w:rsidRDefault="004C3327" w:rsidP="00314690">
      <w:pPr>
        <w:spacing w:line="360" w:lineRule="auto"/>
        <w:ind w:firstLineChars="200" w:firstLine="480"/>
        <w:rPr>
          <w:sz w:val="24"/>
        </w:rPr>
      </w:pPr>
      <w:r>
        <w:rPr>
          <w:rFonts w:hint="eastAsia"/>
          <w:sz w:val="24"/>
        </w:rPr>
        <w:t>实施例一</w:t>
      </w:r>
    </w:p>
    <w:p w14:paraId="543B2AFF" w14:textId="45819563" w:rsidR="004C3327" w:rsidRDefault="004C3327" w:rsidP="00314690">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w:t>
      </w:r>
      <w:proofErr w:type="gramStart"/>
      <w:r>
        <w:rPr>
          <w:rFonts w:hint="eastAsia"/>
          <w:sz w:val="24"/>
        </w:rPr>
        <w:t>一</w:t>
      </w:r>
      <w:proofErr w:type="gramEnd"/>
      <w:r>
        <w:rPr>
          <w:rFonts w:hint="eastAsia"/>
          <w:sz w:val="24"/>
        </w:rPr>
        <w:t>提供的一种</w:t>
      </w:r>
      <w:proofErr w:type="gramStart"/>
      <w:r>
        <w:rPr>
          <w:rFonts w:hint="eastAsia"/>
          <w:sz w:val="24"/>
        </w:rPr>
        <w:t>储瓶台</w:t>
      </w:r>
      <w:proofErr w:type="gramEnd"/>
      <w:r>
        <w:rPr>
          <w:rFonts w:hint="eastAsia"/>
          <w:sz w:val="24"/>
        </w:rPr>
        <w:t>换道方法</w:t>
      </w:r>
      <w:r>
        <w:rPr>
          <w:rFonts w:hint="eastAsia"/>
          <w:sz w:val="24"/>
        </w:rPr>
        <w:t>2</w:t>
      </w:r>
      <w:r>
        <w:rPr>
          <w:sz w:val="24"/>
        </w:rPr>
        <w:t>00</w:t>
      </w:r>
      <w:r>
        <w:rPr>
          <w:rFonts w:hint="eastAsia"/>
          <w:sz w:val="24"/>
        </w:rPr>
        <w:t>的流程图，如图</w:t>
      </w:r>
      <w:r>
        <w:rPr>
          <w:rFonts w:hint="eastAsia"/>
          <w:sz w:val="24"/>
        </w:rPr>
        <w:t>2</w:t>
      </w:r>
      <w:r>
        <w:rPr>
          <w:rFonts w:hint="eastAsia"/>
          <w:sz w:val="24"/>
        </w:rPr>
        <w:t>所示，</w:t>
      </w:r>
      <w:proofErr w:type="gramStart"/>
      <w:r>
        <w:rPr>
          <w:rFonts w:hint="eastAsia"/>
          <w:sz w:val="24"/>
        </w:rPr>
        <w:t>该储瓶台</w:t>
      </w:r>
      <w:proofErr w:type="gramEnd"/>
      <w:r>
        <w:rPr>
          <w:rFonts w:hint="eastAsia"/>
          <w:sz w:val="24"/>
        </w:rPr>
        <w:t>换道方法</w:t>
      </w:r>
      <w:r>
        <w:rPr>
          <w:rFonts w:hint="eastAsia"/>
          <w:sz w:val="24"/>
        </w:rPr>
        <w:t>2</w:t>
      </w:r>
      <w:r>
        <w:rPr>
          <w:sz w:val="24"/>
        </w:rPr>
        <w:t>00</w:t>
      </w:r>
      <w:r>
        <w:rPr>
          <w:rFonts w:hint="eastAsia"/>
          <w:sz w:val="24"/>
        </w:rPr>
        <w:t>包括如下步骤：</w:t>
      </w:r>
    </w:p>
    <w:p w14:paraId="174CCBB6" w14:textId="419E4BD0" w:rsidR="004C3327" w:rsidRDefault="004C3327" w:rsidP="00314690">
      <w:pPr>
        <w:spacing w:line="360" w:lineRule="auto"/>
        <w:ind w:firstLineChars="200" w:firstLine="480"/>
        <w:rPr>
          <w:sz w:val="24"/>
        </w:rPr>
      </w:pPr>
      <w:r>
        <w:rPr>
          <w:rFonts w:hint="eastAsia"/>
          <w:sz w:val="24"/>
        </w:rPr>
        <w:t>步骤</w:t>
      </w:r>
      <w:r>
        <w:rPr>
          <w:rFonts w:hint="eastAsia"/>
          <w:sz w:val="24"/>
        </w:rPr>
        <w:t>2</w:t>
      </w:r>
      <w:r>
        <w:rPr>
          <w:sz w:val="24"/>
        </w:rPr>
        <w:t>01</w:t>
      </w:r>
      <w:r>
        <w:rPr>
          <w:rFonts w:hint="eastAsia"/>
          <w:sz w:val="24"/>
        </w:rPr>
        <w:t>、</w:t>
      </w:r>
      <w:proofErr w:type="gramStart"/>
      <w:r w:rsidR="00A61BD2">
        <w:rPr>
          <w:rFonts w:hint="eastAsia"/>
          <w:sz w:val="24"/>
        </w:rPr>
        <w:t>确定储瓶台中</w:t>
      </w:r>
      <w:proofErr w:type="gramEnd"/>
      <w:r w:rsidR="00A61BD2">
        <w:rPr>
          <w:rFonts w:hint="eastAsia"/>
          <w:sz w:val="24"/>
        </w:rPr>
        <w:t>入口夹持平</w:t>
      </w:r>
      <w:proofErr w:type="gramStart"/>
      <w:r w:rsidR="00A61BD2">
        <w:rPr>
          <w:rFonts w:hint="eastAsia"/>
          <w:sz w:val="24"/>
        </w:rPr>
        <w:t>移机构</w:t>
      </w:r>
      <w:proofErr w:type="gramEnd"/>
      <w:r w:rsidR="00A61BD2">
        <w:rPr>
          <w:rFonts w:hint="eastAsia"/>
          <w:sz w:val="24"/>
        </w:rPr>
        <w:t>当前所处的当前位置，及入口夹持平</w:t>
      </w:r>
      <w:proofErr w:type="gramStart"/>
      <w:r w:rsidR="00A61BD2">
        <w:rPr>
          <w:rFonts w:hint="eastAsia"/>
          <w:sz w:val="24"/>
        </w:rPr>
        <w:t>移机构</w:t>
      </w:r>
      <w:proofErr w:type="gramEnd"/>
      <w:r w:rsidR="00A61BD2">
        <w:rPr>
          <w:rFonts w:hint="eastAsia"/>
          <w:sz w:val="24"/>
        </w:rPr>
        <w:t>需要移动到的目标输送通道。</w:t>
      </w:r>
    </w:p>
    <w:p w14:paraId="3537F280" w14:textId="23EB9542" w:rsidR="00E73514" w:rsidRDefault="00104EBF" w:rsidP="00314690">
      <w:pPr>
        <w:spacing w:line="360" w:lineRule="auto"/>
        <w:ind w:firstLineChars="200" w:firstLine="480"/>
        <w:rPr>
          <w:sz w:val="24"/>
        </w:rPr>
      </w:pPr>
      <w:r>
        <w:rPr>
          <w:rFonts w:hint="eastAsia"/>
          <w:sz w:val="24"/>
        </w:rPr>
        <w:t>在</w:t>
      </w:r>
      <w:proofErr w:type="gramStart"/>
      <w:r>
        <w:rPr>
          <w:rFonts w:hint="eastAsia"/>
          <w:sz w:val="24"/>
        </w:rPr>
        <w:t>储瓶台</w:t>
      </w:r>
      <w:proofErr w:type="gramEnd"/>
      <w:del w:id="95" w:author="yan xipeng" w:date="2021-09-06T19:27:00Z">
        <w:r w:rsidDel="008533AC">
          <w:rPr>
            <w:rFonts w:hint="eastAsia"/>
            <w:sz w:val="24"/>
          </w:rPr>
          <w:delText>换道</w:delText>
        </w:r>
      </w:del>
      <w:r w:rsidR="00C53923">
        <w:rPr>
          <w:rFonts w:hint="eastAsia"/>
          <w:sz w:val="24"/>
        </w:rPr>
        <w:t>进行换道时</w:t>
      </w:r>
      <w:r>
        <w:rPr>
          <w:rFonts w:hint="eastAsia"/>
          <w:sz w:val="24"/>
        </w:rPr>
        <w:t>，</w:t>
      </w:r>
      <w:r w:rsidR="00E73514">
        <w:rPr>
          <w:rFonts w:hint="eastAsia"/>
          <w:sz w:val="24"/>
        </w:rPr>
        <w:t>入口夹持平</w:t>
      </w:r>
      <w:proofErr w:type="gramStart"/>
      <w:r w:rsidR="00E73514">
        <w:rPr>
          <w:rFonts w:hint="eastAsia"/>
          <w:sz w:val="24"/>
        </w:rPr>
        <w:t>移机构</w:t>
      </w:r>
      <w:proofErr w:type="gramEnd"/>
      <w:r w:rsidR="00E73514">
        <w:rPr>
          <w:rFonts w:hint="eastAsia"/>
          <w:sz w:val="24"/>
        </w:rPr>
        <w:t>相对于各输送通道进行平移，以从</w:t>
      </w:r>
      <w:r w:rsidR="00C53923">
        <w:rPr>
          <w:rFonts w:hint="eastAsia"/>
          <w:sz w:val="24"/>
        </w:rPr>
        <w:t>一个输送通道平移到另一个输送通道，从而向不同的输送通道输送灌装瓶。在</w:t>
      </w:r>
      <w:proofErr w:type="gramStart"/>
      <w:r w:rsidR="00C53923">
        <w:rPr>
          <w:rFonts w:hint="eastAsia"/>
          <w:sz w:val="24"/>
        </w:rPr>
        <w:t>储瓶台</w:t>
      </w:r>
      <w:proofErr w:type="gramEnd"/>
      <w:r w:rsidR="00C53923">
        <w:rPr>
          <w:rFonts w:hint="eastAsia"/>
          <w:sz w:val="24"/>
        </w:rPr>
        <w:t>换道的过程中，持续检测入口夹持平</w:t>
      </w:r>
      <w:proofErr w:type="gramStart"/>
      <w:r w:rsidR="00C53923">
        <w:rPr>
          <w:rFonts w:hint="eastAsia"/>
          <w:sz w:val="24"/>
        </w:rPr>
        <w:t>移机构</w:t>
      </w:r>
      <w:proofErr w:type="gramEnd"/>
      <w:r w:rsidR="00C53923">
        <w:rPr>
          <w:rFonts w:hint="eastAsia"/>
          <w:sz w:val="24"/>
        </w:rPr>
        <w:t>所持的位置，进而确定出入口夹持平</w:t>
      </w:r>
      <w:proofErr w:type="gramStart"/>
      <w:r w:rsidR="00C53923">
        <w:rPr>
          <w:rFonts w:hint="eastAsia"/>
          <w:sz w:val="24"/>
        </w:rPr>
        <w:t>移机构</w:t>
      </w:r>
      <w:proofErr w:type="gramEnd"/>
      <w:r w:rsidR="00C53923">
        <w:rPr>
          <w:rFonts w:hint="eastAsia"/>
          <w:sz w:val="24"/>
        </w:rPr>
        <w:t>在当前时间所处的当前位置。</w:t>
      </w:r>
    </w:p>
    <w:p w14:paraId="58590B37" w14:textId="4171651D" w:rsidR="00C53923" w:rsidRDefault="00A67B50" w:rsidP="00314690">
      <w:pPr>
        <w:spacing w:line="360" w:lineRule="auto"/>
        <w:ind w:firstLineChars="200" w:firstLine="480"/>
        <w:rPr>
          <w:sz w:val="24"/>
        </w:rPr>
      </w:pPr>
      <w:r>
        <w:rPr>
          <w:rFonts w:hint="eastAsia"/>
          <w:sz w:val="24"/>
        </w:rPr>
        <w:t>入口夹持平</w:t>
      </w:r>
      <w:proofErr w:type="gramStart"/>
      <w:r>
        <w:rPr>
          <w:rFonts w:hint="eastAsia"/>
          <w:sz w:val="24"/>
        </w:rPr>
        <w:t>移机构</w:t>
      </w:r>
      <w:proofErr w:type="gramEnd"/>
      <w:r>
        <w:rPr>
          <w:rFonts w:hint="eastAsia"/>
          <w:sz w:val="24"/>
        </w:rPr>
        <w:t>用于将</w:t>
      </w:r>
      <w:proofErr w:type="gramStart"/>
      <w:r>
        <w:rPr>
          <w:rFonts w:hint="eastAsia"/>
          <w:sz w:val="24"/>
        </w:rPr>
        <w:t>来自进瓶输送</w:t>
      </w:r>
      <w:proofErr w:type="gramEnd"/>
      <w:r>
        <w:rPr>
          <w:rFonts w:hint="eastAsia"/>
          <w:sz w:val="24"/>
        </w:rPr>
        <w:t>机构的灌装瓶输送到输送通道，由于每个输送通</w:t>
      </w:r>
      <w:r>
        <w:rPr>
          <w:rFonts w:hint="eastAsia"/>
          <w:sz w:val="24"/>
        </w:rPr>
        <w:lastRenderedPageBreak/>
        <w:t>道所能够储存灌装瓶的数量有限，当一个输送通道中储存满灌装瓶后，入口夹持平</w:t>
      </w:r>
      <w:proofErr w:type="gramStart"/>
      <w:r>
        <w:rPr>
          <w:rFonts w:hint="eastAsia"/>
          <w:sz w:val="24"/>
        </w:rPr>
        <w:t>移机构</w:t>
      </w:r>
      <w:proofErr w:type="gramEnd"/>
      <w:r>
        <w:rPr>
          <w:rFonts w:hint="eastAsia"/>
          <w:sz w:val="24"/>
        </w:rPr>
        <w:t>需要平移到另一个空的输送通道，以</w:t>
      </w:r>
      <w:proofErr w:type="gramStart"/>
      <w:r>
        <w:rPr>
          <w:rFonts w:hint="eastAsia"/>
          <w:sz w:val="24"/>
        </w:rPr>
        <w:t>向该</w:t>
      </w:r>
      <w:r w:rsidR="001936EA">
        <w:rPr>
          <w:rFonts w:hint="eastAsia"/>
          <w:sz w:val="24"/>
        </w:rPr>
        <w:t>空</w:t>
      </w:r>
      <w:r>
        <w:rPr>
          <w:rFonts w:hint="eastAsia"/>
          <w:sz w:val="24"/>
        </w:rPr>
        <w:t>的</w:t>
      </w:r>
      <w:proofErr w:type="gramEnd"/>
      <w:r>
        <w:rPr>
          <w:rFonts w:hint="eastAsia"/>
          <w:sz w:val="24"/>
        </w:rPr>
        <w:t>输送通道内输送灌装瓶。</w:t>
      </w:r>
      <w:r w:rsidR="001936EA">
        <w:rPr>
          <w:rFonts w:hint="eastAsia"/>
          <w:sz w:val="24"/>
        </w:rPr>
        <w:t>在</w:t>
      </w:r>
      <w:proofErr w:type="gramStart"/>
      <w:r w:rsidR="001936EA">
        <w:rPr>
          <w:rFonts w:hint="eastAsia"/>
          <w:sz w:val="24"/>
        </w:rPr>
        <w:t>储瓶台</w:t>
      </w:r>
      <w:proofErr w:type="gramEnd"/>
      <w:r w:rsidR="001936EA">
        <w:rPr>
          <w:rFonts w:hint="eastAsia"/>
          <w:sz w:val="24"/>
        </w:rPr>
        <w:t>换道之前，会从各输送通道中确定空的输送通道，进而从各空的输送通道中选择一个输送通道作为目标输送通道，即确定将入口夹持平</w:t>
      </w:r>
      <w:proofErr w:type="gramStart"/>
      <w:r w:rsidR="001936EA">
        <w:rPr>
          <w:rFonts w:hint="eastAsia"/>
          <w:sz w:val="24"/>
        </w:rPr>
        <w:t>移机构</w:t>
      </w:r>
      <w:proofErr w:type="gramEnd"/>
      <w:r w:rsidR="001936EA">
        <w:rPr>
          <w:rFonts w:hint="eastAsia"/>
          <w:sz w:val="24"/>
        </w:rPr>
        <w:t>移动至目标输送通道。</w:t>
      </w:r>
    </w:p>
    <w:p w14:paraId="5CA33858" w14:textId="507A14D4" w:rsidR="00E73514" w:rsidRDefault="001936EA" w:rsidP="00314690">
      <w:pPr>
        <w:spacing w:line="360" w:lineRule="auto"/>
        <w:ind w:firstLineChars="200" w:firstLine="480"/>
        <w:rPr>
          <w:sz w:val="24"/>
        </w:rPr>
      </w:pPr>
      <w:r>
        <w:rPr>
          <w:rFonts w:hint="eastAsia"/>
          <w:sz w:val="24"/>
        </w:rPr>
        <w:t>在从各空的输送通道中确定目标输送通道时，可以根据各输送通道的通道号，按照通道号递增或递减的顺序，将入口夹持平</w:t>
      </w:r>
      <w:proofErr w:type="gramStart"/>
      <w:r>
        <w:rPr>
          <w:rFonts w:hint="eastAsia"/>
          <w:sz w:val="24"/>
        </w:rPr>
        <w:t>移机构</w:t>
      </w:r>
      <w:proofErr w:type="gramEnd"/>
      <w:r>
        <w:rPr>
          <w:rFonts w:hint="eastAsia"/>
          <w:sz w:val="24"/>
        </w:rPr>
        <w:t>当前所处输送通道的下一个输送通道确定为目标输送通道，或者，还可以按照就近原则，将与入口夹持平</w:t>
      </w:r>
      <w:proofErr w:type="gramStart"/>
      <w:r>
        <w:rPr>
          <w:rFonts w:hint="eastAsia"/>
          <w:sz w:val="24"/>
        </w:rPr>
        <w:t>移机构</w:t>
      </w:r>
      <w:proofErr w:type="gramEnd"/>
      <w:r>
        <w:rPr>
          <w:rFonts w:hint="eastAsia"/>
          <w:sz w:val="24"/>
        </w:rPr>
        <w:t>当前所处输送通道距离最近的一个空的输送通道确定为目标输送通道。</w:t>
      </w:r>
    </w:p>
    <w:p w14:paraId="1F1B304C" w14:textId="30216D56" w:rsidR="00070735" w:rsidRDefault="001936EA" w:rsidP="00314690">
      <w:pPr>
        <w:spacing w:line="360" w:lineRule="auto"/>
        <w:ind w:firstLineChars="200" w:firstLine="480"/>
        <w:rPr>
          <w:sz w:val="24"/>
        </w:rPr>
      </w:pPr>
      <w:r>
        <w:rPr>
          <w:rFonts w:hint="eastAsia"/>
          <w:sz w:val="24"/>
        </w:rPr>
        <w:t>步骤</w:t>
      </w:r>
      <w:r>
        <w:rPr>
          <w:rFonts w:hint="eastAsia"/>
          <w:sz w:val="24"/>
        </w:rPr>
        <w:t>2</w:t>
      </w:r>
      <w:r>
        <w:rPr>
          <w:sz w:val="24"/>
        </w:rPr>
        <w:t>02</w:t>
      </w:r>
      <w:r>
        <w:rPr>
          <w:rFonts w:hint="eastAsia"/>
          <w:sz w:val="24"/>
        </w:rPr>
        <w:t>、</w:t>
      </w:r>
      <w:r w:rsidR="0008740F">
        <w:rPr>
          <w:rFonts w:hint="eastAsia"/>
          <w:sz w:val="24"/>
        </w:rPr>
        <w:t>根据当前位置与目标输送通道的相对位置，确定叠加板速度。</w:t>
      </w:r>
    </w:p>
    <w:p w14:paraId="0D6C50EA" w14:textId="63CBA8A3" w:rsidR="0008740F" w:rsidRDefault="00A90EA9" w:rsidP="00314690">
      <w:pPr>
        <w:spacing w:line="360" w:lineRule="auto"/>
        <w:ind w:firstLineChars="200" w:firstLine="480"/>
        <w:rPr>
          <w:sz w:val="24"/>
        </w:rPr>
      </w:pPr>
      <w:r>
        <w:rPr>
          <w:rFonts w:hint="eastAsia"/>
          <w:sz w:val="24"/>
        </w:rPr>
        <w:t>叠加</w:t>
      </w:r>
      <w:proofErr w:type="gramStart"/>
      <w:r>
        <w:rPr>
          <w:rFonts w:hint="eastAsia"/>
          <w:sz w:val="24"/>
        </w:rPr>
        <w:t>板速度</w:t>
      </w:r>
      <w:proofErr w:type="gramEnd"/>
      <w:r>
        <w:rPr>
          <w:rFonts w:hint="eastAsia"/>
          <w:sz w:val="24"/>
        </w:rPr>
        <w:t>是指进瓶叠加板</w:t>
      </w:r>
      <w:proofErr w:type="gramStart"/>
      <w:r>
        <w:rPr>
          <w:rFonts w:hint="eastAsia"/>
          <w:sz w:val="24"/>
        </w:rPr>
        <w:t>在进瓶输送</w:t>
      </w:r>
      <w:proofErr w:type="gramEnd"/>
      <w:r>
        <w:rPr>
          <w:rFonts w:hint="eastAsia"/>
          <w:sz w:val="24"/>
        </w:rPr>
        <w:t>机构上滑动的速度。在入口夹持平</w:t>
      </w:r>
      <w:proofErr w:type="gramStart"/>
      <w:r>
        <w:rPr>
          <w:rFonts w:hint="eastAsia"/>
          <w:sz w:val="24"/>
        </w:rPr>
        <w:t>移机构</w:t>
      </w:r>
      <w:proofErr w:type="gramEnd"/>
      <w:r>
        <w:rPr>
          <w:rFonts w:hint="eastAsia"/>
          <w:sz w:val="24"/>
        </w:rPr>
        <w:t>向目标输送通道移动的过程中，入口夹持平</w:t>
      </w:r>
      <w:proofErr w:type="gramStart"/>
      <w:r>
        <w:rPr>
          <w:rFonts w:hint="eastAsia"/>
          <w:sz w:val="24"/>
        </w:rPr>
        <w:t>移机构</w:t>
      </w:r>
      <w:proofErr w:type="gramEnd"/>
      <w:r>
        <w:rPr>
          <w:rFonts w:hint="eastAsia"/>
          <w:sz w:val="24"/>
        </w:rPr>
        <w:t>无法将灌装瓶输送到输送通道，为了避免入口夹持平</w:t>
      </w:r>
      <w:proofErr w:type="gramStart"/>
      <w:r>
        <w:rPr>
          <w:rFonts w:hint="eastAsia"/>
          <w:sz w:val="24"/>
        </w:rPr>
        <w:t>移机构夹</w:t>
      </w:r>
      <w:proofErr w:type="gramEnd"/>
      <w:r>
        <w:rPr>
          <w:rFonts w:hint="eastAsia"/>
          <w:sz w:val="24"/>
        </w:rPr>
        <w:t>持的灌装瓶</w:t>
      </w:r>
      <w:proofErr w:type="gramStart"/>
      <w:r>
        <w:rPr>
          <w:rFonts w:hint="eastAsia"/>
          <w:sz w:val="24"/>
        </w:rPr>
        <w:t>与进瓶输送</w:t>
      </w:r>
      <w:proofErr w:type="gramEnd"/>
      <w:r>
        <w:rPr>
          <w:rFonts w:hint="eastAsia"/>
          <w:sz w:val="24"/>
        </w:rPr>
        <w:t>机构上的灌装</w:t>
      </w:r>
      <w:proofErr w:type="gramStart"/>
      <w:r>
        <w:rPr>
          <w:rFonts w:hint="eastAsia"/>
          <w:sz w:val="24"/>
        </w:rPr>
        <w:t>瓶发生</w:t>
      </w:r>
      <w:proofErr w:type="gramEnd"/>
      <w:r>
        <w:rPr>
          <w:rFonts w:hint="eastAsia"/>
          <w:sz w:val="24"/>
        </w:rPr>
        <w:t>挤压碰撞，</w:t>
      </w:r>
      <w:proofErr w:type="gramStart"/>
      <w:r>
        <w:rPr>
          <w:rFonts w:hint="eastAsia"/>
          <w:sz w:val="24"/>
        </w:rPr>
        <w:t>进瓶叠加</w:t>
      </w:r>
      <w:proofErr w:type="gramEnd"/>
      <w:r>
        <w:rPr>
          <w:rFonts w:hint="eastAsia"/>
          <w:sz w:val="24"/>
        </w:rPr>
        <w:t>板需要</w:t>
      </w:r>
      <w:proofErr w:type="gramStart"/>
      <w:r w:rsidR="001941F9">
        <w:rPr>
          <w:rFonts w:hint="eastAsia"/>
          <w:sz w:val="24"/>
        </w:rPr>
        <w:t>在进瓶输送</w:t>
      </w:r>
      <w:proofErr w:type="gramEnd"/>
      <w:r w:rsidR="001941F9">
        <w:rPr>
          <w:rFonts w:hint="eastAsia"/>
          <w:sz w:val="24"/>
        </w:rPr>
        <w:t>机构上滑动，</w:t>
      </w:r>
      <w:proofErr w:type="gramStart"/>
      <w:r w:rsidR="001941F9">
        <w:rPr>
          <w:rFonts w:hint="eastAsia"/>
          <w:sz w:val="24"/>
        </w:rPr>
        <w:t>调整进瓶输送</w:t>
      </w:r>
      <w:proofErr w:type="gramEnd"/>
      <w:r w:rsidR="001941F9">
        <w:rPr>
          <w:rFonts w:hint="eastAsia"/>
          <w:sz w:val="24"/>
        </w:rPr>
        <w:t>机构所能够储存</w:t>
      </w:r>
      <w:r w:rsidR="001F7328">
        <w:rPr>
          <w:rFonts w:hint="eastAsia"/>
          <w:sz w:val="24"/>
        </w:rPr>
        <w:t>灌装瓶的数量，从而可以在不停止</w:t>
      </w:r>
      <w:proofErr w:type="gramStart"/>
      <w:r w:rsidR="001F7328">
        <w:rPr>
          <w:rFonts w:hint="eastAsia"/>
          <w:sz w:val="24"/>
        </w:rPr>
        <w:t>向进瓶输送</w:t>
      </w:r>
      <w:proofErr w:type="gramEnd"/>
      <w:r w:rsidR="001F7328">
        <w:rPr>
          <w:rFonts w:hint="eastAsia"/>
          <w:sz w:val="24"/>
        </w:rPr>
        <w:t>机构输送灌装瓶的基础上，避免灌装</w:t>
      </w:r>
      <w:proofErr w:type="gramStart"/>
      <w:r w:rsidR="001F7328">
        <w:rPr>
          <w:rFonts w:hint="eastAsia"/>
          <w:sz w:val="24"/>
        </w:rPr>
        <w:t>瓶发生</w:t>
      </w:r>
      <w:proofErr w:type="gramEnd"/>
      <w:r w:rsidR="001F7328">
        <w:rPr>
          <w:rFonts w:hint="eastAsia"/>
          <w:sz w:val="24"/>
        </w:rPr>
        <w:t>挤压碰撞。</w:t>
      </w:r>
    </w:p>
    <w:p w14:paraId="171172B9" w14:textId="01CC0866" w:rsidR="001F7328" w:rsidRDefault="001F7328" w:rsidP="00314690">
      <w:pPr>
        <w:spacing w:line="360" w:lineRule="auto"/>
        <w:ind w:firstLineChars="200" w:firstLine="480"/>
        <w:rPr>
          <w:sz w:val="24"/>
        </w:rPr>
      </w:pPr>
      <w:r>
        <w:rPr>
          <w:rFonts w:hint="eastAsia"/>
          <w:sz w:val="24"/>
        </w:rPr>
        <w:t>在入口夹持平</w:t>
      </w:r>
      <w:proofErr w:type="gramStart"/>
      <w:r>
        <w:rPr>
          <w:rFonts w:hint="eastAsia"/>
          <w:sz w:val="24"/>
        </w:rPr>
        <w:t>移机构</w:t>
      </w:r>
      <w:proofErr w:type="gramEnd"/>
      <w:r>
        <w:rPr>
          <w:rFonts w:hint="eastAsia"/>
          <w:sz w:val="24"/>
        </w:rPr>
        <w:t>向目标输送通道运动的过程中，随入口夹持平</w:t>
      </w:r>
      <w:proofErr w:type="gramStart"/>
      <w:r>
        <w:rPr>
          <w:rFonts w:hint="eastAsia"/>
          <w:sz w:val="24"/>
        </w:rPr>
        <w:t>移机构</w:t>
      </w:r>
      <w:proofErr w:type="gramEnd"/>
      <w:r>
        <w:rPr>
          <w:rFonts w:hint="eastAsia"/>
          <w:sz w:val="24"/>
        </w:rPr>
        <w:t>当前所处的当前位置与目标输送通道之间相对位置的改变，入口夹持平</w:t>
      </w:r>
      <w:proofErr w:type="gramStart"/>
      <w:r>
        <w:rPr>
          <w:rFonts w:hint="eastAsia"/>
          <w:sz w:val="24"/>
        </w:rPr>
        <w:t>移机构</w:t>
      </w:r>
      <w:proofErr w:type="gramEnd"/>
      <w:r>
        <w:rPr>
          <w:rFonts w:hint="eastAsia"/>
          <w:sz w:val="24"/>
        </w:rPr>
        <w:t>的运动速度会相应改变，</w:t>
      </w:r>
      <w:r w:rsidR="002869DF">
        <w:rPr>
          <w:rFonts w:hint="eastAsia"/>
          <w:sz w:val="24"/>
        </w:rPr>
        <w:t>比如在当前位置与目标输送通道距离较远时以较快速度运动，在当前位置与目标输送通道距离较近时以较慢速度运动，</w:t>
      </w:r>
      <w:r w:rsidR="00EF210A">
        <w:rPr>
          <w:rFonts w:hint="eastAsia"/>
          <w:sz w:val="24"/>
        </w:rPr>
        <w:t>为了</w:t>
      </w:r>
      <w:proofErr w:type="gramStart"/>
      <w:r w:rsidR="00EF210A">
        <w:rPr>
          <w:rFonts w:hint="eastAsia"/>
          <w:sz w:val="24"/>
        </w:rPr>
        <w:t>使进瓶</w:t>
      </w:r>
      <w:proofErr w:type="gramEnd"/>
      <w:r w:rsidR="00EF210A">
        <w:rPr>
          <w:rFonts w:hint="eastAsia"/>
          <w:sz w:val="24"/>
        </w:rPr>
        <w:t>叠加板的运动速度与入口夹持平</w:t>
      </w:r>
      <w:proofErr w:type="gramStart"/>
      <w:r w:rsidR="00EF210A">
        <w:rPr>
          <w:rFonts w:hint="eastAsia"/>
          <w:sz w:val="24"/>
        </w:rPr>
        <w:t>移机构</w:t>
      </w:r>
      <w:proofErr w:type="gramEnd"/>
      <w:r w:rsidR="002869DF">
        <w:rPr>
          <w:rFonts w:hint="eastAsia"/>
          <w:sz w:val="24"/>
        </w:rPr>
        <w:t>相匹配，从而可以确定当前位置与目标输送通道的相对位置确定叠加板速度。</w:t>
      </w:r>
    </w:p>
    <w:p w14:paraId="59F3EFC2" w14:textId="4EA23641" w:rsidR="00070735" w:rsidRDefault="002869DF" w:rsidP="00314690">
      <w:pPr>
        <w:spacing w:line="360" w:lineRule="auto"/>
        <w:ind w:firstLineChars="200" w:firstLine="480"/>
        <w:rPr>
          <w:sz w:val="24"/>
        </w:rPr>
      </w:pPr>
      <w:r>
        <w:rPr>
          <w:rFonts w:hint="eastAsia"/>
          <w:sz w:val="24"/>
        </w:rPr>
        <w:t>步骤</w:t>
      </w:r>
      <w:r>
        <w:rPr>
          <w:rFonts w:hint="eastAsia"/>
          <w:sz w:val="24"/>
        </w:rPr>
        <w:t>2</w:t>
      </w:r>
      <w:r>
        <w:rPr>
          <w:sz w:val="24"/>
        </w:rPr>
        <w:t>03</w:t>
      </w:r>
      <w:r>
        <w:rPr>
          <w:rFonts w:hint="eastAsia"/>
          <w:sz w:val="24"/>
        </w:rPr>
        <w:t>、根据当前位置与目标输送通道的相对位置及叠加板速度，确定夹持平移速度。</w:t>
      </w:r>
    </w:p>
    <w:p w14:paraId="400848B6" w14:textId="255B9F61" w:rsidR="002869DF" w:rsidRDefault="002869DF" w:rsidP="00314690">
      <w:pPr>
        <w:spacing w:line="360" w:lineRule="auto"/>
        <w:ind w:firstLineChars="200" w:firstLine="480"/>
        <w:rPr>
          <w:sz w:val="24"/>
        </w:rPr>
      </w:pPr>
      <w:r>
        <w:rPr>
          <w:rFonts w:hint="eastAsia"/>
          <w:sz w:val="24"/>
        </w:rPr>
        <w:t>夹持平</w:t>
      </w:r>
      <w:proofErr w:type="gramStart"/>
      <w:r>
        <w:rPr>
          <w:rFonts w:hint="eastAsia"/>
          <w:sz w:val="24"/>
        </w:rPr>
        <w:t>移速度</w:t>
      </w:r>
      <w:proofErr w:type="gramEnd"/>
      <w:r>
        <w:rPr>
          <w:rFonts w:hint="eastAsia"/>
          <w:sz w:val="24"/>
        </w:rPr>
        <w:t>是指入口夹持平</w:t>
      </w:r>
      <w:proofErr w:type="gramStart"/>
      <w:r>
        <w:rPr>
          <w:rFonts w:hint="eastAsia"/>
          <w:sz w:val="24"/>
        </w:rPr>
        <w:t>移机构</w:t>
      </w:r>
      <w:proofErr w:type="gramEnd"/>
      <w:r>
        <w:rPr>
          <w:rFonts w:hint="eastAsia"/>
          <w:sz w:val="24"/>
        </w:rPr>
        <w:t>在向目标输送通道运动时的速度。由于入口夹持平</w:t>
      </w:r>
      <w:proofErr w:type="gramStart"/>
      <w:r>
        <w:rPr>
          <w:rFonts w:hint="eastAsia"/>
          <w:sz w:val="24"/>
        </w:rPr>
        <w:t>移机构</w:t>
      </w:r>
      <w:proofErr w:type="gramEnd"/>
      <w:r>
        <w:rPr>
          <w:rFonts w:hint="eastAsia"/>
          <w:sz w:val="24"/>
        </w:rPr>
        <w:t>根据各输送通道的占用状态，</w:t>
      </w:r>
      <w:r w:rsidR="00A073FF">
        <w:rPr>
          <w:rFonts w:hint="eastAsia"/>
          <w:sz w:val="24"/>
        </w:rPr>
        <w:t>依次向空的输送通道输送灌装瓶，</w:t>
      </w:r>
      <w:r w:rsidR="00B7792A">
        <w:rPr>
          <w:rFonts w:hint="eastAsia"/>
          <w:sz w:val="24"/>
        </w:rPr>
        <w:t>而空的输送通道可能位于当前位置的前方或后方，</w:t>
      </w:r>
      <w:r w:rsidR="00A073FF">
        <w:rPr>
          <w:rFonts w:hint="eastAsia"/>
          <w:sz w:val="24"/>
        </w:rPr>
        <w:t>因此</w:t>
      </w:r>
      <w:r w:rsidR="00B7792A">
        <w:rPr>
          <w:rFonts w:hint="eastAsia"/>
          <w:sz w:val="24"/>
        </w:rPr>
        <w:t>入口夹持平</w:t>
      </w:r>
      <w:proofErr w:type="gramStart"/>
      <w:r w:rsidR="00B7792A">
        <w:rPr>
          <w:rFonts w:hint="eastAsia"/>
          <w:sz w:val="24"/>
        </w:rPr>
        <w:t>移机构</w:t>
      </w:r>
      <w:proofErr w:type="gramEnd"/>
      <w:r w:rsidR="00B7792A">
        <w:rPr>
          <w:rFonts w:hint="eastAsia"/>
          <w:sz w:val="24"/>
        </w:rPr>
        <w:t>可能向前运动或向后运动，所以入口夹持平</w:t>
      </w:r>
      <w:proofErr w:type="gramStart"/>
      <w:r w:rsidR="00B7792A">
        <w:rPr>
          <w:rFonts w:hint="eastAsia"/>
          <w:sz w:val="24"/>
        </w:rPr>
        <w:t>移机构与进瓶叠加板可能</w:t>
      </w:r>
      <w:proofErr w:type="gramEnd"/>
      <w:r w:rsidR="00B7792A">
        <w:rPr>
          <w:rFonts w:hint="eastAsia"/>
          <w:sz w:val="24"/>
        </w:rPr>
        <w:t>相向运动或同向运动。为了避免入口夹持平</w:t>
      </w:r>
      <w:proofErr w:type="gramStart"/>
      <w:r w:rsidR="00B7792A">
        <w:rPr>
          <w:rFonts w:hint="eastAsia"/>
          <w:sz w:val="24"/>
        </w:rPr>
        <w:t>移机构夹</w:t>
      </w:r>
      <w:proofErr w:type="gramEnd"/>
      <w:r w:rsidR="00B7792A">
        <w:rPr>
          <w:rFonts w:hint="eastAsia"/>
          <w:sz w:val="24"/>
        </w:rPr>
        <w:t>持的灌装瓶</w:t>
      </w:r>
      <w:proofErr w:type="gramStart"/>
      <w:r w:rsidR="00B7792A">
        <w:rPr>
          <w:rFonts w:hint="eastAsia"/>
          <w:sz w:val="24"/>
        </w:rPr>
        <w:t>与进瓶输送</w:t>
      </w:r>
      <w:proofErr w:type="gramEnd"/>
      <w:r w:rsidR="00B7792A">
        <w:rPr>
          <w:rFonts w:hint="eastAsia"/>
          <w:sz w:val="24"/>
        </w:rPr>
        <w:t>机构上的灌装</w:t>
      </w:r>
      <w:proofErr w:type="gramStart"/>
      <w:r w:rsidR="00B7792A">
        <w:rPr>
          <w:rFonts w:hint="eastAsia"/>
          <w:sz w:val="24"/>
        </w:rPr>
        <w:t>瓶发生</w:t>
      </w:r>
      <w:proofErr w:type="gramEnd"/>
      <w:r w:rsidR="00B7792A">
        <w:rPr>
          <w:rFonts w:hint="eastAsia"/>
          <w:sz w:val="24"/>
        </w:rPr>
        <w:t>挤压碰撞，入口夹持平</w:t>
      </w:r>
      <w:proofErr w:type="gramStart"/>
      <w:r w:rsidR="00B7792A">
        <w:rPr>
          <w:rFonts w:hint="eastAsia"/>
          <w:sz w:val="24"/>
        </w:rPr>
        <w:t>移机构</w:t>
      </w:r>
      <w:proofErr w:type="gramEnd"/>
      <w:r w:rsidR="00B7792A">
        <w:rPr>
          <w:rFonts w:hint="eastAsia"/>
          <w:sz w:val="24"/>
        </w:rPr>
        <w:t>在向前后运动或向后运动时应具有不同的运动速度，从而需要根据当前位置与目标输送通道的相对位置，确定夹持平移速度。</w:t>
      </w:r>
    </w:p>
    <w:p w14:paraId="46FE1F8F" w14:textId="12FEC6B4" w:rsidR="00B7792A" w:rsidRDefault="00295C1F" w:rsidP="00314690">
      <w:pPr>
        <w:spacing w:line="360" w:lineRule="auto"/>
        <w:ind w:firstLineChars="200" w:firstLine="480"/>
        <w:rPr>
          <w:sz w:val="24"/>
        </w:rPr>
      </w:pPr>
      <w:r>
        <w:rPr>
          <w:rFonts w:hint="eastAsia"/>
          <w:sz w:val="24"/>
        </w:rPr>
        <w:t>由于入口夹持平</w:t>
      </w:r>
      <w:proofErr w:type="gramStart"/>
      <w:r>
        <w:rPr>
          <w:rFonts w:hint="eastAsia"/>
          <w:sz w:val="24"/>
        </w:rPr>
        <w:t>移机构与进瓶</w:t>
      </w:r>
      <w:proofErr w:type="gramEnd"/>
      <w:r>
        <w:rPr>
          <w:rFonts w:hint="eastAsia"/>
          <w:sz w:val="24"/>
        </w:rPr>
        <w:t>叠加板相向运动或同向运动，</w:t>
      </w:r>
      <w:proofErr w:type="gramStart"/>
      <w:r w:rsidR="002E08DE">
        <w:rPr>
          <w:rFonts w:hint="eastAsia"/>
          <w:sz w:val="24"/>
        </w:rPr>
        <w:t>进瓶叠加</w:t>
      </w:r>
      <w:proofErr w:type="gramEnd"/>
      <w:r w:rsidR="002E08DE">
        <w:rPr>
          <w:rFonts w:hint="eastAsia"/>
          <w:sz w:val="24"/>
        </w:rPr>
        <w:t>板与入口夹持平</w:t>
      </w:r>
      <w:proofErr w:type="gramStart"/>
      <w:r w:rsidR="002E08DE">
        <w:rPr>
          <w:rFonts w:hint="eastAsia"/>
          <w:sz w:val="24"/>
        </w:rPr>
        <w:t>移机构</w:t>
      </w:r>
      <w:proofErr w:type="gramEnd"/>
      <w:r w:rsidR="002E08DE">
        <w:rPr>
          <w:rFonts w:hint="eastAsia"/>
          <w:sz w:val="24"/>
        </w:rPr>
        <w:t>的相对速度，会</w:t>
      </w:r>
      <w:proofErr w:type="gramStart"/>
      <w:r w:rsidR="002E08DE">
        <w:rPr>
          <w:rFonts w:hint="eastAsia"/>
          <w:sz w:val="24"/>
        </w:rPr>
        <w:t>影响进瓶输送</w:t>
      </w:r>
      <w:proofErr w:type="gramEnd"/>
      <w:r w:rsidR="002E08DE">
        <w:rPr>
          <w:rFonts w:hint="eastAsia"/>
          <w:sz w:val="24"/>
        </w:rPr>
        <w:t>机构上灌装瓶与入口夹持平</w:t>
      </w:r>
      <w:proofErr w:type="gramStart"/>
      <w:r w:rsidR="002E08DE">
        <w:rPr>
          <w:rFonts w:hint="eastAsia"/>
          <w:sz w:val="24"/>
        </w:rPr>
        <w:t>移机构</w:t>
      </w:r>
      <w:proofErr w:type="gramEnd"/>
      <w:r w:rsidR="002E08DE">
        <w:rPr>
          <w:rFonts w:hint="eastAsia"/>
          <w:sz w:val="24"/>
        </w:rPr>
        <w:t>所夹持灌装瓶之间的相对距离，因此，为了避免入口夹持平</w:t>
      </w:r>
      <w:proofErr w:type="gramStart"/>
      <w:r w:rsidR="002E08DE">
        <w:rPr>
          <w:rFonts w:hint="eastAsia"/>
          <w:sz w:val="24"/>
        </w:rPr>
        <w:t>移机构夹</w:t>
      </w:r>
      <w:proofErr w:type="gramEnd"/>
      <w:r w:rsidR="002E08DE">
        <w:rPr>
          <w:rFonts w:hint="eastAsia"/>
          <w:sz w:val="24"/>
        </w:rPr>
        <w:t>持的灌装瓶</w:t>
      </w:r>
      <w:proofErr w:type="gramStart"/>
      <w:r w:rsidR="002E08DE">
        <w:rPr>
          <w:rFonts w:hint="eastAsia"/>
          <w:sz w:val="24"/>
        </w:rPr>
        <w:t>与进瓶输送</w:t>
      </w:r>
      <w:proofErr w:type="gramEnd"/>
      <w:r w:rsidR="002E08DE">
        <w:rPr>
          <w:rFonts w:hint="eastAsia"/>
          <w:sz w:val="24"/>
        </w:rPr>
        <w:t>机构上的灌装</w:t>
      </w:r>
      <w:proofErr w:type="gramStart"/>
      <w:r w:rsidR="002E08DE">
        <w:rPr>
          <w:rFonts w:hint="eastAsia"/>
          <w:sz w:val="24"/>
        </w:rPr>
        <w:t>瓶发生</w:t>
      </w:r>
      <w:proofErr w:type="gramEnd"/>
      <w:r w:rsidR="002E08DE">
        <w:rPr>
          <w:rFonts w:hint="eastAsia"/>
          <w:sz w:val="24"/>
        </w:rPr>
        <w:t>挤压碰撞，需要根据叠加</w:t>
      </w:r>
      <w:proofErr w:type="gramStart"/>
      <w:r w:rsidR="002E08DE">
        <w:rPr>
          <w:rFonts w:hint="eastAsia"/>
          <w:sz w:val="24"/>
        </w:rPr>
        <w:t>板速度</w:t>
      </w:r>
      <w:proofErr w:type="gramEnd"/>
      <w:r w:rsidR="002E08DE">
        <w:rPr>
          <w:rFonts w:hint="eastAsia"/>
          <w:sz w:val="24"/>
        </w:rPr>
        <w:t>确定夹持平移速度。</w:t>
      </w:r>
    </w:p>
    <w:p w14:paraId="5319970B" w14:textId="1C5B4195" w:rsidR="002E08DE" w:rsidRDefault="002E08DE" w:rsidP="00314690">
      <w:pPr>
        <w:spacing w:line="360" w:lineRule="auto"/>
        <w:ind w:firstLineChars="200" w:firstLine="480"/>
        <w:rPr>
          <w:sz w:val="24"/>
        </w:rPr>
      </w:pPr>
      <w:r>
        <w:rPr>
          <w:rFonts w:hint="eastAsia"/>
          <w:sz w:val="24"/>
        </w:rPr>
        <w:lastRenderedPageBreak/>
        <w:t>可见，需要根据当前位置与目标输送通道的相对位置，以及叠加板速度，确定夹持平移速度。</w:t>
      </w:r>
    </w:p>
    <w:p w14:paraId="73EFBDA1" w14:textId="2384C538" w:rsidR="002E08DE" w:rsidRDefault="006E215E" w:rsidP="00314690">
      <w:pPr>
        <w:spacing w:line="360" w:lineRule="auto"/>
        <w:ind w:firstLineChars="200" w:firstLine="480"/>
        <w:rPr>
          <w:sz w:val="24"/>
        </w:rPr>
      </w:pPr>
      <w:r>
        <w:rPr>
          <w:rFonts w:hint="eastAsia"/>
          <w:sz w:val="24"/>
        </w:rPr>
        <w:t>步骤</w:t>
      </w:r>
      <w:r>
        <w:rPr>
          <w:rFonts w:hint="eastAsia"/>
          <w:sz w:val="24"/>
        </w:rPr>
        <w:t>2</w:t>
      </w:r>
      <w:r>
        <w:rPr>
          <w:sz w:val="24"/>
        </w:rPr>
        <w:t>04</w:t>
      </w:r>
      <w:r>
        <w:rPr>
          <w:rFonts w:hint="eastAsia"/>
          <w:sz w:val="24"/>
        </w:rPr>
        <w:t>、控制用于驱动</w:t>
      </w:r>
      <w:proofErr w:type="gramStart"/>
      <w:r>
        <w:rPr>
          <w:rFonts w:hint="eastAsia"/>
          <w:sz w:val="24"/>
        </w:rPr>
        <w:t>储瓶台中进瓶</w:t>
      </w:r>
      <w:proofErr w:type="gramEnd"/>
      <w:r>
        <w:rPr>
          <w:rFonts w:hint="eastAsia"/>
          <w:sz w:val="24"/>
        </w:rPr>
        <w:t>叠加板平移运动的叠加板电机，使叠加板电机</w:t>
      </w:r>
      <w:proofErr w:type="gramStart"/>
      <w:r>
        <w:rPr>
          <w:rFonts w:hint="eastAsia"/>
          <w:sz w:val="24"/>
        </w:rPr>
        <w:t>驱动进瓶叠加</w:t>
      </w:r>
      <w:proofErr w:type="gramEnd"/>
      <w:r>
        <w:rPr>
          <w:rFonts w:hint="eastAsia"/>
          <w:sz w:val="24"/>
        </w:rPr>
        <w:t>板</w:t>
      </w:r>
      <w:r w:rsidR="0073693D">
        <w:rPr>
          <w:rFonts w:hint="eastAsia"/>
          <w:sz w:val="24"/>
        </w:rPr>
        <w:t>以</w:t>
      </w:r>
      <w:r>
        <w:rPr>
          <w:rFonts w:hint="eastAsia"/>
          <w:sz w:val="24"/>
        </w:rPr>
        <w:t>叠加</w:t>
      </w:r>
      <w:proofErr w:type="gramStart"/>
      <w:r>
        <w:rPr>
          <w:rFonts w:hint="eastAsia"/>
          <w:sz w:val="24"/>
        </w:rPr>
        <w:t>板速度</w:t>
      </w:r>
      <w:proofErr w:type="gramEnd"/>
      <w:r>
        <w:rPr>
          <w:rFonts w:hint="eastAsia"/>
          <w:sz w:val="24"/>
        </w:rPr>
        <w:t>运动。</w:t>
      </w:r>
    </w:p>
    <w:p w14:paraId="31EE4EC2" w14:textId="7C7E31F1" w:rsidR="006E215E" w:rsidRDefault="009A45BE" w:rsidP="00314690">
      <w:pPr>
        <w:spacing w:line="360" w:lineRule="auto"/>
        <w:ind w:firstLineChars="200" w:firstLine="480"/>
        <w:rPr>
          <w:sz w:val="24"/>
        </w:rPr>
      </w:pPr>
      <w:proofErr w:type="gramStart"/>
      <w:r>
        <w:rPr>
          <w:rFonts w:hint="eastAsia"/>
          <w:sz w:val="24"/>
        </w:rPr>
        <w:t>进瓶叠加板包括</w:t>
      </w:r>
      <w:proofErr w:type="gramEnd"/>
      <w:r w:rsidR="003F5B4C">
        <w:rPr>
          <w:rFonts w:hint="eastAsia"/>
          <w:sz w:val="24"/>
        </w:rPr>
        <w:t>叠加板电机，叠加板电机用于</w:t>
      </w:r>
      <w:proofErr w:type="gramStart"/>
      <w:r>
        <w:rPr>
          <w:rFonts w:hint="eastAsia"/>
          <w:sz w:val="24"/>
        </w:rPr>
        <w:t>驱动</w:t>
      </w:r>
      <w:r w:rsidR="003F5B4C">
        <w:rPr>
          <w:rFonts w:hint="eastAsia"/>
          <w:sz w:val="24"/>
        </w:rPr>
        <w:t>进瓶叠加</w:t>
      </w:r>
      <w:proofErr w:type="gramEnd"/>
      <w:r w:rsidR="003F5B4C">
        <w:rPr>
          <w:rFonts w:hint="eastAsia"/>
          <w:sz w:val="24"/>
        </w:rPr>
        <w:t>板</w:t>
      </w:r>
      <w:proofErr w:type="gramStart"/>
      <w:r w:rsidR="003F5B4C">
        <w:rPr>
          <w:rFonts w:hint="eastAsia"/>
          <w:sz w:val="24"/>
        </w:rPr>
        <w:t>在进瓶输送</w:t>
      </w:r>
      <w:proofErr w:type="gramEnd"/>
      <w:r w:rsidR="003F5B4C">
        <w:rPr>
          <w:rFonts w:hint="eastAsia"/>
          <w:sz w:val="24"/>
        </w:rPr>
        <w:t>机构上</w:t>
      </w:r>
      <w:r>
        <w:rPr>
          <w:rFonts w:hint="eastAsia"/>
          <w:sz w:val="24"/>
        </w:rPr>
        <w:t>平移运动</w:t>
      </w:r>
      <w:r w:rsidR="003F5B4C">
        <w:rPr>
          <w:rFonts w:hint="eastAsia"/>
          <w:sz w:val="24"/>
        </w:rPr>
        <w:t>。在获得叠加</w:t>
      </w:r>
      <w:proofErr w:type="gramStart"/>
      <w:r w:rsidR="003F5B4C">
        <w:rPr>
          <w:rFonts w:hint="eastAsia"/>
          <w:sz w:val="24"/>
        </w:rPr>
        <w:t>板速度</w:t>
      </w:r>
      <w:proofErr w:type="gramEnd"/>
      <w:r w:rsidR="003F5B4C">
        <w:rPr>
          <w:rFonts w:hint="eastAsia"/>
          <w:sz w:val="24"/>
        </w:rPr>
        <w:t>后，基于叠加板速度控制叠加板电机转动，使叠加板电机</w:t>
      </w:r>
      <w:proofErr w:type="gramStart"/>
      <w:r w:rsidR="003F5B4C">
        <w:rPr>
          <w:rFonts w:hint="eastAsia"/>
          <w:sz w:val="24"/>
        </w:rPr>
        <w:t>驱动进瓶叠加</w:t>
      </w:r>
      <w:proofErr w:type="gramEnd"/>
      <w:r w:rsidR="003F5B4C">
        <w:rPr>
          <w:rFonts w:hint="eastAsia"/>
          <w:sz w:val="24"/>
        </w:rPr>
        <w:t>板</w:t>
      </w:r>
      <w:r w:rsidR="0073693D">
        <w:rPr>
          <w:rFonts w:hint="eastAsia"/>
          <w:sz w:val="24"/>
        </w:rPr>
        <w:t>以</w:t>
      </w:r>
      <w:r w:rsidR="003F5B4C">
        <w:rPr>
          <w:rFonts w:hint="eastAsia"/>
          <w:sz w:val="24"/>
        </w:rPr>
        <w:t>叠加</w:t>
      </w:r>
      <w:proofErr w:type="gramStart"/>
      <w:r w:rsidR="003F5B4C">
        <w:rPr>
          <w:rFonts w:hint="eastAsia"/>
          <w:sz w:val="24"/>
        </w:rPr>
        <w:t>板速度</w:t>
      </w:r>
      <w:proofErr w:type="gramEnd"/>
      <w:r w:rsidR="003F5B4C">
        <w:rPr>
          <w:rFonts w:hint="eastAsia"/>
          <w:sz w:val="24"/>
        </w:rPr>
        <w:t>平移运动。</w:t>
      </w:r>
    </w:p>
    <w:p w14:paraId="33F48D1B" w14:textId="17A63DF1" w:rsidR="003F5B4C" w:rsidRDefault="003F5B4C" w:rsidP="00314690">
      <w:pPr>
        <w:spacing w:line="360" w:lineRule="auto"/>
        <w:ind w:firstLineChars="200" w:firstLine="480"/>
        <w:rPr>
          <w:sz w:val="24"/>
        </w:rPr>
      </w:pPr>
      <w:r>
        <w:rPr>
          <w:rFonts w:hint="eastAsia"/>
          <w:sz w:val="24"/>
        </w:rPr>
        <w:t>叠加</w:t>
      </w:r>
      <w:proofErr w:type="gramStart"/>
      <w:r>
        <w:rPr>
          <w:rFonts w:hint="eastAsia"/>
          <w:sz w:val="24"/>
        </w:rPr>
        <w:t>板速度</w:t>
      </w:r>
      <w:proofErr w:type="gramEnd"/>
      <w:r w:rsidR="008C2945">
        <w:rPr>
          <w:rFonts w:hint="eastAsia"/>
          <w:sz w:val="24"/>
        </w:rPr>
        <w:t>用于</w:t>
      </w:r>
      <w:proofErr w:type="gramStart"/>
      <w:r>
        <w:rPr>
          <w:rFonts w:hint="eastAsia"/>
          <w:sz w:val="24"/>
        </w:rPr>
        <w:t>指示进瓶叠加</w:t>
      </w:r>
      <w:proofErr w:type="gramEnd"/>
      <w:r>
        <w:rPr>
          <w:rFonts w:hint="eastAsia"/>
          <w:sz w:val="24"/>
        </w:rPr>
        <w:t>板平移运动的线速度，可以将叠加</w:t>
      </w:r>
      <w:proofErr w:type="gramStart"/>
      <w:r>
        <w:rPr>
          <w:rFonts w:hint="eastAsia"/>
          <w:sz w:val="24"/>
        </w:rPr>
        <w:t>板速度</w:t>
      </w:r>
      <w:proofErr w:type="gramEnd"/>
      <w:r>
        <w:rPr>
          <w:rFonts w:hint="eastAsia"/>
          <w:sz w:val="24"/>
        </w:rPr>
        <w:t>转换为叠加板电机的转速，进而根据叠加板电机的转速控制叠加板电机转动</w:t>
      </w:r>
      <w:r w:rsidR="008C2945">
        <w:rPr>
          <w:rFonts w:hint="eastAsia"/>
          <w:sz w:val="24"/>
        </w:rPr>
        <w:t>，</w:t>
      </w:r>
      <w:proofErr w:type="gramStart"/>
      <w:r w:rsidR="008C2945">
        <w:rPr>
          <w:rFonts w:hint="eastAsia"/>
          <w:sz w:val="24"/>
        </w:rPr>
        <w:t>使</w:t>
      </w:r>
      <w:r w:rsidR="0073693D">
        <w:rPr>
          <w:rFonts w:hint="eastAsia"/>
          <w:sz w:val="24"/>
        </w:rPr>
        <w:t>进瓶</w:t>
      </w:r>
      <w:proofErr w:type="gramEnd"/>
      <w:r w:rsidR="0073693D">
        <w:rPr>
          <w:rFonts w:hint="eastAsia"/>
          <w:sz w:val="24"/>
        </w:rPr>
        <w:t>叠加板以叠加</w:t>
      </w:r>
      <w:proofErr w:type="gramStart"/>
      <w:r w:rsidR="0073693D">
        <w:rPr>
          <w:rFonts w:hint="eastAsia"/>
          <w:sz w:val="24"/>
        </w:rPr>
        <w:t>板速度</w:t>
      </w:r>
      <w:proofErr w:type="gramEnd"/>
      <w:r w:rsidR="0073693D">
        <w:rPr>
          <w:rFonts w:hint="eastAsia"/>
          <w:sz w:val="24"/>
        </w:rPr>
        <w:t>运动。</w:t>
      </w:r>
    </w:p>
    <w:p w14:paraId="7A42A354" w14:textId="3D7FAC12" w:rsidR="003F5B4C" w:rsidRDefault="003F5B4C" w:rsidP="00314690">
      <w:pPr>
        <w:spacing w:line="360" w:lineRule="auto"/>
        <w:ind w:firstLineChars="200" w:firstLine="480"/>
        <w:rPr>
          <w:sz w:val="24"/>
        </w:rPr>
      </w:pPr>
      <w:r>
        <w:rPr>
          <w:rFonts w:hint="eastAsia"/>
          <w:sz w:val="24"/>
        </w:rPr>
        <w:t>步骤</w:t>
      </w:r>
      <w:r>
        <w:rPr>
          <w:rFonts w:hint="eastAsia"/>
          <w:sz w:val="24"/>
        </w:rPr>
        <w:t>2</w:t>
      </w:r>
      <w:r>
        <w:rPr>
          <w:sz w:val="24"/>
        </w:rPr>
        <w:t>05</w:t>
      </w:r>
      <w:r>
        <w:rPr>
          <w:rFonts w:hint="eastAsia"/>
          <w:sz w:val="24"/>
        </w:rPr>
        <w:t>、控制用于驱动入口夹持平</w:t>
      </w:r>
      <w:proofErr w:type="gramStart"/>
      <w:r>
        <w:rPr>
          <w:rFonts w:hint="eastAsia"/>
          <w:sz w:val="24"/>
        </w:rPr>
        <w:t>移机构</w:t>
      </w:r>
      <w:proofErr w:type="gramEnd"/>
      <w:r>
        <w:rPr>
          <w:rFonts w:hint="eastAsia"/>
          <w:sz w:val="24"/>
        </w:rPr>
        <w:t>平移运动的夹持平移电机，</w:t>
      </w:r>
      <w:proofErr w:type="gramStart"/>
      <w:r>
        <w:rPr>
          <w:rFonts w:hint="eastAsia"/>
          <w:sz w:val="24"/>
        </w:rPr>
        <w:t>使夹持平</w:t>
      </w:r>
      <w:proofErr w:type="gramEnd"/>
      <w:r>
        <w:rPr>
          <w:rFonts w:hint="eastAsia"/>
          <w:sz w:val="24"/>
        </w:rPr>
        <w:t>移电机驱动入口夹持平</w:t>
      </w:r>
      <w:proofErr w:type="gramStart"/>
      <w:r>
        <w:rPr>
          <w:rFonts w:hint="eastAsia"/>
          <w:sz w:val="24"/>
        </w:rPr>
        <w:t>移机构</w:t>
      </w:r>
      <w:proofErr w:type="gramEnd"/>
      <w:r w:rsidR="0073693D">
        <w:rPr>
          <w:rFonts w:hint="eastAsia"/>
          <w:sz w:val="24"/>
        </w:rPr>
        <w:t>以</w:t>
      </w:r>
      <w:r>
        <w:rPr>
          <w:rFonts w:hint="eastAsia"/>
          <w:sz w:val="24"/>
        </w:rPr>
        <w:t>夹持平</w:t>
      </w:r>
      <w:proofErr w:type="gramStart"/>
      <w:r>
        <w:rPr>
          <w:rFonts w:hint="eastAsia"/>
          <w:sz w:val="24"/>
        </w:rPr>
        <w:t>移速度</w:t>
      </w:r>
      <w:proofErr w:type="gramEnd"/>
      <w:r>
        <w:rPr>
          <w:rFonts w:hint="eastAsia"/>
          <w:sz w:val="24"/>
        </w:rPr>
        <w:t>向目标输送通道运动。</w:t>
      </w:r>
    </w:p>
    <w:p w14:paraId="1E9CA6A0" w14:textId="1D0C3192" w:rsidR="003F5B4C" w:rsidRDefault="00407E5C" w:rsidP="00314690">
      <w:pPr>
        <w:spacing w:line="360" w:lineRule="auto"/>
        <w:ind w:firstLineChars="200" w:firstLine="480"/>
        <w:rPr>
          <w:sz w:val="24"/>
        </w:rPr>
      </w:pPr>
      <w:r>
        <w:rPr>
          <w:rFonts w:hint="eastAsia"/>
          <w:sz w:val="24"/>
        </w:rPr>
        <w:t>入口夹持平</w:t>
      </w:r>
      <w:proofErr w:type="gramStart"/>
      <w:r>
        <w:rPr>
          <w:rFonts w:hint="eastAsia"/>
          <w:sz w:val="24"/>
        </w:rPr>
        <w:t>移机构</w:t>
      </w:r>
      <w:proofErr w:type="gramEnd"/>
      <w:r>
        <w:rPr>
          <w:rFonts w:hint="eastAsia"/>
          <w:sz w:val="24"/>
        </w:rPr>
        <w:t>包括夹持平移电机，夹持平移电机用于驱动入口夹持平</w:t>
      </w:r>
      <w:proofErr w:type="gramStart"/>
      <w:r>
        <w:rPr>
          <w:rFonts w:hint="eastAsia"/>
          <w:sz w:val="24"/>
        </w:rPr>
        <w:t>移机构</w:t>
      </w:r>
      <w:proofErr w:type="gramEnd"/>
      <w:r>
        <w:rPr>
          <w:rFonts w:hint="eastAsia"/>
          <w:sz w:val="24"/>
        </w:rPr>
        <w:t>平移运动。在获得夹持平</w:t>
      </w:r>
      <w:proofErr w:type="gramStart"/>
      <w:r>
        <w:rPr>
          <w:rFonts w:hint="eastAsia"/>
          <w:sz w:val="24"/>
        </w:rPr>
        <w:t>移速度</w:t>
      </w:r>
      <w:proofErr w:type="gramEnd"/>
      <w:r>
        <w:rPr>
          <w:rFonts w:hint="eastAsia"/>
          <w:sz w:val="24"/>
        </w:rPr>
        <w:t>后，基于夹持平移速度控制夹持平移电机，</w:t>
      </w:r>
      <w:proofErr w:type="gramStart"/>
      <w:r>
        <w:rPr>
          <w:rFonts w:hint="eastAsia"/>
          <w:sz w:val="24"/>
        </w:rPr>
        <w:t>使夹持平</w:t>
      </w:r>
      <w:proofErr w:type="gramEnd"/>
      <w:r>
        <w:rPr>
          <w:rFonts w:hint="eastAsia"/>
          <w:sz w:val="24"/>
        </w:rPr>
        <w:t>移电机驱动入口夹持平</w:t>
      </w:r>
      <w:proofErr w:type="gramStart"/>
      <w:r>
        <w:rPr>
          <w:rFonts w:hint="eastAsia"/>
          <w:sz w:val="24"/>
        </w:rPr>
        <w:t>移机构</w:t>
      </w:r>
      <w:proofErr w:type="gramEnd"/>
      <w:r w:rsidR="0073693D">
        <w:rPr>
          <w:rFonts w:hint="eastAsia"/>
          <w:sz w:val="24"/>
        </w:rPr>
        <w:t>以夹持平</w:t>
      </w:r>
      <w:proofErr w:type="gramStart"/>
      <w:r w:rsidR="0073693D">
        <w:rPr>
          <w:rFonts w:hint="eastAsia"/>
          <w:sz w:val="24"/>
        </w:rPr>
        <w:t>移速度</w:t>
      </w:r>
      <w:proofErr w:type="gramEnd"/>
      <w:r>
        <w:rPr>
          <w:rFonts w:hint="eastAsia"/>
          <w:sz w:val="24"/>
        </w:rPr>
        <w:t>向目标输送通道运动。</w:t>
      </w:r>
    </w:p>
    <w:p w14:paraId="5429F0FC" w14:textId="7D490875" w:rsidR="00407E5C" w:rsidRDefault="008C2945" w:rsidP="00314690">
      <w:pPr>
        <w:spacing w:line="360" w:lineRule="auto"/>
        <w:ind w:firstLineChars="200" w:firstLine="480"/>
        <w:rPr>
          <w:sz w:val="24"/>
        </w:rPr>
      </w:pPr>
      <w:r>
        <w:rPr>
          <w:rFonts w:hint="eastAsia"/>
          <w:sz w:val="24"/>
        </w:rPr>
        <w:t>夹持平</w:t>
      </w:r>
      <w:proofErr w:type="gramStart"/>
      <w:r>
        <w:rPr>
          <w:rFonts w:hint="eastAsia"/>
          <w:sz w:val="24"/>
        </w:rPr>
        <w:t>移速度</w:t>
      </w:r>
      <w:proofErr w:type="gramEnd"/>
      <w:r>
        <w:rPr>
          <w:rFonts w:hint="eastAsia"/>
          <w:sz w:val="24"/>
        </w:rPr>
        <w:t>用于指示入口夹持平</w:t>
      </w:r>
      <w:proofErr w:type="gramStart"/>
      <w:r>
        <w:rPr>
          <w:rFonts w:hint="eastAsia"/>
          <w:sz w:val="24"/>
        </w:rPr>
        <w:t>移机构</w:t>
      </w:r>
      <w:proofErr w:type="gramEnd"/>
      <w:r>
        <w:rPr>
          <w:rFonts w:hint="eastAsia"/>
          <w:sz w:val="24"/>
        </w:rPr>
        <w:t>平移运动的线速度，可以将夹持平</w:t>
      </w:r>
      <w:proofErr w:type="gramStart"/>
      <w:r>
        <w:rPr>
          <w:rFonts w:hint="eastAsia"/>
          <w:sz w:val="24"/>
        </w:rPr>
        <w:t>移速度转换为夹</w:t>
      </w:r>
      <w:proofErr w:type="gramEnd"/>
      <w:r>
        <w:rPr>
          <w:rFonts w:hint="eastAsia"/>
          <w:sz w:val="24"/>
        </w:rPr>
        <w:t>持平移电机的转速，进而根据夹持平移电机的转速控制</w:t>
      </w:r>
      <w:r w:rsidR="0073693D">
        <w:rPr>
          <w:rFonts w:hint="eastAsia"/>
          <w:sz w:val="24"/>
        </w:rPr>
        <w:t>夹持平移电机转动，使入口夹持平</w:t>
      </w:r>
      <w:proofErr w:type="gramStart"/>
      <w:r w:rsidR="0073693D">
        <w:rPr>
          <w:rFonts w:hint="eastAsia"/>
          <w:sz w:val="24"/>
        </w:rPr>
        <w:t>移机构</w:t>
      </w:r>
      <w:proofErr w:type="gramEnd"/>
      <w:r w:rsidR="0073693D">
        <w:rPr>
          <w:rFonts w:hint="eastAsia"/>
          <w:sz w:val="24"/>
        </w:rPr>
        <w:t>以夹持平</w:t>
      </w:r>
      <w:proofErr w:type="gramStart"/>
      <w:r w:rsidR="0073693D">
        <w:rPr>
          <w:rFonts w:hint="eastAsia"/>
          <w:sz w:val="24"/>
        </w:rPr>
        <w:t>移速度</w:t>
      </w:r>
      <w:proofErr w:type="gramEnd"/>
      <w:r w:rsidR="0073693D">
        <w:rPr>
          <w:rFonts w:hint="eastAsia"/>
          <w:sz w:val="24"/>
        </w:rPr>
        <w:t>向目标输送通道运动。</w:t>
      </w:r>
    </w:p>
    <w:p w14:paraId="75D65E6C" w14:textId="47005F9B" w:rsidR="0073693D" w:rsidRDefault="00960EEE" w:rsidP="00314690">
      <w:pPr>
        <w:spacing w:line="360" w:lineRule="auto"/>
        <w:ind w:firstLineChars="200" w:firstLine="480"/>
        <w:rPr>
          <w:sz w:val="24"/>
        </w:rPr>
      </w:pPr>
      <w:r>
        <w:rPr>
          <w:rFonts w:hint="eastAsia"/>
          <w:sz w:val="24"/>
        </w:rPr>
        <w:t>本申请实施</w:t>
      </w:r>
      <w:proofErr w:type="gramStart"/>
      <w:r>
        <w:rPr>
          <w:rFonts w:hint="eastAsia"/>
          <w:sz w:val="24"/>
        </w:rPr>
        <w:t>例提供</w:t>
      </w:r>
      <w:proofErr w:type="gramEnd"/>
      <w:r>
        <w:rPr>
          <w:rFonts w:hint="eastAsia"/>
          <w:sz w:val="24"/>
        </w:rPr>
        <w:t>的方案，在</w:t>
      </w:r>
      <w:proofErr w:type="gramStart"/>
      <w:r>
        <w:rPr>
          <w:rFonts w:hint="eastAsia"/>
          <w:sz w:val="24"/>
        </w:rPr>
        <w:t>储瓶台</w:t>
      </w:r>
      <w:proofErr w:type="gramEnd"/>
      <w:r>
        <w:rPr>
          <w:rFonts w:hint="eastAsia"/>
          <w:sz w:val="24"/>
        </w:rPr>
        <w:t>换道过程中</w:t>
      </w:r>
      <w:r w:rsidR="0047377C">
        <w:rPr>
          <w:rFonts w:hint="eastAsia"/>
          <w:sz w:val="24"/>
        </w:rPr>
        <w:t>，确定</w:t>
      </w:r>
      <w:r>
        <w:rPr>
          <w:rFonts w:hint="eastAsia"/>
          <w:sz w:val="24"/>
        </w:rPr>
        <w:t>入口夹持平</w:t>
      </w:r>
      <w:proofErr w:type="gramStart"/>
      <w:r>
        <w:rPr>
          <w:rFonts w:hint="eastAsia"/>
          <w:sz w:val="24"/>
        </w:rPr>
        <w:t>移机构</w:t>
      </w:r>
      <w:proofErr w:type="gramEnd"/>
      <w:r>
        <w:rPr>
          <w:rFonts w:hint="eastAsia"/>
          <w:sz w:val="24"/>
        </w:rPr>
        <w:t>所处的当前位置及入口夹持平</w:t>
      </w:r>
      <w:proofErr w:type="gramStart"/>
      <w:r>
        <w:rPr>
          <w:rFonts w:hint="eastAsia"/>
          <w:sz w:val="24"/>
        </w:rPr>
        <w:t>移机构</w:t>
      </w:r>
      <w:proofErr w:type="gramEnd"/>
      <w:r>
        <w:rPr>
          <w:rFonts w:hint="eastAsia"/>
          <w:sz w:val="24"/>
        </w:rPr>
        <w:t>需要移动到的目标输送通道，</w:t>
      </w:r>
      <w:r w:rsidR="0047377C">
        <w:rPr>
          <w:rFonts w:hint="eastAsia"/>
          <w:sz w:val="24"/>
        </w:rPr>
        <w:t>进而根据当前位置与目标输送通道的相对位置确定叠加板速度，并根据当前位置与目标输送通道的相对位置及叠加</w:t>
      </w:r>
      <w:proofErr w:type="gramStart"/>
      <w:r w:rsidR="0047377C">
        <w:rPr>
          <w:rFonts w:hint="eastAsia"/>
          <w:sz w:val="24"/>
        </w:rPr>
        <w:t>板速度</w:t>
      </w:r>
      <w:proofErr w:type="gramEnd"/>
      <w:r w:rsidR="0047377C">
        <w:rPr>
          <w:rFonts w:hint="eastAsia"/>
          <w:sz w:val="24"/>
        </w:rPr>
        <w:t>确定夹持平移速度，通过控制叠加板电机</w:t>
      </w:r>
      <w:proofErr w:type="gramStart"/>
      <w:r w:rsidR="0047377C">
        <w:rPr>
          <w:rFonts w:hint="eastAsia"/>
          <w:sz w:val="24"/>
        </w:rPr>
        <w:t>使进瓶</w:t>
      </w:r>
      <w:proofErr w:type="gramEnd"/>
      <w:r w:rsidR="0047377C">
        <w:rPr>
          <w:rFonts w:hint="eastAsia"/>
          <w:sz w:val="24"/>
        </w:rPr>
        <w:t>叠加板以叠加</w:t>
      </w:r>
      <w:proofErr w:type="gramStart"/>
      <w:r w:rsidR="0047377C">
        <w:rPr>
          <w:rFonts w:hint="eastAsia"/>
          <w:sz w:val="24"/>
        </w:rPr>
        <w:t>板速度</w:t>
      </w:r>
      <w:proofErr w:type="gramEnd"/>
      <w:r w:rsidR="0047377C">
        <w:rPr>
          <w:rFonts w:hint="eastAsia"/>
          <w:sz w:val="24"/>
        </w:rPr>
        <w:t>运动，并控制夹持平移电机使计入夹持平</w:t>
      </w:r>
      <w:proofErr w:type="gramStart"/>
      <w:r w:rsidR="0047377C">
        <w:rPr>
          <w:rFonts w:hint="eastAsia"/>
          <w:sz w:val="24"/>
        </w:rPr>
        <w:t>移机构</w:t>
      </w:r>
      <w:proofErr w:type="gramEnd"/>
      <w:r w:rsidR="0047377C">
        <w:rPr>
          <w:rFonts w:hint="eastAsia"/>
          <w:sz w:val="24"/>
        </w:rPr>
        <w:t>以夹持平</w:t>
      </w:r>
      <w:proofErr w:type="gramStart"/>
      <w:r w:rsidR="0047377C">
        <w:rPr>
          <w:rFonts w:hint="eastAsia"/>
          <w:sz w:val="24"/>
        </w:rPr>
        <w:t>移速度</w:t>
      </w:r>
      <w:proofErr w:type="gramEnd"/>
      <w:r w:rsidR="0047377C">
        <w:rPr>
          <w:rFonts w:hint="eastAsia"/>
          <w:sz w:val="24"/>
        </w:rPr>
        <w:t>向目标输送通道运动。</w:t>
      </w:r>
      <w:proofErr w:type="gramStart"/>
      <w:r w:rsidR="009C57F4">
        <w:rPr>
          <w:rFonts w:hint="eastAsia"/>
          <w:sz w:val="24"/>
        </w:rPr>
        <w:t>由于进瓶叠加</w:t>
      </w:r>
      <w:proofErr w:type="gramEnd"/>
      <w:r w:rsidR="009C57F4">
        <w:rPr>
          <w:rFonts w:hint="eastAsia"/>
          <w:sz w:val="24"/>
        </w:rPr>
        <w:t>板的运动速度会</w:t>
      </w:r>
      <w:proofErr w:type="gramStart"/>
      <w:r w:rsidR="009C57F4">
        <w:rPr>
          <w:rFonts w:hint="eastAsia"/>
          <w:sz w:val="24"/>
        </w:rPr>
        <w:t>影响进瓶输送</w:t>
      </w:r>
      <w:proofErr w:type="gramEnd"/>
      <w:r w:rsidR="009C57F4">
        <w:rPr>
          <w:rFonts w:hint="eastAsia"/>
          <w:sz w:val="24"/>
        </w:rPr>
        <w:t>机构上灌装瓶向入口夹持平</w:t>
      </w:r>
      <w:proofErr w:type="gramStart"/>
      <w:r w:rsidR="009C57F4">
        <w:rPr>
          <w:rFonts w:hint="eastAsia"/>
          <w:sz w:val="24"/>
        </w:rPr>
        <w:t>移机构</w:t>
      </w:r>
      <w:proofErr w:type="gramEnd"/>
      <w:r w:rsidR="009C57F4">
        <w:rPr>
          <w:rFonts w:hint="eastAsia"/>
          <w:sz w:val="24"/>
        </w:rPr>
        <w:t>的运动速度，通过控制</w:t>
      </w:r>
      <w:proofErr w:type="gramStart"/>
      <w:r w:rsidR="009C57F4">
        <w:rPr>
          <w:rFonts w:hint="eastAsia"/>
          <w:sz w:val="24"/>
        </w:rPr>
        <w:t>储瓶台</w:t>
      </w:r>
      <w:proofErr w:type="gramEnd"/>
      <w:r w:rsidR="009C57F4">
        <w:rPr>
          <w:rFonts w:hint="eastAsia"/>
          <w:sz w:val="24"/>
        </w:rPr>
        <w:t>换道过程</w:t>
      </w:r>
      <w:proofErr w:type="gramStart"/>
      <w:r w:rsidR="009C57F4">
        <w:rPr>
          <w:rFonts w:hint="eastAsia"/>
          <w:sz w:val="24"/>
        </w:rPr>
        <w:t>中进瓶叠加</w:t>
      </w:r>
      <w:proofErr w:type="gramEnd"/>
      <w:r w:rsidR="009C57F4">
        <w:rPr>
          <w:rFonts w:hint="eastAsia"/>
          <w:sz w:val="24"/>
        </w:rPr>
        <w:t>板与入口夹持平</w:t>
      </w:r>
      <w:proofErr w:type="gramStart"/>
      <w:r w:rsidR="009C57F4">
        <w:rPr>
          <w:rFonts w:hint="eastAsia"/>
          <w:sz w:val="24"/>
        </w:rPr>
        <w:t>移机构</w:t>
      </w:r>
      <w:proofErr w:type="gramEnd"/>
      <w:r w:rsidR="009C57F4">
        <w:rPr>
          <w:rFonts w:hint="eastAsia"/>
          <w:sz w:val="24"/>
        </w:rPr>
        <w:t>的运动速度，在</w:t>
      </w:r>
      <w:proofErr w:type="gramStart"/>
      <w:r w:rsidR="009C57F4">
        <w:rPr>
          <w:rFonts w:hint="eastAsia"/>
          <w:sz w:val="24"/>
        </w:rPr>
        <w:t>保证进瓶输送</w:t>
      </w:r>
      <w:proofErr w:type="gramEnd"/>
      <w:r w:rsidR="009C57F4">
        <w:rPr>
          <w:rFonts w:hint="eastAsia"/>
          <w:sz w:val="24"/>
        </w:rPr>
        <w:t>机构所输送灌装瓶与入口夹持平</w:t>
      </w:r>
      <w:proofErr w:type="gramStart"/>
      <w:r w:rsidR="009C57F4">
        <w:rPr>
          <w:rFonts w:hint="eastAsia"/>
          <w:sz w:val="24"/>
        </w:rPr>
        <w:t>移机构</w:t>
      </w:r>
      <w:proofErr w:type="gramEnd"/>
      <w:r w:rsidR="009C57F4">
        <w:rPr>
          <w:rFonts w:hint="eastAsia"/>
          <w:sz w:val="24"/>
        </w:rPr>
        <w:t>所夹持灌装瓶不发生挤压碰撞的前提下，</w:t>
      </w:r>
      <w:proofErr w:type="gramStart"/>
      <w:r w:rsidR="009C57F4">
        <w:rPr>
          <w:rFonts w:hint="eastAsia"/>
          <w:sz w:val="24"/>
        </w:rPr>
        <w:t>进瓶输送</w:t>
      </w:r>
      <w:proofErr w:type="gramEnd"/>
      <w:r w:rsidR="009C57F4">
        <w:rPr>
          <w:rFonts w:hint="eastAsia"/>
          <w:sz w:val="24"/>
        </w:rPr>
        <w:t>机构可以不间断地接收输送来的灌装瓶，从而在</w:t>
      </w:r>
      <w:proofErr w:type="gramStart"/>
      <w:r w:rsidR="009C57F4">
        <w:rPr>
          <w:rFonts w:hint="eastAsia"/>
          <w:sz w:val="24"/>
        </w:rPr>
        <w:t>储瓶台</w:t>
      </w:r>
      <w:proofErr w:type="gramEnd"/>
      <w:r w:rsidR="009C57F4">
        <w:rPr>
          <w:rFonts w:hint="eastAsia"/>
          <w:sz w:val="24"/>
        </w:rPr>
        <w:t>换道过程中仍可以</w:t>
      </w:r>
      <w:proofErr w:type="gramStart"/>
      <w:r w:rsidR="009C57F4">
        <w:rPr>
          <w:rFonts w:hint="eastAsia"/>
          <w:sz w:val="24"/>
        </w:rPr>
        <w:t>向储瓶</w:t>
      </w:r>
      <w:proofErr w:type="gramEnd"/>
      <w:r w:rsidR="009C57F4">
        <w:rPr>
          <w:rFonts w:hint="eastAsia"/>
          <w:sz w:val="24"/>
        </w:rPr>
        <w:t>台内输送灌装瓶，减小了对饮料包装生产线的生产节拍的影响，从而能够提高饮料包装生产线的生产效率。</w:t>
      </w:r>
    </w:p>
    <w:p w14:paraId="05DE903A" w14:textId="534A918E" w:rsidR="007A449A" w:rsidRDefault="00E0188C" w:rsidP="00314690">
      <w:pPr>
        <w:spacing w:line="360" w:lineRule="auto"/>
        <w:ind w:firstLineChars="200" w:firstLine="480"/>
        <w:rPr>
          <w:sz w:val="24"/>
        </w:rPr>
      </w:pPr>
      <w:r>
        <w:rPr>
          <w:rFonts w:hint="eastAsia"/>
          <w:sz w:val="24"/>
        </w:rPr>
        <w:t>在一种可能的实现方式中，根据当前位置和目标输送通道的相对位置确定叠加</w:t>
      </w:r>
      <w:proofErr w:type="gramStart"/>
      <w:r>
        <w:rPr>
          <w:rFonts w:hint="eastAsia"/>
          <w:sz w:val="24"/>
        </w:rPr>
        <w:t>板速度</w:t>
      </w:r>
      <w:proofErr w:type="gramEnd"/>
      <w:r>
        <w:rPr>
          <w:rFonts w:hint="eastAsia"/>
          <w:sz w:val="24"/>
        </w:rPr>
        <w:t>时，</w:t>
      </w:r>
      <w:proofErr w:type="gramStart"/>
      <w:r w:rsidR="007A449A">
        <w:rPr>
          <w:rFonts w:hint="eastAsia"/>
          <w:sz w:val="24"/>
        </w:rPr>
        <w:t>以储瓶台上</w:t>
      </w:r>
      <w:proofErr w:type="gramEnd"/>
      <w:r w:rsidR="007A449A">
        <w:rPr>
          <w:rFonts w:hint="eastAsia"/>
          <w:sz w:val="24"/>
        </w:rPr>
        <w:t>灌装瓶向入口夹持平</w:t>
      </w:r>
      <w:proofErr w:type="gramStart"/>
      <w:r w:rsidR="007A449A">
        <w:rPr>
          <w:rFonts w:hint="eastAsia"/>
          <w:sz w:val="24"/>
        </w:rPr>
        <w:t>移机构</w:t>
      </w:r>
      <w:proofErr w:type="gramEnd"/>
      <w:r w:rsidR="007A449A">
        <w:rPr>
          <w:rFonts w:hint="eastAsia"/>
          <w:sz w:val="24"/>
        </w:rPr>
        <w:t>运动的方向为参考方向，如果目标输送通道位于当前位置的前方，则确定叠加</w:t>
      </w:r>
      <w:proofErr w:type="gramStart"/>
      <w:r w:rsidR="007A449A">
        <w:rPr>
          <w:rFonts w:hint="eastAsia"/>
          <w:sz w:val="24"/>
        </w:rPr>
        <w:t>板速度</w:t>
      </w:r>
      <w:proofErr w:type="gramEnd"/>
      <w:r w:rsidR="007A449A">
        <w:rPr>
          <w:rFonts w:hint="eastAsia"/>
          <w:sz w:val="24"/>
        </w:rPr>
        <w:t>为预设的第一速度，如果目标输送通道位于当前位置的后方，</w:t>
      </w:r>
      <w:r w:rsidR="007A449A">
        <w:rPr>
          <w:rFonts w:hint="eastAsia"/>
          <w:sz w:val="24"/>
        </w:rPr>
        <w:lastRenderedPageBreak/>
        <w:t>则确定叠加</w:t>
      </w:r>
      <w:proofErr w:type="gramStart"/>
      <w:r w:rsidR="007A449A">
        <w:rPr>
          <w:rFonts w:hint="eastAsia"/>
          <w:sz w:val="24"/>
        </w:rPr>
        <w:t>板速度</w:t>
      </w:r>
      <w:proofErr w:type="gramEnd"/>
      <w:r w:rsidR="007A449A">
        <w:rPr>
          <w:rFonts w:hint="eastAsia"/>
          <w:sz w:val="24"/>
        </w:rPr>
        <w:t>为预设的第二速度，其中，第一速度的方向与参考方向相同，第二速度的方向与参考方向相反。</w:t>
      </w:r>
    </w:p>
    <w:p w14:paraId="6EBED10C" w14:textId="6C0797A9" w:rsidR="007A449A" w:rsidRDefault="007A449A" w:rsidP="00314690">
      <w:pPr>
        <w:spacing w:line="360" w:lineRule="auto"/>
        <w:ind w:firstLineChars="200" w:firstLine="480"/>
        <w:rPr>
          <w:sz w:val="24"/>
        </w:rPr>
      </w:pPr>
      <w:r>
        <w:rPr>
          <w:rFonts w:hint="eastAsia"/>
          <w:sz w:val="24"/>
        </w:rPr>
        <w:t>在本申请实施例中，</w:t>
      </w:r>
      <w:r w:rsidR="00EA4C2E">
        <w:rPr>
          <w:rFonts w:hint="eastAsia"/>
          <w:sz w:val="24"/>
        </w:rPr>
        <w:t>参考方向是指</w:t>
      </w:r>
      <w:proofErr w:type="gramStart"/>
      <w:r w:rsidR="00EA4C2E">
        <w:rPr>
          <w:rFonts w:hint="eastAsia"/>
          <w:sz w:val="24"/>
        </w:rPr>
        <w:t>通过进瓶叠加</w:t>
      </w:r>
      <w:proofErr w:type="gramEnd"/>
      <w:r w:rsidR="00EA4C2E">
        <w:rPr>
          <w:rFonts w:hint="eastAsia"/>
          <w:sz w:val="24"/>
        </w:rPr>
        <w:t>板的</w:t>
      </w:r>
      <w:r w:rsidR="00670207">
        <w:rPr>
          <w:rFonts w:hint="eastAsia"/>
          <w:sz w:val="24"/>
        </w:rPr>
        <w:t>灌装瓶向入口夹持平</w:t>
      </w:r>
      <w:proofErr w:type="gramStart"/>
      <w:r w:rsidR="00670207">
        <w:rPr>
          <w:rFonts w:hint="eastAsia"/>
          <w:sz w:val="24"/>
        </w:rPr>
        <w:t>移机构</w:t>
      </w:r>
      <w:proofErr w:type="gramEnd"/>
      <w:r w:rsidR="00670207">
        <w:rPr>
          <w:rFonts w:hint="eastAsia"/>
          <w:sz w:val="24"/>
        </w:rPr>
        <w:t>运动的方向。参照于参考方向，如果目标输送通道位于当前位置的前方，则入口夹持平</w:t>
      </w:r>
      <w:proofErr w:type="gramStart"/>
      <w:r w:rsidR="00670207">
        <w:rPr>
          <w:rFonts w:hint="eastAsia"/>
          <w:sz w:val="24"/>
        </w:rPr>
        <w:t>移机构</w:t>
      </w:r>
      <w:proofErr w:type="gramEnd"/>
      <w:r w:rsidR="00670207">
        <w:rPr>
          <w:rFonts w:hint="eastAsia"/>
          <w:sz w:val="24"/>
        </w:rPr>
        <w:t>需要向前方运动，此时确定叠加</w:t>
      </w:r>
      <w:proofErr w:type="gramStart"/>
      <w:r w:rsidR="00670207">
        <w:rPr>
          <w:rFonts w:hint="eastAsia"/>
          <w:sz w:val="24"/>
        </w:rPr>
        <w:t>板速度</w:t>
      </w:r>
      <w:proofErr w:type="gramEnd"/>
      <w:r w:rsidR="00670207">
        <w:rPr>
          <w:rFonts w:hint="eastAsia"/>
          <w:sz w:val="24"/>
        </w:rPr>
        <w:t>为方向与参考方向相同的第一速度，即入口夹持平</w:t>
      </w:r>
      <w:proofErr w:type="gramStart"/>
      <w:r w:rsidR="00670207">
        <w:rPr>
          <w:rFonts w:hint="eastAsia"/>
          <w:sz w:val="24"/>
        </w:rPr>
        <w:t>移机构</w:t>
      </w:r>
      <w:r w:rsidR="008E51CF">
        <w:rPr>
          <w:rFonts w:hint="eastAsia"/>
          <w:sz w:val="24"/>
        </w:rPr>
        <w:t>和</w:t>
      </w:r>
      <w:r w:rsidR="00670207">
        <w:rPr>
          <w:rFonts w:hint="eastAsia"/>
          <w:sz w:val="24"/>
        </w:rPr>
        <w:t>进瓶叠加板</w:t>
      </w:r>
      <w:r w:rsidR="008E51CF">
        <w:rPr>
          <w:rFonts w:hint="eastAsia"/>
          <w:sz w:val="24"/>
        </w:rPr>
        <w:t>均</w:t>
      </w:r>
      <w:proofErr w:type="gramEnd"/>
      <w:r w:rsidR="008E51CF">
        <w:rPr>
          <w:rFonts w:hint="eastAsia"/>
          <w:sz w:val="24"/>
        </w:rPr>
        <w:t>向前运动</w:t>
      </w:r>
      <w:r w:rsidR="00670207">
        <w:rPr>
          <w:rFonts w:hint="eastAsia"/>
          <w:sz w:val="24"/>
        </w:rPr>
        <w:t>。参照于参考方向，如果目标输送通道位于当前位置的后方，则入口夹持平</w:t>
      </w:r>
      <w:proofErr w:type="gramStart"/>
      <w:r w:rsidR="00670207">
        <w:rPr>
          <w:rFonts w:hint="eastAsia"/>
          <w:sz w:val="24"/>
        </w:rPr>
        <w:t>移机构</w:t>
      </w:r>
      <w:proofErr w:type="gramEnd"/>
      <w:r w:rsidR="00670207">
        <w:rPr>
          <w:rFonts w:hint="eastAsia"/>
          <w:sz w:val="24"/>
        </w:rPr>
        <w:t>需要向后方向运动，此时确定叠加</w:t>
      </w:r>
      <w:proofErr w:type="gramStart"/>
      <w:r w:rsidR="00670207">
        <w:rPr>
          <w:rFonts w:hint="eastAsia"/>
          <w:sz w:val="24"/>
        </w:rPr>
        <w:t>板速度</w:t>
      </w:r>
      <w:proofErr w:type="gramEnd"/>
      <w:r w:rsidR="00670207">
        <w:rPr>
          <w:rFonts w:hint="eastAsia"/>
          <w:sz w:val="24"/>
        </w:rPr>
        <w:t>为方向与参考方向相反的第二速度，即入口夹持平</w:t>
      </w:r>
      <w:proofErr w:type="gramStart"/>
      <w:r w:rsidR="00670207">
        <w:rPr>
          <w:rFonts w:hint="eastAsia"/>
          <w:sz w:val="24"/>
        </w:rPr>
        <w:t>移机构与进瓶叠加板</w:t>
      </w:r>
      <w:r w:rsidR="008E51CF">
        <w:rPr>
          <w:rFonts w:hint="eastAsia"/>
          <w:sz w:val="24"/>
        </w:rPr>
        <w:t>均</w:t>
      </w:r>
      <w:proofErr w:type="gramEnd"/>
      <w:r w:rsidR="008E51CF">
        <w:rPr>
          <w:rFonts w:hint="eastAsia"/>
          <w:sz w:val="24"/>
        </w:rPr>
        <w:t>向后</w:t>
      </w:r>
      <w:r w:rsidR="00670207">
        <w:rPr>
          <w:rFonts w:hint="eastAsia"/>
          <w:sz w:val="24"/>
        </w:rPr>
        <w:t>运动，</w:t>
      </w:r>
      <w:proofErr w:type="gramStart"/>
      <w:r w:rsidR="00042B10">
        <w:rPr>
          <w:rFonts w:hint="eastAsia"/>
          <w:sz w:val="24"/>
        </w:rPr>
        <w:t>避免</w:t>
      </w:r>
      <w:r w:rsidR="008E51CF">
        <w:rPr>
          <w:rFonts w:hint="eastAsia"/>
          <w:sz w:val="24"/>
        </w:rPr>
        <w:t>进瓶输送</w:t>
      </w:r>
      <w:proofErr w:type="gramEnd"/>
      <w:r w:rsidR="008E51CF">
        <w:rPr>
          <w:rFonts w:hint="eastAsia"/>
          <w:sz w:val="24"/>
        </w:rPr>
        <w:t>机构上的灌装瓶与入口夹持平</w:t>
      </w:r>
      <w:proofErr w:type="gramStart"/>
      <w:r w:rsidR="008E51CF">
        <w:rPr>
          <w:rFonts w:hint="eastAsia"/>
          <w:sz w:val="24"/>
        </w:rPr>
        <w:t>移机构</w:t>
      </w:r>
      <w:proofErr w:type="gramEnd"/>
      <w:r w:rsidR="008E51CF">
        <w:rPr>
          <w:rFonts w:hint="eastAsia"/>
          <w:sz w:val="24"/>
        </w:rPr>
        <w:t>所夹持的灌装</w:t>
      </w:r>
      <w:proofErr w:type="gramStart"/>
      <w:r w:rsidR="008E51CF">
        <w:rPr>
          <w:rFonts w:hint="eastAsia"/>
          <w:sz w:val="24"/>
        </w:rPr>
        <w:t>瓶发生</w:t>
      </w:r>
      <w:proofErr w:type="gramEnd"/>
      <w:r w:rsidR="008E51CF">
        <w:rPr>
          <w:rFonts w:hint="eastAsia"/>
          <w:sz w:val="24"/>
        </w:rPr>
        <w:t>挤压碰撞。</w:t>
      </w:r>
    </w:p>
    <w:p w14:paraId="2D73B2C2" w14:textId="5129674A" w:rsidR="00042B10" w:rsidRDefault="005D4EF1" w:rsidP="00314690">
      <w:pPr>
        <w:spacing w:line="360" w:lineRule="auto"/>
        <w:ind w:firstLineChars="200" w:firstLine="480"/>
        <w:rPr>
          <w:sz w:val="24"/>
        </w:rPr>
      </w:pPr>
      <w:r>
        <w:rPr>
          <w:rFonts w:hint="eastAsia"/>
          <w:sz w:val="24"/>
        </w:rPr>
        <w:t>以</w:t>
      </w:r>
      <w:proofErr w:type="gramStart"/>
      <w:r>
        <w:rPr>
          <w:rFonts w:hint="eastAsia"/>
          <w:sz w:val="24"/>
        </w:rPr>
        <w:t>通过进瓶叠加</w:t>
      </w:r>
      <w:proofErr w:type="gramEnd"/>
      <w:r>
        <w:rPr>
          <w:rFonts w:hint="eastAsia"/>
          <w:sz w:val="24"/>
        </w:rPr>
        <w:t>板的灌装瓶向入口夹持平</w:t>
      </w:r>
      <w:proofErr w:type="gramStart"/>
      <w:r>
        <w:rPr>
          <w:rFonts w:hint="eastAsia"/>
          <w:sz w:val="24"/>
        </w:rPr>
        <w:t>移机构</w:t>
      </w:r>
      <w:proofErr w:type="gramEnd"/>
      <w:r>
        <w:rPr>
          <w:rFonts w:hint="eastAsia"/>
          <w:sz w:val="24"/>
        </w:rPr>
        <w:t>运动的方向为参考方向，如果目标输送通道位于当前位置的前方，则确定叠加</w:t>
      </w:r>
      <w:proofErr w:type="gramStart"/>
      <w:r>
        <w:rPr>
          <w:rFonts w:hint="eastAsia"/>
          <w:sz w:val="24"/>
        </w:rPr>
        <w:t>板速度</w:t>
      </w:r>
      <w:proofErr w:type="gramEnd"/>
      <w:r>
        <w:rPr>
          <w:rFonts w:hint="eastAsia"/>
          <w:sz w:val="24"/>
        </w:rPr>
        <w:t>为方向与参考方向相同的第一速度，</w:t>
      </w:r>
      <w:proofErr w:type="gramStart"/>
      <w:r>
        <w:rPr>
          <w:rFonts w:hint="eastAsia"/>
          <w:sz w:val="24"/>
        </w:rPr>
        <w:t>使进瓶</w:t>
      </w:r>
      <w:proofErr w:type="gramEnd"/>
      <w:r>
        <w:rPr>
          <w:rFonts w:hint="eastAsia"/>
          <w:sz w:val="24"/>
        </w:rPr>
        <w:t>叠加板与入口夹持平</w:t>
      </w:r>
      <w:proofErr w:type="gramStart"/>
      <w:r>
        <w:rPr>
          <w:rFonts w:hint="eastAsia"/>
          <w:sz w:val="24"/>
        </w:rPr>
        <w:t>移机构</w:t>
      </w:r>
      <w:proofErr w:type="gramEnd"/>
      <w:r>
        <w:rPr>
          <w:rFonts w:hint="eastAsia"/>
          <w:sz w:val="24"/>
        </w:rPr>
        <w:t>均向前运动，</w:t>
      </w:r>
      <w:r w:rsidR="00042B10">
        <w:rPr>
          <w:rFonts w:hint="eastAsia"/>
          <w:sz w:val="24"/>
        </w:rPr>
        <w:t>从而</w:t>
      </w:r>
      <w:proofErr w:type="gramStart"/>
      <w:r w:rsidR="00042B10">
        <w:rPr>
          <w:rFonts w:hint="eastAsia"/>
          <w:sz w:val="24"/>
        </w:rPr>
        <w:t>减小进瓶</w:t>
      </w:r>
      <w:proofErr w:type="gramEnd"/>
      <w:r w:rsidR="00042B10">
        <w:rPr>
          <w:rFonts w:hint="eastAsia"/>
          <w:sz w:val="24"/>
        </w:rPr>
        <w:t>叠加板与入口夹持平</w:t>
      </w:r>
      <w:proofErr w:type="gramStart"/>
      <w:r w:rsidR="00042B10">
        <w:rPr>
          <w:rFonts w:hint="eastAsia"/>
          <w:sz w:val="24"/>
        </w:rPr>
        <w:t>移机构</w:t>
      </w:r>
      <w:proofErr w:type="gramEnd"/>
      <w:r w:rsidR="00042B10">
        <w:rPr>
          <w:rFonts w:hint="eastAsia"/>
          <w:sz w:val="24"/>
        </w:rPr>
        <w:t>之间的未被灌装瓶占据的空隙，从而在换道结束后能够及时向目标输送通道内输送灌装瓶，进一步提高饮料包装生产线的生产效率，如果目标输送通道位于当前位置的后方，则确定叠加</w:t>
      </w:r>
      <w:proofErr w:type="gramStart"/>
      <w:r w:rsidR="00042B10">
        <w:rPr>
          <w:rFonts w:hint="eastAsia"/>
          <w:sz w:val="24"/>
        </w:rPr>
        <w:t>板速度</w:t>
      </w:r>
      <w:proofErr w:type="gramEnd"/>
      <w:r w:rsidR="00042B10">
        <w:rPr>
          <w:rFonts w:hint="eastAsia"/>
          <w:sz w:val="24"/>
        </w:rPr>
        <w:t>为方向与参考方向相反的第二速度，</w:t>
      </w:r>
      <w:proofErr w:type="gramStart"/>
      <w:r w:rsidR="00042B10">
        <w:rPr>
          <w:rFonts w:hint="eastAsia"/>
          <w:sz w:val="24"/>
        </w:rPr>
        <w:t>使进瓶</w:t>
      </w:r>
      <w:proofErr w:type="gramEnd"/>
      <w:r w:rsidR="00042B10">
        <w:rPr>
          <w:rFonts w:hint="eastAsia"/>
          <w:sz w:val="24"/>
        </w:rPr>
        <w:t>叠加板与入口夹持平</w:t>
      </w:r>
      <w:proofErr w:type="gramStart"/>
      <w:r w:rsidR="00042B10">
        <w:rPr>
          <w:rFonts w:hint="eastAsia"/>
          <w:sz w:val="24"/>
        </w:rPr>
        <w:t>移机构</w:t>
      </w:r>
      <w:proofErr w:type="gramEnd"/>
      <w:r w:rsidR="00042B10">
        <w:rPr>
          <w:rFonts w:hint="eastAsia"/>
          <w:sz w:val="24"/>
        </w:rPr>
        <w:t>均向后运动，从而可以</w:t>
      </w:r>
      <w:proofErr w:type="gramStart"/>
      <w:r w:rsidR="00042B10">
        <w:rPr>
          <w:rFonts w:hint="eastAsia"/>
          <w:sz w:val="24"/>
        </w:rPr>
        <w:t>在进瓶叠加</w:t>
      </w:r>
      <w:proofErr w:type="gramEnd"/>
      <w:r w:rsidR="00042B10">
        <w:rPr>
          <w:rFonts w:hint="eastAsia"/>
          <w:sz w:val="24"/>
        </w:rPr>
        <w:t>板与入口夹持平</w:t>
      </w:r>
      <w:proofErr w:type="gramStart"/>
      <w:r w:rsidR="00042B10">
        <w:rPr>
          <w:rFonts w:hint="eastAsia"/>
          <w:sz w:val="24"/>
        </w:rPr>
        <w:t>移机构</w:t>
      </w:r>
      <w:proofErr w:type="gramEnd"/>
      <w:r w:rsidR="00042B10">
        <w:rPr>
          <w:rFonts w:hint="eastAsia"/>
          <w:sz w:val="24"/>
        </w:rPr>
        <w:t>之间形成一段未被灌装瓶</w:t>
      </w:r>
      <w:r w:rsidR="003576FE">
        <w:rPr>
          <w:rFonts w:hint="eastAsia"/>
          <w:sz w:val="24"/>
        </w:rPr>
        <w:t>占据</w:t>
      </w:r>
      <w:r w:rsidR="00042B10">
        <w:rPr>
          <w:rFonts w:hint="eastAsia"/>
          <w:sz w:val="24"/>
        </w:rPr>
        <w:t>的空隙，从而入口夹持平</w:t>
      </w:r>
      <w:proofErr w:type="gramStart"/>
      <w:r w:rsidR="00042B10">
        <w:rPr>
          <w:rFonts w:hint="eastAsia"/>
          <w:sz w:val="24"/>
        </w:rPr>
        <w:t>移机构</w:t>
      </w:r>
      <w:proofErr w:type="gramEnd"/>
      <w:r w:rsidR="00042B10">
        <w:rPr>
          <w:rFonts w:hint="eastAsia"/>
          <w:sz w:val="24"/>
        </w:rPr>
        <w:t>可以通过该段空隙向目标输送通道运动，而不会</w:t>
      </w:r>
      <w:proofErr w:type="gramStart"/>
      <w:r w:rsidR="00042B10">
        <w:rPr>
          <w:rFonts w:hint="eastAsia"/>
          <w:sz w:val="24"/>
        </w:rPr>
        <w:t>使进瓶</w:t>
      </w:r>
      <w:proofErr w:type="gramEnd"/>
      <w:r w:rsidR="00042B10">
        <w:rPr>
          <w:rFonts w:hint="eastAsia"/>
          <w:sz w:val="24"/>
        </w:rPr>
        <w:t>输送机构上的灌装瓶与入口夹持平</w:t>
      </w:r>
      <w:proofErr w:type="gramStart"/>
      <w:r w:rsidR="00042B10">
        <w:rPr>
          <w:rFonts w:hint="eastAsia"/>
          <w:sz w:val="24"/>
        </w:rPr>
        <w:t>移机构</w:t>
      </w:r>
      <w:proofErr w:type="gramEnd"/>
      <w:r w:rsidR="00042B10">
        <w:rPr>
          <w:rFonts w:hint="eastAsia"/>
          <w:sz w:val="24"/>
        </w:rPr>
        <w:t>所夹持的灌装</w:t>
      </w:r>
      <w:proofErr w:type="gramStart"/>
      <w:r w:rsidR="00042B10">
        <w:rPr>
          <w:rFonts w:hint="eastAsia"/>
          <w:sz w:val="24"/>
        </w:rPr>
        <w:t>瓶发生</w:t>
      </w:r>
      <w:proofErr w:type="gramEnd"/>
      <w:r w:rsidR="00042B10">
        <w:rPr>
          <w:rFonts w:hint="eastAsia"/>
          <w:sz w:val="24"/>
        </w:rPr>
        <w:t>挤压碰撞，实现了无压力送瓶，提高饮料包装生产线的良品率。</w:t>
      </w:r>
    </w:p>
    <w:p w14:paraId="300F54F9" w14:textId="18783760" w:rsidR="00186557" w:rsidRDefault="00186557" w:rsidP="00314690">
      <w:pPr>
        <w:spacing w:line="360" w:lineRule="auto"/>
        <w:ind w:firstLineChars="200" w:firstLine="480"/>
        <w:rPr>
          <w:sz w:val="24"/>
        </w:rPr>
      </w:pPr>
      <w:r>
        <w:rPr>
          <w:rFonts w:hint="eastAsia"/>
          <w:sz w:val="24"/>
        </w:rPr>
        <w:t>需要说明的是，虽然第一速度与第二速度的方向相反，但第一速度与第二速度的大小可以相同或不同。另外，在</w:t>
      </w:r>
      <w:proofErr w:type="gramStart"/>
      <w:r>
        <w:rPr>
          <w:rFonts w:hint="eastAsia"/>
          <w:sz w:val="24"/>
        </w:rPr>
        <w:t>储瓶台</w:t>
      </w:r>
      <w:proofErr w:type="gramEnd"/>
      <w:r>
        <w:rPr>
          <w:rFonts w:hint="eastAsia"/>
          <w:sz w:val="24"/>
        </w:rPr>
        <w:t>换道过程中的不同时刻，</w:t>
      </w:r>
      <w:r w:rsidR="0065043D">
        <w:rPr>
          <w:rFonts w:hint="eastAsia"/>
          <w:sz w:val="24"/>
        </w:rPr>
        <w:t>第一速度和第二速度可以是动态变化的，比如在入口夹持平</w:t>
      </w:r>
      <w:proofErr w:type="gramStart"/>
      <w:r w:rsidR="0065043D">
        <w:rPr>
          <w:rFonts w:hint="eastAsia"/>
          <w:sz w:val="24"/>
        </w:rPr>
        <w:t>移机构</w:t>
      </w:r>
      <w:proofErr w:type="gramEnd"/>
      <w:r w:rsidR="0065043D">
        <w:rPr>
          <w:rFonts w:hint="eastAsia"/>
          <w:sz w:val="24"/>
        </w:rPr>
        <w:t>开始运动</w:t>
      </w:r>
      <w:r w:rsidR="005C0E06">
        <w:rPr>
          <w:rFonts w:hint="eastAsia"/>
          <w:sz w:val="24"/>
        </w:rPr>
        <w:t>阶段</w:t>
      </w:r>
      <w:r w:rsidR="0065043D">
        <w:rPr>
          <w:rFonts w:hint="eastAsia"/>
          <w:sz w:val="24"/>
        </w:rPr>
        <w:t>和结束运动</w:t>
      </w:r>
      <w:r w:rsidR="005C0E06">
        <w:rPr>
          <w:rFonts w:hint="eastAsia"/>
          <w:sz w:val="24"/>
        </w:rPr>
        <w:t>阶段</w:t>
      </w:r>
      <w:r w:rsidR="0065043D">
        <w:rPr>
          <w:rFonts w:hint="eastAsia"/>
          <w:sz w:val="24"/>
        </w:rPr>
        <w:t>，第一速度和第二速度</w:t>
      </w:r>
      <w:r w:rsidR="005C0E06">
        <w:rPr>
          <w:rFonts w:hint="eastAsia"/>
          <w:sz w:val="24"/>
        </w:rPr>
        <w:t>较小，而在</w:t>
      </w:r>
      <w:r w:rsidR="00C41746">
        <w:rPr>
          <w:rFonts w:hint="eastAsia"/>
          <w:sz w:val="24"/>
        </w:rPr>
        <w:t>开始运动阶段与结束运动阶段之间第一速度和第二速度较大。</w:t>
      </w:r>
    </w:p>
    <w:p w14:paraId="56F10C2F" w14:textId="69A6CF17" w:rsidR="00930294" w:rsidRDefault="00930294" w:rsidP="00314690">
      <w:pPr>
        <w:spacing w:line="360" w:lineRule="auto"/>
        <w:ind w:firstLineChars="200" w:firstLine="480"/>
        <w:rPr>
          <w:sz w:val="24"/>
        </w:rPr>
      </w:pPr>
      <w:r>
        <w:rPr>
          <w:rFonts w:hint="eastAsia"/>
          <w:sz w:val="24"/>
        </w:rPr>
        <w:t>还需要说明的是，在</w:t>
      </w:r>
      <w:proofErr w:type="gramStart"/>
      <w:r>
        <w:rPr>
          <w:rFonts w:hint="eastAsia"/>
          <w:sz w:val="24"/>
        </w:rPr>
        <w:t>储瓶台</w:t>
      </w:r>
      <w:proofErr w:type="gramEnd"/>
      <w:r>
        <w:rPr>
          <w:rFonts w:hint="eastAsia"/>
          <w:sz w:val="24"/>
        </w:rPr>
        <w:t>换道的过程中，通过控制第一速度和第二速度的大小，可以</w:t>
      </w:r>
      <w:proofErr w:type="gramStart"/>
      <w:r>
        <w:rPr>
          <w:rFonts w:hint="eastAsia"/>
          <w:sz w:val="24"/>
        </w:rPr>
        <w:t>使进瓶</w:t>
      </w:r>
      <w:proofErr w:type="gramEnd"/>
      <w:r>
        <w:rPr>
          <w:rFonts w:hint="eastAsia"/>
          <w:sz w:val="24"/>
        </w:rPr>
        <w:t>输送机构上的灌装瓶与入口夹持平</w:t>
      </w:r>
      <w:proofErr w:type="gramStart"/>
      <w:r>
        <w:rPr>
          <w:rFonts w:hint="eastAsia"/>
          <w:sz w:val="24"/>
        </w:rPr>
        <w:t>移机构</w:t>
      </w:r>
      <w:proofErr w:type="gramEnd"/>
      <w:r>
        <w:rPr>
          <w:rFonts w:hint="eastAsia"/>
          <w:sz w:val="24"/>
        </w:rPr>
        <w:t>所夹持的灌装</w:t>
      </w:r>
      <w:proofErr w:type="gramStart"/>
      <w:r>
        <w:rPr>
          <w:rFonts w:hint="eastAsia"/>
          <w:sz w:val="24"/>
        </w:rPr>
        <w:t>瓶保持</w:t>
      </w:r>
      <w:proofErr w:type="gramEnd"/>
      <w:r>
        <w:rPr>
          <w:rFonts w:hint="eastAsia"/>
          <w:sz w:val="24"/>
        </w:rPr>
        <w:t>相对静止，即</w:t>
      </w:r>
      <w:proofErr w:type="gramStart"/>
      <w:r>
        <w:rPr>
          <w:rFonts w:hint="eastAsia"/>
          <w:sz w:val="24"/>
        </w:rPr>
        <w:t>通过进瓶叠加</w:t>
      </w:r>
      <w:proofErr w:type="gramEnd"/>
      <w:r>
        <w:rPr>
          <w:rFonts w:hint="eastAsia"/>
          <w:sz w:val="24"/>
        </w:rPr>
        <w:t>板、</w:t>
      </w:r>
      <w:proofErr w:type="gramStart"/>
      <w:r>
        <w:rPr>
          <w:rFonts w:hint="eastAsia"/>
          <w:sz w:val="24"/>
        </w:rPr>
        <w:t>进瓶输送</w:t>
      </w:r>
      <w:proofErr w:type="gramEnd"/>
      <w:r>
        <w:rPr>
          <w:rFonts w:hint="eastAsia"/>
          <w:sz w:val="24"/>
        </w:rPr>
        <w:t>机构和入口夹持平</w:t>
      </w:r>
      <w:proofErr w:type="gramStart"/>
      <w:r>
        <w:rPr>
          <w:rFonts w:hint="eastAsia"/>
          <w:sz w:val="24"/>
        </w:rPr>
        <w:t>移机构</w:t>
      </w:r>
      <w:proofErr w:type="gramEnd"/>
      <w:r>
        <w:rPr>
          <w:rFonts w:hint="eastAsia"/>
          <w:sz w:val="24"/>
        </w:rPr>
        <w:t>的运动叠加，</w:t>
      </w:r>
      <w:proofErr w:type="gramStart"/>
      <w:r>
        <w:rPr>
          <w:rFonts w:hint="eastAsia"/>
          <w:sz w:val="24"/>
        </w:rPr>
        <w:t>实现进瓶输送</w:t>
      </w:r>
      <w:proofErr w:type="gramEnd"/>
      <w:r>
        <w:rPr>
          <w:rFonts w:hint="eastAsia"/>
          <w:sz w:val="24"/>
        </w:rPr>
        <w:t>机构和入口夹持平</w:t>
      </w:r>
      <w:proofErr w:type="gramStart"/>
      <w:r>
        <w:rPr>
          <w:rFonts w:hint="eastAsia"/>
          <w:sz w:val="24"/>
        </w:rPr>
        <w:t>移机构</w:t>
      </w:r>
      <w:proofErr w:type="gramEnd"/>
      <w:r>
        <w:rPr>
          <w:rFonts w:hint="eastAsia"/>
          <w:sz w:val="24"/>
        </w:rPr>
        <w:t>中灌装瓶的相对静止，</w:t>
      </w:r>
      <w:r w:rsidR="009D3EC4">
        <w:rPr>
          <w:rFonts w:hint="eastAsia"/>
          <w:sz w:val="24"/>
        </w:rPr>
        <w:t>在</w:t>
      </w:r>
      <w:proofErr w:type="gramStart"/>
      <w:r w:rsidR="009D3EC4">
        <w:rPr>
          <w:rFonts w:hint="eastAsia"/>
          <w:sz w:val="24"/>
        </w:rPr>
        <w:t>储瓶台</w:t>
      </w:r>
      <w:proofErr w:type="gramEnd"/>
      <w:r w:rsidR="009D3EC4">
        <w:rPr>
          <w:rFonts w:hint="eastAsia"/>
          <w:sz w:val="24"/>
        </w:rPr>
        <w:t>换道完成后入口夹持平</w:t>
      </w:r>
      <w:proofErr w:type="gramStart"/>
      <w:r w:rsidR="009D3EC4">
        <w:rPr>
          <w:rFonts w:hint="eastAsia"/>
          <w:sz w:val="24"/>
        </w:rPr>
        <w:t>移机构</w:t>
      </w:r>
      <w:proofErr w:type="gramEnd"/>
      <w:r w:rsidR="009D3EC4">
        <w:rPr>
          <w:rFonts w:hint="eastAsia"/>
          <w:sz w:val="24"/>
        </w:rPr>
        <w:t>可以立即连续向目标输送通道输送灌装瓶，使得</w:t>
      </w:r>
      <w:proofErr w:type="gramStart"/>
      <w:r w:rsidR="009D3EC4">
        <w:rPr>
          <w:rFonts w:hint="eastAsia"/>
          <w:sz w:val="24"/>
        </w:rPr>
        <w:t>储瓶台</w:t>
      </w:r>
      <w:proofErr w:type="gramEnd"/>
      <w:r w:rsidR="009D3EC4">
        <w:rPr>
          <w:rFonts w:hint="eastAsia"/>
          <w:sz w:val="24"/>
        </w:rPr>
        <w:t>换道过程中不会降低</w:t>
      </w:r>
      <w:proofErr w:type="gramStart"/>
      <w:r w:rsidR="009D3EC4">
        <w:rPr>
          <w:rFonts w:hint="eastAsia"/>
          <w:sz w:val="24"/>
        </w:rPr>
        <w:t>向储瓶台输送</w:t>
      </w:r>
      <w:proofErr w:type="gramEnd"/>
      <w:r w:rsidR="009D3EC4">
        <w:rPr>
          <w:rFonts w:hint="eastAsia"/>
          <w:sz w:val="24"/>
        </w:rPr>
        <w:t>灌装瓶的速度，从而可以进一步提高饮料包装生产线的生产效率。</w:t>
      </w:r>
    </w:p>
    <w:p w14:paraId="3F638555" w14:textId="573CE3CA" w:rsidR="009D3EC4" w:rsidRDefault="0022764B" w:rsidP="00314690">
      <w:pPr>
        <w:spacing w:line="360" w:lineRule="auto"/>
        <w:ind w:firstLineChars="200" w:firstLine="480"/>
        <w:rPr>
          <w:sz w:val="24"/>
        </w:rPr>
      </w:pPr>
      <w:r>
        <w:rPr>
          <w:rFonts w:hint="eastAsia"/>
          <w:sz w:val="24"/>
        </w:rPr>
        <w:t>在一种可能的实现方式中，</w:t>
      </w:r>
      <w:r w:rsidR="00217F24">
        <w:rPr>
          <w:rFonts w:hint="eastAsia"/>
          <w:sz w:val="24"/>
        </w:rPr>
        <w:t>根据当前位置与目标输送通道的相对位置及叠加</w:t>
      </w:r>
      <w:proofErr w:type="gramStart"/>
      <w:r w:rsidR="00217F24">
        <w:rPr>
          <w:rFonts w:hint="eastAsia"/>
          <w:sz w:val="24"/>
        </w:rPr>
        <w:t>板速度</w:t>
      </w:r>
      <w:proofErr w:type="gramEnd"/>
      <w:r w:rsidR="00217F24">
        <w:rPr>
          <w:rFonts w:hint="eastAsia"/>
          <w:sz w:val="24"/>
        </w:rPr>
        <w:t>确定夹持平</w:t>
      </w:r>
      <w:proofErr w:type="gramStart"/>
      <w:r w:rsidR="00217F24">
        <w:rPr>
          <w:rFonts w:hint="eastAsia"/>
          <w:sz w:val="24"/>
        </w:rPr>
        <w:t>移速度</w:t>
      </w:r>
      <w:proofErr w:type="gramEnd"/>
      <w:r w:rsidR="00217F24">
        <w:rPr>
          <w:rFonts w:hint="eastAsia"/>
          <w:sz w:val="24"/>
        </w:rPr>
        <w:t>时，</w:t>
      </w:r>
      <w:proofErr w:type="gramStart"/>
      <w:r w:rsidR="00217F24">
        <w:rPr>
          <w:rFonts w:hint="eastAsia"/>
          <w:sz w:val="24"/>
        </w:rPr>
        <w:t>以储瓶台上</w:t>
      </w:r>
      <w:proofErr w:type="gramEnd"/>
      <w:r w:rsidR="00217F24">
        <w:rPr>
          <w:rFonts w:hint="eastAsia"/>
          <w:sz w:val="24"/>
        </w:rPr>
        <w:t>灌装瓶向入口夹持平</w:t>
      </w:r>
      <w:proofErr w:type="gramStart"/>
      <w:r w:rsidR="00217F24">
        <w:rPr>
          <w:rFonts w:hint="eastAsia"/>
          <w:sz w:val="24"/>
        </w:rPr>
        <w:t>移机构</w:t>
      </w:r>
      <w:proofErr w:type="gramEnd"/>
      <w:r w:rsidR="00217F24">
        <w:rPr>
          <w:rFonts w:hint="eastAsia"/>
          <w:sz w:val="24"/>
        </w:rPr>
        <w:t>运动的方向为参考反向，如果目标输送通道位于当前位置的前方，则计算预设的基准平移速度与叠加</w:t>
      </w:r>
      <w:proofErr w:type="gramStart"/>
      <w:r w:rsidR="00217F24">
        <w:rPr>
          <w:rFonts w:hint="eastAsia"/>
          <w:sz w:val="24"/>
        </w:rPr>
        <w:t>板速度</w:t>
      </w:r>
      <w:proofErr w:type="gramEnd"/>
      <w:r w:rsidR="00217F24">
        <w:rPr>
          <w:rFonts w:hint="eastAsia"/>
          <w:sz w:val="24"/>
        </w:rPr>
        <w:t>之和作为夹持平移</w:t>
      </w:r>
      <w:r w:rsidR="00217F24">
        <w:rPr>
          <w:rFonts w:hint="eastAsia"/>
          <w:sz w:val="24"/>
        </w:rPr>
        <w:lastRenderedPageBreak/>
        <w:t>速度，如果目标输送通道位于当前位置的后方，则计算基准平移速度与叠加</w:t>
      </w:r>
      <w:proofErr w:type="gramStart"/>
      <w:r w:rsidR="00217F24">
        <w:rPr>
          <w:rFonts w:hint="eastAsia"/>
          <w:sz w:val="24"/>
        </w:rPr>
        <w:t>板速度</w:t>
      </w:r>
      <w:proofErr w:type="gramEnd"/>
      <w:r w:rsidR="00217F24">
        <w:rPr>
          <w:rFonts w:hint="eastAsia"/>
          <w:sz w:val="24"/>
        </w:rPr>
        <w:t>之差作为夹持平移速度，其中，基准平移速度和叠加</w:t>
      </w:r>
      <w:proofErr w:type="gramStart"/>
      <w:r w:rsidR="00217F24">
        <w:rPr>
          <w:rFonts w:hint="eastAsia"/>
          <w:sz w:val="24"/>
        </w:rPr>
        <w:t>板速度</w:t>
      </w:r>
      <w:proofErr w:type="gramEnd"/>
      <w:r w:rsidR="00217F24">
        <w:rPr>
          <w:rFonts w:hint="eastAsia"/>
          <w:sz w:val="24"/>
        </w:rPr>
        <w:t>均为正值，而且基准平移速度大于叠加板速度。</w:t>
      </w:r>
    </w:p>
    <w:p w14:paraId="55FB9CBD" w14:textId="5F550F22" w:rsidR="00217F24" w:rsidRDefault="00C06FE9" w:rsidP="00314690">
      <w:pPr>
        <w:spacing w:line="360" w:lineRule="auto"/>
        <w:ind w:firstLineChars="200" w:firstLine="480"/>
        <w:rPr>
          <w:sz w:val="24"/>
        </w:rPr>
      </w:pPr>
      <w:r>
        <w:rPr>
          <w:rFonts w:hint="eastAsia"/>
          <w:sz w:val="24"/>
        </w:rPr>
        <w:t>在本申请实施例中，</w:t>
      </w:r>
      <w:r w:rsidR="00F20F1E">
        <w:rPr>
          <w:rFonts w:hint="eastAsia"/>
          <w:sz w:val="24"/>
        </w:rPr>
        <w:t>参考方向是指</w:t>
      </w:r>
      <w:proofErr w:type="gramStart"/>
      <w:r w:rsidR="00F20F1E">
        <w:rPr>
          <w:rFonts w:hint="eastAsia"/>
          <w:sz w:val="24"/>
        </w:rPr>
        <w:t>通过进瓶叠加</w:t>
      </w:r>
      <w:proofErr w:type="gramEnd"/>
      <w:r w:rsidR="00F20F1E">
        <w:rPr>
          <w:rFonts w:hint="eastAsia"/>
          <w:sz w:val="24"/>
        </w:rPr>
        <w:t>板的灌装瓶向入口夹持平</w:t>
      </w:r>
      <w:proofErr w:type="gramStart"/>
      <w:r w:rsidR="00F20F1E">
        <w:rPr>
          <w:rFonts w:hint="eastAsia"/>
          <w:sz w:val="24"/>
        </w:rPr>
        <w:t>移机构</w:t>
      </w:r>
      <w:proofErr w:type="gramEnd"/>
      <w:r w:rsidR="00F20F1E">
        <w:rPr>
          <w:rFonts w:hint="eastAsia"/>
          <w:sz w:val="24"/>
        </w:rPr>
        <w:t>运动的方向。参照于参考方向，如果目标输送通道位于当前位置的前方，则计算基准平移速度与叠加</w:t>
      </w:r>
      <w:proofErr w:type="gramStart"/>
      <w:r w:rsidR="00F20F1E">
        <w:rPr>
          <w:rFonts w:hint="eastAsia"/>
          <w:sz w:val="24"/>
        </w:rPr>
        <w:t>板速度</w:t>
      </w:r>
      <w:proofErr w:type="gramEnd"/>
      <w:r w:rsidR="00F20F1E">
        <w:rPr>
          <w:rFonts w:hint="eastAsia"/>
          <w:sz w:val="24"/>
        </w:rPr>
        <w:t>之和作为夹持平移速度，即</w:t>
      </w:r>
      <w:del w:id="96" w:author="yan xipeng" w:date="2021-09-06T19:29:00Z">
        <w:r w:rsidR="00F20F1E" w:rsidDel="008533AC">
          <w:rPr>
            <w:rFonts w:hint="eastAsia"/>
            <w:sz w:val="24"/>
          </w:rPr>
          <w:delText>加持</w:delText>
        </w:r>
      </w:del>
      <w:ins w:id="97" w:author="yan xipeng" w:date="2021-09-06T19:29:00Z">
        <w:r w:rsidR="008533AC">
          <w:rPr>
            <w:rFonts w:hint="eastAsia"/>
            <w:sz w:val="24"/>
          </w:rPr>
          <w:t>夹持</w:t>
        </w:r>
      </w:ins>
      <w:r w:rsidR="00F20F1E">
        <w:rPr>
          <w:rFonts w:hint="eastAsia"/>
          <w:sz w:val="24"/>
        </w:rPr>
        <w:t>平</w:t>
      </w:r>
      <w:proofErr w:type="gramStart"/>
      <w:r w:rsidR="00F20F1E">
        <w:rPr>
          <w:rFonts w:hint="eastAsia"/>
          <w:sz w:val="24"/>
        </w:rPr>
        <w:t>移速度</w:t>
      </w:r>
      <w:proofErr w:type="gramEnd"/>
      <w:r w:rsidR="00F20F1E">
        <w:rPr>
          <w:rFonts w:hint="eastAsia"/>
          <w:sz w:val="24"/>
        </w:rPr>
        <w:t>大于叠加板速度。参照于参考方向，如果目标输送通道位于当前位置的后方，则计算基准平移速度与叠加</w:t>
      </w:r>
      <w:proofErr w:type="gramStart"/>
      <w:r w:rsidR="00F20F1E">
        <w:rPr>
          <w:rFonts w:hint="eastAsia"/>
          <w:sz w:val="24"/>
        </w:rPr>
        <w:t>板速度</w:t>
      </w:r>
      <w:proofErr w:type="gramEnd"/>
      <w:r w:rsidR="00F20F1E">
        <w:rPr>
          <w:rFonts w:hint="eastAsia"/>
          <w:sz w:val="24"/>
        </w:rPr>
        <w:t>之差作为夹持平移速度，即夹持平</w:t>
      </w:r>
      <w:proofErr w:type="gramStart"/>
      <w:r w:rsidR="00F20F1E">
        <w:rPr>
          <w:rFonts w:hint="eastAsia"/>
          <w:sz w:val="24"/>
        </w:rPr>
        <w:t>移速度</w:t>
      </w:r>
      <w:proofErr w:type="gramEnd"/>
      <w:r w:rsidR="00734759">
        <w:rPr>
          <w:rFonts w:hint="eastAsia"/>
          <w:sz w:val="24"/>
        </w:rPr>
        <w:t>小于基准</w:t>
      </w:r>
      <w:r w:rsidR="00226F45">
        <w:rPr>
          <w:rFonts w:hint="eastAsia"/>
          <w:sz w:val="24"/>
        </w:rPr>
        <w:t>平移</w:t>
      </w:r>
      <w:r w:rsidR="00734759">
        <w:rPr>
          <w:rFonts w:hint="eastAsia"/>
          <w:sz w:val="24"/>
        </w:rPr>
        <w:t>速度。</w:t>
      </w:r>
    </w:p>
    <w:p w14:paraId="1112DB3B" w14:textId="13B32C55" w:rsidR="00734759" w:rsidRDefault="00226F45" w:rsidP="00314690">
      <w:pPr>
        <w:spacing w:line="360" w:lineRule="auto"/>
        <w:ind w:firstLineChars="200" w:firstLine="480"/>
        <w:rPr>
          <w:sz w:val="24"/>
        </w:rPr>
      </w:pPr>
      <w:r>
        <w:rPr>
          <w:rFonts w:hint="eastAsia"/>
          <w:sz w:val="24"/>
        </w:rPr>
        <w:t>以</w:t>
      </w:r>
      <w:proofErr w:type="gramStart"/>
      <w:r>
        <w:rPr>
          <w:rFonts w:hint="eastAsia"/>
          <w:sz w:val="24"/>
        </w:rPr>
        <w:t>通过进瓶叠加</w:t>
      </w:r>
      <w:proofErr w:type="gramEnd"/>
      <w:r>
        <w:rPr>
          <w:rFonts w:hint="eastAsia"/>
          <w:sz w:val="24"/>
        </w:rPr>
        <w:t>板的灌装瓶向入口夹持平</w:t>
      </w:r>
      <w:proofErr w:type="gramStart"/>
      <w:r>
        <w:rPr>
          <w:rFonts w:hint="eastAsia"/>
          <w:sz w:val="24"/>
        </w:rPr>
        <w:t>移机构</w:t>
      </w:r>
      <w:proofErr w:type="gramEnd"/>
      <w:r>
        <w:rPr>
          <w:rFonts w:hint="eastAsia"/>
          <w:sz w:val="24"/>
        </w:rPr>
        <w:t>运动的方向为参考方向，如果目标输送通道位于当前位置的前方，则计算基准平移速度与叠加</w:t>
      </w:r>
      <w:proofErr w:type="gramStart"/>
      <w:r>
        <w:rPr>
          <w:rFonts w:hint="eastAsia"/>
          <w:sz w:val="24"/>
        </w:rPr>
        <w:t>板速度</w:t>
      </w:r>
      <w:proofErr w:type="gramEnd"/>
      <w:r>
        <w:rPr>
          <w:rFonts w:hint="eastAsia"/>
          <w:sz w:val="24"/>
        </w:rPr>
        <w:t>之和作为夹持平移速度，使入口夹持平</w:t>
      </w:r>
      <w:proofErr w:type="gramStart"/>
      <w:r>
        <w:rPr>
          <w:rFonts w:hint="eastAsia"/>
          <w:sz w:val="24"/>
        </w:rPr>
        <w:t>移机构</w:t>
      </w:r>
      <w:proofErr w:type="gramEnd"/>
      <w:r>
        <w:rPr>
          <w:rFonts w:hint="eastAsia"/>
          <w:sz w:val="24"/>
        </w:rPr>
        <w:t>的速度</w:t>
      </w:r>
      <w:proofErr w:type="gramStart"/>
      <w:r>
        <w:rPr>
          <w:rFonts w:hint="eastAsia"/>
          <w:sz w:val="24"/>
        </w:rPr>
        <w:t>等于进瓶输送</w:t>
      </w:r>
      <w:proofErr w:type="gramEnd"/>
      <w:r>
        <w:rPr>
          <w:rFonts w:hint="eastAsia"/>
          <w:sz w:val="24"/>
        </w:rPr>
        <w:t>机构与叠加</w:t>
      </w:r>
      <w:proofErr w:type="gramStart"/>
      <w:r>
        <w:rPr>
          <w:rFonts w:hint="eastAsia"/>
          <w:sz w:val="24"/>
        </w:rPr>
        <w:t>板速度</w:t>
      </w:r>
      <w:proofErr w:type="gramEnd"/>
      <w:r>
        <w:rPr>
          <w:rFonts w:hint="eastAsia"/>
          <w:sz w:val="24"/>
        </w:rPr>
        <w:t>的叠加速度，</w:t>
      </w:r>
      <w:proofErr w:type="gramStart"/>
      <w:r>
        <w:rPr>
          <w:rFonts w:hint="eastAsia"/>
          <w:sz w:val="24"/>
        </w:rPr>
        <w:t>保证进瓶输送</w:t>
      </w:r>
      <w:proofErr w:type="gramEnd"/>
      <w:r>
        <w:rPr>
          <w:rFonts w:hint="eastAsia"/>
          <w:sz w:val="24"/>
        </w:rPr>
        <w:t>机构上灌装瓶与</w:t>
      </w:r>
      <w:r w:rsidR="00AB5096">
        <w:rPr>
          <w:rFonts w:hint="eastAsia"/>
          <w:sz w:val="24"/>
        </w:rPr>
        <w:t>入口夹持平</w:t>
      </w:r>
      <w:proofErr w:type="gramStart"/>
      <w:r w:rsidR="00AB5096">
        <w:rPr>
          <w:rFonts w:hint="eastAsia"/>
          <w:sz w:val="24"/>
        </w:rPr>
        <w:t>移机构</w:t>
      </w:r>
      <w:proofErr w:type="gramEnd"/>
      <w:r w:rsidR="00AB5096">
        <w:rPr>
          <w:rFonts w:hint="eastAsia"/>
          <w:sz w:val="24"/>
        </w:rPr>
        <w:t>所夹持灌装瓶不发生挤压碰撞</w:t>
      </w:r>
      <w:r w:rsidR="009F7D9A">
        <w:rPr>
          <w:rFonts w:hint="eastAsia"/>
          <w:sz w:val="24"/>
        </w:rPr>
        <w:t>，保证</w:t>
      </w:r>
      <w:proofErr w:type="gramStart"/>
      <w:r w:rsidR="009F7D9A">
        <w:rPr>
          <w:rFonts w:hint="eastAsia"/>
          <w:sz w:val="24"/>
        </w:rPr>
        <w:t>储瓶台</w:t>
      </w:r>
      <w:proofErr w:type="gramEnd"/>
      <w:r w:rsidR="009F7D9A">
        <w:rPr>
          <w:rFonts w:hint="eastAsia"/>
          <w:sz w:val="24"/>
        </w:rPr>
        <w:t>换道的平稳性</w:t>
      </w:r>
      <w:r w:rsidR="003576FE">
        <w:rPr>
          <w:rFonts w:hint="eastAsia"/>
          <w:sz w:val="24"/>
        </w:rPr>
        <w:t>。如果目标输送通道位于当前位置的后方，则计算基准平移速度与叠加</w:t>
      </w:r>
      <w:proofErr w:type="gramStart"/>
      <w:r w:rsidR="003576FE">
        <w:rPr>
          <w:rFonts w:hint="eastAsia"/>
          <w:sz w:val="24"/>
        </w:rPr>
        <w:t>板速度</w:t>
      </w:r>
      <w:proofErr w:type="gramEnd"/>
      <w:r w:rsidR="003576FE">
        <w:rPr>
          <w:rFonts w:hint="eastAsia"/>
          <w:sz w:val="24"/>
        </w:rPr>
        <w:t>之差作为夹持平移速度，</w:t>
      </w:r>
      <w:r w:rsidR="0094728F">
        <w:rPr>
          <w:rFonts w:hint="eastAsia"/>
          <w:sz w:val="24"/>
        </w:rPr>
        <w:t>使入口夹持平</w:t>
      </w:r>
      <w:proofErr w:type="gramStart"/>
      <w:r w:rsidR="0094728F">
        <w:rPr>
          <w:rFonts w:hint="eastAsia"/>
          <w:sz w:val="24"/>
        </w:rPr>
        <w:t>移机构</w:t>
      </w:r>
      <w:proofErr w:type="gramEnd"/>
      <w:r w:rsidR="0094728F">
        <w:rPr>
          <w:rFonts w:hint="eastAsia"/>
          <w:sz w:val="24"/>
        </w:rPr>
        <w:t>以较小的速度向后运动，避免入口夹持平</w:t>
      </w:r>
      <w:proofErr w:type="gramStart"/>
      <w:r w:rsidR="0094728F">
        <w:rPr>
          <w:rFonts w:hint="eastAsia"/>
          <w:sz w:val="24"/>
        </w:rPr>
        <w:t>移机构</w:t>
      </w:r>
      <w:proofErr w:type="gramEnd"/>
      <w:r w:rsidR="0094728F">
        <w:rPr>
          <w:rFonts w:hint="eastAsia"/>
          <w:sz w:val="24"/>
        </w:rPr>
        <w:t>所夹持的灌装瓶</w:t>
      </w:r>
      <w:proofErr w:type="gramStart"/>
      <w:r w:rsidR="0094728F">
        <w:rPr>
          <w:rFonts w:hint="eastAsia"/>
          <w:sz w:val="24"/>
        </w:rPr>
        <w:t>与进瓶输送</w:t>
      </w:r>
      <w:proofErr w:type="gramEnd"/>
      <w:r w:rsidR="0094728F">
        <w:rPr>
          <w:rFonts w:hint="eastAsia"/>
          <w:sz w:val="24"/>
        </w:rPr>
        <w:t>机构上的灌装</w:t>
      </w:r>
      <w:proofErr w:type="gramStart"/>
      <w:r w:rsidR="0094728F">
        <w:rPr>
          <w:rFonts w:hint="eastAsia"/>
          <w:sz w:val="24"/>
        </w:rPr>
        <w:t>瓶发生</w:t>
      </w:r>
      <w:proofErr w:type="gramEnd"/>
      <w:r w:rsidR="0094728F">
        <w:rPr>
          <w:rFonts w:hint="eastAsia"/>
          <w:sz w:val="24"/>
        </w:rPr>
        <w:t>挤压碰撞，实现无压力送瓶，而且提高换道时的平稳性，无需降低换道速度，提高饮料</w:t>
      </w:r>
      <w:r w:rsidR="00E2716D">
        <w:rPr>
          <w:rFonts w:hint="eastAsia"/>
          <w:sz w:val="24"/>
        </w:rPr>
        <w:t>包装</w:t>
      </w:r>
      <w:r w:rsidR="0094728F">
        <w:rPr>
          <w:rFonts w:hint="eastAsia"/>
          <w:sz w:val="24"/>
        </w:rPr>
        <w:t>生产线的生产效率。</w:t>
      </w:r>
    </w:p>
    <w:p w14:paraId="357FF96F" w14:textId="38D45885" w:rsidR="00217F24" w:rsidRDefault="00443343" w:rsidP="00314690">
      <w:pPr>
        <w:spacing w:line="360" w:lineRule="auto"/>
        <w:ind w:firstLineChars="200" w:firstLine="480"/>
        <w:rPr>
          <w:sz w:val="24"/>
        </w:rPr>
      </w:pPr>
      <w:r>
        <w:rPr>
          <w:rFonts w:hint="eastAsia"/>
          <w:sz w:val="24"/>
        </w:rPr>
        <w:t>需要说明的是，</w:t>
      </w:r>
      <w:r w:rsidR="009D72F3">
        <w:rPr>
          <w:rFonts w:hint="eastAsia"/>
          <w:sz w:val="24"/>
        </w:rPr>
        <w:t>预设的基准平移速度可以</w:t>
      </w:r>
      <w:proofErr w:type="gramStart"/>
      <w:r w:rsidR="009D72F3">
        <w:rPr>
          <w:rFonts w:hint="eastAsia"/>
          <w:sz w:val="24"/>
        </w:rPr>
        <w:t>等于进瓶输送</w:t>
      </w:r>
      <w:proofErr w:type="gramEnd"/>
      <w:r w:rsidR="009D72F3">
        <w:rPr>
          <w:rFonts w:hint="eastAsia"/>
          <w:sz w:val="24"/>
        </w:rPr>
        <w:t>机构输送灌装瓶</w:t>
      </w:r>
      <w:ins w:id="98" w:author="yan xipeng" w:date="2021-09-06T19:31:00Z">
        <w:r w:rsidR="008533AC">
          <w:rPr>
            <w:rFonts w:hint="eastAsia"/>
            <w:sz w:val="24"/>
          </w:rPr>
          <w:t>时</w:t>
        </w:r>
      </w:ins>
      <w:proofErr w:type="gramStart"/>
      <w:r w:rsidR="009D72F3">
        <w:rPr>
          <w:rFonts w:hint="eastAsia"/>
          <w:sz w:val="24"/>
        </w:rPr>
        <w:t>的</w:t>
      </w:r>
      <w:ins w:id="99" w:author="yan xipeng" w:date="2021-09-06T19:31:00Z">
        <w:r w:rsidR="008533AC">
          <w:rPr>
            <w:rFonts w:hint="eastAsia"/>
            <w:sz w:val="24"/>
          </w:rPr>
          <w:t>进瓶输送</w:t>
        </w:r>
      </w:ins>
      <w:proofErr w:type="gramEnd"/>
      <w:r w:rsidR="009D72F3">
        <w:rPr>
          <w:rFonts w:hint="eastAsia"/>
          <w:sz w:val="24"/>
        </w:rPr>
        <w:t>速度，在目标输送通道位于当前位置的前方时，夹持平</w:t>
      </w:r>
      <w:proofErr w:type="gramStart"/>
      <w:r w:rsidR="009D72F3">
        <w:rPr>
          <w:rFonts w:hint="eastAsia"/>
          <w:sz w:val="24"/>
        </w:rPr>
        <w:t>移速度</w:t>
      </w:r>
      <w:proofErr w:type="gramEnd"/>
      <w:r w:rsidR="009D72F3">
        <w:rPr>
          <w:rFonts w:hint="eastAsia"/>
          <w:sz w:val="24"/>
        </w:rPr>
        <w:t>等于基准平移速度与叠加</w:t>
      </w:r>
      <w:proofErr w:type="gramStart"/>
      <w:r w:rsidR="009D72F3">
        <w:rPr>
          <w:rFonts w:hint="eastAsia"/>
          <w:sz w:val="24"/>
        </w:rPr>
        <w:t>板速度</w:t>
      </w:r>
      <w:proofErr w:type="gramEnd"/>
      <w:r w:rsidR="009D72F3">
        <w:rPr>
          <w:rFonts w:hint="eastAsia"/>
          <w:sz w:val="24"/>
        </w:rPr>
        <w:t>之和，</w:t>
      </w:r>
      <w:del w:id="100" w:author="yan xipeng" w:date="2021-09-06T19:32:00Z">
        <w:r w:rsidR="009D72F3" w:rsidDel="008533AC">
          <w:rPr>
            <w:rFonts w:hint="eastAsia"/>
            <w:sz w:val="24"/>
          </w:rPr>
          <w:delText>进瓶输送机构上灌装瓶的</w:delText>
        </w:r>
      </w:del>
      <w:proofErr w:type="gramStart"/>
      <w:ins w:id="101" w:author="yan xipeng" w:date="2021-09-06T19:32:00Z">
        <w:r w:rsidR="008533AC">
          <w:rPr>
            <w:rFonts w:hint="eastAsia"/>
            <w:sz w:val="24"/>
          </w:rPr>
          <w:t>进瓶输送</w:t>
        </w:r>
      </w:ins>
      <w:proofErr w:type="gramEnd"/>
      <w:r w:rsidR="009D72F3">
        <w:rPr>
          <w:rFonts w:hint="eastAsia"/>
          <w:sz w:val="24"/>
        </w:rPr>
        <w:t>速度等于基准平移速度与叠加</w:t>
      </w:r>
      <w:proofErr w:type="gramStart"/>
      <w:r w:rsidR="009D72F3">
        <w:rPr>
          <w:rFonts w:hint="eastAsia"/>
          <w:sz w:val="24"/>
        </w:rPr>
        <w:t>板速度</w:t>
      </w:r>
      <w:proofErr w:type="gramEnd"/>
      <w:r w:rsidR="009D72F3">
        <w:rPr>
          <w:rFonts w:hint="eastAsia"/>
          <w:sz w:val="24"/>
        </w:rPr>
        <w:t>之和，</w:t>
      </w:r>
      <w:r w:rsidR="009F7D9A">
        <w:rPr>
          <w:rFonts w:hint="eastAsia"/>
          <w:sz w:val="24"/>
        </w:rPr>
        <w:t>即夹持平</w:t>
      </w:r>
      <w:proofErr w:type="gramStart"/>
      <w:r w:rsidR="009F7D9A">
        <w:rPr>
          <w:rFonts w:hint="eastAsia"/>
          <w:sz w:val="24"/>
        </w:rPr>
        <w:t>移速度</w:t>
      </w:r>
      <w:proofErr w:type="gramEnd"/>
      <w:r w:rsidR="009F7D9A">
        <w:rPr>
          <w:rFonts w:hint="eastAsia"/>
          <w:sz w:val="24"/>
        </w:rPr>
        <w:t>与</w:t>
      </w:r>
      <w:del w:id="102" w:author="yan xipeng" w:date="2021-09-06T19:33:00Z">
        <w:r w:rsidR="009F7D9A" w:rsidDel="008533AC">
          <w:rPr>
            <w:rFonts w:hint="eastAsia"/>
            <w:sz w:val="24"/>
          </w:rPr>
          <w:delText>进瓶输送机构上灌装瓶的</w:delText>
        </w:r>
      </w:del>
      <w:proofErr w:type="gramStart"/>
      <w:ins w:id="103" w:author="yan xipeng" w:date="2021-09-06T19:33:00Z">
        <w:r w:rsidR="008533AC">
          <w:rPr>
            <w:rFonts w:hint="eastAsia"/>
            <w:sz w:val="24"/>
          </w:rPr>
          <w:t>进瓶输送</w:t>
        </w:r>
      </w:ins>
      <w:proofErr w:type="gramEnd"/>
      <w:r w:rsidR="009F7D9A">
        <w:rPr>
          <w:rFonts w:hint="eastAsia"/>
          <w:sz w:val="24"/>
        </w:rPr>
        <w:t>速度相等，从而可以</w:t>
      </w:r>
      <w:proofErr w:type="gramStart"/>
      <w:r w:rsidR="009F7D9A">
        <w:rPr>
          <w:rFonts w:hint="eastAsia"/>
          <w:sz w:val="24"/>
        </w:rPr>
        <w:t>避免进瓶输送</w:t>
      </w:r>
      <w:proofErr w:type="gramEnd"/>
      <w:r w:rsidR="009F7D9A">
        <w:rPr>
          <w:rFonts w:hint="eastAsia"/>
          <w:sz w:val="24"/>
        </w:rPr>
        <w:t>机构上灌装瓶与入口夹持平</w:t>
      </w:r>
      <w:proofErr w:type="gramStart"/>
      <w:r w:rsidR="009F7D9A">
        <w:rPr>
          <w:rFonts w:hint="eastAsia"/>
          <w:sz w:val="24"/>
        </w:rPr>
        <w:t>移机构</w:t>
      </w:r>
      <w:proofErr w:type="gramEnd"/>
      <w:r w:rsidR="009F7D9A">
        <w:rPr>
          <w:rFonts w:hint="eastAsia"/>
          <w:sz w:val="24"/>
        </w:rPr>
        <w:t>所夹持的灌装</w:t>
      </w:r>
      <w:proofErr w:type="gramStart"/>
      <w:r w:rsidR="009F7D9A">
        <w:rPr>
          <w:rFonts w:hint="eastAsia"/>
          <w:sz w:val="24"/>
        </w:rPr>
        <w:t>瓶发生</w:t>
      </w:r>
      <w:proofErr w:type="gramEnd"/>
      <w:r w:rsidR="009F7D9A">
        <w:rPr>
          <w:rFonts w:hint="eastAsia"/>
          <w:sz w:val="24"/>
        </w:rPr>
        <w:t>挤压碰撞，而且可以</w:t>
      </w:r>
      <w:proofErr w:type="gramStart"/>
      <w:r w:rsidR="009F7D9A">
        <w:rPr>
          <w:rFonts w:hint="eastAsia"/>
          <w:sz w:val="24"/>
        </w:rPr>
        <w:t>使进瓶</w:t>
      </w:r>
      <w:proofErr w:type="gramEnd"/>
      <w:r w:rsidR="009F7D9A">
        <w:rPr>
          <w:rFonts w:hint="eastAsia"/>
          <w:sz w:val="24"/>
        </w:rPr>
        <w:t>叠加板与入口夹持平</w:t>
      </w:r>
      <w:proofErr w:type="gramStart"/>
      <w:r w:rsidR="009F7D9A">
        <w:rPr>
          <w:rFonts w:hint="eastAsia"/>
          <w:sz w:val="24"/>
        </w:rPr>
        <w:t>移机构</w:t>
      </w:r>
      <w:proofErr w:type="gramEnd"/>
      <w:r w:rsidR="009F7D9A">
        <w:rPr>
          <w:rFonts w:hint="eastAsia"/>
          <w:sz w:val="24"/>
        </w:rPr>
        <w:t>之间没有未被灌装瓶占据的空隙，从而在换道结束后能够及时向目标输送通道内输送灌装瓶，进一步提高饮料包装生产线的生产效率。</w:t>
      </w:r>
    </w:p>
    <w:p w14:paraId="15C3497D" w14:textId="0EC22ACC" w:rsidR="00217F24" w:rsidRDefault="009F7D9A" w:rsidP="00314690">
      <w:pPr>
        <w:spacing w:line="360" w:lineRule="auto"/>
        <w:ind w:firstLineChars="200" w:firstLine="480"/>
        <w:rPr>
          <w:sz w:val="24"/>
        </w:rPr>
      </w:pPr>
      <w:r>
        <w:rPr>
          <w:rFonts w:hint="eastAsia"/>
          <w:sz w:val="24"/>
        </w:rPr>
        <w:t>在一种可能的实现方式中，在入口夹持平</w:t>
      </w:r>
      <w:proofErr w:type="gramStart"/>
      <w:r>
        <w:rPr>
          <w:rFonts w:hint="eastAsia"/>
          <w:sz w:val="24"/>
        </w:rPr>
        <w:t>移机构</w:t>
      </w:r>
      <w:proofErr w:type="gramEnd"/>
      <w:r>
        <w:rPr>
          <w:rFonts w:hint="eastAsia"/>
          <w:sz w:val="24"/>
        </w:rPr>
        <w:t>运动至目标输送通道后，</w:t>
      </w:r>
      <w:proofErr w:type="gramStart"/>
      <w:r>
        <w:rPr>
          <w:rFonts w:hint="eastAsia"/>
          <w:sz w:val="24"/>
        </w:rPr>
        <w:t>确定进瓶叠加</w:t>
      </w:r>
      <w:proofErr w:type="gramEnd"/>
      <w:r>
        <w:rPr>
          <w:rFonts w:hint="eastAsia"/>
          <w:sz w:val="24"/>
        </w:rPr>
        <w:t>板所处的位置，进而</w:t>
      </w:r>
      <w:proofErr w:type="gramStart"/>
      <w:r>
        <w:rPr>
          <w:rFonts w:hint="eastAsia"/>
          <w:sz w:val="24"/>
        </w:rPr>
        <w:t>根据进瓶叠加</w:t>
      </w:r>
      <w:proofErr w:type="gramEnd"/>
      <w:r>
        <w:rPr>
          <w:rFonts w:hint="eastAsia"/>
          <w:sz w:val="24"/>
        </w:rPr>
        <w:t>板所处的位置</w:t>
      </w:r>
      <w:proofErr w:type="gramStart"/>
      <w:r>
        <w:rPr>
          <w:rFonts w:hint="eastAsia"/>
          <w:sz w:val="24"/>
        </w:rPr>
        <w:t>与</w:t>
      </w:r>
      <w:r w:rsidR="007366EF">
        <w:rPr>
          <w:rFonts w:hint="eastAsia"/>
          <w:sz w:val="24"/>
        </w:rPr>
        <w:t>进瓶叠加</w:t>
      </w:r>
      <w:proofErr w:type="gramEnd"/>
      <w:r w:rsidR="007366EF">
        <w:rPr>
          <w:rFonts w:hint="eastAsia"/>
          <w:sz w:val="24"/>
        </w:rPr>
        <w:t>板的</w:t>
      </w:r>
      <w:del w:id="104" w:author="yan xipeng" w:date="2021-09-06T17:52:00Z">
        <w:r w:rsidR="007366EF" w:rsidDel="00920B89">
          <w:rPr>
            <w:rFonts w:hint="eastAsia"/>
            <w:sz w:val="24"/>
          </w:rPr>
          <w:delText>零点位置</w:delText>
        </w:r>
      </w:del>
      <w:ins w:id="105" w:author="yan xipeng" w:date="2021-09-06T17:52:00Z">
        <w:r w:rsidR="00920B89">
          <w:rPr>
            <w:rFonts w:hint="eastAsia"/>
            <w:sz w:val="24"/>
          </w:rPr>
          <w:t>默认位置</w:t>
        </w:r>
      </w:ins>
      <w:r w:rsidR="007366EF">
        <w:rPr>
          <w:rFonts w:hint="eastAsia"/>
          <w:sz w:val="24"/>
        </w:rPr>
        <w:t>之间的距离，确定叠加板返回速度，进而控制叠加板电机，使叠加板电机</w:t>
      </w:r>
      <w:proofErr w:type="gramStart"/>
      <w:r w:rsidR="007366EF">
        <w:rPr>
          <w:rFonts w:hint="eastAsia"/>
          <w:sz w:val="24"/>
        </w:rPr>
        <w:t>驱动进瓶叠加</w:t>
      </w:r>
      <w:proofErr w:type="gramEnd"/>
      <w:r w:rsidR="007366EF">
        <w:rPr>
          <w:rFonts w:hint="eastAsia"/>
          <w:sz w:val="24"/>
        </w:rPr>
        <w:t>板以叠加板返回速度运动至</w:t>
      </w:r>
      <w:del w:id="106" w:author="yan xipeng" w:date="2021-09-06T17:52:00Z">
        <w:r w:rsidR="007366EF" w:rsidDel="00920B89">
          <w:rPr>
            <w:rFonts w:hint="eastAsia"/>
            <w:sz w:val="24"/>
          </w:rPr>
          <w:delText>零点位置</w:delText>
        </w:r>
      </w:del>
      <w:ins w:id="107" w:author="yan xipeng" w:date="2021-09-06T17:52:00Z">
        <w:r w:rsidR="00920B89">
          <w:rPr>
            <w:rFonts w:hint="eastAsia"/>
            <w:sz w:val="24"/>
          </w:rPr>
          <w:t>默认位置</w:t>
        </w:r>
      </w:ins>
      <w:r w:rsidR="007366EF">
        <w:rPr>
          <w:rFonts w:hint="eastAsia"/>
          <w:sz w:val="24"/>
        </w:rPr>
        <w:t>。</w:t>
      </w:r>
    </w:p>
    <w:p w14:paraId="3E14E896" w14:textId="4B096027" w:rsidR="007366EF" w:rsidRDefault="007366EF" w:rsidP="00314690">
      <w:pPr>
        <w:spacing w:line="360" w:lineRule="auto"/>
        <w:ind w:firstLineChars="200" w:firstLine="480"/>
        <w:rPr>
          <w:ins w:id="108" w:author="yan xipeng" w:date="2021-09-06T17:55:00Z"/>
          <w:sz w:val="24"/>
        </w:rPr>
      </w:pPr>
      <w:r>
        <w:rPr>
          <w:rFonts w:hint="eastAsia"/>
          <w:sz w:val="24"/>
        </w:rPr>
        <w:t>在本申请实施例中，</w:t>
      </w:r>
      <w:r w:rsidR="009764AF">
        <w:rPr>
          <w:rFonts w:hint="eastAsia"/>
          <w:sz w:val="24"/>
        </w:rPr>
        <w:t>在</w:t>
      </w:r>
      <w:proofErr w:type="gramStart"/>
      <w:r w:rsidR="009764AF">
        <w:rPr>
          <w:rFonts w:hint="eastAsia"/>
          <w:sz w:val="24"/>
        </w:rPr>
        <w:t>储瓶台</w:t>
      </w:r>
      <w:proofErr w:type="gramEnd"/>
      <w:r w:rsidR="009764AF">
        <w:rPr>
          <w:rFonts w:hint="eastAsia"/>
          <w:sz w:val="24"/>
        </w:rPr>
        <w:t>换道过程中为了避免灌装瓶之间的挤压碰撞，</w:t>
      </w:r>
      <w:proofErr w:type="gramStart"/>
      <w:r w:rsidR="009764AF">
        <w:rPr>
          <w:rFonts w:hint="eastAsia"/>
          <w:sz w:val="24"/>
        </w:rPr>
        <w:t>进瓶叠加</w:t>
      </w:r>
      <w:proofErr w:type="gramEnd"/>
      <w:r w:rsidR="009764AF">
        <w:rPr>
          <w:rFonts w:hint="eastAsia"/>
          <w:sz w:val="24"/>
        </w:rPr>
        <w:t>板</w:t>
      </w:r>
      <w:proofErr w:type="gramStart"/>
      <w:r w:rsidR="009764AF">
        <w:rPr>
          <w:rFonts w:hint="eastAsia"/>
          <w:sz w:val="24"/>
        </w:rPr>
        <w:t>在进瓶输送</w:t>
      </w:r>
      <w:proofErr w:type="gramEnd"/>
      <w:r w:rsidR="009764AF">
        <w:rPr>
          <w:rFonts w:hint="eastAsia"/>
          <w:sz w:val="24"/>
        </w:rPr>
        <w:t>机构上发生了滑动，在</w:t>
      </w:r>
      <w:proofErr w:type="gramStart"/>
      <w:r w:rsidR="009764AF">
        <w:rPr>
          <w:rFonts w:hint="eastAsia"/>
          <w:sz w:val="24"/>
        </w:rPr>
        <w:t>储瓶台</w:t>
      </w:r>
      <w:proofErr w:type="gramEnd"/>
      <w:r w:rsidR="009764AF">
        <w:rPr>
          <w:rFonts w:hint="eastAsia"/>
          <w:sz w:val="24"/>
        </w:rPr>
        <w:t>换道完成后，</w:t>
      </w:r>
      <w:proofErr w:type="gramStart"/>
      <w:r w:rsidR="009764AF">
        <w:rPr>
          <w:rFonts w:hint="eastAsia"/>
          <w:sz w:val="24"/>
        </w:rPr>
        <w:t>根据进瓶</w:t>
      </w:r>
      <w:r w:rsidR="006A2DDE">
        <w:rPr>
          <w:rFonts w:hint="eastAsia"/>
          <w:sz w:val="24"/>
        </w:rPr>
        <w:t>叠加</w:t>
      </w:r>
      <w:proofErr w:type="gramEnd"/>
      <w:r w:rsidR="006A2DDE">
        <w:rPr>
          <w:rFonts w:hint="eastAsia"/>
          <w:sz w:val="24"/>
        </w:rPr>
        <w:t>板</w:t>
      </w:r>
      <w:r w:rsidR="009764AF">
        <w:rPr>
          <w:rFonts w:hint="eastAsia"/>
          <w:sz w:val="24"/>
        </w:rPr>
        <w:t>所处的位置</w:t>
      </w:r>
      <w:proofErr w:type="gramStart"/>
      <w:r w:rsidR="009764AF">
        <w:rPr>
          <w:rFonts w:hint="eastAsia"/>
          <w:sz w:val="24"/>
        </w:rPr>
        <w:t>与进瓶叠加</w:t>
      </w:r>
      <w:proofErr w:type="gramEnd"/>
      <w:r w:rsidR="009764AF">
        <w:rPr>
          <w:rFonts w:hint="eastAsia"/>
          <w:sz w:val="24"/>
        </w:rPr>
        <w:t>板的</w:t>
      </w:r>
      <w:del w:id="109" w:author="yan xipeng" w:date="2021-09-06T17:53:00Z">
        <w:r w:rsidR="009764AF" w:rsidDel="00920B89">
          <w:rPr>
            <w:rFonts w:hint="eastAsia"/>
            <w:sz w:val="24"/>
          </w:rPr>
          <w:delText>零点位置</w:delText>
        </w:r>
      </w:del>
      <w:ins w:id="110" w:author="yan xipeng" w:date="2021-09-06T17:53:00Z">
        <w:r w:rsidR="00920B89">
          <w:rPr>
            <w:rFonts w:hint="eastAsia"/>
            <w:sz w:val="24"/>
          </w:rPr>
          <w:t>默认位置</w:t>
        </w:r>
      </w:ins>
      <w:r w:rsidR="009764AF">
        <w:rPr>
          <w:rFonts w:hint="eastAsia"/>
          <w:sz w:val="24"/>
        </w:rPr>
        <w:t>之间的距离，确定叠加板返回速度，进而</w:t>
      </w:r>
      <w:proofErr w:type="gramStart"/>
      <w:r w:rsidR="009764AF">
        <w:rPr>
          <w:rFonts w:hint="eastAsia"/>
          <w:sz w:val="24"/>
        </w:rPr>
        <w:t>控制进瓶叠加</w:t>
      </w:r>
      <w:proofErr w:type="gramEnd"/>
      <w:r w:rsidR="009764AF">
        <w:rPr>
          <w:rFonts w:hint="eastAsia"/>
          <w:sz w:val="24"/>
        </w:rPr>
        <w:t>板以叠加板返回速度运动至</w:t>
      </w:r>
      <w:del w:id="111" w:author="yan xipeng" w:date="2021-09-06T17:53:00Z">
        <w:r w:rsidR="009764AF" w:rsidDel="00920B89">
          <w:rPr>
            <w:rFonts w:hint="eastAsia"/>
            <w:sz w:val="24"/>
          </w:rPr>
          <w:delText>零点位置</w:delText>
        </w:r>
      </w:del>
      <w:ins w:id="112" w:author="yan xipeng" w:date="2021-09-06T17:53:00Z">
        <w:r w:rsidR="00920B89">
          <w:rPr>
            <w:rFonts w:hint="eastAsia"/>
            <w:sz w:val="24"/>
          </w:rPr>
          <w:t>默认位置</w:t>
        </w:r>
      </w:ins>
      <w:r w:rsidR="009764AF">
        <w:rPr>
          <w:rFonts w:hint="eastAsia"/>
          <w:sz w:val="24"/>
        </w:rPr>
        <w:t>，在保证入口夹持平</w:t>
      </w:r>
      <w:proofErr w:type="gramStart"/>
      <w:r w:rsidR="009764AF">
        <w:rPr>
          <w:rFonts w:hint="eastAsia"/>
          <w:sz w:val="24"/>
        </w:rPr>
        <w:t>移机构</w:t>
      </w:r>
      <w:proofErr w:type="gramEnd"/>
      <w:r w:rsidR="009764AF">
        <w:rPr>
          <w:rFonts w:hint="eastAsia"/>
          <w:sz w:val="24"/>
        </w:rPr>
        <w:t>能够正常向输送通道输送灌装</w:t>
      </w:r>
      <w:r w:rsidR="009764AF">
        <w:rPr>
          <w:rFonts w:hint="eastAsia"/>
          <w:sz w:val="24"/>
        </w:rPr>
        <w:lastRenderedPageBreak/>
        <w:t>瓶的基础上，</w:t>
      </w:r>
      <w:proofErr w:type="gramStart"/>
      <w:r w:rsidR="009764AF">
        <w:rPr>
          <w:rFonts w:hint="eastAsia"/>
          <w:sz w:val="24"/>
        </w:rPr>
        <w:t>使进瓶叠加板尽快</w:t>
      </w:r>
      <w:proofErr w:type="gramEnd"/>
      <w:r w:rsidR="009764AF">
        <w:rPr>
          <w:rFonts w:hint="eastAsia"/>
          <w:sz w:val="24"/>
        </w:rPr>
        <w:t>返回至</w:t>
      </w:r>
      <w:del w:id="113" w:author="yan xipeng" w:date="2021-09-06T17:53:00Z">
        <w:r w:rsidR="009764AF" w:rsidDel="00920B89">
          <w:rPr>
            <w:rFonts w:hint="eastAsia"/>
            <w:sz w:val="24"/>
          </w:rPr>
          <w:delText>零点位置</w:delText>
        </w:r>
      </w:del>
      <w:ins w:id="114" w:author="yan xipeng" w:date="2021-09-06T17:53:00Z">
        <w:r w:rsidR="00920B89">
          <w:rPr>
            <w:rFonts w:hint="eastAsia"/>
            <w:sz w:val="24"/>
          </w:rPr>
          <w:t>默认位置</w:t>
        </w:r>
      </w:ins>
      <w:r w:rsidR="009764AF">
        <w:rPr>
          <w:rFonts w:hint="eastAsia"/>
          <w:sz w:val="24"/>
        </w:rPr>
        <w:t>，从而可以</w:t>
      </w:r>
      <w:proofErr w:type="gramStart"/>
      <w:r w:rsidR="009764AF">
        <w:rPr>
          <w:rFonts w:hint="eastAsia"/>
          <w:sz w:val="24"/>
        </w:rPr>
        <w:t>在</w:t>
      </w:r>
      <w:r w:rsidR="004C3576">
        <w:rPr>
          <w:rFonts w:hint="eastAsia"/>
          <w:sz w:val="24"/>
        </w:rPr>
        <w:t>进瓶输送</w:t>
      </w:r>
      <w:proofErr w:type="gramEnd"/>
      <w:r w:rsidR="004C3576">
        <w:rPr>
          <w:rFonts w:hint="eastAsia"/>
          <w:sz w:val="24"/>
        </w:rPr>
        <w:t>机构上储存较多的灌装瓶，保证</w:t>
      </w:r>
      <w:r w:rsidR="002C2828">
        <w:rPr>
          <w:rFonts w:hint="eastAsia"/>
          <w:sz w:val="24"/>
        </w:rPr>
        <w:t>饮料包装生产线能够及时将灌装瓶储存</w:t>
      </w:r>
      <w:proofErr w:type="gramStart"/>
      <w:r w:rsidR="002C2828">
        <w:rPr>
          <w:rFonts w:hint="eastAsia"/>
          <w:sz w:val="24"/>
        </w:rPr>
        <w:t>到储瓶</w:t>
      </w:r>
      <w:proofErr w:type="gramEnd"/>
      <w:r w:rsidR="002C2828">
        <w:rPr>
          <w:rFonts w:hint="eastAsia"/>
          <w:sz w:val="24"/>
        </w:rPr>
        <w:t>台上，保证饮料包装生产线的生产稳定性。</w:t>
      </w:r>
    </w:p>
    <w:p w14:paraId="41BA941B" w14:textId="5682E78A" w:rsidR="00920B89" w:rsidRDefault="00920B89" w:rsidP="00314690">
      <w:pPr>
        <w:spacing w:line="360" w:lineRule="auto"/>
        <w:ind w:firstLineChars="200" w:firstLine="480"/>
        <w:rPr>
          <w:rFonts w:hint="eastAsia"/>
          <w:sz w:val="24"/>
        </w:rPr>
      </w:pPr>
      <w:ins w:id="115" w:author="yan xipeng" w:date="2021-09-06T17:55:00Z">
        <w:r>
          <w:rPr>
            <w:rFonts w:hint="eastAsia"/>
            <w:sz w:val="24"/>
          </w:rPr>
          <w:t>需要说明的是，</w:t>
        </w:r>
      </w:ins>
      <w:ins w:id="116" w:author="yan xipeng" w:date="2021-09-06T18:04:00Z">
        <w:r w:rsidR="00C15CC2">
          <w:rPr>
            <w:rFonts w:hint="eastAsia"/>
            <w:sz w:val="24"/>
          </w:rPr>
          <w:t>默认位置是指</w:t>
        </w:r>
      </w:ins>
      <w:ins w:id="117" w:author="yan xipeng" w:date="2021-09-06T18:05:00Z">
        <w:r w:rsidR="00077686">
          <w:rPr>
            <w:rFonts w:hint="eastAsia"/>
            <w:sz w:val="24"/>
          </w:rPr>
          <w:t>进瓶叠加板</w:t>
        </w:r>
      </w:ins>
      <w:proofErr w:type="gramStart"/>
      <w:ins w:id="118" w:author="yan xipeng" w:date="2021-09-06T18:04:00Z">
        <w:r w:rsidR="00077686">
          <w:rPr>
            <w:rFonts w:hint="eastAsia"/>
            <w:sz w:val="24"/>
          </w:rPr>
          <w:t>在进瓶输送</w:t>
        </w:r>
        <w:proofErr w:type="gramEnd"/>
        <w:r w:rsidR="00077686">
          <w:rPr>
            <w:rFonts w:hint="eastAsia"/>
            <w:sz w:val="24"/>
          </w:rPr>
          <w:t>机构上</w:t>
        </w:r>
      </w:ins>
      <w:ins w:id="119" w:author="yan xipeng" w:date="2021-09-06T18:05:00Z">
        <w:r w:rsidR="00077686">
          <w:rPr>
            <w:rFonts w:hint="eastAsia"/>
            <w:sz w:val="24"/>
          </w:rPr>
          <w:t>默认的位置，</w:t>
        </w:r>
      </w:ins>
      <w:ins w:id="120" w:author="yan xipeng" w:date="2021-09-06T18:30:00Z">
        <w:r w:rsidR="00211C13">
          <w:rPr>
            <w:rFonts w:hint="eastAsia"/>
            <w:sz w:val="24"/>
          </w:rPr>
          <w:t>为通过人工标定而确定的位置</w:t>
        </w:r>
      </w:ins>
      <w:ins w:id="121" w:author="yan xipeng" w:date="2021-09-06T18:31:00Z">
        <w:r w:rsidR="00211C13">
          <w:rPr>
            <w:rFonts w:hint="eastAsia"/>
            <w:sz w:val="24"/>
          </w:rPr>
          <w:t>。默认位置</w:t>
        </w:r>
      </w:ins>
      <w:ins w:id="122" w:author="yan xipeng" w:date="2021-09-06T18:33:00Z">
        <w:r w:rsidR="00BC52DD">
          <w:rPr>
            <w:rFonts w:hint="eastAsia"/>
            <w:sz w:val="24"/>
          </w:rPr>
          <w:t>为</w:t>
        </w:r>
      </w:ins>
      <w:ins w:id="123" w:author="yan xipeng" w:date="2021-09-06T18:32:00Z">
        <w:r w:rsidR="00BC52DD">
          <w:rPr>
            <w:rFonts w:hint="eastAsia"/>
            <w:sz w:val="24"/>
          </w:rPr>
          <w:t>进瓶输送机构上</w:t>
        </w:r>
      </w:ins>
      <w:ins w:id="124" w:author="yan xipeng" w:date="2021-09-06T18:33:00Z">
        <w:r w:rsidR="00BC52DD">
          <w:rPr>
            <w:rFonts w:hint="eastAsia"/>
            <w:sz w:val="24"/>
          </w:rPr>
          <w:t>距离各输送通道较远的位置，在</w:t>
        </w:r>
      </w:ins>
      <w:proofErr w:type="gramStart"/>
      <w:ins w:id="125" w:author="yan xipeng" w:date="2021-09-06T18:34:00Z">
        <w:r w:rsidR="00BC52DD">
          <w:rPr>
            <w:rFonts w:hint="eastAsia"/>
            <w:sz w:val="24"/>
          </w:rPr>
          <w:t>储瓶台</w:t>
        </w:r>
        <w:proofErr w:type="gramEnd"/>
        <w:r w:rsidR="00BC52DD">
          <w:rPr>
            <w:rFonts w:hint="eastAsia"/>
            <w:sz w:val="24"/>
          </w:rPr>
          <w:t>换道完成后，</w:t>
        </w:r>
        <w:proofErr w:type="gramStart"/>
        <w:r w:rsidR="00BC52DD">
          <w:rPr>
            <w:rFonts w:hint="eastAsia"/>
            <w:sz w:val="24"/>
          </w:rPr>
          <w:t>使进瓶</w:t>
        </w:r>
        <w:proofErr w:type="gramEnd"/>
        <w:r w:rsidR="00BC52DD">
          <w:rPr>
            <w:rFonts w:hint="eastAsia"/>
            <w:sz w:val="24"/>
          </w:rPr>
          <w:t>叠加板以较快的</w:t>
        </w:r>
      </w:ins>
      <w:ins w:id="126" w:author="yan xipeng" w:date="2021-09-06T18:35:00Z">
        <w:r w:rsidR="00BC52DD">
          <w:rPr>
            <w:rFonts w:hint="eastAsia"/>
            <w:sz w:val="24"/>
          </w:rPr>
          <w:t>速度返回默认位置，从而</w:t>
        </w:r>
        <w:proofErr w:type="gramStart"/>
        <w:r w:rsidR="00BC52DD">
          <w:rPr>
            <w:rFonts w:hint="eastAsia"/>
            <w:sz w:val="24"/>
          </w:rPr>
          <w:t>增大进瓶输送</w:t>
        </w:r>
        <w:proofErr w:type="gramEnd"/>
        <w:r w:rsidR="00BC52DD">
          <w:rPr>
            <w:rFonts w:hint="eastAsia"/>
            <w:sz w:val="24"/>
          </w:rPr>
          <w:t>机构上可用</w:t>
        </w:r>
        <w:proofErr w:type="gramStart"/>
        <w:r w:rsidR="00BC52DD">
          <w:rPr>
            <w:rFonts w:hint="eastAsia"/>
            <w:sz w:val="24"/>
          </w:rPr>
          <w:t>的储瓶</w:t>
        </w:r>
      </w:ins>
      <w:ins w:id="127" w:author="yan xipeng" w:date="2021-09-06T18:36:00Z">
        <w:r w:rsidR="00BC52DD">
          <w:rPr>
            <w:rFonts w:hint="eastAsia"/>
            <w:sz w:val="24"/>
          </w:rPr>
          <w:t>空间</w:t>
        </w:r>
        <w:proofErr w:type="gramEnd"/>
        <w:r w:rsidR="00BC52DD">
          <w:rPr>
            <w:rFonts w:hint="eastAsia"/>
            <w:sz w:val="24"/>
          </w:rPr>
          <w:t>，从而可以</w:t>
        </w:r>
        <w:proofErr w:type="gramStart"/>
        <w:r w:rsidR="00BC52DD">
          <w:rPr>
            <w:rFonts w:hint="eastAsia"/>
            <w:sz w:val="24"/>
          </w:rPr>
          <w:t>在进瓶输送</w:t>
        </w:r>
        <w:proofErr w:type="gramEnd"/>
        <w:r w:rsidR="00BC52DD">
          <w:rPr>
            <w:rFonts w:hint="eastAsia"/>
            <w:sz w:val="24"/>
          </w:rPr>
          <w:t>机构上储存较多的灌装瓶。</w:t>
        </w:r>
      </w:ins>
    </w:p>
    <w:p w14:paraId="0FB909E1" w14:textId="5F580970" w:rsidR="00A35733" w:rsidRDefault="000660E5" w:rsidP="00A35733">
      <w:pPr>
        <w:spacing w:line="360" w:lineRule="auto"/>
        <w:ind w:firstLineChars="200" w:firstLine="480"/>
        <w:rPr>
          <w:sz w:val="24"/>
        </w:rPr>
      </w:pPr>
      <w:r>
        <w:rPr>
          <w:rFonts w:hint="eastAsia"/>
          <w:sz w:val="24"/>
        </w:rPr>
        <w:t>在一种可能的实现方式中，</w:t>
      </w:r>
      <w:r w:rsidR="00A35733">
        <w:rPr>
          <w:rFonts w:hint="eastAsia"/>
          <w:sz w:val="24"/>
        </w:rPr>
        <w:t>在图</w:t>
      </w:r>
      <w:r w:rsidR="00A35733">
        <w:rPr>
          <w:rFonts w:hint="eastAsia"/>
          <w:sz w:val="24"/>
        </w:rPr>
        <w:t>2</w:t>
      </w:r>
      <w:r w:rsidR="00A35733">
        <w:rPr>
          <w:rFonts w:hint="eastAsia"/>
          <w:sz w:val="24"/>
        </w:rPr>
        <w:t>所</w:t>
      </w:r>
      <w:proofErr w:type="gramStart"/>
      <w:r w:rsidR="00A35733">
        <w:rPr>
          <w:rFonts w:hint="eastAsia"/>
          <w:sz w:val="24"/>
        </w:rPr>
        <w:t>示储瓶台</w:t>
      </w:r>
      <w:proofErr w:type="gramEnd"/>
      <w:r w:rsidR="00A35733">
        <w:rPr>
          <w:rFonts w:hint="eastAsia"/>
          <w:sz w:val="24"/>
        </w:rPr>
        <w:t>换道方法的基础上，确定</w:t>
      </w:r>
      <w:proofErr w:type="gramStart"/>
      <w:ins w:id="128" w:author="yan xipeng" w:date="2021-09-06T18:54:00Z">
        <w:r w:rsidR="00EE7B7D">
          <w:rPr>
            <w:rFonts w:hint="eastAsia"/>
            <w:sz w:val="24"/>
          </w:rPr>
          <w:t>储瓶台中进瓶</w:t>
        </w:r>
        <w:proofErr w:type="gramEnd"/>
        <w:r w:rsidR="00EE7B7D">
          <w:rPr>
            <w:rFonts w:hint="eastAsia"/>
            <w:sz w:val="24"/>
          </w:rPr>
          <w:t>输送</w:t>
        </w:r>
      </w:ins>
      <w:ins w:id="129" w:author="yan xipeng" w:date="2021-09-06T18:55:00Z">
        <w:r w:rsidR="00EE7B7D">
          <w:rPr>
            <w:rFonts w:hint="eastAsia"/>
            <w:sz w:val="24"/>
          </w:rPr>
          <w:t>机构对灌装瓶进行输送时</w:t>
        </w:r>
        <w:proofErr w:type="gramStart"/>
        <w:r w:rsidR="00EE7B7D">
          <w:rPr>
            <w:rFonts w:hint="eastAsia"/>
            <w:sz w:val="24"/>
          </w:rPr>
          <w:t>的进瓶输送</w:t>
        </w:r>
        <w:proofErr w:type="gramEnd"/>
        <w:r w:rsidR="00EE7B7D">
          <w:rPr>
            <w:rFonts w:hint="eastAsia"/>
            <w:sz w:val="24"/>
          </w:rPr>
          <w:t>速度</w:t>
        </w:r>
      </w:ins>
      <w:del w:id="130" w:author="yan xipeng" w:date="2021-09-06T18:55:00Z">
        <w:r w:rsidR="00A35733" w:rsidDel="00EE7B7D">
          <w:rPr>
            <w:rFonts w:hint="eastAsia"/>
            <w:sz w:val="24"/>
          </w:rPr>
          <w:delText>灌装瓶进入储瓶台的速度</w:delText>
        </w:r>
      </w:del>
      <w:r w:rsidR="00A35733">
        <w:rPr>
          <w:rFonts w:hint="eastAsia"/>
          <w:sz w:val="24"/>
        </w:rPr>
        <w:t>，</w:t>
      </w:r>
      <w:proofErr w:type="gramStart"/>
      <w:r w:rsidR="00A35733">
        <w:rPr>
          <w:rFonts w:hint="eastAsia"/>
          <w:sz w:val="24"/>
        </w:rPr>
        <w:t>将</w:t>
      </w:r>
      <w:ins w:id="131" w:author="yan xipeng" w:date="2021-09-06T18:55:00Z">
        <w:r w:rsidR="00EE7B7D">
          <w:rPr>
            <w:rFonts w:hint="eastAsia"/>
            <w:sz w:val="24"/>
          </w:rPr>
          <w:t>进瓶输送</w:t>
        </w:r>
        <w:proofErr w:type="gramEnd"/>
        <w:r w:rsidR="00EE7B7D">
          <w:rPr>
            <w:rFonts w:hint="eastAsia"/>
            <w:sz w:val="24"/>
          </w:rPr>
          <w:t>速度</w:t>
        </w:r>
      </w:ins>
      <w:del w:id="132" w:author="yan xipeng" w:date="2021-09-06T18:55:00Z">
        <w:r w:rsidR="00A35733" w:rsidDel="00EE7B7D">
          <w:rPr>
            <w:rFonts w:hint="eastAsia"/>
            <w:sz w:val="24"/>
          </w:rPr>
          <w:delText>灌装瓶进入储瓶台的速度</w:delText>
        </w:r>
      </w:del>
      <w:r w:rsidR="00A35733">
        <w:rPr>
          <w:rFonts w:hint="eastAsia"/>
          <w:sz w:val="24"/>
        </w:rPr>
        <w:t>输入斜坡函数发生器（</w:t>
      </w:r>
      <w:r w:rsidR="00A35733">
        <w:rPr>
          <w:sz w:val="24"/>
        </w:rPr>
        <w:t>Ramp Function Generator</w:t>
      </w:r>
      <w:r w:rsidR="00A35733">
        <w:rPr>
          <w:rFonts w:hint="eastAsia"/>
          <w:sz w:val="24"/>
        </w:rPr>
        <w:t>，</w:t>
      </w:r>
      <w:r w:rsidR="00A35733">
        <w:rPr>
          <w:rFonts w:hint="eastAsia"/>
          <w:sz w:val="24"/>
        </w:rPr>
        <w:t>RFG</w:t>
      </w:r>
      <w:r w:rsidR="00A35733">
        <w:rPr>
          <w:rFonts w:hint="eastAsia"/>
          <w:sz w:val="24"/>
        </w:rPr>
        <w:t>），获得入口夹持平</w:t>
      </w:r>
      <w:proofErr w:type="gramStart"/>
      <w:r w:rsidR="00A35733">
        <w:rPr>
          <w:rFonts w:hint="eastAsia"/>
          <w:sz w:val="24"/>
        </w:rPr>
        <w:t>移机构</w:t>
      </w:r>
      <w:proofErr w:type="gramEnd"/>
      <w:r w:rsidR="00A35733">
        <w:rPr>
          <w:rFonts w:hint="eastAsia"/>
          <w:sz w:val="24"/>
        </w:rPr>
        <w:t>的夹持输送速度，然后控制用于驱动入口夹持平</w:t>
      </w:r>
      <w:proofErr w:type="gramStart"/>
      <w:r w:rsidR="00A35733">
        <w:rPr>
          <w:rFonts w:hint="eastAsia"/>
          <w:sz w:val="24"/>
        </w:rPr>
        <w:t>移机构</w:t>
      </w:r>
      <w:proofErr w:type="gramEnd"/>
      <w:r w:rsidR="00A35733">
        <w:rPr>
          <w:rFonts w:hint="eastAsia"/>
          <w:sz w:val="24"/>
        </w:rPr>
        <w:t>中滚轮转动的夹持输送电机，</w:t>
      </w:r>
      <w:proofErr w:type="gramStart"/>
      <w:r w:rsidR="00A35733">
        <w:rPr>
          <w:rFonts w:hint="eastAsia"/>
          <w:sz w:val="24"/>
        </w:rPr>
        <w:t>使夹持</w:t>
      </w:r>
      <w:proofErr w:type="gramEnd"/>
      <w:r w:rsidR="00A35733">
        <w:rPr>
          <w:rFonts w:hint="eastAsia"/>
          <w:sz w:val="24"/>
        </w:rPr>
        <w:t>输送电机驱动入口夹持平</w:t>
      </w:r>
      <w:proofErr w:type="gramStart"/>
      <w:r w:rsidR="00A35733">
        <w:rPr>
          <w:rFonts w:hint="eastAsia"/>
          <w:sz w:val="24"/>
        </w:rPr>
        <w:t>移机构</w:t>
      </w:r>
      <w:proofErr w:type="gramEnd"/>
      <w:r w:rsidR="00A35733">
        <w:rPr>
          <w:rFonts w:hint="eastAsia"/>
          <w:sz w:val="24"/>
        </w:rPr>
        <w:t>以夹持输送速度输送灌装瓶，并控制用于驱动</w:t>
      </w:r>
      <w:proofErr w:type="gramStart"/>
      <w:r w:rsidR="00A35733">
        <w:rPr>
          <w:rFonts w:hint="eastAsia"/>
          <w:sz w:val="24"/>
        </w:rPr>
        <w:t>储瓶台</w:t>
      </w:r>
      <w:proofErr w:type="gramEnd"/>
      <w:r w:rsidR="00A35733">
        <w:rPr>
          <w:rFonts w:hint="eastAsia"/>
          <w:sz w:val="24"/>
        </w:rPr>
        <w:t>所包括</w:t>
      </w:r>
      <w:ins w:id="133" w:author="yan xipeng" w:date="2021-09-06T18:56:00Z">
        <w:r w:rsidR="00EE7B7D">
          <w:rPr>
            <w:rFonts w:hint="eastAsia"/>
            <w:sz w:val="24"/>
          </w:rPr>
          <w:t>的</w:t>
        </w:r>
      </w:ins>
      <w:r w:rsidR="00A35733">
        <w:rPr>
          <w:rFonts w:hint="eastAsia"/>
          <w:sz w:val="24"/>
        </w:rPr>
        <w:t>出口夹持平</w:t>
      </w:r>
      <w:proofErr w:type="gramStart"/>
      <w:r w:rsidR="00A35733">
        <w:rPr>
          <w:rFonts w:hint="eastAsia"/>
          <w:sz w:val="24"/>
        </w:rPr>
        <w:t>移机构</w:t>
      </w:r>
      <w:proofErr w:type="gramEnd"/>
      <w:r w:rsidR="00A35733">
        <w:rPr>
          <w:rFonts w:hint="eastAsia"/>
          <w:sz w:val="24"/>
        </w:rPr>
        <w:t>中滚轮</w:t>
      </w:r>
      <w:ins w:id="134" w:author="yan xipeng" w:date="2021-09-06T18:56:00Z">
        <w:r w:rsidR="00EE7B7D">
          <w:rPr>
            <w:rFonts w:hint="eastAsia"/>
            <w:sz w:val="24"/>
          </w:rPr>
          <w:t>转动</w:t>
        </w:r>
      </w:ins>
      <w:r w:rsidR="00A35733">
        <w:rPr>
          <w:rFonts w:hint="eastAsia"/>
          <w:sz w:val="24"/>
        </w:rPr>
        <w:t>的出口输送电机，使出口输送电机驱动出口夹持平</w:t>
      </w:r>
      <w:proofErr w:type="gramStart"/>
      <w:r w:rsidR="00A35733">
        <w:rPr>
          <w:rFonts w:hint="eastAsia"/>
          <w:sz w:val="24"/>
        </w:rPr>
        <w:t>移机构</w:t>
      </w:r>
      <w:proofErr w:type="gramEnd"/>
      <w:r w:rsidR="00A35733">
        <w:rPr>
          <w:rFonts w:hint="eastAsia"/>
          <w:sz w:val="24"/>
        </w:rPr>
        <w:t>以夹持输送速度输送灌装瓶。</w:t>
      </w:r>
    </w:p>
    <w:p w14:paraId="7FB623BC" w14:textId="791EC578" w:rsidR="002C2828" w:rsidRDefault="00A35733" w:rsidP="00314690">
      <w:pPr>
        <w:spacing w:line="360" w:lineRule="auto"/>
        <w:ind w:firstLineChars="200" w:firstLine="480"/>
        <w:rPr>
          <w:sz w:val="24"/>
        </w:rPr>
      </w:pPr>
      <w:r>
        <w:rPr>
          <w:rFonts w:hint="eastAsia"/>
          <w:sz w:val="24"/>
        </w:rPr>
        <w:t>在本申请实施例中，</w:t>
      </w:r>
      <w:proofErr w:type="gramStart"/>
      <w:r>
        <w:rPr>
          <w:rFonts w:hint="eastAsia"/>
          <w:sz w:val="24"/>
        </w:rPr>
        <w:t>确定</w:t>
      </w:r>
      <w:ins w:id="135" w:author="yan xipeng" w:date="2021-09-06T18:56:00Z">
        <w:r w:rsidR="00EE7B7D">
          <w:rPr>
            <w:rFonts w:hint="eastAsia"/>
            <w:sz w:val="24"/>
          </w:rPr>
          <w:t>进瓶输送</w:t>
        </w:r>
        <w:proofErr w:type="gramEnd"/>
        <w:r w:rsidR="00EE7B7D">
          <w:rPr>
            <w:rFonts w:hint="eastAsia"/>
            <w:sz w:val="24"/>
          </w:rPr>
          <w:t>速度</w:t>
        </w:r>
      </w:ins>
      <w:del w:id="136" w:author="yan xipeng" w:date="2021-09-06T18:56:00Z">
        <w:r w:rsidDel="00EE7B7D">
          <w:rPr>
            <w:rFonts w:hint="eastAsia"/>
            <w:sz w:val="24"/>
          </w:rPr>
          <w:delText>灌装瓶进入储瓶台的速度</w:delText>
        </w:r>
      </w:del>
      <w:r>
        <w:rPr>
          <w:rFonts w:hint="eastAsia"/>
          <w:sz w:val="24"/>
        </w:rPr>
        <w:t>后，</w:t>
      </w:r>
      <w:proofErr w:type="gramStart"/>
      <w:r>
        <w:rPr>
          <w:rFonts w:hint="eastAsia"/>
          <w:sz w:val="24"/>
        </w:rPr>
        <w:t>将</w:t>
      </w:r>
      <w:ins w:id="137" w:author="yan xipeng" w:date="2021-09-06T18:56:00Z">
        <w:r w:rsidR="00EE7B7D">
          <w:rPr>
            <w:rFonts w:hint="eastAsia"/>
            <w:sz w:val="24"/>
          </w:rPr>
          <w:t>进瓶输送</w:t>
        </w:r>
        <w:proofErr w:type="gramEnd"/>
        <w:r w:rsidR="00EE7B7D">
          <w:rPr>
            <w:rFonts w:hint="eastAsia"/>
            <w:sz w:val="24"/>
          </w:rPr>
          <w:t>速度</w:t>
        </w:r>
      </w:ins>
      <w:del w:id="138" w:author="yan xipeng" w:date="2021-09-06T18:56:00Z">
        <w:r w:rsidDel="00EE7B7D">
          <w:rPr>
            <w:rFonts w:hint="eastAsia"/>
            <w:sz w:val="24"/>
          </w:rPr>
          <w:delText>灌装瓶</w:delText>
        </w:r>
        <w:r w:rsidR="00A70AA2" w:rsidDel="00EE7B7D">
          <w:rPr>
            <w:rFonts w:hint="eastAsia"/>
            <w:sz w:val="24"/>
          </w:rPr>
          <w:delText>进入</w:delText>
        </w:r>
        <w:r w:rsidDel="00EE7B7D">
          <w:rPr>
            <w:rFonts w:hint="eastAsia"/>
            <w:sz w:val="24"/>
          </w:rPr>
          <w:delText>储瓶台的速度</w:delText>
        </w:r>
      </w:del>
      <w:r>
        <w:rPr>
          <w:rFonts w:hint="eastAsia"/>
          <w:sz w:val="24"/>
        </w:rPr>
        <w:t>输入斜坡函数发生器获得入口夹持平</w:t>
      </w:r>
      <w:proofErr w:type="gramStart"/>
      <w:r>
        <w:rPr>
          <w:rFonts w:hint="eastAsia"/>
          <w:sz w:val="24"/>
        </w:rPr>
        <w:t>移机构</w:t>
      </w:r>
      <w:proofErr w:type="gramEnd"/>
      <w:r>
        <w:rPr>
          <w:rFonts w:hint="eastAsia"/>
          <w:sz w:val="24"/>
        </w:rPr>
        <w:t>的夹持输送速度，然后控制入口夹持平</w:t>
      </w:r>
      <w:proofErr w:type="gramStart"/>
      <w:r>
        <w:rPr>
          <w:rFonts w:hint="eastAsia"/>
          <w:sz w:val="24"/>
        </w:rPr>
        <w:t>移机构</w:t>
      </w:r>
      <w:proofErr w:type="gramEnd"/>
      <w:r>
        <w:rPr>
          <w:rFonts w:hint="eastAsia"/>
          <w:sz w:val="24"/>
        </w:rPr>
        <w:t>以夹持输送速度向输送通道内输送灌装瓶，并控制出口夹持平</w:t>
      </w:r>
      <w:proofErr w:type="gramStart"/>
      <w:r>
        <w:rPr>
          <w:rFonts w:hint="eastAsia"/>
          <w:sz w:val="24"/>
        </w:rPr>
        <w:t>移机构</w:t>
      </w:r>
      <w:proofErr w:type="gramEnd"/>
      <w:r>
        <w:rPr>
          <w:rFonts w:hint="eastAsia"/>
          <w:sz w:val="24"/>
        </w:rPr>
        <w:t>以夹持输送速度将</w:t>
      </w:r>
      <w:r w:rsidR="002F11CD">
        <w:rPr>
          <w:rFonts w:hint="eastAsia"/>
          <w:sz w:val="24"/>
        </w:rPr>
        <w:t>输送通道内的灌装瓶输送至出瓶输送机构，使得向各输送通道内输送灌装瓶的速度，与将各输送通道内储存的灌装瓶输送至出瓶输送机构的速度相等，保证</w:t>
      </w:r>
      <w:proofErr w:type="gramStart"/>
      <w:r w:rsidR="002F11CD">
        <w:rPr>
          <w:rFonts w:hint="eastAsia"/>
          <w:sz w:val="24"/>
        </w:rPr>
        <w:t>储瓶台的进瓶</w:t>
      </w:r>
      <w:proofErr w:type="gramEnd"/>
      <w:r w:rsidR="002F11CD">
        <w:rPr>
          <w:rFonts w:hint="eastAsia"/>
          <w:sz w:val="24"/>
        </w:rPr>
        <w:t>与出瓶保持同步，</w:t>
      </w:r>
      <w:r w:rsidR="00B264B2">
        <w:rPr>
          <w:rFonts w:hint="eastAsia"/>
          <w:sz w:val="24"/>
        </w:rPr>
        <w:t>在停车时能够准确停止，而且可以</w:t>
      </w:r>
      <w:r w:rsidR="002F11CD">
        <w:rPr>
          <w:rFonts w:hint="eastAsia"/>
          <w:sz w:val="24"/>
        </w:rPr>
        <w:t>保证各</w:t>
      </w:r>
      <w:r w:rsidR="00B264B2">
        <w:rPr>
          <w:rFonts w:hint="eastAsia"/>
          <w:sz w:val="24"/>
        </w:rPr>
        <w:t>输送通道不会被全部</w:t>
      </w:r>
      <w:r w:rsidR="00DB4B7F">
        <w:rPr>
          <w:rFonts w:hint="eastAsia"/>
          <w:sz w:val="24"/>
        </w:rPr>
        <w:t>储存满灌装瓶，保证</w:t>
      </w:r>
      <w:r w:rsidR="00E2716D">
        <w:rPr>
          <w:rFonts w:hint="eastAsia"/>
          <w:sz w:val="24"/>
        </w:rPr>
        <w:t>饮料包装生产线能够随时</w:t>
      </w:r>
      <w:proofErr w:type="gramStart"/>
      <w:r w:rsidR="00E2716D">
        <w:rPr>
          <w:rFonts w:hint="eastAsia"/>
          <w:sz w:val="24"/>
        </w:rPr>
        <w:t>向储瓶台储存</w:t>
      </w:r>
      <w:proofErr w:type="gramEnd"/>
      <w:r w:rsidR="00E2716D">
        <w:rPr>
          <w:rFonts w:hint="eastAsia"/>
          <w:sz w:val="24"/>
        </w:rPr>
        <w:t>灌装瓶，从而提高饮料包装生产线的</w:t>
      </w:r>
      <w:r w:rsidR="00FB50E3">
        <w:rPr>
          <w:rFonts w:hint="eastAsia"/>
          <w:sz w:val="24"/>
        </w:rPr>
        <w:t>生产稳定性。</w:t>
      </w:r>
    </w:p>
    <w:p w14:paraId="19159784" w14:textId="4554C494" w:rsidR="00A70AA2" w:rsidRDefault="00A70AA2" w:rsidP="00314690">
      <w:pPr>
        <w:spacing w:line="360" w:lineRule="auto"/>
        <w:ind w:firstLineChars="200" w:firstLine="480"/>
        <w:rPr>
          <w:sz w:val="24"/>
        </w:rPr>
      </w:pPr>
      <w:r>
        <w:rPr>
          <w:rFonts w:hint="eastAsia"/>
          <w:sz w:val="24"/>
        </w:rPr>
        <w:t>在本申请实施例中，将灌装</w:t>
      </w:r>
      <w:proofErr w:type="gramStart"/>
      <w:r>
        <w:rPr>
          <w:rFonts w:hint="eastAsia"/>
          <w:sz w:val="24"/>
        </w:rPr>
        <w:t>瓶进入储瓶台</w:t>
      </w:r>
      <w:proofErr w:type="gramEnd"/>
      <w:r>
        <w:rPr>
          <w:rFonts w:hint="eastAsia"/>
          <w:sz w:val="24"/>
        </w:rPr>
        <w:t>的速度输入斜坡函数发生器，</w:t>
      </w:r>
      <w:del w:id="139" w:author="yan xipeng" w:date="2021-09-06T19:33:00Z">
        <w:r w:rsidDel="008533AC">
          <w:rPr>
            <w:rFonts w:hint="eastAsia"/>
            <w:sz w:val="24"/>
          </w:rPr>
          <w:delText>获得入口夹持平移机构的夹持输送速度，</w:delText>
        </w:r>
      </w:del>
      <w:r>
        <w:rPr>
          <w:rFonts w:hint="eastAsia"/>
          <w:sz w:val="24"/>
        </w:rPr>
        <w:t>通过斜坡函数发生器计算入口夹持平</w:t>
      </w:r>
      <w:proofErr w:type="gramStart"/>
      <w:r>
        <w:rPr>
          <w:rFonts w:hint="eastAsia"/>
          <w:sz w:val="24"/>
        </w:rPr>
        <w:t>移机构</w:t>
      </w:r>
      <w:proofErr w:type="gramEnd"/>
      <w:r>
        <w:rPr>
          <w:rFonts w:hint="eastAsia"/>
          <w:sz w:val="24"/>
        </w:rPr>
        <w:t>的夹持输送减速曲线，进而根据夹持输送减速曲线确定当前时刻对应的夹持输送速度，</w:t>
      </w:r>
      <w:r w:rsidR="00417202">
        <w:rPr>
          <w:rFonts w:hint="eastAsia"/>
          <w:sz w:val="24"/>
        </w:rPr>
        <w:t>从而在基于夹持输送速度控制夹持输送电机和出口输送电机时，</w:t>
      </w:r>
      <w:proofErr w:type="gramStart"/>
      <w:r w:rsidR="00417202">
        <w:rPr>
          <w:rFonts w:hint="eastAsia"/>
          <w:sz w:val="24"/>
        </w:rPr>
        <w:t>能够使夹持</w:t>
      </w:r>
      <w:proofErr w:type="gramEnd"/>
      <w:r w:rsidR="00417202">
        <w:rPr>
          <w:rFonts w:hint="eastAsia"/>
          <w:sz w:val="24"/>
        </w:rPr>
        <w:t>输送电机和出口输送电机的启动和停止更加平稳，避免变频器报过流、过压等故障，</w:t>
      </w:r>
      <w:r w:rsidR="00A372F7">
        <w:rPr>
          <w:rFonts w:hint="eastAsia"/>
          <w:sz w:val="24"/>
        </w:rPr>
        <w:t>保证入口夹持平</w:t>
      </w:r>
      <w:proofErr w:type="gramStart"/>
      <w:r w:rsidR="00A372F7">
        <w:rPr>
          <w:rFonts w:hint="eastAsia"/>
          <w:sz w:val="24"/>
        </w:rPr>
        <w:t>移机构</w:t>
      </w:r>
      <w:proofErr w:type="gramEnd"/>
      <w:r w:rsidR="00A372F7">
        <w:rPr>
          <w:rFonts w:hint="eastAsia"/>
          <w:sz w:val="24"/>
        </w:rPr>
        <w:t>和出口夹持平</w:t>
      </w:r>
      <w:proofErr w:type="gramStart"/>
      <w:r w:rsidR="00A372F7">
        <w:rPr>
          <w:rFonts w:hint="eastAsia"/>
          <w:sz w:val="24"/>
        </w:rPr>
        <w:t>移机构</w:t>
      </w:r>
      <w:proofErr w:type="gramEnd"/>
      <w:r w:rsidR="00A372F7">
        <w:rPr>
          <w:rFonts w:hint="eastAsia"/>
          <w:sz w:val="24"/>
        </w:rPr>
        <w:t>能够可靠、稳定运行。</w:t>
      </w:r>
    </w:p>
    <w:p w14:paraId="284FB88F" w14:textId="6C73EA85" w:rsidR="00A372F7" w:rsidRDefault="00D63620" w:rsidP="00A372F7">
      <w:pPr>
        <w:spacing w:line="360" w:lineRule="auto"/>
        <w:ind w:firstLineChars="200" w:firstLine="480"/>
        <w:rPr>
          <w:sz w:val="24"/>
        </w:rPr>
      </w:pPr>
      <w:r>
        <w:rPr>
          <w:rFonts w:hint="eastAsia"/>
          <w:sz w:val="24"/>
        </w:rPr>
        <w:t>在一种可能的实现方式中，</w:t>
      </w:r>
      <w:r w:rsidR="00A70AA2">
        <w:rPr>
          <w:rFonts w:hint="eastAsia"/>
          <w:sz w:val="24"/>
        </w:rPr>
        <w:t>在图</w:t>
      </w:r>
      <w:r w:rsidR="00A869BE">
        <w:rPr>
          <w:sz w:val="24"/>
        </w:rPr>
        <w:t>2</w:t>
      </w:r>
      <w:r w:rsidR="00A70AA2">
        <w:rPr>
          <w:rFonts w:hint="eastAsia"/>
          <w:sz w:val="24"/>
        </w:rPr>
        <w:t>所</w:t>
      </w:r>
      <w:proofErr w:type="gramStart"/>
      <w:r w:rsidR="00A70AA2">
        <w:rPr>
          <w:rFonts w:hint="eastAsia"/>
          <w:sz w:val="24"/>
        </w:rPr>
        <w:t>示储瓶台</w:t>
      </w:r>
      <w:proofErr w:type="gramEnd"/>
      <w:r w:rsidR="00A70AA2">
        <w:rPr>
          <w:rFonts w:hint="eastAsia"/>
          <w:sz w:val="24"/>
        </w:rPr>
        <w:t>换道的基础上，</w:t>
      </w:r>
      <w:r w:rsidR="00A372F7">
        <w:rPr>
          <w:rFonts w:hint="eastAsia"/>
          <w:sz w:val="24"/>
        </w:rPr>
        <w:t>在</w:t>
      </w:r>
      <w:proofErr w:type="gramStart"/>
      <w:r w:rsidR="00A372F7">
        <w:rPr>
          <w:rFonts w:hint="eastAsia"/>
          <w:sz w:val="24"/>
        </w:rPr>
        <w:t>储瓶台运行</w:t>
      </w:r>
      <w:proofErr w:type="gramEnd"/>
      <w:r w:rsidR="00A372F7">
        <w:rPr>
          <w:rFonts w:hint="eastAsia"/>
          <w:sz w:val="24"/>
        </w:rPr>
        <w:t>的过程中，可以根据</w:t>
      </w:r>
      <w:proofErr w:type="gramStart"/>
      <w:r w:rsidR="00A372F7">
        <w:rPr>
          <w:rFonts w:hint="eastAsia"/>
          <w:sz w:val="24"/>
        </w:rPr>
        <w:t>储瓶台</w:t>
      </w:r>
      <w:proofErr w:type="gramEnd"/>
      <w:r w:rsidR="00A372F7">
        <w:rPr>
          <w:rFonts w:hint="eastAsia"/>
          <w:sz w:val="24"/>
        </w:rPr>
        <w:t>的虚轴速度，</w:t>
      </w:r>
      <w:proofErr w:type="gramStart"/>
      <w:r w:rsidR="00A372F7">
        <w:rPr>
          <w:rFonts w:hint="eastAsia"/>
          <w:sz w:val="24"/>
        </w:rPr>
        <w:t>确定进瓶输送</w:t>
      </w:r>
      <w:proofErr w:type="gramEnd"/>
      <w:r w:rsidR="00A372F7">
        <w:rPr>
          <w:rFonts w:hint="eastAsia"/>
          <w:sz w:val="24"/>
        </w:rPr>
        <w:t>速度、夹持输送速度、夹持平</w:t>
      </w:r>
      <w:proofErr w:type="gramStart"/>
      <w:r w:rsidR="00A372F7">
        <w:rPr>
          <w:rFonts w:hint="eastAsia"/>
          <w:sz w:val="24"/>
        </w:rPr>
        <w:t>移速度</w:t>
      </w:r>
      <w:proofErr w:type="gramEnd"/>
      <w:r w:rsidR="00A372F7">
        <w:rPr>
          <w:rFonts w:hint="eastAsia"/>
          <w:sz w:val="24"/>
        </w:rPr>
        <w:t>和</w:t>
      </w:r>
      <w:del w:id="140" w:author="yan xipeng" w:date="2021-09-06T19:06:00Z">
        <w:r w:rsidR="00A372F7" w:rsidDel="00466182">
          <w:rPr>
            <w:rFonts w:hint="eastAsia"/>
            <w:sz w:val="24"/>
          </w:rPr>
          <w:delText>出口输送速度</w:delText>
        </w:r>
      </w:del>
      <w:ins w:id="141" w:author="yan xipeng" w:date="2021-09-06T19:06:00Z">
        <w:r w:rsidR="00466182">
          <w:rPr>
            <w:rFonts w:hint="eastAsia"/>
            <w:sz w:val="24"/>
          </w:rPr>
          <w:t>出瓶输送速度</w:t>
        </w:r>
      </w:ins>
      <w:r w:rsidR="00A372F7">
        <w:rPr>
          <w:rFonts w:hint="eastAsia"/>
          <w:sz w:val="24"/>
        </w:rPr>
        <w:t>，然后根据预先确定的修正系数对进瓶输送速度、夹持输送速度、夹持平</w:t>
      </w:r>
      <w:proofErr w:type="gramStart"/>
      <w:r w:rsidR="00A372F7">
        <w:rPr>
          <w:rFonts w:hint="eastAsia"/>
          <w:sz w:val="24"/>
        </w:rPr>
        <w:lastRenderedPageBreak/>
        <w:t>移速度</w:t>
      </w:r>
      <w:proofErr w:type="gramEnd"/>
      <w:r w:rsidR="00A372F7">
        <w:rPr>
          <w:rFonts w:hint="eastAsia"/>
          <w:sz w:val="24"/>
        </w:rPr>
        <w:t>和</w:t>
      </w:r>
      <w:del w:id="142" w:author="yan xipeng" w:date="2021-09-06T19:06:00Z">
        <w:r w:rsidR="00A372F7" w:rsidDel="00466182">
          <w:rPr>
            <w:rFonts w:hint="eastAsia"/>
            <w:sz w:val="24"/>
          </w:rPr>
          <w:delText>出口输送速度</w:delText>
        </w:r>
      </w:del>
      <w:ins w:id="143" w:author="yan xipeng" w:date="2021-09-06T19:06:00Z">
        <w:r w:rsidR="00466182">
          <w:rPr>
            <w:rFonts w:hint="eastAsia"/>
            <w:sz w:val="24"/>
          </w:rPr>
          <w:t>出瓶输送速度</w:t>
        </w:r>
      </w:ins>
      <w:r w:rsidR="00A372F7">
        <w:rPr>
          <w:rFonts w:hint="eastAsia"/>
          <w:sz w:val="24"/>
        </w:rPr>
        <w:t>进行分别修正，以</w:t>
      </w:r>
      <w:proofErr w:type="gramStart"/>
      <w:r w:rsidR="00A372F7">
        <w:rPr>
          <w:rFonts w:hint="eastAsia"/>
          <w:sz w:val="24"/>
        </w:rPr>
        <w:t>消除进瓶输送</w:t>
      </w:r>
      <w:proofErr w:type="gramEnd"/>
      <w:r w:rsidR="00A372F7">
        <w:rPr>
          <w:rFonts w:hint="eastAsia"/>
          <w:sz w:val="24"/>
        </w:rPr>
        <w:t>速度、夹持输送速度、夹持平</w:t>
      </w:r>
      <w:proofErr w:type="gramStart"/>
      <w:r w:rsidR="00A372F7">
        <w:rPr>
          <w:rFonts w:hint="eastAsia"/>
          <w:sz w:val="24"/>
        </w:rPr>
        <w:t>移速度</w:t>
      </w:r>
      <w:proofErr w:type="gramEnd"/>
      <w:r w:rsidR="00A372F7">
        <w:rPr>
          <w:rFonts w:hint="eastAsia"/>
          <w:sz w:val="24"/>
        </w:rPr>
        <w:t>和</w:t>
      </w:r>
      <w:del w:id="144" w:author="yan xipeng" w:date="2021-09-06T19:06:00Z">
        <w:r w:rsidR="00A372F7" w:rsidDel="00466182">
          <w:rPr>
            <w:rFonts w:hint="eastAsia"/>
            <w:sz w:val="24"/>
          </w:rPr>
          <w:delText>出口输送速度</w:delText>
        </w:r>
      </w:del>
      <w:ins w:id="145" w:author="yan xipeng" w:date="2021-09-06T19:06:00Z">
        <w:r w:rsidR="00466182">
          <w:rPr>
            <w:rFonts w:hint="eastAsia"/>
            <w:sz w:val="24"/>
          </w:rPr>
          <w:t>出瓶输送速度</w:t>
        </w:r>
      </w:ins>
      <w:r w:rsidR="00A372F7">
        <w:rPr>
          <w:rFonts w:hint="eastAsia"/>
          <w:sz w:val="24"/>
        </w:rPr>
        <w:t>的同步偏差，进而根据修正后</w:t>
      </w:r>
      <w:proofErr w:type="gramStart"/>
      <w:r w:rsidR="00A372F7">
        <w:rPr>
          <w:rFonts w:hint="eastAsia"/>
          <w:sz w:val="24"/>
        </w:rPr>
        <w:t>的进瓶输送</w:t>
      </w:r>
      <w:proofErr w:type="gramEnd"/>
      <w:r w:rsidR="00A372F7">
        <w:rPr>
          <w:rFonts w:hint="eastAsia"/>
          <w:sz w:val="24"/>
        </w:rPr>
        <w:t>速度、夹持输送速度、夹持平</w:t>
      </w:r>
      <w:proofErr w:type="gramStart"/>
      <w:r w:rsidR="00A372F7">
        <w:rPr>
          <w:rFonts w:hint="eastAsia"/>
          <w:sz w:val="24"/>
        </w:rPr>
        <w:t>移速度</w:t>
      </w:r>
      <w:proofErr w:type="gramEnd"/>
      <w:r w:rsidR="00A372F7">
        <w:rPr>
          <w:rFonts w:hint="eastAsia"/>
          <w:sz w:val="24"/>
        </w:rPr>
        <w:t>和</w:t>
      </w:r>
      <w:del w:id="146" w:author="yan xipeng" w:date="2021-09-06T19:06:00Z">
        <w:r w:rsidR="00A372F7" w:rsidDel="00466182">
          <w:rPr>
            <w:rFonts w:hint="eastAsia"/>
            <w:sz w:val="24"/>
          </w:rPr>
          <w:delText>出口输送速度</w:delText>
        </w:r>
      </w:del>
      <w:ins w:id="147" w:author="yan xipeng" w:date="2021-09-06T19:06:00Z">
        <w:r w:rsidR="00466182">
          <w:rPr>
            <w:rFonts w:hint="eastAsia"/>
            <w:sz w:val="24"/>
          </w:rPr>
          <w:t>出瓶输送速度</w:t>
        </w:r>
      </w:ins>
      <w:r w:rsidR="00A372F7">
        <w:rPr>
          <w:rFonts w:hint="eastAsia"/>
          <w:sz w:val="24"/>
        </w:rPr>
        <w:t>控制</w:t>
      </w:r>
      <w:proofErr w:type="gramStart"/>
      <w:r w:rsidR="00A372F7">
        <w:rPr>
          <w:rFonts w:hint="eastAsia"/>
          <w:sz w:val="24"/>
        </w:rPr>
        <w:t>储瓶台运动</w:t>
      </w:r>
      <w:proofErr w:type="gramEnd"/>
      <w:r w:rsidR="00A372F7">
        <w:rPr>
          <w:rFonts w:hint="eastAsia"/>
          <w:sz w:val="24"/>
        </w:rPr>
        <w:t>。根据修正后</w:t>
      </w:r>
      <w:proofErr w:type="gramStart"/>
      <w:r w:rsidR="00A372F7">
        <w:rPr>
          <w:rFonts w:hint="eastAsia"/>
          <w:sz w:val="24"/>
        </w:rPr>
        <w:t>的进瓶输送</w:t>
      </w:r>
      <w:proofErr w:type="gramEnd"/>
      <w:r w:rsidR="00A372F7">
        <w:rPr>
          <w:rFonts w:hint="eastAsia"/>
          <w:sz w:val="24"/>
        </w:rPr>
        <w:t>速度、夹持输送速度、夹持平</w:t>
      </w:r>
      <w:proofErr w:type="gramStart"/>
      <w:r w:rsidR="00A372F7">
        <w:rPr>
          <w:rFonts w:hint="eastAsia"/>
          <w:sz w:val="24"/>
        </w:rPr>
        <w:t>移速度</w:t>
      </w:r>
      <w:proofErr w:type="gramEnd"/>
      <w:r w:rsidR="00A372F7">
        <w:rPr>
          <w:rFonts w:hint="eastAsia"/>
          <w:sz w:val="24"/>
        </w:rPr>
        <w:t>和</w:t>
      </w:r>
      <w:del w:id="148" w:author="yan xipeng" w:date="2021-09-06T19:06:00Z">
        <w:r w:rsidR="00A372F7" w:rsidDel="00466182">
          <w:rPr>
            <w:rFonts w:hint="eastAsia"/>
            <w:sz w:val="24"/>
          </w:rPr>
          <w:delText>出口输送速度</w:delText>
        </w:r>
      </w:del>
      <w:ins w:id="149" w:author="yan xipeng" w:date="2021-09-06T19:06:00Z">
        <w:r w:rsidR="00466182">
          <w:rPr>
            <w:rFonts w:hint="eastAsia"/>
            <w:sz w:val="24"/>
          </w:rPr>
          <w:t>出瓶输送速度</w:t>
        </w:r>
      </w:ins>
      <w:r w:rsidR="00A372F7">
        <w:rPr>
          <w:rFonts w:hint="eastAsia"/>
          <w:sz w:val="24"/>
        </w:rPr>
        <w:t>控制</w:t>
      </w:r>
      <w:proofErr w:type="gramStart"/>
      <w:r w:rsidR="00A372F7">
        <w:rPr>
          <w:rFonts w:hint="eastAsia"/>
          <w:sz w:val="24"/>
        </w:rPr>
        <w:t>储瓶台运动</w:t>
      </w:r>
      <w:proofErr w:type="gramEnd"/>
      <w:r w:rsidR="00A372F7">
        <w:rPr>
          <w:rFonts w:hint="eastAsia"/>
          <w:sz w:val="24"/>
        </w:rPr>
        <w:t>，具体为：</w:t>
      </w:r>
    </w:p>
    <w:p w14:paraId="6AB7EB36" w14:textId="517C85B0" w:rsidR="00A372F7" w:rsidRDefault="00A372F7" w:rsidP="00A372F7">
      <w:pPr>
        <w:spacing w:line="360" w:lineRule="auto"/>
        <w:ind w:firstLineChars="200" w:firstLine="480"/>
        <w:rPr>
          <w:sz w:val="24"/>
        </w:rPr>
      </w:pPr>
      <w:r>
        <w:rPr>
          <w:rFonts w:hint="eastAsia"/>
          <w:sz w:val="24"/>
        </w:rPr>
        <w:t>控制用于驱动</w:t>
      </w:r>
      <w:proofErr w:type="gramStart"/>
      <w:r>
        <w:rPr>
          <w:rFonts w:hint="eastAsia"/>
          <w:sz w:val="24"/>
        </w:rPr>
        <w:t>储瓶台中进瓶</w:t>
      </w:r>
      <w:proofErr w:type="gramEnd"/>
      <w:r>
        <w:rPr>
          <w:rFonts w:hint="eastAsia"/>
          <w:sz w:val="24"/>
        </w:rPr>
        <w:t>输送机构</w:t>
      </w:r>
      <w:proofErr w:type="gramStart"/>
      <w:r>
        <w:rPr>
          <w:rFonts w:hint="eastAsia"/>
          <w:sz w:val="24"/>
        </w:rPr>
        <w:t>的进瓶输送</w:t>
      </w:r>
      <w:proofErr w:type="gramEnd"/>
      <w:r>
        <w:rPr>
          <w:rFonts w:hint="eastAsia"/>
          <w:sz w:val="24"/>
        </w:rPr>
        <w:t>电机，</w:t>
      </w:r>
      <w:proofErr w:type="gramStart"/>
      <w:r>
        <w:rPr>
          <w:rFonts w:hint="eastAsia"/>
          <w:sz w:val="24"/>
        </w:rPr>
        <w:t>使进瓶</w:t>
      </w:r>
      <w:proofErr w:type="gramEnd"/>
      <w:r>
        <w:rPr>
          <w:rFonts w:hint="eastAsia"/>
          <w:sz w:val="24"/>
        </w:rPr>
        <w:t>输送电机</w:t>
      </w:r>
      <w:proofErr w:type="gramStart"/>
      <w:r>
        <w:rPr>
          <w:rFonts w:hint="eastAsia"/>
          <w:sz w:val="24"/>
        </w:rPr>
        <w:t>驱动进瓶输送</w:t>
      </w:r>
      <w:proofErr w:type="gramEnd"/>
      <w:r>
        <w:rPr>
          <w:rFonts w:hint="eastAsia"/>
          <w:sz w:val="24"/>
        </w:rPr>
        <w:t>机构以修正后</w:t>
      </w:r>
      <w:proofErr w:type="gramStart"/>
      <w:r>
        <w:rPr>
          <w:rFonts w:hint="eastAsia"/>
          <w:sz w:val="24"/>
        </w:rPr>
        <w:t>的进瓶输送</w:t>
      </w:r>
      <w:proofErr w:type="gramEnd"/>
      <w:r>
        <w:rPr>
          <w:rFonts w:hint="eastAsia"/>
          <w:sz w:val="24"/>
        </w:rPr>
        <w:t>速度输送灌装瓶；</w:t>
      </w:r>
    </w:p>
    <w:p w14:paraId="2CC7783F" w14:textId="23BBF82A" w:rsidR="00A372F7" w:rsidRDefault="00A372F7" w:rsidP="00A372F7">
      <w:pPr>
        <w:spacing w:line="360" w:lineRule="auto"/>
        <w:ind w:firstLineChars="200" w:firstLine="480"/>
        <w:rPr>
          <w:sz w:val="24"/>
        </w:rPr>
      </w:pPr>
      <w:r>
        <w:rPr>
          <w:rFonts w:hint="eastAsia"/>
          <w:sz w:val="24"/>
        </w:rPr>
        <w:t>控制用于驱动入口夹持平</w:t>
      </w:r>
      <w:proofErr w:type="gramStart"/>
      <w:r>
        <w:rPr>
          <w:rFonts w:hint="eastAsia"/>
          <w:sz w:val="24"/>
        </w:rPr>
        <w:t>移机构</w:t>
      </w:r>
      <w:proofErr w:type="gramEnd"/>
      <w:r>
        <w:rPr>
          <w:rFonts w:hint="eastAsia"/>
          <w:sz w:val="24"/>
        </w:rPr>
        <w:t>中滚轮转动的夹持输送电机，</w:t>
      </w:r>
      <w:proofErr w:type="gramStart"/>
      <w:r>
        <w:rPr>
          <w:rFonts w:hint="eastAsia"/>
          <w:sz w:val="24"/>
        </w:rPr>
        <w:t>使夹持</w:t>
      </w:r>
      <w:proofErr w:type="gramEnd"/>
      <w:r>
        <w:rPr>
          <w:rFonts w:hint="eastAsia"/>
          <w:sz w:val="24"/>
        </w:rPr>
        <w:t>输送电机驱动入口夹持平</w:t>
      </w:r>
      <w:proofErr w:type="gramStart"/>
      <w:r>
        <w:rPr>
          <w:rFonts w:hint="eastAsia"/>
          <w:sz w:val="24"/>
        </w:rPr>
        <w:t>移机构</w:t>
      </w:r>
      <w:proofErr w:type="gramEnd"/>
      <w:r>
        <w:rPr>
          <w:rFonts w:hint="eastAsia"/>
          <w:sz w:val="24"/>
        </w:rPr>
        <w:t>以修正后的夹持输送速度输送灌装瓶；</w:t>
      </w:r>
    </w:p>
    <w:p w14:paraId="7B5CC580" w14:textId="2110526F" w:rsidR="00A372F7" w:rsidRDefault="00A372F7" w:rsidP="00A372F7">
      <w:pPr>
        <w:spacing w:line="360" w:lineRule="auto"/>
        <w:ind w:firstLineChars="200" w:firstLine="480"/>
        <w:rPr>
          <w:sz w:val="24"/>
        </w:rPr>
      </w:pPr>
      <w:r>
        <w:rPr>
          <w:rFonts w:hint="eastAsia"/>
          <w:sz w:val="24"/>
        </w:rPr>
        <w:t>控制用于驱动入口夹持平</w:t>
      </w:r>
      <w:proofErr w:type="gramStart"/>
      <w:r>
        <w:rPr>
          <w:rFonts w:hint="eastAsia"/>
          <w:sz w:val="24"/>
        </w:rPr>
        <w:t>移机构</w:t>
      </w:r>
      <w:proofErr w:type="gramEnd"/>
      <w:r>
        <w:rPr>
          <w:rFonts w:hint="eastAsia"/>
          <w:sz w:val="24"/>
        </w:rPr>
        <w:t>平移运动的夹持平移电机，</w:t>
      </w:r>
      <w:proofErr w:type="gramStart"/>
      <w:r>
        <w:rPr>
          <w:rFonts w:hint="eastAsia"/>
          <w:sz w:val="24"/>
        </w:rPr>
        <w:t>使夹持平</w:t>
      </w:r>
      <w:proofErr w:type="gramEnd"/>
      <w:r>
        <w:rPr>
          <w:rFonts w:hint="eastAsia"/>
          <w:sz w:val="24"/>
        </w:rPr>
        <w:t>移电机驱动入口夹持平</w:t>
      </w:r>
      <w:proofErr w:type="gramStart"/>
      <w:r>
        <w:rPr>
          <w:rFonts w:hint="eastAsia"/>
          <w:sz w:val="24"/>
        </w:rPr>
        <w:t>移机构</w:t>
      </w:r>
      <w:proofErr w:type="gramEnd"/>
      <w:r>
        <w:rPr>
          <w:rFonts w:hint="eastAsia"/>
          <w:sz w:val="24"/>
        </w:rPr>
        <w:t>以修正后的夹持平</w:t>
      </w:r>
      <w:proofErr w:type="gramStart"/>
      <w:r>
        <w:rPr>
          <w:rFonts w:hint="eastAsia"/>
          <w:sz w:val="24"/>
        </w:rPr>
        <w:t>移速度</w:t>
      </w:r>
      <w:proofErr w:type="gramEnd"/>
      <w:r>
        <w:rPr>
          <w:rFonts w:hint="eastAsia"/>
          <w:sz w:val="24"/>
        </w:rPr>
        <w:t>进行平移运动；</w:t>
      </w:r>
    </w:p>
    <w:p w14:paraId="3111BDAE" w14:textId="35F8E282" w:rsidR="00A372F7" w:rsidRDefault="00A372F7" w:rsidP="00A372F7">
      <w:pPr>
        <w:spacing w:line="360" w:lineRule="auto"/>
        <w:ind w:firstLineChars="200" w:firstLine="480"/>
        <w:rPr>
          <w:sz w:val="24"/>
        </w:rPr>
      </w:pPr>
      <w:r>
        <w:rPr>
          <w:rFonts w:hint="eastAsia"/>
          <w:sz w:val="24"/>
        </w:rPr>
        <w:t>控制用于</w:t>
      </w:r>
      <w:proofErr w:type="gramStart"/>
      <w:r>
        <w:rPr>
          <w:rFonts w:hint="eastAsia"/>
          <w:sz w:val="24"/>
        </w:rPr>
        <w:t>驱动储瓶台中</w:t>
      </w:r>
      <w:proofErr w:type="gramEnd"/>
      <w:r>
        <w:rPr>
          <w:rFonts w:hint="eastAsia"/>
          <w:sz w:val="24"/>
        </w:rPr>
        <w:t>出口夹持平</w:t>
      </w:r>
      <w:proofErr w:type="gramStart"/>
      <w:r>
        <w:rPr>
          <w:rFonts w:hint="eastAsia"/>
          <w:sz w:val="24"/>
        </w:rPr>
        <w:t>移机构</w:t>
      </w:r>
      <w:proofErr w:type="gramEnd"/>
      <w:r>
        <w:rPr>
          <w:rFonts w:hint="eastAsia"/>
          <w:sz w:val="24"/>
        </w:rPr>
        <w:t>中滚轮转动的出口输送电机，使出口输送电机驱动出口夹持平</w:t>
      </w:r>
      <w:proofErr w:type="gramStart"/>
      <w:r>
        <w:rPr>
          <w:rFonts w:hint="eastAsia"/>
          <w:sz w:val="24"/>
        </w:rPr>
        <w:t>移机构</w:t>
      </w:r>
      <w:proofErr w:type="gramEnd"/>
      <w:r>
        <w:rPr>
          <w:rFonts w:hint="eastAsia"/>
          <w:sz w:val="24"/>
        </w:rPr>
        <w:t>以修正后的</w:t>
      </w:r>
      <w:del w:id="150" w:author="yan xipeng" w:date="2021-09-06T19:06:00Z">
        <w:r w:rsidDel="00466182">
          <w:rPr>
            <w:rFonts w:hint="eastAsia"/>
            <w:sz w:val="24"/>
          </w:rPr>
          <w:delText>出口输送速度</w:delText>
        </w:r>
      </w:del>
      <w:ins w:id="151" w:author="yan xipeng" w:date="2021-09-06T19:06:00Z">
        <w:r w:rsidR="00466182">
          <w:rPr>
            <w:rFonts w:hint="eastAsia"/>
            <w:sz w:val="24"/>
          </w:rPr>
          <w:t>出瓶输送速度</w:t>
        </w:r>
      </w:ins>
      <w:r>
        <w:rPr>
          <w:rFonts w:hint="eastAsia"/>
          <w:sz w:val="24"/>
        </w:rPr>
        <w:t>输送灌装瓶。</w:t>
      </w:r>
    </w:p>
    <w:p w14:paraId="4F40BD47" w14:textId="70D24047" w:rsidR="002A524E" w:rsidRDefault="00A372F7" w:rsidP="002A524E">
      <w:pPr>
        <w:spacing w:line="360" w:lineRule="auto"/>
        <w:ind w:firstLineChars="200" w:firstLine="480"/>
        <w:rPr>
          <w:sz w:val="24"/>
        </w:rPr>
      </w:pPr>
      <w:r>
        <w:rPr>
          <w:rFonts w:hint="eastAsia"/>
          <w:sz w:val="24"/>
        </w:rPr>
        <w:t>在本申请实施例中，</w:t>
      </w:r>
      <w:r w:rsidR="002A524E">
        <w:rPr>
          <w:rFonts w:hint="eastAsia"/>
          <w:sz w:val="24"/>
        </w:rPr>
        <w:t>由于机械原因会</w:t>
      </w:r>
      <w:proofErr w:type="gramStart"/>
      <w:r w:rsidR="002A524E">
        <w:rPr>
          <w:rFonts w:hint="eastAsia"/>
          <w:sz w:val="24"/>
        </w:rPr>
        <w:t>导致进瓶输送</w:t>
      </w:r>
      <w:proofErr w:type="gramEnd"/>
      <w:r w:rsidR="002A524E">
        <w:rPr>
          <w:rFonts w:hint="eastAsia"/>
          <w:sz w:val="24"/>
        </w:rPr>
        <w:t>机构、入口夹持平</w:t>
      </w:r>
      <w:proofErr w:type="gramStart"/>
      <w:r w:rsidR="002A524E">
        <w:rPr>
          <w:rFonts w:hint="eastAsia"/>
          <w:sz w:val="24"/>
        </w:rPr>
        <w:t>移机构</w:t>
      </w:r>
      <w:proofErr w:type="gramEnd"/>
      <w:r w:rsidR="002A524E">
        <w:rPr>
          <w:rFonts w:hint="eastAsia"/>
          <w:sz w:val="24"/>
        </w:rPr>
        <w:t>和出口夹持平</w:t>
      </w:r>
      <w:proofErr w:type="gramStart"/>
      <w:r w:rsidR="002A524E">
        <w:rPr>
          <w:rFonts w:hint="eastAsia"/>
          <w:sz w:val="24"/>
        </w:rPr>
        <w:t>移机构</w:t>
      </w:r>
      <w:proofErr w:type="gramEnd"/>
      <w:r w:rsidR="002A524E">
        <w:rPr>
          <w:rFonts w:hint="eastAsia"/>
          <w:sz w:val="24"/>
        </w:rPr>
        <w:t>存在同步偏差，在根据虚轴速度</w:t>
      </w:r>
      <w:proofErr w:type="gramStart"/>
      <w:r w:rsidR="002A524E">
        <w:rPr>
          <w:rFonts w:hint="eastAsia"/>
          <w:sz w:val="24"/>
        </w:rPr>
        <w:t>确定进瓶输送</w:t>
      </w:r>
      <w:proofErr w:type="gramEnd"/>
      <w:r w:rsidR="002A524E">
        <w:rPr>
          <w:rFonts w:hint="eastAsia"/>
          <w:sz w:val="24"/>
        </w:rPr>
        <w:t>速度、夹持输送速度、夹持平</w:t>
      </w:r>
      <w:proofErr w:type="gramStart"/>
      <w:r w:rsidR="002A524E">
        <w:rPr>
          <w:rFonts w:hint="eastAsia"/>
          <w:sz w:val="24"/>
        </w:rPr>
        <w:t>移速度</w:t>
      </w:r>
      <w:proofErr w:type="gramEnd"/>
      <w:r w:rsidR="002A524E">
        <w:rPr>
          <w:rFonts w:hint="eastAsia"/>
          <w:sz w:val="24"/>
        </w:rPr>
        <w:t>和</w:t>
      </w:r>
      <w:del w:id="152" w:author="yan xipeng" w:date="2021-09-06T19:06:00Z">
        <w:r w:rsidR="002A524E" w:rsidDel="00466182">
          <w:rPr>
            <w:rFonts w:hint="eastAsia"/>
            <w:sz w:val="24"/>
          </w:rPr>
          <w:delText>出口输送速度</w:delText>
        </w:r>
      </w:del>
      <w:ins w:id="153" w:author="yan xipeng" w:date="2021-09-06T19:06:00Z">
        <w:r w:rsidR="00466182">
          <w:rPr>
            <w:rFonts w:hint="eastAsia"/>
            <w:sz w:val="24"/>
          </w:rPr>
          <w:t>出瓶输送速度</w:t>
        </w:r>
      </w:ins>
      <w:r w:rsidR="002A524E">
        <w:rPr>
          <w:rFonts w:hint="eastAsia"/>
          <w:sz w:val="24"/>
        </w:rPr>
        <w:t>后，根据用户设定的修正系数对进瓶输送速度、夹持输送速度、夹持平</w:t>
      </w:r>
      <w:proofErr w:type="gramStart"/>
      <w:r w:rsidR="002A524E">
        <w:rPr>
          <w:rFonts w:hint="eastAsia"/>
          <w:sz w:val="24"/>
        </w:rPr>
        <w:t>移速度</w:t>
      </w:r>
      <w:proofErr w:type="gramEnd"/>
      <w:r w:rsidR="002A524E">
        <w:rPr>
          <w:rFonts w:hint="eastAsia"/>
          <w:sz w:val="24"/>
        </w:rPr>
        <w:t>和</w:t>
      </w:r>
      <w:del w:id="154" w:author="yan xipeng" w:date="2021-09-06T19:06:00Z">
        <w:r w:rsidR="002A524E" w:rsidDel="00466182">
          <w:rPr>
            <w:rFonts w:hint="eastAsia"/>
            <w:sz w:val="24"/>
          </w:rPr>
          <w:delText>出口输送速度</w:delText>
        </w:r>
      </w:del>
      <w:ins w:id="155" w:author="yan xipeng" w:date="2021-09-06T19:06:00Z">
        <w:r w:rsidR="00466182">
          <w:rPr>
            <w:rFonts w:hint="eastAsia"/>
            <w:sz w:val="24"/>
          </w:rPr>
          <w:t>出瓶输送速度</w:t>
        </w:r>
      </w:ins>
      <w:r w:rsidR="002A524E">
        <w:rPr>
          <w:rFonts w:hint="eastAsia"/>
          <w:sz w:val="24"/>
        </w:rPr>
        <w:t>进行分别修正，可以</w:t>
      </w:r>
      <w:proofErr w:type="gramStart"/>
      <w:r w:rsidR="002A524E">
        <w:rPr>
          <w:rFonts w:hint="eastAsia"/>
          <w:sz w:val="24"/>
        </w:rPr>
        <w:t>消除进瓶输送</w:t>
      </w:r>
      <w:proofErr w:type="gramEnd"/>
      <w:r w:rsidR="002A524E">
        <w:rPr>
          <w:rFonts w:hint="eastAsia"/>
          <w:sz w:val="24"/>
        </w:rPr>
        <w:t>速度、所述夹持输送速度、所述夹持平</w:t>
      </w:r>
      <w:proofErr w:type="gramStart"/>
      <w:r w:rsidR="002A524E">
        <w:rPr>
          <w:rFonts w:hint="eastAsia"/>
          <w:sz w:val="24"/>
        </w:rPr>
        <w:t>移速度</w:t>
      </w:r>
      <w:proofErr w:type="gramEnd"/>
      <w:r w:rsidR="002A524E">
        <w:rPr>
          <w:rFonts w:hint="eastAsia"/>
          <w:sz w:val="24"/>
        </w:rPr>
        <w:t>和所述</w:t>
      </w:r>
      <w:del w:id="156" w:author="yan xipeng" w:date="2021-09-06T19:06:00Z">
        <w:r w:rsidR="002A524E" w:rsidDel="00466182">
          <w:rPr>
            <w:rFonts w:hint="eastAsia"/>
            <w:sz w:val="24"/>
          </w:rPr>
          <w:delText>出口输送速度</w:delText>
        </w:r>
      </w:del>
      <w:ins w:id="157" w:author="yan xipeng" w:date="2021-09-06T19:06:00Z">
        <w:r w:rsidR="00466182">
          <w:rPr>
            <w:rFonts w:hint="eastAsia"/>
            <w:sz w:val="24"/>
          </w:rPr>
          <w:t>出瓶输送速度</w:t>
        </w:r>
      </w:ins>
      <w:r w:rsidR="002A524E">
        <w:rPr>
          <w:rFonts w:hint="eastAsia"/>
          <w:sz w:val="24"/>
        </w:rPr>
        <w:t>的同步偏差，</w:t>
      </w:r>
      <w:proofErr w:type="gramStart"/>
      <w:r w:rsidR="00605FBF">
        <w:rPr>
          <w:rFonts w:hint="eastAsia"/>
          <w:sz w:val="24"/>
        </w:rPr>
        <w:t>保证进瓶输送</w:t>
      </w:r>
      <w:proofErr w:type="gramEnd"/>
      <w:r w:rsidR="00605FBF">
        <w:rPr>
          <w:rFonts w:hint="eastAsia"/>
          <w:sz w:val="24"/>
        </w:rPr>
        <w:t>机构、入口夹持平</w:t>
      </w:r>
      <w:proofErr w:type="gramStart"/>
      <w:r w:rsidR="00605FBF">
        <w:rPr>
          <w:rFonts w:hint="eastAsia"/>
          <w:sz w:val="24"/>
        </w:rPr>
        <w:t>移机构</w:t>
      </w:r>
      <w:proofErr w:type="gramEnd"/>
      <w:r w:rsidR="00605FBF">
        <w:rPr>
          <w:rFonts w:hint="eastAsia"/>
          <w:sz w:val="24"/>
        </w:rPr>
        <w:t>和出口夹持平</w:t>
      </w:r>
      <w:proofErr w:type="gramStart"/>
      <w:r w:rsidR="00605FBF">
        <w:rPr>
          <w:rFonts w:hint="eastAsia"/>
          <w:sz w:val="24"/>
        </w:rPr>
        <w:t>移机构</w:t>
      </w:r>
      <w:proofErr w:type="gramEnd"/>
      <w:r w:rsidR="00605FBF">
        <w:rPr>
          <w:rFonts w:hint="eastAsia"/>
          <w:sz w:val="24"/>
        </w:rPr>
        <w:t>输送灌装瓶的线速度相同，</w:t>
      </w:r>
      <w:r w:rsidR="009E10A6">
        <w:rPr>
          <w:rFonts w:hint="eastAsia"/>
          <w:sz w:val="24"/>
        </w:rPr>
        <w:t>从而避免由于同步偏差而导致灌装</w:t>
      </w:r>
      <w:proofErr w:type="gramStart"/>
      <w:r w:rsidR="009E10A6">
        <w:rPr>
          <w:rFonts w:hint="eastAsia"/>
          <w:sz w:val="24"/>
        </w:rPr>
        <w:t>瓶发生</w:t>
      </w:r>
      <w:proofErr w:type="gramEnd"/>
      <w:r w:rsidR="009E10A6">
        <w:rPr>
          <w:rFonts w:hint="eastAsia"/>
          <w:sz w:val="24"/>
        </w:rPr>
        <w:t>挤压碰撞，提高了饮料包装生产线的良品率。</w:t>
      </w:r>
    </w:p>
    <w:p w14:paraId="19CFFFBE" w14:textId="022A4C94" w:rsidR="00A372F7" w:rsidRDefault="00A372F7" w:rsidP="00A372F7">
      <w:pPr>
        <w:spacing w:line="360" w:lineRule="auto"/>
        <w:ind w:firstLineChars="200" w:firstLine="480"/>
        <w:rPr>
          <w:sz w:val="24"/>
        </w:rPr>
      </w:pPr>
      <w:r>
        <w:rPr>
          <w:rFonts w:hint="eastAsia"/>
          <w:sz w:val="24"/>
        </w:rPr>
        <w:t>需要说明的，</w:t>
      </w:r>
      <w:proofErr w:type="gramStart"/>
      <w:r>
        <w:rPr>
          <w:rFonts w:hint="eastAsia"/>
          <w:sz w:val="24"/>
        </w:rPr>
        <w:t>进瓶输送</w:t>
      </w:r>
      <w:proofErr w:type="gramEnd"/>
      <w:r>
        <w:rPr>
          <w:rFonts w:hint="eastAsia"/>
          <w:sz w:val="24"/>
        </w:rPr>
        <w:t>速度、夹持输送速度、夹持平</w:t>
      </w:r>
      <w:proofErr w:type="gramStart"/>
      <w:r>
        <w:rPr>
          <w:rFonts w:hint="eastAsia"/>
          <w:sz w:val="24"/>
        </w:rPr>
        <w:t>移速度</w:t>
      </w:r>
      <w:proofErr w:type="gramEnd"/>
      <w:r>
        <w:rPr>
          <w:rFonts w:hint="eastAsia"/>
          <w:sz w:val="24"/>
        </w:rPr>
        <w:t>和</w:t>
      </w:r>
      <w:del w:id="158" w:author="yan xipeng" w:date="2021-09-06T19:06:00Z">
        <w:r w:rsidDel="00466182">
          <w:rPr>
            <w:rFonts w:hint="eastAsia"/>
            <w:sz w:val="24"/>
          </w:rPr>
          <w:delText>出口输送速度</w:delText>
        </w:r>
      </w:del>
      <w:ins w:id="159" w:author="yan xipeng" w:date="2021-09-06T19:06:00Z">
        <w:r w:rsidR="00466182">
          <w:rPr>
            <w:rFonts w:hint="eastAsia"/>
            <w:sz w:val="24"/>
          </w:rPr>
          <w:t>出瓶输送速度</w:t>
        </w:r>
      </w:ins>
      <w:r>
        <w:rPr>
          <w:rFonts w:hint="eastAsia"/>
          <w:sz w:val="24"/>
        </w:rPr>
        <w:t>具有各自对应的修正系数</w:t>
      </w:r>
      <w:r w:rsidR="009E10A6">
        <w:rPr>
          <w:rFonts w:hint="eastAsia"/>
          <w:sz w:val="24"/>
        </w:rPr>
        <w:t>，</w:t>
      </w:r>
      <w:proofErr w:type="gramStart"/>
      <w:r w:rsidR="009E10A6">
        <w:rPr>
          <w:rFonts w:hint="eastAsia"/>
          <w:sz w:val="24"/>
        </w:rPr>
        <w:t>进瓶输送</w:t>
      </w:r>
      <w:proofErr w:type="gramEnd"/>
      <w:r w:rsidR="009E10A6">
        <w:rPr>
          <w:rFonts w:hint="eastAsia"/>
          <w:sz w:val="24"/>
        </w:rPr>
        <w:t>速度、夹持输送速度、夹持平</w:t>
      </w:r>
      <w:proofErr w:type="gramStart"/>
      <w:r w:rsidR="009E10A6">
        <w:rPr>
          <w:rFonts w:hint="eastAsia"/>
          <w:sz w:val="24"/>
        </w:rPr>
        <w:t>移速度</w:t>
      </w:r>
      <w:proofErr w:type="gramEnd"/>
      <w:r w:rsidR="009E10A6">
        <w:rPr>
          <w:rFonts w:hint="eastAsia"/>
          <w:sz w:val="24"/>
        </w:rPr>
        <w:t>和</w:t>
      </w:r>
      <w:del w:id="160" w:author="yan xipeng" w:date="2021-09-06T19:06:00Z">
        <w:r w:rsidR="009E10A6" w:rsidDel="00466182">
          <w:rPr>
            <w:rFonts w:hint="eastAsia"/>
            <w:sz w:val="24"/>
          </w:rPr>
          <w:delText>出口输送速度</w:delText>
        </w:r>
      </w:del>
      <w:ins w:id="161" w:author="yan xipeng" w:date="2021-09-06T19:06:00Z">
        <w:r w:rsidR="00466182">
          <w:rPr>
            <w:rFonts w:hint="eastAsia"/>
            <w:sz w:val="24"/>
          </w:rPr>
          <w:t>出瓶输送速度</w:t>
        </w:r>
      </w:ins>
      <w:r w:rsidR="009E10A6">
        <w:rPr>
          <w:rFonts w:hint="eastAsia"/>
          <w:sz w:val="24"/>
        </w:rPr>
        <w:t>对应的修正系数可以相同或不同。修正系统可以由用户通过人机接口（</w:t>
      </w:r>
      <w:r w:rsidR="009E10A6" w:rsidRPr="009E10A6">
        <w:rPr>
          <w:sz w:val="24"/>
        </w:rPr>
        <w:t>Human Machine Interface</w:t>
      </w:r>
      <w:r w:rsidR="009E10A6">
        <w:rPr>
          <w:rFonts w:hint="eastAsia"/>
          <w:sz w:val="24"/>
        </w:rPr>
        <w:t>，</w:t>
      </w:r>
      <w:r w:rsidR="009E10A6">
        <w:rPr>
          <w:rFonts w:hint="eastAsia"/>
          <w:sz w:val="24"/>
        </w:rPr>
        <w:t>HMI</w:t>
      </w:r>
      <w:r w:rsidR="009E10A6">
        <w:rPr>
          <w:rFonts w:hint="eastAsia"/>
          <w:sz w:val="24"/>
        </w:rPr>
        <w:t>）上开放的微调接口进行设置</w:t>
      </w:r>
      <w:r w:rsidR="00C06FF2">
        <w:rPr>
          <w:rFonts w:hint="eastAsia"/>
          <w:sz w:val="24"/>
        </w:rPr>
        <w:t>。</w:t>
      </w:r>
    </w:p>
    <w:p w14:paraId="6E754A83" w14:textId="3845C4FE" w:rsidR="00A372F7" w:rsidRDefault="00A869BE" w:rsidP="00A372F7">
      <w:pPr>
        <w:spacing w:line="360" w:lineRule="auto"/>
        <w:ind w:firstLineChars="200" w:firstLine="480"/>
        <w:rPr>
          <w:sz w:val="24"/>
        </w:rPr>
      </w:pPr>
      <w:r>
        <w:rPr>
          <w:rFonts w:hint="eastAsia"/>
          <w:sz w:val="24"/>
        </w:rPr>
        <w:t>实施例二</w:t>
      </w:r>
    </w:p>
    <w:p w14:paraId="67A31771" w14:textId="05CDBFA3" w:rsidR="00A869BE" w:rsidRDefault="00A869BE" w:rsidP="00A372F7">
      <w:pPr>
        <w:spacing w:line="360" w:lineRule="auto"/>
        <w:ind w:firstLineChars="200" w:firstLine="480"/>
        <w:rPr>
          <w:sz w:val="24"/>
        </w:rPr>
      </w:pPr>
      <w:r>
        <w:rPr>
          <w:rFonts w:hint="eastAsia"/>
          <w:sz w:val="24"/>
        </w:rPr>
        <w:t>图</w:t>
      </w:r>
      <w:r>
        <w:rPr>
          <w:sz w:val="24"/>
        </w:rPr>
        <w:t>3</w:t>
      </w:r>
      <w:r>
        <w:rPr>
          <w:rFonts w:hint="eastAsia"/>
          <w:sz w:val="24"/>
        </w:rPr>
        <w:t>是本申请实施例</w:t>
      </w:r>
      <w:proofErr w:type="gramStart"/>
      <w:r>
        <w:rPr>
          <w:rFonts w:hint="eastAsia"/>
          <w:sz w:val="24"/>
        </w:rPr>
        <w:t>二提供</w:t>
      </w:r>
      <w:proofErr w:type="gramEnd"/>
      <w:r>
        <w:rPr>
          <w:rFonts w:hint="eastAsia"/>
          <w:sz w:val="24"/>
        </w:rPr>
        <w:t>的一种</w:t>
      </w:r>
      <w:proofErr w:type="gramStart"/>
      <w:r>
        <w:rPr>
          <w:rFonts w:hint="eastAsia"/>
          <w:sz w:val="24"/>
        </w:rPr>
        <w:t>储瓶台</w:t>
      </w:r>
      <w:proofErr w:type="gramEnd"/>
      <w:r>
        <w:rPr>
          <w:rFonts w:hint="eastAsia"/>
          <w:sz w:val="24"/>
        </w:rPr>
        <w:t>换道装置</w:t>
      </w:r>
      <w:r>
        <w:rPr>
          <w:rFonts w:hint="eastAsia"/>
          <w:sz w:val="24"/>
        </w:rPr>
        <w:t>3</w:t>
      </w:r>
      <w:r>
        <w:rPr>
          <w:sz w:val="24"/>
        </w:rPr>
        <w:t>00</w:t>
      </w:r>
      <w:r>
        <w:rPr>
          <w:rFonts w:hint="eastAsia"/>
          <w:sz w:val="24"/>
        </w:rPr>
        <w:t>的示意图，如图</w:t>
      </w:r>
      <w:r>
        <w:rPr>
          <w:rFonts w:hint="eastAsia"/>
          <w:sz w:val="24"/>
        </w:rPr>
        <w:t>3</w:t>
      </w:r>
      <w:r>
        <w:rPr>
          <w:rFonts w:hint="eastAsia"/>
          <w:sz w:val="24"/>
        </w:rPr>
        <w:t>所示，</w:t>
      </w:r>
      <w:proofErr w:type="gramStart"/>
      <w:r>
        <w:rPr>
          <w:rFonts w:hint="eastAsia"/>
          <w:sz w:val="24"/>
        </w:rPr>
        <w:t>该储瓶台</w:t>
      </w:r>
      <w:proofErr w:type="gramEnd"/>
      <w:r>
        <w:rPr>
          <w:rFonts w:hint="eastAsia"/>
          <w:sz w:val="24"/>
        </w:rPr>
        <w:t>换道装置</w:t>
      </w:r>
      <w:r>
        <w:rPr>
          <w:rFonts w:hint="eastAsia"/>
          <w:sz w:val="24"/>
        </w:rPr>
        <w:t>3</w:t>
      </w:r>
      <w:r>
        <w:rPr>
          <w:sz w:val="24"/>
        </w:rPr>
        <w:t>00</w:t>
      </w:r>
      <w:r>
        <w:rPr>
          <w:rFonts w:hint="eastAsia"/>
          <w:sz w:val="24"/>
        </w:rPr>
        <w:t>包括：</w:t>
      </w:r>
    </w:p>
    <w:p w14:paraId="0D3B121B" w14:textId="3FD480A4" w:rsidR="00A869BE" w:rsidRDefault="00A869BE" w:rsidP="00A869BE">
      <w:pPr>
        <w:spacing w:line="360" w:lineRule="auto"/>
        <w:ind w:firstLineChars="200" w:firstLine="480"/>
        <w:rPr>
          <w:sz w:val="24"/>
        </w:rPr>
      </w:pPr>
      <w:r>
        <w:rPr>
          <w:rFonts w:hint="eastAsia"/>
          <w:sz w:val="24"/>
        </w:rPr>
        <w:t>第一检测模块</w:t>
      </w:r>
      <w:r>
        <w:rPr>
          <w:rFonts w:hint="eastAsia"/>
          <w:sz w:val="24"/>
        </w:rPr>
        <w:t>3</w:t>
      </w:r>
      <w:r>
        <w:rPr>
          <w:sz w:val="24"/>
        </w:rPr>
        <w:t>01</w:t>
      </w:r>
      <w:r>
        <w:rPr>
          <w:rFonts w:hint="eastAsia"/>
          <w:sz w:val="24"/>
        </w:rPr>
        <w:t>，用于</w:t>
      </w:r>
      <w:proofErr w:type="gramStart"/>
      <w:r>
        <w:rPr>
          <w:rFonts w:hint="eastAsia"/>
          <w:sz w:val="24"/>
        </w:rPr>
        <w:t>确定储瓶台中</w:t>
      </w:r>
      <w:proofErr w:type="gramEnd"/>
      <w:r>
        <w:rPr>
          <w:rFonts w:hint="eastAsia"/>
          <w:sz w:val="24"/>
        </w:rPr>
        <w:t>入口夹持平</w:t>
      </w:r>
      <w:proofErr w:type="gramStart"/>
      <w:r>
        <w:rPr>
          <w:rFonts w:hint="eastAsia"/>
          <w:sz w:val="24"/>
        </w:rPr>
        <w:t>移机构</w:t>
      </w:r>
      <w:proofErr w:type="gramEnd"/>
      <w:r>
        <w:rPr>
          <w:rFonts w:hint="eastAsia"/>
          <w:sz w:val="24"/>
        </w:rPr>
        <w:t>当前所处的当前位置，及入口夹持平</w:t>
      </w:r>
      <w:proofErr w:type="gramStart"/>
      <w:r>
        <w:rPr>
          <w:rFonts w:hint="eastAsia"/>
          <w:sz w:val="24"/>
        </w:rPr>
        <w:t>移机构</w:t>
      </w:r>
      <w:proofErr w:type="gramEnd"/>
      <w:r>
        <w:rPr>
          <w:rFonts w:hint="eastAsia"/>
          <w:sz w:val="24"/>
        </w:rPr>
        <w:t>需要移动到的目标输送通道；</w:t>
      </w:r>
    </w:p>
    <w:p w14:paraId="2E32507B" w14:textId="47645E2C" w:rsidR="00A869BE" w:rsidRDefault="00A869BE" w:rsidP="00A869BE">
      <w:pPr>
        <w:spacing w:line="360" w:lineRule="auto"/>
        <w:ind w:firstLineChars="200" w:firstLine="480"/>
        <w:rPr>
          <w:sz w:val="24"/>
        </w:rPr>
      </w:pPr>
      <w:r>
        <w:rPr>
          <w:rFonts w:hint="eastAsia"/>
          <w:sz w:val="24"/>
        </w:rPr>
        <w:t>第一计算模块</w:t>
      </w:r>
      <w:r>
        <w:rPr>
          <w:rFonts w:hint="eastAsia"/>
          <w:sz w:val="24"/>
        </w:rPr>
        <w:t>3</w:t>
      </w:r>
      <w:r>
        <w:rPr>
          <w:sz w:val="24"/>
        </w:rPr>
        <w:t>02</w:t>
      </w:r>
      <w:r>
        <w:rPr>
          <w:rFonts w:hint="eastAsia"/>
          <w:sz w:val="24"/>
        </w:rPr>
        <w:t>，用于根据第一检测模块</w:t>
      </w:r>
      <w:r>
        <w:rPr>
          <w:rFonts w:hint="eastAsia"/>
          <w:sz w:val="24"/>
        </w:rPr>
        <w:t>3</w:t>
      </w:r>
      <w:r>
        <w:rPr>
          <w:sz w:val="24"/>
        </w:rPr>
        <w:t>01</w:t>
      </w:r>
      <w:r>
        <w:rPr>
          <w:rFonts w:hint="eastAsia"/>
          <w:sz w:val="24"/>
        </w:rPr>
        <w:t>确定出的当前位置与目标输送通道的相对位置，确定叠加板速度；</w:t>
      </w:r>
    </w:p>
    <w:p w14:paraId="5B464647" w14:textId="001AC637" w:rsidR="00A869BE" w:rsidRDefault="00A869BE" w:rsidP="00A869BE">
      <w:pPr>
        <w:spacing w:line="360" w:lineRule="auto"/>
        <w:ind w:firstLineChars="200" w:firstLine="480"/>
        <w:rPr>
          <w:sz w:val="24"/>
        </w:rPr>
      </w:pPr>
      <w:r>
        <w:rPr>
          <w:rFonts w:hint="eastAsia"/>
          <w:sz w:val="24"/>
        </w:rPr>
        <w:lastRenderedPageBreak/>
        <w:t>第二计算模块</w:t>
      </w:r>
      <w:r>
        <w:rPr>
          <w:rFonts w:hint="eastAsia"/>
          <w:sz w:val="24"/>
        </w:rPr>
        <w:t>3</w:t>
      </w:r>
      <w:r>
        <w:rPr>
          <w:sz w:val="24"/>
        </w:rPr>
        <w:t>03</w:t>
      </w:r>
      <w:r>
        <w:rPr>
          <w:rFonts w:hint="eastAsia"/>
          <w:sz w:val="24"/>
        </w:rPr>
        <w:t>，用于根据第一检测模块</w:t>
      </w:r>
      <w:r>
        <w:rPr>
          <w:rFonts w:hint="eastAsia"/>
          <w:sz w:val="24"/>
        </w:rPr>
        <w:t>3</w:t>
      </w:r>
      <w:r>
        <w:rPr>
          <w:sz w:val="24"/>
        </w:rPr>
        <w:t>01</w:t>
      </w:r>
      <w:r>
        <w:rPr>
          <w:rFonts w:hint="eastAsia"/>
          <w:sz w:val="24"/>
        </w:rPr>
        <w:t>确定出的当前位置与目标输送通道的相对位置，及第</w:t>
      </w:r>
      <w:proofErr w:type="gramStart"/>
      <w:r>
        <w:rPr>
          <w:rFonts w:hint="eastAsia"/>
          <w:sz w:val="24"/>
        </w:rPr>
        <w:t>一</w:t>
      </w:r>
      <w:proofErr w:type="gramEnd"/>
      <w:r>
        <w:rPr>
          <w:rFonts w:hint="eastAsia"/>
          <w:sz w:val="24"/>
        </w:rPr>
        <w:t>计算模块</w:t>
      </w:r>
      <w:r>
        <w:rPr>
          <w:rFonts w:hint="eastAsia"/>
          <w:sz w:val="24"/>
        </w:rPr>
        <w:t>3</w:t>
      </w:r>
      <w:r>
        <w:rPr>
          <w:sz w:val="24"/>
        </w:rPr>
        <w:t>02</w:t>
      </w:r>
      <w:r>
        <w:rPr>
          <w:rFonts w:hint="eastAsia"/>
          <w:sz w:val="24"/>
        </w:rPr>
        <w:t>确定出的叠加板速度，确定夹持平移速度；</w:t>
      </w:r>
    </w:p>
    <w:p w14:paraId="3202EDD8" w14:textId="29B802E5" w:rsidR="00A869BE" w:rsidRDefault="00A869BE" w:rsidP="00A869BE">
      <w:pPr>
        <w:spacing w:line="360" w:lineRule="auto"/>
        <w:ind w:firstLineChars="200" w:firstLine="480"/>
        <w:rPr>
          <w:sz w:val="24"/>
        </w:rPr>
      </w:pPr>
      <w:r>
        <w:rPr>
          <w:rFonts w:hint="eastAsia"/>
          <w:sz w:val="24"/>
        </w:rPr>
        <w:t>第一控制模块</w:t>
      </w:r>
      <w:r>
        <w:rPr>
          <w:rFonts w:hint="eastAsia"/>
          <w:sz w:val="24"/>
        </w:rPr>
        <w:t>3</w:t>
      </w:r>
      <w:r>
        <w:rPr>
          <w:sz w:val="24"/>
        </w:rPr>
        <w:t>04</w:t>
      </w:r>
      <w:r>
        <w:rPr>
          <w:rFonts w:hint="eastAsia"/>
          <w:sz w:val="24"/>
        </w:rPr>
        <w:t>，用于控制驱动</w:t>
      </w:r>
      <w:proofErr w:type="gramStart"/>
      <w:r>
        <w:rPr>
          <w:rFonts w:hint="eastAsia"/>
          <w:sz w:val="24"/>
        </w:rPr>
        <w:t>储瓶台中进瓶</w:t>
      </w:r>
      <w:proofErr w:type="gramEnd"/>
      <w:r>
        <w:rPr>
          <w:rFonts w:hint="eastAsia"/>
          <w:sz w:val="24"/>
        </w:rPr>
        <w:t>叠加板平移运动的叠加板电机，使叠加板电机</w:t>
      </w:r>
      <w:proofErr w:type="gramStart"/>
      <w:r>
        <w:rPr>
          <w:rFonts w:hint="eastAsia"/>
          <w:sz w:val="24"/>
        </w:rPr>
        <w:t>驱动进瓶叠加</w:t>
      </w:r>
      <w:proofErr w:type="gramEnd"/>
      <w:r>
        <w:rPr>
          <w:rFonts w:hint="eastAsia"/>
          <w:sz w:val="24"/>
        </w:rPr>
        <w:t>板以第一计算模块</w:t>
      </w:r>
      <w:r>
        <w:rPr>
          <w:rFonts w:hint="eastAsia"/>
          <w:sz w:val="24"/>
        </w:rPr>
        <w:t>3</w:t>
      </w:r>
      <w:r>
        <w:rPr>
          <w:sz w:val="24"/>
        </w:rPr>
        <w:t>02</w:t>
      </w:r>
      <w:r>
        <w:rPr>
          <w:rFonts w:hint="eastAsia"/>
          <w:sz w:val="24"/>
        </w:rPr>
        <w:t>确定出的叠加</w:t>
      </w:r>
      <w:proofErr w:type="gramStart"/>
      <w:r>
        <w:rPr>
          <w:rFonts w:hint="eastAsia"/>
          <w:sz w:val="24"/>
        </w:rPr>
        <w:t>板速度</w:t>
      </w:r>
      <w:proofErr w:type="gramEnd"/>
      <w:r>
        <w:rPr>
          <w:rFonts w:hint="eastAsia"/>
          <w:sz w:val="24"/>
        </w:rPr>
        <w:t>运动；</w:t>
      </w:r>
    </w:p>
    <w:p w14:paraId="356B43BF" w14:textId="157D53AC" w:rsidR="00A869BE" w:rsidRDefault="00A869BE" w:rsidP="00A869BE">
      <w:pPr>
        <w:spacing w:line="360" w:lineRule="auto"/>
        <w:ind w:firstLineChars="200" w:firstLine="480"/>
        <w:rPr>
          <w:sz w:val="24"/>
        </w:rPr>
      </w:pPr>
      <w:r>
        <w:rPr>
          <w:rFonts w:hint="eastAsia"/>
          <w:sz w:val="24"/>
        </w:rPr>
        <w:t>第二控制模块</w:t>
      </w:r>
      <w:r>
        <w:rPr>
          <w:rFonts w:hint="eastAsia"/>
          <w:sz w:val="24"/>
        </w:rPr>
        <w:t>3</w:t>
      </w:r>
      <w:r>
        <w:rPr>
          <w:sz w:val="24"/>
        </w:rPr>
        <w:t>05</w:t>
      </w:r>
      <w:r>
        <w:rPr>
          <w:rFonts w:hint="eastAsia"/>
          <w:sz w:val="24"/>
        </w:rPr>
        <w:t>，用于控制驱动入口夹持平</w:t>
      </w:r>
      <w:proofErr w:type="gramStart"/>
      <w:r>
        <w:rPr>
          <w:rFonts w:hint="eastAsia"/>
          <w:sz w:val="24"/>
        </w:rPr>
        <w:t>移机构</w:t>
      </w:r>
      <w:proofErr w:type="gramEnd"/>
      <w:r>
        <w:rPr>
          <w:rFonts w:hint="eastAsia"/>
          <w:sz w:val="24"/>
        </w:rPr>
        <w:t>平移运动的夹持平移电机，</w:t>
      </w:r>
      <w:proofErr w:type="gramStart"/>
      <w:r>
        <w:rPr>
          <w:rFonts w:hint="eastAsia"/>
          <w:sz w:val="24"/>
        </w:rPr>
        <w:t>使夹持平</w:t>
      </w:r>
      <w:proofErr w:type="gramEnd"/>
      <w:r>
        <w:rPr>
          <w:rFonts w:hint="eastAsia"/>
          <w:sz w:val="24"/>
        </w:rPr>
        <w:t>移电机驱动入口夹持平</w:t>
      </w:r>
      <w:proofErr w:type="gramStart"/>
      <w:r>
        <w:rPr>
          <w:rFonts w:hint="eastAsia"/>
          <w:sz w:val="24"/>
        </w:rPr>
        <w:t>移机构</w:t>
      </w:r>
      <w:proofErr w:type="gramEnd"/>
      <w:r>
        <w:rPr>
          <w:rFonts w:hint="eastAsia"/>
          <w:sz w:val="24"/>
        </w:rPr>
        <w:t>以第二计算模块</w:t>
      </w:r>
      <w:r>
        <w:rPr>
          <w:rFonts w:hint="eastAsia"/>
          <w:sz w:val="24"/>
        </w:rPr>
        <w:t>3</w:t>
      </w:r>
      <w:r>
        <w:rPr>
          <w:sz w:val="24"/>
        </w:rPr>
        <w:t>03</w:t>
      </w:r>
      <w:r>
        <w:rPr>
          <w:rFonts w:hint="eastAsia"/>
          <w:sz w:val="24"/>
        </w:rPr>
        <w:t>确定出的</w:t>
      </w:r>
      <w:del w:id="162" w:author="yan xipeng" w:date="2021-09-06T19:29:00Z">
        <w:r w:rsidDel="008533AC">
          <w:rPr>
            <w:rFonts w:hint="eastAsia"/>
            <w:sz w:val="24"/>
          </w:rPr>
          <w:delText>加持</w:delText>
        </w:r>
      </w:del>
      <w:ins w:id="163" w:author="yan xipeng" w:date="2021-09-06T19:29:00Z">
        <w:r w:rsidR="008533AC">
          <w:rPr>
            <w:rFonts w:hint="eastAsia"/>
            <w:sz w:val="24"/>
          </w:rPr>
          <w:t>夹持</w:t>
        </w:r>
      </w:ins>
      <w:r>
        <w:rPr>
          <w:rFonts w:hint="eastAsia"/>
          <w:sz w:val="24"/>
        </w:rPr>
        <w:t>平</w:t>
      </w:r>
      <w:proofErr w:type="gramStart"/>
      <w:r>
        <w:rPr>
          <w:rFonts w:hint="eastAsia"/>
          <w:sz w:val="24"/>
        </w:rPr>
        <w:t>移速度</w:t>
      </w:r>
      <w:proofErr w:type="gramEnd"/>
      <w:r>
        <w:rPr>
          <w:rFonts w:hint="eastAsia"/>
          <w:sz w:val="24"/>
        </w:rPr>
        <w:t>向目标输送通道运动。</w:t>
      </w:r>
    </w:p>
    <w:p w14:paraId="413D930D" w14:textId="5F9887E9" w:rsidR="00A869BE" w:rsidRDefault="00A869BE" w:rsidP="00A372F7">
      <w:pPr>
        <w:spacing w:line="360" w:lineRule="auto"/>
        <w:ind w:firstLineChars="200" w:firstLine="480"/>
        <w:rPr>
          <w:sz w:val="24"/>
        </w:rPr>
      </w:pPr>
      <w:r>
        <w:rPr>
          <w:rFonts w:hint="eastAsia"/>
          <w:sz w:val="24"/>
        </w:rPr>
        <w:t>在本申请实施例中，</w:t>
      </w:r>
      <w:r w:rsidR="00657A28">
        <w:rPr>
          <w:rFonts w:hint="eastAsia"/>
          <w:sz w:val="24"/>
        </w:rPr>
        <w:t>第一检测模块</w:t>
      </w:r>
      <w:r w:rsidR="00657A28">
        <w:rPr>
          <w:rFonts w:hint="eastAsia"/>
          <w:sz w:val="24"/>
        </w:rPr>
        <w:t>3</w:t>
      </w:r>
      <w:r w:rsidR="00657A28">
        <w:rPr>
          <w:sz w:val="24"/>
        </w:rPr>
        <w:t>01</w:t>
      </w:r>
      <w:r w:rsidR="00657A28">
        <w:rPr>
          <w:rFonts w:hint="eastAsia"/>
          <w:sz w:val="24"/>
        </w:rPr>
        <w:t>可用于执行上述实施例一中的步骤</w:t>
      </w:r>
      <w:r w:rsidR="00657A28">
        <w:rPr>
          <w:rFonts w:hint="eastAsia"/>
          <w:sz w:val="24"/>
        </w:rPr>
        <w:t>2</w:t>
      </w:r>
      <w:r w:rsidR="00657A28">
        <w:rPr>
          <w:sz w:val="24"/>
        </w:rPr>
        <w:t>01</w:t>
      </w:r>
      <w:r w:rsidR="00657A28">
        <w:rPr>
          <w:rFonts w:hint="eastAsia"/>
          <w:sz w:val="24"/>
        </w:rPr>
        <w:t>，第一计算模块</w:t>
      </w:r>
      <w:r w:rsidR="00657A28">
        <w:rPr>
          <w:rFonts w:hint="eastAsia"/>
          <w:sz w:val="24"/>
        </w:rPr>
        <w:t>3</w:t>
      </w:r>
      <w:r w:rsidR="00657A28">
        <w:rPr>
          <w:sz w:val="24"/>
        </w:rPr>
        <w:t>02</w:t>
      </w:r>
      <w:r w:rsidR="00657A28">
        <w:rPr>
          <w:rFonts w:hint="eastAsia"/>
          <w:sz w:val="24"/>
        </w:rPr>
        <w:t>可用于执行上述实施例一中的步骤</w:t>
      </w:r>
      <w:r w:rsidR="00657A28">
        <w:rPr>
          <w:rFonts w:hint="eastAsia"/>
          <w:sz w:val="24"/>
        </w:rPr>
        <w:t>2</w:t>
      </w:r>
      <w:r w:rsidR="00657A28">
        <w:rPr>
          <w:sz w:val="24"/>
        </w:rPr>
        <w:t>02</w:t>
      </w:r>
      <w:r w:rsidR="00657A28">
        <w:rPr>
          <w:rFonts w:hint="eastAsia"/>
          <w:sz w:val="24"/>
        </w:rPr>
        <w:t>，</w:t>
      </w:r>
      <w:r w:rsidR="00840304">
        <w:rPr>
          <w:rFonts w:hint="eastAsia"/>
          <w:sz w:val="24"/>
        </w:rPr>
        <w:t>第二计算模块</w:t>
      </w:r>
      <w:r w:rsidR="00840304">
        <w:rPr>
          <w:rFonts w:hint="eastAsia"/>
          <w:sz w:val="24"/>
        </w:rPr>
        <w:t>3</w:t>
      </w:r>
      <w:r w:rsidR="00840304">
        <w:rPr>
          <w:sz w:val="24"/>
        </w:rPr>
        <w:t>03</w:t>
      </w:r>
      <w:r w:rsidR="00840304">
        <w:rPr>
          <w:rFonts w:hint="eastAsia"/>
          <w:sz w:val="24"/>
        </w:rPr>
        <w:t>可用于执行上述实施例一中的步骤</w:t>
      </w:r>
      <w:r w:rsidR="00840304">
        <w:rPr>
          <w:rFonts w:hint="eastAsia"/>
          <w:sz w:val="24"/>
        </w:rPr>
        <w:t>2</w:t>
      </w:r>
      <w:r w:rsidR="00840304">
        <w:rPr>
          <w:sz w:val="24"/>
        </w:rPr>
        <w:t>03</w:t>
      </w:r>
      <w:r w:rsidR="00840304">
        <w:rPr>
          <w:rFonts w:hint="eastAsia"/>
          <w:sz w:val="24"/>
        </w:rPr>
        <w:t>，第一控制模块</w:t>
      </w:r>
      <w:r w:rsidR="00840304">
        <w:rPr>
          <w:rFonts w:hint="eastAsia"/>
          <w:sz w:val="24"/>
        </w:rPr>
        <w:t>3</w:t>
      </w:r>
      <w:r w:rsidR="00840304">
        <w:rPr>
          <w:sz w:val="24"/>
        </w:rPr>
        <w:t>04</w:t>
      </w:r>
      <w:r w:rsidR="00840304">
        <w:rPr>
          <w:rFonts w:hint="eastAsia"/>
          <w:sz w:val="24"/>
        </w:rPr>
        <w:t>可用于执行上述实施例一中的步骤</w:t>
      </w:r>
      <w:r w:rsidR="00840304">
        <w:rPr>
          <w:rFonts w:hint="eastAsia"/>
          <w:sz w:val="24"/>
        </w:rPr>
        <w:t>2</w:t>
      </w:r>
      <w:r w:rsidR="00840304">
        <w:rPr>
          <w:sz w:val="24"/>
        </w:rPr>
        <w:t>04</w:t>
      </w:r>
      <w:r w:rsidR="00840304">
        <w:rPr>
          <w:rFonts w:hint="eastAsia"/>
          <w:sz w:val="24"/>
        </w:rPr>
        <w:t>，第二控制模块</w:t>
      </w:r>
      <w:r w:rsidR="00840304">
        <w:rPr>
          <w:rFonts w:hint="eastAsia"/>
          <w:sz w:val="24"/>
        </w:rPr>
        <w:t>3</w:t>
      </w:r>
      <w:r w:rsidR="00840304">
        <w:rPr>
          <w:sz w:val="24"/>
        </w:rPr>
        <w:t>05</w:t>
      </w:r>
      <w:r w:rsidR="00840304">
        <w:rPr>
          <w:rFonts w:hint="eastAsia"/>
          <w:sz w:val="24"/>
        </w:rPr>
        <w:t>可用于执行上述实施例一中的步骤</w:t>
      </w:r>
      <w:r w:rsidR="00840304">
        <w:rPr>
          <w:rFonts w:hint="eastAsia"/>
          <w:sz w:val="24"/>
        </w:rPr>
        <w:t>2</w:t>
      </w:r>
      <w:r w:rsidR="00840304">
        <w:rPr>
          <w:sz w:val="24"/>
        </w:rPr>
        <w:t>05</w:t>
      </w:r>
      <w:r w:rsidR="00840304">
        <w:rPr>
          <w:rFonts w:hint="eastAsia"/>
          <w:sz w:val="24"/>
        </w:rPr>
        <w:t>。</w:t>
      </w:r>
    </w:p>
    <w:p w14:paraId="4FAA9DBC" w14:textId="2AB75C88" w:rsidR="00840304" w:rsidRDefault="00840304" w:rsidP="00840304">
      <w:pPr>
        <w:spacing w:line="360" w:lineRule="auto"/>
        <w:ind w:firstLineChars="200" w:firstLine="480"/>
        <w:rPr>
          <w:sz w:val="24"/>
        </w:rPr>
      </w:pPr>
      <w:r>
        <w:rPr>
          <w:rFonts w:hint="eastAsia"/>
          <w:sz w:val="24"/>
        </w:rPr>
        <w:t>在一种可能的实现方式中，在图</w:t>
      </w:r>
      <w:r>
        <w:rPr>
          <w:rFonts w:hint="eastAsia"/>
          <w:sz w:val="24"/>
        </w:rPr>
        <w:t>3</w:t>
      </w:r>
      <w:r>
        <w:rPr>
          <w:rFonts w:hint="eastAsia"/>
          <w:sz w:val="24"/>
        </w:rPr>
        <w:t>所</w:t>
      </w:r>
      <w:proofErr w:type="gramStart"/>
      <w:r>
        <w:rPr>
          <w:rFonts w:hint="eastAsia"/>
          <w:sz w:val="24"/>
        </w:rPr>
        <w:t>示储瓶台</w:t>
      </w:r>
      <w:proofErr w:type="gramEnd"/>
      <w:r>
        <w:rPr>
          <w:rFonts w:hint="eastAsia"/>
          <w:sz w:val="24"/>
        </w:rPr>
        <w:t>换道装置</w:t>
      </w:r>
      <w:r>
        <w:rPr>
          <w:sz w:val="24"/>
        </w:rPr>
        <w:t>300</w:t>
      </w:r>
      <w:r>
        <w:rPr>
          <w:rFonts w:hint="eastAsia"/>
          <w:sz w:val="24"/>
        </w:rPr>
        <w:t>的基础上，第一计算模块</w:t>
      </w:r>
      <w:r>
        <w:rPr>
          <w:rFonts w:hint="eastAsia"/>
          <w:sz w:val="24"/>
        </w:rPr>
        <w:t>3</w:t>
      </w:r>
      <w:r>
        <w:rPr>
          <w:sz w:val="24"/>
        </w:rPr>
        <w:t>02</w:t>
      </w:r>
      <w:r>
        <w:rPr>
          <w:rFonts w:hint="eastAsia"/>
          <w:sz w:val="24"/>
        </w:rPr>
        <w:t>用于</w:t>
      </w:r>
      <w:proofErr w:type="gramStart"/>
      <w:r>
        <w:rPr>
          <w:rFonts w:hint="eastAsia"/>
          <w:sz w:val="24"/>
        </w:rPr>
        <w:t>以储瓶台上</w:t>
      </w:r>
      <w:proofErr w:type="gramEnd"/>
      <w:r>
        <w:rPr>
          <w:rFonts w:hint="eastAsia"/>
          <w:sz w:val="24"/>
        </w:rPr>
        <w:t>灌装瓶向入口夹持平</w:t>
      </w:r>
      <w:proofErr w:type="gramStart"/>
      <w:r>
        <w:rPr>
          <w:rFonts w:hint="eastAsia"/>
          <w:sz w:val="24"/>
        </w:rPr>
        <w:t>移机构</w:t>
      </w:r>
      <w:proofErr w:type="gramEnd"/>
      <w:r>
        <w:rPr>
          <w:rFonts w:hint="eastAsia"/>
          <w:sz w:val="24"/>
        </w:rPr>
        <w:t>运动的方向为参考方向，若目标输送通道位于当前位置的前方，则确定叠加</w:t>
      </w:r>
      <w:proofErr w:type="gramStart"/>
      <w:r>
        <w:rPr>
          <w:rFonts w:hint="eastAsia"/>
          <w:sz w:val="24"/>
        </w:rPr>
        <w:t>板速度</w:t>
      </w:r>
      <w:proofErr w:type="gramEnd"/>
      <w:r>
        <w:rPr>
          <w:rFonts w:hint="eastAsia"/>
          <w:sz w:val="24"/>
        </w:rPr>
        <w:t>为预设的第一速度，若目标输送通道位于当前位置的后方，则确定叠加</w:t>
      </w:r>
      <w:proofErr w:type="gramStart"/>
      <w:r>
        <w:rPr>
          <w:rFonts w:hint="eastAsia"/>
          <w:sz w:val="24"/>
        </w:rPr>
        <w:t>板速度</w:t>
      </w:r>
      <w:proofErr w:type="gramEnd"/>
      <w:r>
        <w:rPr>
          <w:rFonts w:hint="eastAsia"/>
          <w:sz w:val="24"/>
        </w:rPr>
        <w:t>为预设的第二速度，其中，第一速度的方向与参考方向相同，第二速度的方向与参考方向相反。</w:t>
      </w:r>
    </w:p>
    <w:p w14:paraId="35B9AFC2" w14:textId="1901087E" w:rsidR="00840304" w:rsidRPr="00CC1DE3" w:rsidRDefault="00840304" w:rsidP="00840304">
      <w:pPr>
        <w:spacing w:line="360" w:lineRule="auto"/>
        <w:ind w:firstLineChars="200" w:firstLine="480"/>
        <w:rPr>
          <w:sz w:val="24"/>
        </w:rPr>
      </w:pPr>
      <w:r>
        <w:rPr>
          <w:rFonts w:hint="eastAsia"/>
          <w:sz w:val="24"/>
        </w:rPr>
        <w:t>在一种可能的实现方式中，第二计算模块</w:t>
      </w:r>
      <w:r>
        <w:rPr>
          <w:rFonts w:hint="eastAsia"/>
          <w:sz w:val="24"/>
        </w:rPr>
        <w:t>3</w:t>
      </w:r>
      <w:r>
        <w:rPr>
          <w:sz w:val="24"/>
        </w:rPr>
        <w:t>03</w:t>
      </w:r>
      <w:r>
        <w:rPr>
          <w:rFonts w:hint="eastAsia"/>
          <w:sz w:val="24"/>
        </w:rPr>
        <w:t>用于</w:t>
      </w:r>
      <w:proofErr w:type="gramStart"/>
      <w:r>
        <w:rPr>
          <w:rFonts w:hint="eastAsia"/>
          <w:sz w:val="24"/>
        </w:rPr>
        <w:t>以储瓶台上</w:t>
      </w:r>
      <w:proofErr w:type="gramEnd"/>
      <w:r>
        <w:rPr>
          <w:rFonts w:hint="eastAsia"/>
          <w:sz w:val="24"/>
        </w:rPr>
        <w:t>灌装瓶向入口夹持平</w:t>
      </w:r>
      <w:proofErr w:type="gramStart"/>
      <w:r>
        <w:rPr>
          <w:rFonts w:hint="eastAsia"/>
          <w:sz w:val="24"/>
        </w:rPr>
        <w:t>移机构</w:t>
      </w:r>
      <w:proofErr w:type="gramEnd"/>
      <w:r>
        <w:rPr>
          <w:rFonts w:hint="eastAsia"/>
          <w:sz w:val="24"/>
        </w:rPr>
        <w:t>运动的方向为参考方向，若目标输送通道位于当前位置的前方，则计算预设的基准平移速度与叠加</w:t>
      </w:r>
      <w:proofErr w:type="gramStart"/>
      <w:r>
        <w:rPr>
          <w:rFonts w:hint="eastAsia"/>
          <w:sz w:val="24"/>
        </w:rPr>
        <w:t>板速度</w:t>
      </w:r>
      <w:proofErr w:type="gramEnd"/>
      <w:r>
        <w:rPr>
          <w:rFonts w:hint="eastAsia"/>
          <w:sz w:val="24"/>
        </w:rPr>
        <w:t>之和，获得夹持平移速度，若目标输送通道位于当前位置的后方，则计算基准平移速度与叠加</w:t>
      </w:r>
      <w:proofErr w:type="gramStart"/>
      <w:r>
        <w:rPr>
          <w:rFonts w:hint="eastAsia"/>
          <w:sz w:val="24"/>
        </w:rPr>
        <w:t>板速度</w:t>
      </w:r>
      <w:proofErr w:type="gramEnd"/>
      <w:r>
        <w:rPr>
          <w:rFonts w:hint="eastAsia"/>
          <w:sz w:val="24"/>
        </w:rPr>
        <w:t>之差，获得夹持平移速度，其中，基准平移速度和叠加</w:t>
      </w:r>
      <w:proofErr w:type="gramStart"/>
      <w:r>
        <w:rPr>
          <w:rFonts w:hint="eastAsia"/>
          <w:sz w:val="24"/>
        </w:rPr>
        <w:t>板速度</w:t>
      </w:r>
      <w:proofErr w:type="gramEnd"/>
      <w:r>
        <w:rPr>
          <w:rFonts w:hint="eastAsia"/>
          <w:sz w:val="24"/>
        </w:rPr>
        <w:t>均为正值，基准平移速度大于叠加板速度。</w:t>
      </w:r>
    </w:p>
    <w:p w14:paraId="79A2EE33" w14:textId="7C650FBA" w:rsidR="00840304" w:rsidRPr="00840304" w:rsidRDefault="002B5A33" w:rsidP="00A372F7">
      <w:pPr>
        <w:spacing w:line="360" w:lineRule="auto"/>
        <w:ind w:firstLineChars="200" w:firstLine="480"/>
        <w:rPr>
          <w:sz w:val="24"/>
        </w:rPr>
      </w:pPr>
      <w:r>
        <w:rPr>
          <w:rFonts w:hint="eastAsia"/>
          <w:sz w:val="24"/>
        </w:rPr>
        <w:t>图</w:t>
      </w:r>
      <w:r>
        <w:rPr>
          <w:sz w:val="24"/>
        </w:rPr>
        <w:t>4</w:t>
      </w:r>
      <w:r>
        <w:rPr>
          <w:rFonts w:hint="eastAsia"/>
          <w:sz w:val="24"/>
        </w:rPr>
        <w:t>是本申请实施例</w:t>
      </w:r>
      <w:proofErr w:type="gramStart"/>
      <w:r>
        <w:rPr>
          <w:rFonts w:hint="eastAsia"/>
          <w:sz w:val="24"/>
        </w:rPr>
        <w:t>二提供</w:t>
      </w:r>
      <w:proofErr w:type="gramEnd"/>
      <w:r>
        <w:rPr>
          <w:rFonts w:hint="eastAsia"/>
          <w:sz w:val="24"/>
        </w:rPr>
        <w:t>的另一种</w:t>
      </w:r>
      <w:proofErr w:type="gramStart"/>
      <w:r>
        <w:rPr>
          <w:rFonts w:hint="eastAsia"/>
          <w:sz w:val="24"/>
        </w:rPr>
        <w:t>储瓶台</w:t>
      </w:r>
      <w:proofErr w:type="gramEnd"/>
      <w:r>
        <w:rPr>
          <w:rFonts w:hint="eastAsia"/>
          <w:sz w:val="24"/>
        </w:rPr>
        <w:t>换道装置</w:t>
      </w:r>
      <w:r>
        <w:rPr>
          <w:rFonts w:hint="eastAsia"/>
          <w:sz w:val="24"/>
        </w:rPr>
        <w:t>3</w:t>
      </w:r>
      <w:r>
        <w:rPr>
          <w:sz w:val="24"/>
        </w:rPr>
        <w:t>00</w:t>
      </w:r>
      <w:r>
        <w:rPr>
          <w:rFonts w:hint="eastAsia"/>
          <w:sz w:val="24"/>
        </w:rPr>
        <w:t>的示意图，如图</w:t>
      </w:r>
      <w:r>
        <w:rPr>
          <w:sz w:val="24"/>
        </w:rPr>
        <w:t>4</w:t>
      </w:r>
      <w:r>
        <w:rPr>
          <w:rFonts w:hint="eastAsia"/>
          <w:sz w:val="24"/>
        </w:rPr>
        <w:t>所示，在图</w:t>
      </w:r>
      <w:r>
        <w:rPr>
          <w:rFonts w:hint="eastAsia"/>
          <w:sz w:val="24"/>
        </w:rPr>
        <w:t>3</w:t>
      </w:r>
      <w:r>
        <w:rPr>
          <w:rFonts w:hint="eastAsia"/>
          <w:sz w:val="24"/>
        </w:rPr>
        <w:t>所</w:t>
      </w:r>
      <w:proofErr w:type="gramStart"/>
      <w:r>
        <w:rPr>
          <w:rFonts w:hint="eastAsia"/>
          <w:sz w:val="24"/>
        </w:rPr>
        <w:t>示储瓶台</w:t>
      </w:r>
      <w:proofErr w:type="gramEnd"/>
      <w:r>
        <w:rPr>
          <w:rFonts w:hint="eastAsia"/>
          <w:sz w:val="24"/>
        </w:rPr>
        <w:t>换道装置</w:t>
      </w:r>
      <w:r>
        <w:rPr>
          <w:sz w:val="24"/>
        </w:rPr>
        <w:t>300</w:t>
      </w:r>
      <w:r>
        <w:rPr>
          <w:rFonts w:hint="eastAsia"/>
          <w:sz w:val="24"/>
        </w:rPr>
        <w:t>的基础上，</w:t>
      </w:r>
      <w:proofErr w:type="gramStart"/>
      <w:r>
        <w:rPr>
          <w:rFonts w:hint="eastAsia"/>
          <w:sz w:val="24"/>
        </w:rPr>
        <w:t>该储瓶台</w:t>
      </w:r>
      <w:proofErr w:type="gramEnd"/>
      <w:r>
        <w:rPr>
          <w:rFonts w:hint="eastAsia"/>
          <w:sz w:val="24"/>
        </w:rPr>
        <w:t>换道装置</w:t>
      </w:r>
      <w:r>
        <w:rPr>
          <w:rFonts w:hint="eastAsia"/>
          <w:sz w:val="24"/>
        </w:rPr>
        <w:t>3</w:t>
      </w:r>
      <w:r>
        <w:rPr>
          <w:sz w:val="24"/>
        </w:rPr>
        <w:t>00</w:t>
      </w:r>
      <w:r>
        <w:rPr>
          <w:rFonts w:hint="eastAsia"/>
          <w:sz w:val="24"/>
        </w:rPr>
        <w:t>还包括：</w:t>
      </w:r>
    </w:p>
    <w:p w14:paraId="746FC4A6" w14:textId="7974848F" w:rsidR="002B5A33" w:rsidRDefault="002B5A33" w:rsidP="002B5A33">
      <w:pPr>
        <w:spacing w:line="360" w:lineRule="auto"/>
        <w:ind w:firstLineChars="200" w:firstLine="480"/>
        <w:rPr>
          <w:sz w:val="24"/>
        </w:rPr>
      </w:pPr>
      <w:r>
        <w:rPr>
          <w:rFonts w:hint="eastAsia"/>
          <w:sz w:val="24"/>
        </w:rPr>
        <w:t>第二检测模块</w:t>
      </w:r>
      <w:r>
        <w:rPr>
          <w:rFonts w:hint="eastAsia"/>
          <w:sz w:val="24"/>
        </w:rPr>
        <w:t>3</w:t>
      </w:r>
      <w:r>
        <w:rPr>
          <w:sz w:val="24"/>
        </w:rPr>
        <w:t>06</w:t>
      </w:r>
      <w:r>
        <w:rPr>
          <w:rFonts w:hint="eastAsia"/>
          <w:sz w:val="24"/>
        </w:rPr>
        <w:t>，用于在入口夹持平</w:t>
      </w:r>
      <w:proofErr w:type="gramStart"/>
      <w:r>
        <w:rPr>
          <w:rFonts w:hint="eastAsia"/>
          <w:sz w:val="24"/>
        </w:rPr>
        <w:t>移机构</w:t>
      </w:r>
      <w:proofErr w:type="gramEnd"/>
      <w:r>
        <w:rPr>
          <w:rFonts w:hint="eastAsia"/>
          <w:sz w:val="24"/>
        </w:rPr>
        <w:t>运动到目标输送通道后，</w:t>
      </w:r>
      <w:proofErr w:type="gramStart"/>
      <w:r>
        <w:rPr>
          <w:rFonts w:hint="eastAsia"/>
          <w:sz w:val="24"/>
        </w:rPr>
        <w:t>确定进瓶叠加</w:t>
      </w:r>
      <w:proofErr w:type="gramEnd"/>
      <w:r>
        <w:rPr>
          <w:rFonts w:hint="eastAsia"/>
          <w:sz w:val="24"/>
        </w:rPr>
        <w:t>板所处的位置；</w:t>
      </w:r>
    </w:p>
    <w:p w14:paraId="7ED80AFD" w14:textId="541FE3E0" w:rsidR="002B5A33" w:rsidRDefault="002B5A33" w:rsidP="002B5A33">
      <w:pPr>
        <w:spacing w:line="360" w:lineRule="auto"/>
        <w:ind w:firstLineChars="200" w:firstLine="480"/>
        <w:rPr>
          <w:sz w:val="24"/>
        </w:rPr>
      </w:pPr>
      <w:r>
        <w:rPr>
          <w:rFonts w:hint="eastAsia"/>
          <w:sz w:val="24"/>
        </w:rPr>
        <w:t>第三计算模块</w:t>
      </w:r>
      <w:r>
        <w:rPr>
          <w:rFonts w:hint="eastAsia"/>
          <w:sz w:val="24"/>
        </w:rPr>
        <w:t>3</w:t>
      </w:r>
      <w:r>
        <w:rPr>
          <w:sz w:val="24"/>
        </w:rPr>
        <w:t>07</w:t>
      </w:r>
      <w:r>
        <w:rPr>
          <w:rFonts w:hint="eastAsia"/>
          <w:sz w:val="24"/>
        </w:rPr>
        <w:t>，用于根据第二检测模块</w:t>
      </w:r>
      <w:r>
        <w:rPr>
          <w:rFonts w:hint="eastAsia"/>
          <w:sz w:val="24"/>
        </w:rPr>
        <w:t>3</w:t>
      </w:r>
      <w:r>
        <w:rPr>
          <w:sz w:val="24"/>
        </w:rPr>
        <w:t>06</w:t>
      </w:r>
      <w:r>
        <w:rPr>
          <w:rFonts w:hint="eastAsia"/>
          <w:sz w:val="24"/>
        </w:rPr>
        <w:t>确定出</w:t>
      </w:r>
      <w:proofErr w:type="gramStart"/>
      <w:r>
        <w:rPr>
          <w:rFonts w:hint="eastAsia"/>
          <w:sz w:val="24"/>
        </w:rPr>
        <w:t>的进瓶叠加</w:t>
      </w:r>
      <w:proofErr w:type="gramEnd"/>
      <w:r>
        <w:rPr>
          <w:rFonts w:hint="eastAsia"/>
          <w:sz w:val="24"/>
        </w:rPr>
        <w:t>板所处的位置</w:t>
      </w:r>
      <w:proofErr w:type="gramStart"/>
      <w:r>
        <w:rPr>
          <w:rFonts w:hint="eastAsia"/>
          <w:sz w:val="24"/>
        </w:rPr>
        <w:t>与进瓶叠加</w:t>
      </w:r>
      <w:proofErr w:type="gramEnd"/>
      <w:r>
        <w:rPr>
          <w:rFonts w:hint="eastAsia"/>
          <w:sz w:val="24"/>
        </w:rPr>
        <w:t>板的</w:t>
      </w:r>
      <w:del w:id="164" w:author="yan xipeng" w:date="2021-09-06T17:53:00Z">
        <w:r w:rsidDel="00920B89">
          <w:rPr>
            <w:rFonts w:hint="eastAsia"/>
            <w:sz w:val="24"/>
          </w:rPr>
          <w:delText>零点位置</w:delText>
        </w:r>
      </w:del>
      <w:ins w:id="165" w:author="yan xipeng" w:date="2021-09-06T17:53:00Z">
        <w:r w:rsidR="00920B89">
          <w:rPr>
            <w:rFonts w:hint="eastAsia"/>
            <w:sz w:val="24"/>
          </w:rPr>
          <w:t>默认位置</w:t>
        </w:r>
      </w:ins>
      <w:r>
        <w:rPr>
          <w:rFonts w:hint="eastAsia"/>
          <w:sz w:val="24"/>
        </w:rPr>
        <w:t>之间的距离，确定叠加板返回速度；</w:t>
      </w:r>
    </w:p>
    <w:p w14:paraId="412A8153" w14:textId="2E1D7014" w:rsidR="002B5A33" w:rsidRDefault="002B5A33" w:rsidP="002B5A33">
      <w:pPr>
        <w:spacing w:line="360" w:lineRule="auto"/>
        <w:ind w:firstLineChars="200" w:firstLine="480"/>
        <w:rPr>
          <w:sz w:val="24"/>
        </w:rPr>
      </w:pPr>
      <w:r>
        <w:rPr>
          <w:rFonts w:hint="eastAsia"/>
          <w:sz w:val="24"/>
        </w:rPr>
        <w:t>第三控制模块</w:t>
      </w:r>
      <w:r>
        <w:rPr>
          <w:rFonts w:hint="eastAsia"/>
          <w:sz w:val="24"/>
        </w:rPr>
        <w:t>3</w:t>
      </w:r>
      <w:r>
        <w:rPr>
          <w:sz w:val="24"/>
        </w:rPr>
        <w:t>08</w:t>
      </w:r>
      <w:r>
        <w:rPr>
          <w:rFonts w:hint="eastAsia"/>
          <w:sz w:val="24"/>
        </w:rPr>
        <w:t>，用于控制叠加板电机，使叠加板电机</w:t>
      </w:r>
      <w:proofErr w:type="gramStart"/>
      <w:r>
        <w:rPr>
          <w:rFonts w:hint="eastAsia"/>
          <w:sz w:val="24"/>
        </w:rPr>
        <w:t>驱动进瓶叠加</w:t>
      </w:r>
      <w:proofErr w:type="gramEnd"/>
      <w:r>
        <w:rPr>
          <w:rFonts w:hint="eastAsia"/>
          <w:sz w:val="24"/>
        </w:rPr>
        <w:t>板以第三计算模块</w:t>
      </w:r>
      <w:r>
        <w:rPr>
          <w:rFonts w:hint="eastAsia"/>
          <w:sz w:val="24"/>
        </w:rPr>
        <w:t>3</w:t>
      </w:r>
      <w:r>
        <w:rPr>
          <w:sz w:val="24"/>
        </w:rPr>
        <w:t>07</w:t>
      </w:r>
      <w:r>
        <w:rPr>
          <w:rFonts w:hint="eastAsia"/>
          <w:sz w:val="24"/>
        </w:rPr>
        <w:t>确定出的叠加板返回速度运动至</w:t>
      </w:r>
      <w:del w:id="166" w:author="yan xipeng" w:date="2021-09-06T17:53:00Z">
        <w:r w:rsidDel="00920B89">
          <w:rPr>
            <w:rFonts w:hint="eastAsia"/>
            <w:sz w:val="24"/>
          </w:rPr>
          <w:delText>零点位置</w:delText>
        </w:r>
      </w:del>
      <w:ins w:id="167" w:author="yan xipeng" w:date="2021-09-06T17:53:00Z">
        <w:r w:rsidR="00920B89">
          <w:rPr>
            <w:rFonts w:hint="eastAsia"/>
            <w:sz w:val="24"/>
          </w:rPr>
          <w:t>默认位置</w:t>
        </w:r>
      </w:ins>
      <w:r>
        <w:rPr>
          <w:rFonts w:hint="eastAsia"/>
          <w:sz w:val="24"/>
        </w:rPr>
        <w:t>。</w:t>
      </w:r>
    </w:p>
    <w:p w14:paraId="03162145" w14:textId="1A8BCA04" w:rsidR="002B5A33" w:rsidRPr="00840304" w:rsidRDefault="002B5A33" w:rsidP="002B5A33">
      <w:pPr>
        <w:spacing w:line="360" w:lineRule="auto"/>
        <w:ind w:firstLineChars="200" w:firstLine="480"/>
        <w:rPr>
          <w:sz w:val="24"/>
        </w:rPr>
      </w:pPr>
      <w:r>
        <w:rPr>
          <w:rFonts w:hint="eastAsia"/>
          <w:sz w:val="24"/>
        </w:rPr>
        <w:t>图</w:t>
      </w:r>
      <w:r>
        <w:rPr>
          <w:sz w:val="24"/>
        </w:rPr>
        <w:t>5</w:t>
      </w:r>
      <w:r>
        <w:rPr>
          <w:rFonts w:hint="eastAsia"/>
          <w:sz w:val="24"/>
        </w:rPr>
        <w:t>是本申请实施例</w:t>
      </w:r>
      <w:proofErr w:type="gramStart"/>
      <w:r>
        <w:rPr>
          <w:rFonts w:hint="eastAsia"/>
          <w:sz w:val="24"/>
        </w:rPr>
        <w:t>二提供</w:t>
      </w:r>
      <w:proofErr w:type="gramEnd"/>
      <w:r>
        <w:rPr>
          <w:rFonts w:hint="eastAsia"/>
          <w:sz w:val="24"/>
        </w:rPr>
        <w:t>的又一种</w:t>
      </w:r>
      <w:proofErr w:type="gramStart"/>
      <w:r>
        <w:rPr>
          <w:rFonts w:hint="eastAsia"/>
          <w:sz w:val="24"/>
        </w:rPr>
        <w:t>储瓶台</w:t>
      </w:r>
      <w:proofErr w:type="gramEnd"/>
      <w:r>
        <w:rPr>
          <w:rFonts w:hint="eastAsia"/>
          <w:sz w:val="24"/>
        </w:rPr>
        <w:t>换道装置</w:t>
      </w:r>
      <w:r>
        <w:rPr>
          <w:rFonts w:hint="eastAsia"/>
          <w:sz w:val="24"/>
        </w:rPr>
        <w:t>3</w:t>
      </w:r>
      <w:r>
        <w:rPr>
          <w:sz w:val="24"/>
        </w:rPr>
        <w:t>00</w:t>
      </w:r>
      <w:r>
        <w:rPr>
          <w:rFonts w:hint="eastAsia"/>
          <w:sz w:val="24"/>
        </w:rPr>
        <w:t>的示意图，如图</w:t>
      </w:r>
      <w:r>
        <w:rPr>
          <w:sz w:val="24"/>
        </w:rPr>
        <w:t>5</w:t>
      </w:r>
      <w:r>
        <w:rPr>
          <w:rFonts w:hint="eastAsia"/>
          <w:sz w:val="24"/>
        </w:rPr>
        <w:t>所示，在图</w:t>
      </w:r>
      <w:r>
        <w:rPr>
          <w:rFonts w:hint="eastAsia"/>
          <w:sz w:val="24"/>
        </w:rPr>
        <w:t>3</w:t>
      </w:r>
      <w:r>
        <w:rPr>
          <w:rFonts w:hint="eastAsia"/>
          <w:sz w:val="24"/>
        </w:rPr>
        <w:t>所</w:t>
      </w:r>
      <w:proofErr w:type="gramStart"/>
      <w:r>
        <w:rPr>
          <w:rFonts w:hint="eastAsia"/>
          <w:sz w:val="24"/>
        </w:rPr>
        <w:t>示储瓶台</w:t>
      </w:r>
      <w:proofErr w:type="gramEnd"/>
      <w:r>
        <w:rPr>
          <w:rFonts w:hint="eastAsia"/>
          <w:sz w:val="24"/>
        </w:rPr>
        <w:t>换道装置</w:t>
      </w:r>
      <w:r>
        <w:rPr>
          <w:sz w:val="24"/>
        </w:rPr>
        <w:t>300</w:t>
      </w:r>
      <w:r>
        <w:rPr>
          <w:rFonts w:hint="eastAsia"/>
          <w:sz w:val="24"/>
        </w:rPr>
        <w:t>的基础上，</w:t>
      </w:r>
      <w:proofErr w:type="gramStart"/>
      <w:r>
        <w:rPr>
          <w:rFonts w:hint="eastAsia"/>
          <w:sz w:val="24"/>
        </w:rPr>
        <w:t>该储瓶台</w:t>
      </w:r>
      <w:proofErr w:type="gramEnd"/>
      <w:r>
        <w:rPr>
          <w:rFonts w:hint="eastAsia"/>
          <w:sz w:val="24"/>
        </w:rPr>
        <w:t>换道装置</w:t>
      </w:r>
      <w:r>
        <w:rPr>
          <w:rFonts w:hint="eastAsia"/>
          <w:sz w:val="24"/>
        </w:rPr>
        <w:t>3</w:t>
      </w:r>
      <w:r>
        <w:rPr>
          <w:sz w:val="24"/>
        </w:rPr>
        <w:t>00</w:t>
      </w:r>
      <w:r>
        <w:rPr>
          <w:rFonts w:hint="eastAsia"/>
          <w:sz w:val="24"/>
        </w:rPr>
        <w:t>还包括：</w:t>
      </w:r>
    </w:p>
    <w:p w14:paraId="461AB35A" w14:textId="25DF848F" w:rsidR="002B5A33" w:rsidRDefault="002B5A33" w:rsidP="002B5A33">
      <w:pPr>
        <w:spacing w:line="360" w:lineRule="auto"/>
        <w:ind w:firstLineChars="200" w:firstLine="480"/>
        <w:rPr>
          <w:sz w:val="24"/>
        </w:rPr>
      </w:pPr>
      <w:r>
        <w:rPr>
          <w:rFonts w:hint="eastAsia"/>
          <w:sz w:val="24"/>
        </w:rPr>
        <w:lastRenderedPageBreak/>
        <w:t>获取模块</w:t>
      </w:r>
      <w:r>
        <w:rPr>
          <w:rFonts w:hint="eastAsia"/>
          <w:sz w:val="24"/>
        </w:rPr>
        <w:t>3</w:t>
      </w:r>
      <w:r>
        <w:rPr>
          <w:sz w:val="24"/>
        </w:rPr>
        <w:t>09</w:t>
      </w:r>
      <w:r>
        <w:rPr>
          <w:rFonts w:hint="eastAsia"/>
          <w:sz w:val="24"/>
        </w:rPr>
        <w:t>，用于确定灌装</w:t>
      </w:r>
      <w:proofErr w:type="gramStart"/>
      <w:r>
        <w:rPr>
          <w:rFonts w:hint="eastAsia"/>
          <w:sz w:val="24"/>
        </w:rPr>
        <w:t>瓶进入储瓶台</w:t>
      </w:r>
      <w:proofErr w:type="gramEnd"/>
      <w:r>
        <w:rPr>
          <w:rFonts w:hint="eastAsia"/>
          <w:sz w:val="24"/>
        </w:rPr>
        <w:t>的速度；</w:t>
      </w:r>
    </w:p>
    <w:p w14:paraId="095F5F69" w14:textId="6FDDE2D4" w:rsidR="002B5A33" w:rsidRDefault="002B5A33" w:rsidP="002B5A33">
      <w:pPr>
        <w:spacing w:line="360" w:lineRule="auto"/>
        <w:ind w:firstLineChars="200" w:firstLine="480"/>
        <w:rPr>
          <w:sz w:val="24"/>
        </w:rPr>
      </w:pPr>
      <w:r>
        <w:rPr>
          <w:rFonts w:hint="eastAsia"/>
          <w:sz w:val="24"/>
        </w:rPr>
        <w:t>第四计算模块</w:t>
      </w:r>
      <w:r>
        <w:rPr>
          <w:rFonts w:hint="eastAsia"/>
          <w:sz w:val="24"/>
        </w:rPr>
        <w:t>3</w:t>
      </w:r>
      <w:r>
        <w:rPr>
          <w:sz w:val="24"/>
        </w:rPr>
        <w:t>10</w:t>
      </w:r>
      <w:r>
        <w:rPr>
          <w:rFonts w:hint="eastAsia"/>
          <w:sz w:val="24"/>
        </w:rPr>
        <w:t>，用于将获取模块</w:t>
      </w:r>
      <w:r>
        <w:rPr>
          <w:rFonts w:hint="eastAsia"/>
          <w:sz w:val="24"/>
        </w:rPr>
        <w:t>3</w:t>
      </w:r>
      <w:r>
        <w:rPr>
          <w:sz w:val="24"/>
        </w:rPr>
        <w:t>09</w:t>
      </w:r>
      <w:r>
        <w:rPr>
          <w:rFonts w:hint="eastAsia"/>
          <w:sz w:val="24"/>
        </w:rPr>
        <w:t>确定出的灌装</w:t>
      </w:r>
      <w:proofErr w:type="gramStart"/>
      <w:r>
        <w:rPr>
          <w:rFonts w:hint="eastAsia"/>
          <w:sz w:val="24"/>
        </w:rPr>
        <w:t>瓶进入储瓶台</w:t>
      </w:r>
      <w:proofErr w:type="gramEnd"/>
      <w:r>
        <w:rPr>
          <w:rFonts w:hint="eastAsia"/>
          <w:sz w:val="24"/>
        </w:rPr>
        <w:t>的速度输入斜坡函数发生器，获得入口夹持平</w:t>
      </w:r>
      <w:proofErr w:type="gramStart"/>
      <w:r>
        <w:rPr>
          <w:rFonts w:hint="eastAsia"/>
          <w:sz w:val="24"/>
        </w:rPr>
        <w:t>移机构</w:t>
      </w:r>
      <w:proofErr w:type="gramEnd"/>
      <w:r>
        <w:rPr>
          <w:rFonts w:hint="eastAsia"/>
          <w:sz w:val="24"/>
        </w:rPr>
        <w:t>的夹持输送速度；</w:t>
      </w:r>
    </w:p>
    <w:p w14:paraId="2ADBFF36" w14:textId="153A66DF" w:rsidR="002B5A33" w:rsidRDefault="002B5A33" w:rsidP="002B5A33">
      <w:pPr>
        <w:spacing w:line="360" w:lineRule="auto"/>
        <w:ind w:firstLineChars="200" w:firstLine="480"/>
        <w:rPr>
          <w:sz w:val="24"/>
        </w:rPr>
      </w:pPr>
      <w:r>
        <w:rPr>
          <w:rFonts w:hint="eastAsia"/>
          <w:sz w:val="24"/>
        </w:rPr>
        <w:t>第四控制模块</w:t>
      </w:r>
      <w:r>
        <w:rPr>
          <w:rFonts w:hint="eastAsia"/>
          <w:sz w:val="24"/>
        </w:rPr>
        <w:t>3</w:t>
      </w:r>
      <w:r>
        <w:rPr>
          <w:sz w:val="24"/>
        </w:rPr>
        <w:t>11</w:t>
      </w:r>
      <w:r>
        <w:rPr>
          <w:rFonts w:hint="eastAsia"/>
          <w:sz w:val="24"/>
        </w:rPr>
        <w:t>，用于控制驱动入口夹持平</w:t>
      </w:r>
      <w:proofErr w:type="gramStart"/>
      <w:r>
        <w:rPr>
          <w:rFonts w:hint="eastAsia"/>
          <w:sz w:val="24"/>
        </w:rPr>
        <w:t>移机构</w:t>
      </w:r>
      <w:proofErr w:type="gramEnd"/>
      <w:r>
        <w:rPr>
          <w:rFonts w:hint="eastAsia"/>
          <w:sz w:val="24"/>
        </w:rPr>
        <w:t>中滚轮转动的夹持输送电机，</w:t>
      </w:r>
      <w:proofErr w:type="gramStart"/>
      <w:r>
        <w:rPr>
          <w:rFonts w:hint="eastAsia"/>
          <w:sz w:val="24"/>
        </w:rPr>
        <w:t>使夹持</w:t>
      </w:r>
      <w:proofErr w:type="gramEnd"/>
      <w:r>
        <w:rPr>
          <w:rFonts w:hint="eastAsia"/>
          <w:sz w:val="24"/>
        </w:rPr>
        <w:t>输送电机驱动入口夹持平</w:t>
      </w:r>
      <w:proofErr w:type="gramStart"/>
      <w:r>
        <w:rPr>
          <w:rFonts w:hint="eastAsia"/>
          <w:sz w:val="24"/>
        </w:rPr>
        <w:t>移机构</w:t>
      </w:r>
      <w:proofErr w:type="gramEnd"/>
      <w:r>
        <w:rPr>
          <w:rFonts w:hint="eastAsia"/>
          <w:sz w:val="24"/>
        </w:rPr>
        <w:t>以第四计算模块</w:t>
      </w:r>
      <w:r>
        <w:rPr>
          <w:rFonts w:hint="eastAsia"/>
          <w:sz w:val="24"/>
        </w:rPr>
        <w:t>3</w:t>
      </w:r>
      <w:r>
        <w:rPr>
          <w:sz w:val="24"/>
        </w:rPr>
        <w:t>10</w:t>
      </w:r>
      <w:r>
        <w:rPr>
          <w:rFonts w:hint="eastAsia"/>
          <w:sz w:val="24"/>
        </w:rPr>
        <w:t>确定出的夹持输送速度输送灌装瓶；</w:t>
      </w:r>
    </w:p>
    <w:p w14:paraId="54DA79B5" w14:textId="655729B6" w:rsidR="002B5A33" w:rsidRDefault="002B5A33" w:rsidP="002B5A33">
      <w:pPr>
        <w:spacing w:line="360" w:lineRule="auto"/>
        <w:ind w:firstLineChars="200" w:firstLine="480"/>
        <w:rPr>
          <w:sz w:val="24"/>
        </w:rPr>
      </w:pPr>
      <w:r>
        <w:rPr>
          <w:rFonts w:hint="eastAsia"/>
          <w:sz w:val="24"/>
        </w:rPr>
        <w:t>第五控制模块</w:t>
      </w:r>
      <w:r>
        <w:rPr>
          <w:rFonts w:hint="eastAsia"/>
          <w:sz w:val="24"/>
        </w:rPr>
        <w:t>3</w:t>
      </w:r>
      <w:r>
        <w:rPr>
          <w:sz w:val="24"/>
        </w:rPr>
        <w:t>12</w:t>
      </w:r>
      <w:r>
        <w:rPr>
          <w:rFonts w:hint="eastAsia"/>
          <w:sz w:val="24"/>
        </w:rPr>
        <w:t>，用于控制驱动</w:t>
      </w:r>
      <w:proofErr w:type="gramStart"/>
      <w:r>
        <w:rPr>
          <w:rFonts w:hint="eastAsia"/>
          <w:sz w:val="24"/>
        </w:rPr>
        <w:t>储瓶台</w:t>
      </w:r>
      <w:proofErr w:type="gramEnd"/>
      <w:r>
        <w:rPr>
          <w:rFonts w:hint="eastAsia"/>
          <w:sz w:val="24"/>
        </w:rPr>
        <w:t>所包括出口夹持平</w:t>
      </w:r>
      <w:proofErr w:type="gramStart"/>
      <w:r>
        <w:rPr>
          <w:rFonts w:hint="eastAsia"/>
          <w:sz w:val="24"/>
        </w:rPr>
        <w:t>移机构</w:t>
      </w:r>
      <w:proofErr w:type="gramEnd"/>
      <w:r>
        <w:rPr>
          <w:rFonts w:hint="eastAsia"/>
          <w:sz w:val="24"/>
        </w:rPr>
        <w:t>中滚轮的出口输送电机，使出口输送电机驱动出口夹持平</w:t>
      </w:r>
      <w:proofErr w:type="gramStart"/>
      <w:r>
        <w:rPr>
          <w:rFonts w:hint="eastAsia"/>
          <w:sz w:val="24"/>
        </w:rPr>
        <w:t>移机构</w:t>
      </w:r>
      <w:proofErr w:type="gramEnd"/>
      <w:r>
        <w:rPr>
          <w:rFonts w:hint="eastAsia"/>
          <w:sz w:val="24"/>
        </w:rPr>
        <w:t>以第四计算模块</w:t>
      </w:r>
      <w:r>
        <w:rPr>
          <w:rFonts w:hint="eastAsia"/>
          <w:sz w:val="24"/>
        </w:rPr>
        <w:t>3</w:t>
      </w:r>
      <w:r>
        <w:rPr>
          <w:sz w:val="24"/>
        </w:rPr>
        <w:t>10</w:t>
      </w:r>
      <w:r>
        <w:rPr>
          <w:rFonts w:hint="eastAsia"/>
          <w:sz w:val="24"/>
        </w:rPr>
        <w:t>确定出的夹持输送速度输送灌装瓶。</w:t>
      </w:r>
    </w:p>
    <w:p w14:paraId="7FD1CBFF" w14:textId="27CC4807" w:rsidR="002B5A33" w:rsidRPr="00840304" w:rsidRDefault="002B5A33" w:rsidP="002B5A33">
      <w:pPr>
        <w:spacing w:line="360" w:lineRule="auto"/>
        <w:ind w:firstLineChars="200" w:firstLine="480"/>
        <w:rPr>
          <w:sz w:val="24"/>
        </w:rPr>
      </w:pPr>
      <w:r>
        <w:rPr>
          <w:rFonts w:hint="eastAsia"/>
          <w:sz w:val="24"/>
        </w:rPr>
        <w:t>图</w:t>
      </w:r>
      <w:r>
        <w:rPr>
          <w:sz w:val="24"/>
        </w:rPr>
        <w:t>6</w:t>
      </w:r>
      <w:r>
        <w:rPr>
          <w:rFonts w:hint="eastAsia"/>
          <w:sz w:val="24"/>
        </w:rPr>
        <w:t>是本申请实施例</w:t>
      </w:r>
      <w:proofErr w:type="gramStart"/>
      <w:r>
        <w:rPr>
          <w:rFonts w:hint="eastAsia"/>
          <w:sz w:val="24"/>
        </w:rPr>
        <w:t>二提供</w:t>
      </w:r>
      <w:proofErr w:type="gramEnd"/>
      <w:r>
        <w:rPr>
          <w:rFonts w:hint="eastAsia"/>
          <w:sz w:val="24"/>
        </w:rPr>
        <w:t>的再一种</w:t>
      </w:r>
      <w:proofErr w:type="gramStart"/>
      <w:r>
        <w:rPr>
          <w:rFonts w:hint="eastAsia"/>
          <w:sz w:val="24"/>
        </w:rPr>
        <w:t>储瓶台</w:t>
      </w:r>
      <w:proofErr w:type="gramEnd"/>
      <w:r>
        <w:rPr>
          <w:rFonts w:hint="eastAsia"/>
          <w:sz w:val="24"/>
        </w:rPr>
        <w:t>换道装置</w:t>
      </w:r>
      <w:r>
        <w:rPr>
          <w:rFonts w:hint="eastAsia"/>
          <w:sz w:val="24"/>
        </w:rPr>
        <w:t>3</w:t>
      </w:r>
      <w:r>
        <w:rPr>
          <w:sz w:val="24"/>
        </w:rPr>
        <w:t>00</w:t>
      </w:r>
      <w:r>
        <w:rPr>
          <w:rFonts w:hint="eastAsia"/>
          <w:sz w:val="24"/>
        </w:rPr>
        <w:t>的示意图，如图</w:t>
      </w:r>
      <w:r>
        <w:rPr>
          <w:sz w:val="24"/>
        </w:rPr>
        <w:t>6</w:t>
      </w:r>
      <w:r>
        <w:rPr>
          <w:rFonts w:hint="eastAsia"/>
          <w:sz w:val="24"/>
        </w:rPr>
        <w:t>所示，在图</w:t>
      </w:r>
      <w:r>
        <w:rPr>
          <w:rFonts w:hint="eastAsia"/>
          <w:sz w:val="24"/>
        </w:rPr>
        <w:t>3</w:t>
      </w:r>
      <w:r>
        <w:rPr>
          <w:rFonts w:hint="eastAsia"/>
          <w:sz w:val="24"/>
        </w:rPr>
        <w:t>所</w:t>
      </w:r>
      <w:proofErr w:type="gramStart"/>
      <w:r>
        <w:rPr>
          <w:rFonts w:hint="eastAsia"/>
          <w:sz w:val="24"/>
        </w:rPr>
        <w:t>示储瓶台</w:t>
      </w:r>
      <w:proofErr w:type="gramEnd"/>
      <w:r>
        <w:rPr>
          <w:rFonts w:hint="eastAsia"/>
          <w:sz w:val="24"/>
        </w:rPr>
        <w:t>换道装置</w:t>
      </w:r>
      <w:r>
        <w:rPr>
          <w:sz w:val="24"/>
        </w:rPr>
        <w:t>300</w:t>
      </w:r>
      <w:r>
        <w:rPr>
          <w:rFonts w:hint="eastAsia"/>
          <w:sz w:val="24"/>
        </w:rPr>
        <w:t>的基础上，</w:t>
      </w:r>
      <w:proofErr w:type="gramStart"/>
      <w:r>
        <w:rPr>
          <w:rFonts w:hint="eastAsia"/>
          <w:sz w:val="24"/>
        </w:rPr>
        <w:t>该储瓶台</w:t>
      </w:r>
      <w:proofErr w:type="gramEnd"/>
      <w:r>
        <w:rPr>
          <w:rFonts w:hint="eastAsia"/>
          <w:sz w:val="24"/>
        </w:rPr>
        <w:t>换道装置</w:t>
      </w:r>
      <w:r>
        <w:rPr>
          <w:rFonts w:hint="eastAsia"/>
          <w:sz w:val="24"/>
        </w:rPr>
        <w:t>3</w:t>
      </w:r>
      <w:r>
        <w:rPr>
          <w:sz w:val="24"/>
        </w:rPr>
        <w:t>00</w:t>
      </w:r>
      <w:r>
        <w:rPr>
          <w:rFonts w:hint="eastAsia"/>
          <w:sz w:val="24"/>
        </w:rPr>
        <w:t>还包括：</w:t>
      </w:r>
    </w:p>
    <w:p w14:paraId="669B0AC7" w14:textId="2BC8821D" w:rsidR="002B5A33" w:rsidRPr="002B5A33" w:rsidRDefault="002B5A33" w:rsidP="002B5A33">
      <w:pPr>
        <w:spacing w:line="360" w:lineRule="auto"/>
        <w:ind w:firstLineChars="200" w:firstLine="480"/>
        <w:rPr>
          <w:sz w:val="24"/>
        </w:rPr>
      </w:pPr>
      <w:r w:rsidRPr="002B5A33">
        <w:rPr>
          <w:rFonts w:hint="eastAsia"/>
          <w:sz w:val="24"/>
        </w:rPr>
        <w:t>第五计算模块</w:t>
      </w:r>
      <w:r>
        <w:rPr>
          <w:rFonts w:hint="eastAsia"/>
          <w:sz w:val="24"/>
        </w:rPr>
        <w:t>3</w:t>
      </w:r>
      <w:r>
        <w:rPr>
          <w:sz w:val="24"/>
        </w:rPr>
        <w:t>13</w:t>
      </w:r>
      <w:r w:rsidRPr="002B5A33">
        <w:rPr>
          <w:rFonts w:hint="eastAsia"/>
          <w:sz w:val="24"/>
        </w:rPr>
        <w:t>，用于根据</w:t>
      </w:r>
      <w:proofErr w:type="gramStart"/>
      <w:r w:rsidRPr="002B5A33">
        <w:rPr>
          <w:rFonts w:hint="eastAsia"/>
          <w:sz w:val="24"/>
        </w:rPr>
        <w:t>储瓶台</w:t>
      </w:r>
      <w:proofErr w:type="gramEnd"/>
      <w:r w:rsidRPr="002B5A33">
        <w:rPr>
          <w:rFonts w:hint="eastAsia"/>
          <w:sz w:val="24"/>
        </w:rPr>
        <w:t>的虚轴速度，</w:t>
      </w:r>
      <w:proofErr w:type="gramStart"/>
      <w:r w:rsidRPr="002B5A33">
        <w:rPr>
          <w:rFonts w:hint="eastAsia"/>
          <w:sz w:val="24"/>
        </w:rPr>
        <w:t>确定进瓶输送</w:t>
      </w:r>
      <w:proofErr w:type="gramEnd"/>
      <w:r w:rsidRPr="002B5A33">
        <w:rPr>
          <w:rFonts w:hint="eastAsia"/>
          <w:sz w:val="24"/>
        </w:rPr>
        <w:t>速度、夹持输送速度、夹持平</w:t>
      </w:r>
      <w:proofErr w:type="gramStart"/>
      <w:r w:rsidRPr="002B5A33">
        <w:rPr>
          <w:rFonts w:hint="eastAsia"/>
          <w:sz w:val="24"/>
        </w:rPr>
        <w:t>移速度</w:t>
      </w:r>
      <w:proofErr w:type="gramEnd"/>
      <w:r w:rsidRPr="002B5A33">
        <w:rPr>
          <w:rFonts w:hint="eastAsia"/>
          <w:sz w:val="24"/>
        </w:rPr>
        <w:t>和</w:t>
      </w:r>
      <w:del w:id="168" w:author="yan xipeng" w:date="2021-09-06T19:06:00Z">
        <w:r w:rsidRPr="002B5A33" w:rsidDel="00466182">
          <w:rPr>
            <w:rFonts w:hint="eastAsia"/>
            <w:sz w:val="24"/>
          </w:rPr>
          <w:delText>出口输送速度</w:delText>
        </w:r>
      </w:del>
      <w:ins w:id="169" w:author="yan xipeng" w:date="2021-09-06T19:06:00Z">
        <w:r w:rsidR="00466182">
          <w:rPr>
            <w:rFonts w:hint="eastAsia"/>
            <w:sz w:val="24"/>
          </w:rPr>
          <w:t>出瓶输送速度</w:t>
        </w:r>
      </w:ins>
      <w:r w:rsidRPr="002B5A33">
        <w:rPr>
          <w:rFonts w:hint="eastAsia"/>
          <w:sz w:val="24"/>
        </w:rPr>
        <w:t>；</w:t>
      </w:r>
    </w:p>
    <w:p w14:paraId="64F955C6" w14:textId="61D8A273" w:rsidR="002B5A33" w:rsidRPr="002B5A33" w:rsidRDefault="002B5A33" w:rsidP="002B5A33">
      <w:pPr>
        <w:spacing w:line="360" w:lineRule="auto"/>
        <w:ind w:firstLineChars="200" w:firstLine="480"/>
        <w:rPr>
          <w:sz w:val="24"/>
        </w:rPr>
      </w:pPr>
      <w:r w:rsidRPr="002B5A33">
        <w:rPr>
          <w:rFonts w:hint="eastAsia"/>
          <w:sz w:val="24"/>
        </w:rPr>
        <w:t>修正模块</w:t>
      </w:r>
      <w:r>
        <w:rPr>
          <w:rFonts w:hint="eastAsia"/>
          <w:sz w:val="24"/>
        </w:rPr>
        <w:t>3</w:t>
      </w:r>
      <w:r>
        <w:rPr>
          <w:sz w:val="24"/>
        </w:rPr>
        <w:t>14</w:t>
      </w:r>
      <w:r w:rsidRPr="002B5A33">
        <w:rPr>
          <w:rFonts w:hint="eastAsia"/>
          <w:sz w:val="24"/>
        </w:rPr>
        <w:t>，用于根据预先确定的修正系数，对第五计算模块</w:t>
      </w:r>
      <w:r>
        <w:rPr>
          <w:rFonts w:hint="eastAsia"/>
          <w:sz w:val="24"/>
        </w:rPr>
        <w:t>3</w:t>
      </w:r>
      <w:r>
        <w:rPr>
          <w:sz w:val="24"/>
        </w:rPr>
        <w:t>13</w:t>
      </w:r>
      <w:r w:rsidRPr="002B5A33">
        <w:rPr>
          <w:rFonts w:hint="eastAsia"/>
          <w:sz w:val="24"/>
        </w:rPr>
        <w:t>获取</w:t>
      </w:r>
      <w:proofErr w:type="gramStart"/>
      <w:r w:rsidRPr="002B5A33">
        <w:rPr>
          <w:rFonts w:hint="eastAsia"/>
          <w:sz w:val="24"/>
        </w:rPr>
        <w:t>的进瓶输送</w:t>
      </w:r>
      <w:proofErr w:type="gramEnd"/>
      <w:r w:rsidRPr="002B5A33">
        <w:rPr>
          <w:rFonts w:hint="eastAsia"/>
          <w:sz w:val="24"/>
        </w:rPr>
        <w:t>速度、夹持输送速度、夹持平</w:t>
      </w:r>
      <w:proofErr w:type="gramStart"/>
      <w:r w:rsidRPr="002B5A33">
        <w:rPr>
          <w:rFonts w:hint="eastAsia"/>
          <w:sz w:val="24"/>
        </w:rPr>
        <w:t>移速度</w:t>
      </w:r>
      <w:proofErr w:type="gramEnd"/>
      <w:r w:rsidRPr="002B5A33">
        <w:rPr>
          <w:rFonts w:hint="eastAsia"/>
          <w:sz w:val="24"/>
        </w:rPr>
        <w:t>和达到</w:t>
      </w:r>
      <w:del w:id="170" w:author="yan xipeng" w:date="2021-09-06T19:06:00Z">
        <w:r w:rsidRPr="002B5A33" w:rsidDel="00466182">
          <w:rPr>
            <w:rFonts w:hint="eastAsia"/>
            <w:sz w:val="24"/>
          </w:rPr>
          <w:delText>出口输送速度</w:delText>
        </w:r>
      </w:del>
      <w:ins w:id="171" w:author="yan xipeng" w:date="2021-09-06T19:06:00Z">
        <w:r w:rsidR="00466182">
          <w:rPr>
            <w:rFonts w:hint="eastAsia"/>
            <w:sz w:val="24"/>
          </w:rPr>
          <w:t>出瓶输送速度</w:t>
        </w:r>
      </w:ins>
      <w:r w:rsidRPr="002B5A33">
        <w:rPr>
          <w:rFonts w:hint="eastAsia"/>
          <w:sz w:val="24"/>
        </w:rPr>
        <w:t>进行分别修正，</w:t>
      </w:r>
      <w:proofErr w:type="gramStart"/>
      <w:r w:rsidRPr="002B5A33">
        <w:rPr>
          <w:rFonts w:hint="eastAsia"/>
          <w:sz w:val="24"/>
        </w:rPr>
        <w:t>消除进瓶输送</w:t>
      </w:r>
      <w:proofErr w:type="gramEnd"/>
      <w:r w:rsidRPr="002B5A33">
        <w:rPr>
          <w:rFonts w:hint="eastAsia"/>
          <w:sz w:val="24"/>
        </w:rPr>
        <w:t>速度、夹持输送速度、夹持平</w:t>
      </w:r>
      <w:proofErr w:type="gramStart"/>
      <w:r w:rsidRPr="002B5A33">
        <w:rPr>
          <w:rFonts w:hint="eastAsia"/>
          <w:sz w:val="24"/>
        </w:rPr>
        <w:t>移速度</w:t>
      </w:r>
      <w:proofErr w:type="gramEnd"/>
      <w:r w:rsidRPr="002B5A33">
        <w:rPr>
          <w:rFonts w:hint="eastAsia"/>
          <w:sz w:val="24"/>
        </w:rPr>
        <w:t>和</w:t>
      </w:r>
      <w:del w:id="172" w:author="yan xipeng" w:date="2021-09-06T19:06:00Z">
        <w:r w:rsidRPr="002B5A33" w:rsidDel="00466182">
          <w:rPr>
            <w:rFonts w:hint="eastAsia"/>
            <w:sz w:val="24"/>
          </w:rPr>
          <w:delText>出口输送速度</w:delText>
        </w:r>
      </w:del>
      <w:ins w:id="173" w:author="yan xipeng" w:date="2021-09-06T19:06:00Z">
        <w:r w:rsidR="00466182">
          <w:rPr>
            <w:rFonts w:hint="eastAsia"/>
            <w:sz w:val="24"/>
          </w:rPr>
          <w:t>出瓶输送速度</w:t>
        </w:r>
      </w:ins>
      <w:r w:rsidRPr="002B5A33">
        <w:rPr>
          <w:rFonts w:hint="eastAsia"/>
          <w:sz w:val="24"/>
        </w:rPr>
        <w:t>的同步偏差；</w:t>
      </w:r>
    </w:p>
    <w:p w14:paraId="4C5C72D5" w14:textId="24A30DD4" w:rsidR="002B5A33" w:rsidRPr="002B5A33" w:rsidRDefault="002B5A33" w:rsidP="002B5A33">
      <w:pPr>
        <w:spacing w:line="360" w:lineRule="auto"/>
        <w:ind w:firstLineChars="200" w:firstLine="480"/>
        <w:rPr>
          <w:sz w:val="24"/>
        </w:rPr>
      </w:pPr>
      <w:r w:rsidRPr="002B5A33">
        <w:rPr>
          <w:rFonts w:hint="eastAsia"/>
          <w:sz w:val="24"/>
        </w:rPr>
        <w:t>第六控制模块</w:t>
      </w:r>
      <w:r>
        <w:rPr>
          <w:rFonts w:hint="eastAsia"/>
          <w:sz w:val="24"/>
        </w:rPr>
        <w:t>3</w:t>
      </w:r>
      <w:r>
        <w:rPr>
          <w:sz w:val="24"/>
        </w:rPr>
        <w:t>15</w:t>
      </w:r>
      <w:r w:rsidRPr="002B5A33">
        <w:rPr>
          <w:rFonts w:hint="eastAsia"/>
          <w:sz w:val="24"/>
        </w:rPr>
        <w:t>，用于执行如下操作：</w:t>
      </w:r>
    </w:p>
    <w:p w14:paraId="11AE306C" w14:textId="66A7F088" w:rsidR="002B5A33" w:rsidRPr="002B5A33" w:rsidRDefault="002B5A33" w:rsidP="002B5A33">
      <w:pPr>
        <w:spacing w:line="360" w:lineRule="auto"/>
        <w:ind w:firstLineChars="200" w:firstLine="480"/>
        <w:rPr>
          <w:sz w:val="24"/>
        </w:rPr>
      </w:pPr>
      <w:r w:rsidRPr="002B5A33">
        <w:rPr>
          <w:rFonts w:hint="eastAsia"/>
          <w:sz w:val="24"/>
        </w:rPr>
        <w:t>控制用于驱动</w:t>
      </w:r>
      <w:proofErr w:type="gramStart"/>
      <w:r w:rsidRPr="002B5A33">
        <w:rPr>
          <w:rFonts w:hint="eastAsia"/>
          <w:sz w:val="24"/>
        </w:rPr>
        <w:t>储瓶台中进瓶</w:t>
      </w:r>
      <w:proofErr w:type="gramEnd"/>
      <w:r w:rsidRPr="002B5A33">
        <w:rPr>
          <w:rFonts w:hint="eastAsia"/>
          <w:sz w:val="24"/>
        </w:rPr>
        <w:t>输送机构</w:t>
      </w:r>
      <w:proofErr w:type="gramStart"/>
      <w:r w:rsidRPr="002B5A33">
        <w:rPr>
          <w:rFonts w:hint="eastAsia"/>
          <w:sz w:val="24"/>
        </w:rPr>
        <w:t>的进瓶输送</w:t>
      </w:r>
      <w:proofErr w:type="gramEnd"/>
      <w:r w:rsidRPr="002B5A33">
        <w:rPr>
          <w:rFonts w:hint="eastAsia"/>
          <w:sz w:val="24"/>
        </w:rPr>
        <w:t>电机，</w:t>
      </w:r>
      <w:proofErr w:type="gramStart"/>
      <w:r w:rsidRPr="002B5A33">
        <w:rPr>
          <w:rFonts w:hint="eastAsia"/>
          <w:sz w:val="24"/>
        </w:rPr>
        <w:t>使进瓶</w:t>
      </w:r>
      <w:proofErr w:type="gramEnd"/>
      <w:r w:rsidRPr="002B5A33">
        <w:rPr>
          <w:rFonts w:hint="eastAsia"/>
          <w:sz w:val="24"/>
        </w:rPr>
        <w:t>输送电机</w:t>
      </w:r>
      <w:proofErr w:type="gramStart"/>
      <w:r w:rsidRPr="002B5A33">
        <w:rPr>
          <w:rFonts w:hint="eastAsia"/>
          <w:sz w:val="24"/>
        </w:rPr>
        <w:t>驱动进瓶输送</w:t>
      </w:r>
      <w:proofErr w:type="gramEnd"/>
      <w:r w:rsidRPr="002B5A33">
        <w:rPr>
          <w:rFonts w:hint="eastAsia"/>
          <w:sz w:val="24"/>
        </w:rPr>
        <w:t>机构以</w:t>
      </w:r>
      <w:r>
        <w:rPr>
          <w:rFonts w:hint="eastAsia"/>
          <w:sz w:val="24"/>
        </w:rPr>
        <w:t>修正模块</w:t>
      </w:r>
      <w:r>
        <w:rPr>
          <w:rFonts w:hint="eastAsia"/>
          <w:sz w:val="24"/>
        </w:rPr>
        <w:t>3</w:t>
      </w:r>
      <w:r>
        <w:rPr>
          <w:sz w:val="24"/>
        </w:rPr>
        <w:t>14</w:t>
      </w:r>
      <w:r>
        <w:rPr>
          <w:rFonts w:hint="eastAsia"/>
          <w:sz w:val="24"/>
        </w:rPr>
        <w:t>修正后</w:t>
      </w:r>
      <w:proofErr w:type="gramStart"/>
      <w:r>
        <w:rPr>
          <w:rFonts w:hint="eastAsia"/>
          <w:sz w:val="24"/>
        </w:rPr>
        <w:t>的</w:t>
      </w:r>
      <w:r w:rsidRPr="002B5A33">
        <w:rPr>
          <w:rFonts w:hint="eastAsia"/>
          <w:sz w:val="24"/>
        </w:rPr>
        <w:t>进瓶输送</w:t>
      </w:r>
      <w:proofErr w:type="gramEnd"/>
      <w:r w:rsidRPr="002B5A33">
        <w:rPr>
          <w:rFonts w:hint="eastAsia"/>
          <w:sz w:val="24"/>
        </w:rPr>
        <w:t>速度输送灌装瓶；</w:t>
      </w:r>
    </w:p>
    <w:p w14:paraId="628446F2" w14:textId="7263F2BE" w:rsidR="002B5A33" w:rsidRPr="002B5A33" w:rsidRDefault="002B5A33" w:rsidP="002B5A33">
      <w:pPr>
        <w:spacing w:line="360" w:lineRule="auto"/>
        <w:ind w:firstLineChars="200" w:firstLine="480"/>
        <w:rPr>
          <w:sz w:val="24"/>
        </w:rPr>
      </w:pPr>
      <w:r w:rsidRPr="002B5A33">
        <w:rPr>
          <w:rFonts w:hint="eastAsia"/>
          <w:sz w:val="24"/>
        </w:rPr>
        <w:t>控制用于驱动入口夹持平</w:t>
      </w:r>
      <w:proofErr w:type="gramStart"/>
      <w:r w:rsidRPr="002B5A33">
        <w:rPr>
          <w:rFonts w:hint="eastAsia"/>
          <w:sz w:val="24"/>
        </w:rPr>
        <w:t>移机构</w:t>
      </w:r>
      <w:proofErr w:type="gramEnd"/>
      <w:r w:rsidRPr="002B5A33">
        <w:rPr>
          <w:rFonts w:hint="eastAsia"/>
          <w:sz w:val="24"/>
        </w:rPr>
        <w:t>中滚轮转动的夹持输送电机，</w:t>
      </w:r>
      <w:proofErr w:type="gramStart"/>
      <w:r w:rsidRPr="002B5A33">
        <w:rPr>
          <w:rFonts w:hint="eastAsia"/>
          <w:sz w:val="24"/>
        </w:rPr>
        <w:t>使夹持</w:t>
      </w:r>
      <w:proofErr w:type="gramEnd"/>
      <w:r w:rsidRPr="002B5A33">
        <w:rPr>
          <w:rFonts w:hint="eastAsia"/>
          <w:sz w:val="24"/>
        </w:rPr>
        <w:t>输送电机驱动入口夹持平</w:t>
      </w:r>
      <w:proofErr w:type="gramStart"/>
      <w:r w:rsidRPr="002B5A33">
        <w:rPr>
          <w:rFonts w:hint="eastAsia"/>
          <w:sz w:val="24"/>
        </w:rPr>
        <w:t>移机构</w:t>
      </w:r>
      <w:proofErr w:type="gramEnd"/>
      <w:r w:rsidRPr="002B5A33">
        <w:rPr>
          <w:rFonts w:hint="eastAsia"/>
          <w:sz w:val="24"/>
        </w:rPr>
        <w:t>以</w:t>
      </w:r>
      <w:r>
        <w:rPr>
          <w:rFonts w:hint="eastAsia"/>
          <w:sz w:val="24"/>
        </w:rPr>
        <w:t>修正模块</w:t>
      </w:r>
      <w:r>
        <w:rPr>
          <w:rFonts w:hint="eastAsia"/>
          <w:sz w:val="24"/>
        </w:rPr>
        <w:t>3</w:t>
      </w:r>
      <w:r>
        <w:rPr>
          <w:sz w:val="24"/>
        </w:rPr>
        <w:t>14</w:t>
      </w:r>
      <w:r w:rsidRPr="002B5A33">
        <w:rPr>
          <w:rFonts w:hint="eastAsia"/>
          <w:sz w:val="24"/>
        </w:rPr>
        <w:t>修正后的夹持输送速度输送灌装瓶；</w:t>
      </w:r>
    </w:p>
    <w:p w14:paraId="07A29619" w14:textId="5F7E9EC1" w:rsidR="002B5A33" w:rsidRPr="002B5A33" w:rsidRDefault="002B5A33" w:rsidP="002B5A33">
      <w:pPr>
        <w:spacing w:line="360" w:lineRule="auto"/>
        <w:ind w:firstLineChars="200" w:firstLine="480"/>
        <w:rPr>
          <w:sz w:val="24"/>
        </w:rPr>
      </w:pPr>
      <w:r w:rsidRPr="002B5A33">
        <w:rPr>
          <w:rFonts w:hint="eastAsia"/>
          <w:sz w:val="24"/>
        </w:rPr>
        <w:t>控制用于驱动入口夹持平</w:t>
      </w:r>
      <w:proofErr w:type="gramStart"/>
      <w:r w:rsidRPr="002B5A33">
        <w:rPr>
          <w:rFonts w:hint="eastAsia"/>
          <w:sz w:val="24"/>
        </w:rPr>
        <w:t>移机构</w:t>
      </w:r>
      <w:proofErr w:type="gramEnd"/>
      <w:r w:rsidRPr="002B5A33">
        <w:rPr>
          <w:rFonts w:hint="eastAsia"/>
          <w:sz w:val="24"/>
        </w:rPr>
        <w:t>平移运动的夹持平移电机，</w:t>
      </w:r>
      <w:proofErr w:type="gramStart"/>
      <w:r w:rsidRPr="002B5A33">
        <w:rPr>
          <w:rFonts w:hint="eastAsia"/>
          <w:sz w:val="24"/>
        </w:rPr>
        <w:t>使夹持平</w:t>
      </w:r>
      <w:proofErr w:type="gramEnd"/>
      <w:r w:rsidRPr="002B5A33">
        <w:rPr>
          <w:rFonts w:hint="eastAsia"/>
          <w:sz w:val="24"/>
        </w:rPr>
        <w:t>移电机驱动入口夹持平</w:t>
      </w:r>
      <w:proofErr w:type="gramStart"/>
      <w:r w:rsidRPr="002B5A33">
        <w:rPr>
          <w:rFonts w:hint="eastAsia"/>
          <w:sz w:val="24"/>
        </w:rPr>
        <w:t>移机构</w:t>
      </w:r>
      <w:proofErr w:type="gramEnd"/>
      <w:r w:rsidRPr="002B5A33">
        <w:rPr>
          <w:rFonts w:hint="eastAsia"/>
          <w:sz w:val="24"/>
        </w:rPr>
        <w:t>以</w:t>
      </w:r>
      <w:r>
        <w:rPr>
          <w:rFonts w:hint="eastAsia"/>
          <w:sz w:val="24"/>
        </w:rPr>
        <w:t>修正模块</w:t>
      </w:r>
      <w:r>
        <w:rPr>
          <w:rFonts w:hint="eastAsia"/>
          <w:sz w:val="24"/>
        </w:rPr>
        <w:t>3</w:t>
      </w:r>
      <w:r>
        <w:rPr>
          <w:sz w:val="24"/>
        </w:rPr>
        <w:t>14</w:t>
      </w:r>
      <w:r w:rsidRPr="002B5A33">
        <w:rPr>
          <w:rFonts w:hint="eastAsia"/>
          <w:sz w:val="24"/>
        </w:rPr>
        <w:t>修正后的夹持平</w:t>
      </w:r>
      <w:proofErr w:type="gramStart"/>
      <w:r w:rsidRPr="002B5A33">
        <w:rPr>
          <w:rFonts w:hint="eastAsia"/>
          <w:sz w:val="24"/>
        </w:rPr>
        <w:t>移速度</w:t>
      </w:r>
      <w:proofErr w:type="gramEnd"/>
      <w:r w:rsidRPr="002B5A33">
        <w:rPr>
          <w:rFonts w:hint="eastAsia"/>
          <w:sz w:val="24"/>
        </w:rPr>
        <w:t>进行平移运动；</w:t>
      </w:r>
    </w:p>
    <w:p w14:paraId="55EDE773" w14:textId="4EDCF34A" w:rsidR="00D63620" w:rsidRPr="002B5A33" w:rsidRDefault="002B5A33" w:rsidP="002B5A33">
      <w:pPr>
        <w:spacing w:line="360" w:lineRule="auto"/>
        <w:ind w:firstLineChars="200" w:firstLine="480"/>
        <w:rPr>
          <w:sz w:val="24"/>
        </w:rPr>
      </w:pPr>
      <w:r w:rsidRPr="002B5A33">
        <w:rPr>
          <w:rFonts w:hint="eastAsia"/>
          <w:sz w:val="24"/>
        </w:rPr>
        <w:t>控制用于</w:t>
      </w:r>
      <w:proofErr w:type="gramStart"/>
      <w:r w:rsidRPr="002B5A33">
        <w:rPr>
          <w:rFonts w:hint="eastAsia"/>
          <w:sz w:val="24"/>
        </w:rPr>
        <w:t>驱动储瓶台中</w:t>
      </w:r>
      <w:proofErr w:type="gramEnd"/>
      <w:r w:rsidRPr="002B5A33">
        <w:rPr>
          <w:rFonts w:hint="eastAsia"/>
          <w:sz w:val="24"/>
        </w:rPr>
        <w:t>出口夹持平</w:t>
      </w:r>
      <w:proofErr w:type="gramStart"/>
      <w:r w:rsidRPr="002B5A33">
        <w:rPr>
          <w:rFonts w:hint="eastAsia"/>
          <w:sz w:val="24"/>
        </w:rPr>
        <w:t>移机构</w:t>
      </w:r>
      <w:proofErr w:type="gramEnd"/>
      <w:r w:rsidRPr="002B5A33">
        <w:rPr>
          <w:rFonts w:hint="eastAsia"/>
          <w:sz w:val="24"/>
        </w:rPr>
        <w:t>中滚轮转动的出口输送电机，使出口输送电机驱动出口夹持平</w:t>
      </w:r>
      <w:proofErr w:type="gramStart"/>
      <w:r w:rsidRPr="002B5A33">
        <w:rPr>
          <w:rFonts w:hint="eastAsia"/>
          <w:sz w:val="24"/>
        </w:rPr>
        <w:t>移机构</w:t>
      </w:r>
      <w:proofErr w:type="gramEnd"/>
      <w:r w:rsidRPr="002B5A33">
        <w:rPr>
          <w:rFonts w:hint="eastAsia"/>
          <w:sz w:val="24"/>
        </w:rPr>
        <w:t>以</w:t>
      </w:r>
      <w:r>
        <w:rPr>
          <w:rFonts w:hint="eastAsia"/>
          <w:sz w:val="24"/>
        </w:rPr>
        <w:t>修正模块</w:t>
      </w:r>
      <w:r>
        <w:rPr>
          <w:rFonts w:hint="eastAsia"/>
          <w:sz w:val="24"/>
        </w:rPr>
        <w:t>3</w:t>
      </w:r>
      <w:r>
        <w:rPr>
          <w:sz w:val="24"/>
        </w:rPr>
        <w:t>14</w:t>
      </w:r>
      <w:r w:rsidRPr="002B5A33">
        <w:rPr>
          <w:rFonts w:hint="eastAsia"/>
          <w:sz w:val="24"/>
        </w:rPr>
        <w:t>修正后的</w:t>
      </w:r>
      <w:del w:id="174" w:author="yan xipeng" w:date="2021-09-06T19:06:00Z">
        <w:r w:rsidRPr="002B5A33" w:rsidDel="00466182">
          <w:rPr>
            <w:rFonts w:hint="eastAsia"/>
            <w:sz w:val="24"/>
          </w:rPr>
          <w:delText>出口输送速度</w:delText>
        </w:r>
      </w:del>
      <w:ins w:id="175" w:author="yan xipeng" w:date="2021-09-06T19:06:00Z">
        <w:r w:rsidR="00466182">
          <w:rPr>
            <w:rFonts w:hint="eastAsia"/>
            <w:sz w:val="24"/>
          </w:rPr>
          <w:t>出瓶输送速度</w:t>
        </w:r>
      </w:ins>
      <w:r w:rsidRPr="002B5A33">
        <w:rPr>
          <w:rFonts w:hint="eastAsia"/>
          <w:sz w:val="24"/>
        </w:rPr>
        <w:t>输送灌装瓶。</w:t>
      </w:r>
    </w:p>
    <w:p w14:paraId="47F6A566" w14:textId="1BB9A13B" w:rsidR="004E5803" w:rsidRDefault="00B86859" w:rsidP="00CD3DAB">
      <w:pPr>
        <w:spacing w:line="360" w:lineRule="auto"/>
        <w:ind w:firstLineChars="200" w:firstLine="480"/>
        <w:rPr>
          <w:sz w:val="24"/>
        </w:rPr>
      </w:pPr>
      <w:r>
        <w:rPr>
          <w:rFonts w:hint="eastAsia"/>
          <w:sz w:val="24"/>
        </w:rPr>
        <w:t>需要说明的是，</w:t>
      </w:r>
      <w:r w:rsidR="004E5803" w:rsidRPr="004E5803">
        <w:rPr>
          <w:rFonts w:hint="eastAsia"/>
          <w:sz w:val="24"/>
        </w:rPr>
        <w:t>上述</w:t>
      </w:r>
      <w:proofErr w:type="gramStart"/>
      <w:r w:rsidR="003B0690">
        <w:rPr>
          <w:rFonts w:hint="eastAsia"/>
          <w:sz w:val="24"/>
        </w:rPr>
        <w:t>储瓶台</w:t>
      </w:r>
      <w:proofErr w:type="gramEnd"/>
      <w:r w:rsidR="003B0690">
        <w:rPr>
          <w:rFonts w:hint="eastAsia"/>
          <w:sz w:val="24"/>
        </w:rPr>
        <w:t>换道装置</w:t>
      </w:r>
      <w:r w:rsidR="003B0690">
        <w:rPr>
          <w:rFonts w:hint="eastAsia"/>
          <w:sz w:val="24"/>
        </w:rPr>
        <w:t>3</w:t>
      </w:r>
      <w:r w:rsidR="003B0690">
        <w:rPr>
          <w:sz w:val="24"/>
        </w:rPr>
        <w:t>00</w:t>
      </w:r>
      <w:r w:rsidR="004E5803" w:rsidRPr="004E5803">
        <w:rPr>
          <w:rFonts w:hint="eastAsia"/>
          <w:sz w:val="24"/>
        </w:rPr>
        <w:t>内各</w:t>
      </w:r>
      <w:r w:rsidR="004E5803">
        <w:rPr>
          <w:rFonts w:hint="eastAsia"/>
          <w:sz w:val="24"/>
        </w:rPr>
        <w:t>模块</w:t>
      </w:r>
      <w:r w:rsidR="004E5803" w:rsidRPr="004E5803">
        <w:rPr>
          <w:rFonts w:hint="eastAsia"/>
          <w:sz w:val="24"/>
        </w:rPr>
        <w:t>之间的信息交互、执行过程等内容，由于与</w:t>
      </w:r>
      <w:r w:rsidR="004E5803">
        <w:rPr>
          <w:rFonts w:hint="eastAsia"/>
          <w:sz w:val="24"/>
        </w:rPr>
        <w:t>前述方法实施例</w:t>
      </w:r>
      <w:r w:rsidR="004E5803" w:rsidRPr="004E5803">
        <w:rPr>
          <w:rFonts w:hint="eastAsia"/>
          <w:sz w:val="24"/>
        </w:rPr>
        <w:t>基于同一构思，具体内容可参见</w:t>
      </w:r>
      <w:r w:rsidR="004E5803">
        <w:rPr>
          <w:rFonts w:hint="eastAsia"/>
          <w:sz w:val="24"/>
        </w:rPr>
        <w:t>前述方法实施例</w:t>
      </w:r>
      <w:r w:rsidR="004E5803" w:rsidRPr="004E5803">
        <w:rPr>
          <w:rFonts w:hint="eastAsia"/>
          <w:sz w:val="24"/>
        </w:rPr>
        <w:t>中的叙述，此处不再赘述。</w:t>
      </w:r>
    </w:p>
    <w:p w14:paraId="13C813AA" w14:textId="15AA795E" w:rsidR="00C76778" w:rsidRDefault="00C76778" w:rsidP="00CD3DAB">
      <w:pPr>
        <w:spacing w:line="360" w:lineRule="auto"/>
        <w:ind w:firstLineChars="200" w:firstLine="480"/>
        <w:rPr>
          <w:sz w:val="24"/>
        </w:rPr>
      </w:pPr>
      <w:r>
        <w:rPr>
          <w:rFonts w:hint="eastAsia"/>
          <w:sz w:val="24"/>
        </w:rPr>
        <w:t>实施例</w:t>
      </w:r>
      <w:r w:rsidR="003B0690">
        <w:rPr>
          <w:rFonts w:hint="eastAsia"/>
          <w:sz w:val="24"/>
        </w:rPr>
        <w:t>三</w:t>
      </w:r>
    </w:p>
    <w:p w14:paraId="4747B0B2" w14:textId="5693D5DC" w:rsidR="001D568E" w:rsidRPr="001D568E" w:rsidRDefault="00C76778" w:rsidP="001D568E">
      <w:pPr>
        <w:spacing w:line="360" w:lineRule="auto"/>
        <w:ind w:firstLineChars="200" w:firstLine="480"/>
        <w:rPr>
          <w:sz w:val="24"/>
        </w:rPr>
      </w:pPr>
      <w:r>
        <w:rPr>
          <w:rFonts w:hint="eastAsia"/>
          <w:sz w:val="24"/>
        </w:rPr>
        <w:t>图</w:t>
      </w:r>
      <w:r w:rsidR="004D5713">
        <w:rPr>
          <w:sz w:val="24"/>
        </w:rPr>
        <w:t>7</w:t>
      </w:r>
      <w:r>
        <w:rPr>
          <w:rFonts w:hint="eastAsia"/>
          <w:sz w:val="24"/>
        </w:rPr>
        <w:t>是本申请实施例</w:t>
      </w:r>
      <w:r w:rsidR="001036C9">
        <w:rPr>
          <w:rFonts w:hint="eastAsia"/>
          <w:sz w:val="24"/>
        </w:rPr>
        <w:t>三</w:t>
      </w:r>
      <w:r>
        <w:rPr>
          <w:rFonts w:hint="eastAsia"/>
          <w:sz w:val="24"/>
        </w:rPr>
        <w:t>提供的一种电子设备的示意图</w:t>
      </w:r>
      <w:r w:rsidR="001D568E">
        <w:rPr>
          <w:rFonts w:hint="eastAsia"/>
          <w:sz w:val="24"/>
        </w:rPr>
        <w:t>，</w:t>
      </w:r>
      <w:r w:rsidR="001D568E" w:rsidRPr="001D568E">
        <w:rPr>
          <w:rFonts w:hint="eastAsia"/>
          <w:sz w:val="24"/>
        </w:rPr>
        <w:t>本申请具体实施</w:t>
      </w:r>
      <w:proofErr w:type="gramStart"/>
      <w:r w:rsidR="001D568E" w:rsidRPr="001D568E">
        <w:rPr>
          <w:rFonts w:hint="eastAsia"/>
          <w:sz w:val="24"/>
        </w:rPr>
        <w:t>例并不</w:t>
      </w:r>
      <w:proofErr w:type="gramEnd"/>
      <w:r w:rsidR="001D568E" w:rsidRPr="001D568E">
        <w:rPr>
          <w:rFonts w:hint="eastAsia"/>
          <w:sz w:val="24"/>
        </w:rPr>
        <w:t>对电子设备的具体实现做限定。</w:t>
      </w:r>
      <w:r>
        <w:rPr>
          <w:rFonts w:hint="eastAsia"/>
          <w:sz w:val="24"/>
        </w:rPr>
        <w:t>参见图</w:t>
      </w:r>
      <w:r w:rsidR="004D5713">
        <w:rPr>
          <w:sz w:val="24"/>
        </w:rPr>
        <w:t>7</w:t>
      </w:r>
      <w:r>
        <w:rPr>
          <w:rFonts w:hint="eastAsia"/>
          <w:sz w:val="24"/>
        </w:rPr>
        <w:t>，本申请实施</w:t>
      </w:r>
      <w:proofErr w:type="gramStart"/>
      <w:r>
        <w:rPr>
          <w:rFonts w:hint="eastAsia"/>
          <w:sz w:val="24"/>
        </w:rPr>
        <w:t>例提供</w:t>
      </w:r>
      <w:proofErr w:type="gramEnd"/>
      <w:r>
        <w:rPr>
          <w:rFonts w:hint="eastAsia"/>
          <w:sz w:val="24"/>
        </w:rPr>
        <w:t>的电子设备</w:t>
      </w:r>
      <w:r w:rsidR="004D5713">
        <w:rPr>
          <w:rFonts w:hint="eastAsia"/>
          <w:sz w:val="24"/>
        </w:rPr>
        <w:t>70</w:t>
      </w:r>
      <w:r>
        <w:rPr>
          <w:sz w:val="24"/>
        </w:rPr>
        <w:t>0</w:t>
      </w:r>
      <w:r>
        <w:rPr>
          <w:rFonts w:hint="eastAsia"/>
          <w:sz w:val="24"/>
        </w:rPr>
        <w:t>包括：</w:t>
      </w:r>
      <w:r w:rsidR="001D568E" w:rsidRPr="001D568E">
        <w:rPr>
          <w:rFonts w:hint="eastAsia"/>
          <w:sz w:val="24"/>
        </w:rPr>
        <w:t>处理器</w:t>
      </w:r>
      <w:r w:rsidR="001D568E" w:rsidRPr="001D568E">
        <w:rPr>
          <w:rFonts w:hint="eastAsia"/>
          <w:sz w:val="24"/>
        </w:rPr>
        <w:t>(processor)</w:t>
      </w:r>
      <w:r w:rsidR="004D5713">
        <w:rPr>
          <w:rFonts w:hint="eastAsia"/>
          <w:sz w:val="24"/>
        </w:rPr>
        <w:t>70</w:t>
      </w:r>
      <w:r w:rsidR="001D568E" w:rsidRPr="001D568E">
        <w:rPr>
          <w:rFonts w:hint="eastAsia"/>
          <w:sz w:val="24"/>
        </w:rPr>
        <w:t>2</w:t>
      </w:r>
      <w:r w:rsidR="001D568E" w:rsidRPr="001D568E">
        <w:rPr>
          <w:rFonts w:hint="eastAsia"/>
          <w:sz w:val="24"/>
        </w:rPr>
        <w:t>、通信接口</w:t>
      </w:r>
      <w:r w:rsidR="001D568E" w:rsidRPr="001D568E">
        <w:rPr>
          <w:rFonts w:hint="eastAsia"/>
          <w:sz w:val="24"/>
        </w:rPr>
        <w:t>(Communications Interface)</w:t>
      </w:r>
      <w:r w:rsidR="004D5713">
        <w:rPr>
          <w:rFonts w:hint="eastAsia"/>
          <w:sz w:val="24"/>
        </w:rPr>
        <w:t>70</w:t>
      </w:r>
      <w:r w:rsidR="001D568E" w:rsidRPr="001D568E">
        <w:rPr>
          <w:rFonts w:hint="eastAsia"/>
          <w:sz w:val="24"/>
        </w:rPr>
        <w:t>4</w:t>
      </w:r>
      <w:r w:rsidR="001D568E" w:rsidRPr="001D568E">
        <w:rPr>
          <w:rFonts w:hint="eastAsia"/>
          <w:sz w:val="24"/>
        </w:rPr>
        <w:t>、存储器</w:t>
      </w:r>
      <w:r w:rsidR="001D568E" w:rsidRPr="001D568E">
        <w:rPr>
          <w:rFonts w:hint="eastAsia"/>
          <w:sz w:val="24"/>
        </w:rPr>
        <w:t>(memory)</w:t>
      </w:r>
      <w:r w:rsidR="004D5713">
        <w:rPr>
          <w:rFonts w:hint="eastAsia"/>
          <w:sz w:val="24"/>
        </w:rPr>
        <w:t>70</w:t>
      </w:r>
      <w:r w:rsidR="001D568E" w:rsidRPr="001D568E">
        <w:rPr>
          <w:rFonts w:hint="eastAsia"/>
          <w:sz w:val="24"/>
        </w:rPr>
        <w:t>6</w:t>
      </w:r>
      <w:r w:rsidR="001D568E" w:rsidRPr="001D568E">
        <w:rPr>
          <w:rFonts w:hint="eastAsia"/>
          <w:sz w:val="24"/>
        </w:rPr>
        <w:t>、以及通信总线</w:t>
      </w:r>
      <w:r w:rsidR="004D5713">
        <w:rPr>
          <w:rFonts w:hint="eastAsia"/>
          <w:sz w:val="24"/>
        </w:rPr>
        <w:t>70</w:t>
      </w:r>
      <w:r w:rsidR="001D568E" w:rsidRPr="001D568E">
        <w:rPr>
          <w:rFonts w:hint="eastAsia"/>
          <w:sz w:val="24"/>
        </w:rPr>
        <w:t>8</w:t>
      </w:r>
      <w:r w:rsidR="001D568E" w:rsidRPr="001D568E">
        <w:rPr>
          <w:rFonts w:hint="eastAsia"/>
          <w:sz w:val="24"/>
        </w:rPr>
        <w:t>。其中：</w:t>
      </w:r>
    </w:p>
    <w:p w14:paraId="245264BF" w14:textId="46FB0679" w:rsidR="001D568E" w:rsidRPr="001D568E" w:rsidRDefault="001D568E" w:rsidP="001D568E">
      <w:pPr>
        <w:spacing w:line="360" w:lineRule="auto"/>
        <w:ind w:firstLineChars="200" w:firstLine="480"/>
        <w:rPr>
          <w:sz w:val="24"/>
        </w:rPr>
      </w:pPr>
      <w:r w:rsidRPr="001D568E">
        <w:rPr>
          <w:rFonts w:hint="eastAsia"/>
          <w:sz w:val="24"/>
        </w:rPr>
        <w:lastRenderedPageBreak/>
        <w:t>处理器</w:t>
      </w:r>
      <w:r w:rsidR="004D5713">
        <w:rPr>
          <w:rFonts w:hint="eastAsia"/>
          <w:sz w:val="24"/>
        </w:rPr>
        <w:t>70</w:t>
      </w:r>
      <w:r w:rsidRPr="001D568E">
        <w:rPr>
          <w:rFonts w:hint="eastAsia"/>
          <w:sz w:val="24"/>
        </w:rPr>
        <w:t>2</w:t>
      </w:r>
      <w:r w:rsidRPr="001D568E">
        <w:rPr>
          <w:rFonts w:hint="eastAsia"/>
          <w:sz w:val="24"/>
        </w:rPr>
        <w:t>、通信接口</w:t>
      </w:r>
      <w:r w:rsidR="004D5713">
        <w:rPr>
          <w:rFonts w:hint="eastAsia"/>
          <w:sz w:val="24"/>
        </w:rPr>
        <w:t>70</w:t>
      </w:r>
      <w:r w:rsidRPr="001D568E">
        <w:rPr>
          <w:rFonts w:hint="eastAsia"/>
          <w:sz w:val="24"/>
        </w:rPr>
        <w:t>4</w:t>
      </w:r>
      <w:r w:rsidRPr="001D568E">
        <w:rPr>
          <w:rFonts w:hint="eastAsia"/>
          <w:sz w:val="24"/>
        </w:rPr>
        <w:t>、以及存储器</w:t>
      </w:r>
      <w:r w:rsidR="004D5713">
        <w:rPr>
          <w:rFonts w:hint="eastAsia"/>
          <w:sz w:val="24"/>
        </w:rPr>
        <w:t>70</w:t>
      </w:r>
      <w:r w:rsidRPr="001D568E">
        <w:rPr>
          <w:rFonts w:hint="eastAsia"/>
          <w:sz w:val="24"/>
        </w:rPr>
        <w:t>6</w:t>
      </w:r>
      <w:r w:rsidRPr="001D568E">
        <w:rPr>
          <w:rFonts w:hint="eastAsia"/>
          <w:sz w:val="24"/>
        </w:rPr>
        <w:t>通过通信总线</w:t>
      </w:r>
      <w:r w:rsidR="004D5713">
        <w:rPr>
          <w:rFonts w:hint="eastAsia"/>
          <w:sz w:val="24"/>
        </w:rPr>
        <w:t>70</w:t>
      </w:r>
      <w:r w:rsidRPr="001D568E">
        <w:rPr>
          <w:rFonts w:hint="eastAsia"/>
          <w:sz w:val="24"/>
        </w:rPr>
        <w:t>8</w:t>
      </w:r>
      <w:r w:rsidRPr="001D568E">
        <w:rPr>
          <w:rFonts w:hint="eastAsia"/>
          <w:sz w:val="24"/>
        </w:rPr>
        <w:t>完成相互间的通信。</w:t>
      </w:r>
    </w:p>
    <w:p w14:paraId="07EFC330" w14:textId="15BBB9BA" w:rsidR="001D568E" w:rsidRPr="001D568E" w:rsidRDefault="001D568E" w:rsidP="001D568E">
      <w:pPr>
        <w:spacing w:line="360" w:lineRule="auto"/>
        <w:ind w:firstLineChars="200" w:firstLine="480"/>
        <w:rPr>
          <w:sz w:val="24"/>
        </w:rPr>
      </w:pPr>
      <w:r w:rsidRPr="001D568E">
        <w:rPr>
          <w:rFonts w:hint="eastAsia"/>
          <w:sz w:val="24"/>
        </w:rPr>
        <w:t>通信接口</w:t>
      </w:r>
      <w:r w:rsidR="004D5713">
        <w:rPr>
          <w:rFonts w:hint="eastAsia"/>
          <w:sz w:val="24"/>
        </w:rPr>
        <w:t>70</w:t>
      </w:r>
      <w:r w:rsidRPr="001D568E">
        <w:rPr>
          <w:rFonts w:hint="eastAsia"/>
          <w:sz w:val="24"/>
        </w:rPr>
        <w:t>4</w:t>
      </w:r>
      <w:r w:rsidRPr="001D568E">
        <w:rPr>
          <w:rFonts w:hint="eastAsia"/>
          <w:sz w:val="24"/>
        </w:rPr>
        <w:t>，用于与其它电子设备或服务器进行通信。</w:t>
      </w:r>
    </w:p>
    <w:p w14:paraId="141FCD13" w14:textId="57C7929F"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，用于执行程序</w:t>
      </w:r>
      <w:r w:rsidR="004D5713">
        <w:rPr>
          <w:rFonts w:hint="eastAsia"/>
          <w:sz w:val="24"/>
        </w:rPr>
        <w:t>71</w:t>
      </w:r>
      <w:r w:rsidRPr="001D568E">
        <w:rPr>
          <w:rFonts w:hint="eastAsia"/>
          <w:sz w:val="24"/>
        </w:rPr>
        <w:t>0</w:t>
      </w:r>
      <w:r w:rsidRPr="001D568E">
        <w:rPr>
          <w:rFonts w:hint="eastAsia"/>
          <w:sz w:val="24"/>
        </w:rPr>
        <w:t>，具体可以执行上述</w:t>
      </w:r>
      <w:proofErr w:type="gramStart"/>
      <w:r w:rsidR="00C4082E">
        <w:rPr>
          <w:rFonts w:hint="eastAsia"/>
          <w:sz w:val="24"/>
        </w:rPr>
        <w:t>储瓶台</w:t>
      </w:r>
      <w:proofErr w:type="gramEnd"/>
      <w:r w:rsidR="00C4082E">
        <w:rPr>
          <w:rFonts w:hint="eastAsia"/>
          <w:sz w:val="24"/>
        </w:rPr>
        <w:t>换道方法</w:t>
      </w:r>
      <w:r w:rsidRPr="001D568E">
        <w:rPr>
          <w:rFonts w:hint="eastAsia"/>
          <w:sz w:val="24"/>
        </w:rPr>
        <w:t>实施例中的相关步骤。</w:t>
      </w:r>
    </w:p>
    <w:p w14:paraId="230B1411" w14:textId="02D1CFC9" w:rsidR="001D568E" w:rsidRPr="001D568E" w:rsidRDefault="001D568E" w:rsidP="001D568E">
      <w:pPr>
        <w:spacing w:line="360" w:lineRule="auto"/>
        <w:ind w:firstLineChars="200" w:firstLine="480"/>
        <w:rPr>
          <w:sz w:val="24"/>
        </w:rPr>
      </w:pPr>
      <w:r w:rsidRPr="001D568E">
        <w:rPr>
          <w:rFonts w:hint="eastAsia"/>
          <w:sz w:val="24"/>
        </w:rPr>
        <w:t>具体地，程序</w:t>
      </w:r>
      <w:r w:rsidR="004D5713">
        <w:rPr>
          <w:rFonts w:hint="eastAsia"/>
          <w:sz w:val="24"/>
        </w:rPr>
        <w:t>71</w:t>
      </w:r>
      <w:r w:rsidRPr="001D568E">
        <w:rPr>
          <w:rFonts w:hint="eastAsia"/>
          <w:sz w:val="24"/>
        </w:rPr>
        <w:t>0</w:t>
      </w:r>
      <w:r w:rsidRPr="001D568E">
        <w:rPr>
          <w:rFonts w:hint="eastAsia"/>
          <w:sz w:val="24"/>
        </w:rPr>
        <w:t>可以包括程序代码，该程序代码包括计算机操作指令。</w:t>
      </w:r>
    </w:p>
    <w:p w14:paraId="7B0D928F" w14:textId="1FAC3A1F"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可能是中央处理器</w:t>
      </w:r>
      <w:r w:rsidRPr="001D568E">
        <w:rPr>
          <w:rFonts w:hint="eastAsia"/>
          <w:sz w:val="24"/>
        </w:rPr>
        <w:t>CPU</w:t>
      </w:r>
      <w:r w:rsidRPr="001D568E">
        <w:rPr>
          <w:rFonts w:hint="eastAsia"/>
          <w:sz w:val="24"/>
        </w:rPr>
        <w:t>，或者是特定集成电路</w:t>
      </w:r>
      <w:r w:rsidRPr="001D568E">
        <w:rPr>
          <w:rFonts w:hint="eastAsia"/>
          <w:sz w:val="24"/>
        </w:rPr>
        <w:t>ASIC</w:t>
      </w:r>
      <w:r w:rsidRPr="001D568E">
        <w:rPr>
          <w:rFonts w:hint="eastAsia"/>
          <w:sz w:val="24"/>
        </w:rPr>
        <w:t>（</w:t>
      </w:r>
      <w:r w:rsidRPr="001D568E">
        <w:rPr>
          <w:rFonts w:hint="eastAsia"/>
          <w:sz w:val="24"/>
        </w:rPr>
        <w:t>Application Specific Integrated Circuit</w:t>
      </w:r>
      <w:r w:rsidRPr="001D568E">
        <w:rPr>
          <w:rFonts w:hint="eastAsia"/>
          <w:sz w:val="24"/>
        </w:rPr>
        <w:t>），或者是被配置</w:t>
      </w:r>
      <w:proofErr w:type="gramStart"/>
      <w:r w:rsidRPr="001D568E">
        <w:rPr>
          <w:rFonts w:hint="eastAsia"/>
          <w:sz w:val="24"/>
        </w:rPr>
        <w:t>成实施</w:t>
      </w:r>
      <w:proofErr w:type="gramEnd"/>
      <w:r w:rsidRPr="001D568E">
        <w:rPr>
          <w:rFonts w:hint="eastAsia"/>
          <w:sz w:val="24"/>
        </w:rPr>
        <w:t>本申请实施例的一个或多个集成电路。智能设备包括的一个或多个处理器，可以是同一类型的处理器，如一个或多个</w:t>
      </w:r>
      <w:r w:rsidRPr="001D568E">
        <w:rPr>
          <w:rFonts w:hint="eastAsia"/>
          <w:sz w:val="24"/>
        </w:rPr>
        <w:t>CPU</w:t>
      </w:r>
      <w:r w:rsidRPr="001D568E">
        <w:rPr>
          <w:rFonts w:hint="eastAsia"/>
          <w:sz w:val="24"/>
        </w:rPr>
        <w:t>；也可以是不同类型的处理器，如一个或多个</w:t>
      </w:r>
      <w:r w:rsidRPr="001D568E">
        <w:rPr>
          <w:rFonts w:hint="eastAsia"/>
          <w:sz w:val="24"/>
        </w:rPr>
        <w:t>CPU</w:t>
      </w:r>
      <w:r w:rsidRPr="001D568E">
        <w:rPr>
          <w:rFonts w:hint="eastAsia"/>
          <w:sz w:val="24"/>
        </w:rPr>
        <w:t>以及一个或多个</w:t>
      </w:r>
      <w:r w:rsidRPr="001D568E">
        <w:rPr>
          <w:rFonts w:hint="eastAsia"/>
          <w:sz w:val="24"/>
        </w:rPr>
        <w:t>ASIC</w:t>
      </w:r>
      <w:r w:rsidRPr="001D568E">
        <w:rPr>
          <w:rFonts w:hint="eastAsia"/>
          <w:sz w:val="24"/>
        </w:rPr>
        <w:t>。</w:t>
      </w:r>
    </w:p>
    <w:p w14:paraId="52BC759A" w14:textId="64D2AF01" w:rsidR="001D568E" w:rsidRPr="001D568E" w:rsidRDefault="001D568E" w:rsidP="001D568E">
      <w:pPr>
        <w:spacing w:line="360" w:lineRule="auto"/>
        <w:ind w:firstLineChars="200" w:firstLine="480"/>
        <w:rPr>
          <w:sz w:val="24"/>
        </w:rPr>
      </w:pP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，用于存放程序</w:t>
      </w:r>
      <w:r w:rsidR="004D5713">
        <w:rPr>
          <w:rFonts w:hint="eastAsia"/>
          <w:sz w:val="24"/>
        </w:rPr>
        <w:t>71</w:t>
      </w:r>
      <w:r w:rsidRPr="001D568E">
        <w:rPr>
          <w:rFonts w:hint="eastAsia"/>
          <w:sz w:val="24"/>
        </w:rPr>
        <w:t>0</w:t>
      </w: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可能包含高速</w:t>
      </w:r>
      <w:r w:rsidRPr="001D568E">
        <w:rPr>
          <w:rFonts w:hint="eastAsia"/>
          <w:sz w:val="24"/>
        </w:rPr>
        <w:t>RAM</w:t>
      </w:r>
      <w:r w:rsidRPr="001D568E">
        <w:rPr>
          <w:rFonts w:hint="eastAsia"/>
          <w:sz w:val="24"/>
        </w:rPr>
        <w:t>存储器，也可能还包括非易失性存储器（</w:t>
      </w:r>
      <w:r w:rsidRPr="001D568E">
        <w:rPr>
          <w:rFonts w:hint="eastAsia"/>
          <w:sz w:val="24"/>
        </w:rPr>
        <w:t>non-volatile memory</w:t>
      </w:r>
      <w:r w:rsidRPr="001D568E">
        <w:rPr>
          <w:rFonts w:hint="eastAsia"/>
          <w:sz w:val="24"/>
        </w:rPr>
        <w:t>），例如至少一个磁盘存储器。</w:t>
      </w:r>
    </w:p>
    <w:p w14:paraId="22F88650" w14:textId="7944D3B9" w:rsidR="001D568E" w:rsidRPr="001D568E" w:rsidRDefault="001D568E" w:rsidP="001D568E">
      <w:pPr>
        <w:spacing w:line="360" w:lineRule="auto"/>
        <w:ind w:firstLineChars="200" w:firstLine="480"/>
        <w:rPr>
          <w:sz w:val="24"/>
        </w:rPr>
      </w:pPr>
      <w:r w:rsidRPr="001D568E">
        <w:rPr>
          <w:rFonts w:hint="eastAsia"/>
          <w:sz w:val="24"/>
        </w:rPr>
        <w:t>程序</w:t>
      </w:r>
      <w:r w:rsidR="004D5713">
        <w:rPr>
          <w:rFonts w:hint="eastAsia"/>
          <w:sz w:val="24"/>
        </w:rPr>
        <w:t>71</w:t>
      </w:r>
      <w:r w:rsidRPr="001D568E">
        <w:rPr>
          <w:rFonts w:hint="eastAsia"/>
          <w:sz w:val="24"/>
        </w:rPr>
        <w:t>0</w:t>
      </w:r>
      <w:r w:rsidRPr="001D568E">
        <w:rPr>
          <w:rFonts w:hint="eastAsia"/>
          <w:sz w:val="24"/>
        </w:rPr>
        <w:t>具体可以用于使得处理器</w:t>
      </w:r>
      <w:r w:rsidR="004D5713">
        <w:rPr>
          <w:rFonts w:hint="eastAsia"/>
          <w:sz w:val="24"/>
        </w:rPr>
        <w:t>70</w:t>
      </w:r>
      <w:r w:rsidRPr="001D568E">
        <w:rPr>
          <w:rFonts w:hint="eastAsia"/>
          <w:sz w:val="24"/>
        </w:rPr>
        <w:t>2</w:t>
      </w:r>
      <w:r w:rsidRPr="001D568E">
        <w:rPr>
          <w:rFonts w:hint="eastAsia"/>
          <w:sz w:val="24"/>
        </w:rPr>
        <w:t>执行前述任一实施例中的</w:t>
      </w:r>
      <w:proofErr w:type="gramStart"/>
      <w:r w:rsidR="00C4082E">
        <w:rPr>
          <w:rFonts w:hint="eastAsia"/>
          <w:sz w:val="24"/>
        </w:rPr>
        <w:t>储瓶台</w:t>
      </w:r>
      <w:proofErr w:type="gramEnd"/>
      <w:r w:rsidR="00C4082E">
        <w:rPr>
          <w:rFonts w:hint="eastAsia"/>
          <w:sz w:val="24"/>
        </w:rPr>
        <w:t>换道方法</w:t>
      </w:r>
      <w:r w:rsidRPr="001D568E">
        <w:rPr>
          <w:rFonts w:hint="eastAsia"/>
          <w:sz w:val="24"/>
        </w:rPr>
        <w:t>。</w:t>
      </w:r>
    </w:p>
    <w:p w14:paraId="30BF47A2" w14:textId="18E4307E" w:rsidR="001D568E" w:rsidRPr="001D568E" w:rsidRDefault="001D568E" w:rsidP="001D568E">
      <w:pPr>
        <w:spacing w:line="360" w:lineRule="auto"/>
        <w:ind w:firstLineChars="200" w:firstLine="480"/>
        <w:rPr>
          <w:sz w:val="24"/>
        </w:rPr>
      </w:pPr>
      <w:r w:rsidRPr="001D568E">
        <w:rPr>
          <w:rFonts w:hint="eastAsia"/>
          <w:sz w:val="24"/>
        </w:rPr>
        <w:t>程序</w:t>
      </w:r>
      <w:r w:rsidR="004D5713">
        <w:rPr>
          <w:rFonts w:hint="eastAsia"/>
          <w:sz w:val="24"/>
        </w:rPr>
        <w:t>71</w:t>
      </w:r>
      <w:r w:rsidRPr="001D568E">
        <w:rPr>
          <w:rFonts w:hint="eastAsia"/>
          <w:sz w:val="24"/>
        </w:rPr>
        <w:t>0</w:t>
      </w:r>
      <w:r w:rsidRPr="001D568E">
        <w:rPr>
          <w:rFonts w:hint="eastAsia"/>
          <w:sz w:val="24"/>
        </w:rPr>
        <w:t>中各步骤的具体实现可以参见上述</w:t>
      </w:r>
      <w:proofErr w:type="gramStart"/>
      <w:r w:rsidR="00C4082E">
        <w:rPr>
          <w:rFonts w:hint="eastAsia"/>
          <w:sz w:val="24"/>
        </w:rPr>
        <w:t>储瓶台</w:t>
      </w:r>
      <w:proofErr w:type="gramEnd"/>
      <w:r w:rsidR="00C4082E">
        <w:rPr>
          <w:rFonts w:hint="eastAsia"/>
          <w:sz w:val="24"/>
        </w:rPr>
        <w:t>换道方法</w:t>
      </w:r>
      <w:r w:rsidRPr="001D568E">
        <w:rPr>
          <w:rFonts w:hint="eastAsia"/>
          <w:sz w:val="24"/>
        </w:rPr>
        <w:t>实施例中的相应步骤和单元中对应的描述，在此不赘述。所属领域的技术人员可以清楚地了解到，为描述的方便和简洁，上述描述的设备和模块的具体工作过程，可以参考前述方法实施例中的对应过程描述，在此不再赘述。</w:t>
      </w:r>
    </w:p>
    <w:p w14:paraId="58AF4B48" w14:textId="618820BB" w:rsidR="00C4082E" w:rsidRDefault="002F78BD" w:rsidP="00747FB3">
      <w:pPr>
        <w:spacing w:line="360" w:lineRule="auto"/>
        <w:ind w:firstLineChars="200" w:firstLine="480"/>
        <w:rPr>
          <w:sz w:val="24"/>
        </w:rPr>
      </w:pPr>
      <w:r w:rsidRPr="002F78BD">
        <w:rPr>
          <w:rFonts w:hint="eastAsia"/>
          <w:sz w:val="24"/>
        </w:rPr>
        <w:t>通过本实施例的电子设备，</w:t>
      </w:r>
      <w:r w:rsidR="00C4082E">
        <w:rPr>
          <w:rFonts w:hint="eastAsia"/>
          <w:sz w:val="24"/>
        </w:rPr>
        <w:t>在</w:t>
      </w:r>
      <w:proofErr w:type="gramStart"/>
      <w:r w:rsidR="00C4082E">
        <w:rPr>
          <w:rFonts w:hint="eastAsia"/>
          <w:sz w:val="24"/>
        </w:rPr>
        <w:t>储瓶台</w:t>
      </w:r>
      <w:proofErr w:type="gramEnd"/>
      <w:r w:rsidR="00C4082E">
        <w:rPr>
          <w:rFonts w:hint="eastAsia"/>
          <w:sz w:val="24"/>
        </w:rPr>
        <w:t>换道过程中，确定入口夹持平</w:t>
      </w:r>
      <w:proofErr w:type="gramStart"/>
      <w:r w:rsidR="00C4082E">
        <w:rPr>
          <w:rFonts w:hint="eastAsia"/>
          <w:sz w:val="24"/>
        </w:rPr>
        <w:t>移机构</w:t>
      </w:r>
      <w:proofErr w:type="gramEnd"/>
      <w:r w:rsidR="00C4082E">
        <w:rPr>
          <w:rFonts w:hint="eastAsia"/>
          <w:sz w:val="24"/>
        </w:rPr>
        <w:t>所处的当前位置及入口夹持平</w:t>
      </w:r>
      <w:proofErr w:type="gramStart"/>
      <w:r w:rsidR="00C4082E">
        <w:rPr>
          <w:rFonts w:hint="eastAsia"/>
          <w:sz w:val="24"/>
        </w:rPr>
        <w:t>移机构</w:t>
      </w:r>
      <w:proofErr w:type="gramEnd"/>
      <w:r w:rsidR="00C4082E">
        <w:rPr>
          <w:rFonts w:hint="eastAsia"/>
          <w:sz w:val="24"/>
        </w:rPr>
        <w:t>需要移动到的目标输送通道，进而根据当前位置与目标输送通道的相对位置确定叠加板速度，并根据当前位置与目标输送通道的相对位置及叠加</w:t>
      </w:r>
      <w:proofErr w:type="gramStart"/>
      <w:r w:rsidR="00C4082E">
        <w:rPr>
          <w:rFonts w:hint="eastAsia"/>
          <w:sz w:val="24"/>
        </w:rPr>
        <w:t>板速度</w:t>
      </w:r>
      <w:proofErr w:type="gramEnd"/>
      <w:r w:rsidR="00C4082E">
        <w:rPr>
          <w:rFonts w:hint="eastAsia"/>
          <w:sz w:val="24"/>
        </w:rPr>
        <w:t>确定夹持平移速度，通过控制叠加板电机</w:t>
      </w:r>
      <w:proofErr w:type="gramStart"/>
      <w:r w:rsidR="00C4082E">
        <w:rPr>
          <w:rFonts w:hint="eastAsia"/>
          <w:sz w:val="24"/>
        </w:rPr>
        <w:t>使进瓶</w:t>
      </w:r>
      <w:proofErr w:type="gramEnd"/>
      <w:r w:rsidR="00C4082E">
        <w:rPr>
          <w:rFonts w:hint="eastAsia"/>
          <w:sz w:val="24"/>
        </w:rPr>
        <w:t>叠加板以叠加</w:t>
      </w:r>
      <w:proofErr w:type="gramStart"/>
      <w:r w:rsidR="00C4082E">
        <w:rPr>
          <w:rFonts w:hint="eastAsia"/>
          <w:sz w:val="24"/>
        </w:rPr>
        <w:t>板速度</w:t>
      </w:r>
      <w:proofErr w:type="gramEnd"/>
      <w:r w:rsidR="00C4082E">
        <w:rPr>
          <w:rFonts w:hint="eastAsia"/>
          <w:sz w:val="24"/>
        </w:rPr>
        <w:t>运动，并控制夹持平移电机使计入夹持平</w:t>
      </w:r>
      <w:proofErr w:type="gramStart"/>
      <w:r w:rsidR="00C4082E">
        <w:rPr>
          <w:rFonts w:hint="eastAsia"/>
          <w:sz w:val="24"/>
        </w:rPr>
        <w:t>移机构</w:t>
      </w:r>
      <w:proofErr w:type="gramEnd"/>
      <w:r w:rsidR="00C4082E">
        <w:rPr>
          <w:rFonts w:hint="eastAsia"/>
          <w:sz w:val="24"/>
        </w:rPr>
        <w:t>以夹持平</w:t>
      </w:r>
      <w:proofErr w:type="gramStart"/>
      <w:r w:rsidR="00C4082E">
        <w:rPr>
          <w:rFonts w:hint="eastAsia"/>
          <w:sz w:val="24"/>
        </w:rPr>
        <w:t>移速度</w:t>
      </w:r>
      <w:proofErr w:type="gramEnd"/>
      <w:r w:rsidR="00C4082E">
        <w:rPr>
          <w:rFonts w:hint="eastAsia"/>
          <w:sz w:val="24"/>
        </w:rPr>
        <w:t>向目标输送通道运动。</w:t>
      </w:r>
      <w:proofErr w:type="gramStart"/>
      <w:r w:rsidR="00C4082E">
        <w:rPr>
          <w:rFonts w:hint="eastAsia"/>
          <w:sz w:val="24"/>
        </w:rPr>
        <w:t>由于进瓶叠加</w:t>
      </w:r>
      <w:proofErr w:type="gramEnd"/>
      <w:r w:rsidR="00C4082E">
        <w:rPr>
          <w:rFonts w:hint="eastAsia"/>
          <w:sz w:val="24"/>
        </w:rPr>
        <w:t>板的运动速度会</w:t>
      </w:r>
      <w:proofErr w:type="gramStart"/>
      <w:r w:rsidR="00C4082E">
        <w:rPr>
          <w:rFonts w:hint="eastAsia"/>
          <w:sz w:val="24"/>
        </w:rPr>
        <w:t>影响进瓶输送</w:t>
      </w:r>
      <w:proofErr w:type="gramEnd"/>
      <w:r w:rsidR="00C4082E">
        <w:rPr>
          <w:rFonts w:hint="eastAsia"/>
          <w:sz w:val="24"/>
        </w:rPr>
        <w:t>机构上灌装瓶向入口夹持平</w:t>
      </w:r>
      <w:proofErr w:type="gramStart"/>
      <w:r w:rsidR="00C4082E">
        <w:rPr>
          <w:rFonts w:hint="eastAsia"/>
          <w:sz w:val="24"/>
        </w:rPr>
        <w:t>移机构</w:t>
      </w:r>
      <w:proofErr w:type="gramEnd"/>
      <w:r w:rsidR="00C4082E">
        <w:rPr>
          <w:rFonts w:hint="eastAsia"/>
          <w:sz w:val="24"/>
        </w:rPr>
        <w:t>的运动速度，通过控制</w:t>
      </w:r>
      <w:proofErr w:type="gramStart"/>
      <w:r w:rsidR="00C4082E">
        <w:rPr>
          <w:rFonts w:hint="eastAsia"/>
          <w:sz w:val="24"/>
        </w:rPr>
        <w:t>储瓶台</w:t>
      </w:r>
      <w:proofErr w:type="gramEnd"/>
      <w:r w:rsidR="00C4082E">
        <w:rPr>
          <w:rFonts w:hint="eastAsia"/>
          <w:sz w:val="24"/>
        </w:rPr>
        <w:t>换道过程</w:t>
      </w:r>
      <w:proofErr w:type="gramStart"/>
      <w:r w:rsidR="00C4082E">
        <w:rPr>
          <w:rFonts w:hint="eastAsia"/>
          <w:sz w:val="24"/>
        </w:rPr>
        <w:t>中进瓶叠加</w:t>
      </w:r>
      <w:proofErr w:type="gramEnd"/>
      <w:r w:rsidR="00C4082E">
        <w:rPr>
          <w:rFonts w:hint="eastAsia"/>
          <w:sz w:val="24"/>
        </w:rPr>
        <w:t>板与入口夹持平</w:t>
      </w:r>
      <w:proofErr w:type="gramStart"/>
      <w:r w:rsidR="00C4082E">
        <w:rPr>
          <w:rFonts w:hint="eastAsia"/>
          <w:sz w:val="24"/>
        </w:rPr>
        <w:t>移机构</w:t>
      </w:r>
      <w:proofErr w:type="gramEnd"/>
      <w:r w:rsidR="00C4082E">
        <w:rPr>
          <w:rFonts w:hint="eastAsia"/>
          <w:sz w:val="24"/>
        </w:rPr>
        <w:t>的运动速度，在</w:t>
      </w:r>
      <w:proofErr w:type="gramStart"/>
      <w:r w:rsidR="00C4082E">
        <w:rPr>
          <w:rFonts w:hint="eastAsia"/>
          <w:sz w:val="24"/>
        </w:rPr>
        <w:t>保证进瓶输送</w:t>
      </w:r>
      <w:proofErr w:type="gramEnd"/>
      <w:r w:rsidR="00C4082E">
        <w:rPr>
          <w:rFonts w:hint="eastAsia"/>
          <w:sz w:val="24"/>
        </w:rPr>
        <w:t>机构所输送灌装瓶与入口夹持平</w:t>
      </w:r>
      <w:proofErr w:type="gramStart"/>
      <w:r w:rsidR="00C4082E">
        <w:rPr>
          <w:rFonts w:hint="eastAsia"/>
          <w:sz w:val="24"/>
        </w:rPr>
        <w:t>移机构</w:t>
      </w:r>
      <w:proofErr w:type="gramEnd"/>
      <w:r w:rsidR="00C4082E">
        <w:rPr>
          <w:rFonts w:hint="eastAsia"/>
          <w:sz w:val="24"/>
        </w:rPr>
        <w:t>所夹持灌装瓶不发生挤压碰撞的前提下，</w:t>
      </w:r>
      <w:proofErr w:type="gramStart"/>
      <w:r w:rsidR="00C4082E">
        <w:rPr>
          <w:rFonts w:hint="eastAsia"/>
          <w:sz w:val="24"/>
        </w:rPr>
        <w:t>进瓶输送</w:t>
      </w:r>
      <w:proofErr w:type="gramEnd"/>
      <w:r w:rsidR="00C4082E">
        <w:rPr>
          <w:rFonts w:hint="eastAsia"/>
          <w:sz w:val="24"/>
        </w:rPr>
        <w:t>机构可以不间断地接收输送来的灌装瓶，从而在</w:t>
      </w:r>
      <w:proofErr w:type="gramStart"/>
      <w:r w:rsidR="00C4082E">
        <w:rPr>
          <w:rFonts w:hint="eastAsia"/>
          <w:sz w:val="24"/>
        </w:rPr>
        <w:t>储瓶台</w:t>
      </w:r>
      <w:proofErr w:type="gramEnd"/>
      <w:r w:rsidR="00C4082E">
        <w:rPr>
          <w:rFonts w:hint="eastAsia"/>
          <w:sz w:val="24"/>
        </w:rPr>
        <w:t>换道过程中仍可以</w:t>
      </w:r>
      <w:proofErr w:type="gramStart"/>
      <w:r w:rsidR="00C4082E">
        <w:rPr>
          <w:rFonts w:hint="eastAsia"/>
          <w:sz w:val="24"/>
        </w:rPr>
        <w:t>向储瓶</w:t>
      </w:r>
      <w:proofErr w:type="gramEnd"/>
      <w:r w:rsidR="00C4082E">
        <w:rPr>
          <w:rFonts w:hint="eastAsia"/>
          <w:sz w:val="24"/>
        </w:rPr>
        <w:t>台内输送灌装瓶，减小了对饮料包装生产线的生产节拍的影响，从而能够提高饮料包装生产线的生产效率。</w:t>
      </w:r>
    </w:p>
    <w:p w14:paraId="179C1C65" w14:textId="068F391A" w:rsidR="004E5803" w:rsidRPr="004E5803" w:rsidRDefault="00E0507B" w:rsidP="004E5803">
      <w:pPr>
        <w:spacing w:line="360" w:lineRule="auto"/>
        <w:ind w:firstLineChars="200" w:firstLine="480"/>
        <w:rPr>
          <w:sz w:val="24"/>
        </w:rPr>
      </w:pPr>
      <w:r>
        <w:rPr>
          <w:rFonts w:hint="eastAsia"/>
          <w:sz w:val="24"/>
        </w:rPr>
        <w:t>本申请</w:t>
      </w:r>
      <w:r w:rsidR="004E5803" w:rsidRPr="004E5803">
        <w:rPr>
          <w:rFonts w:hint="eastAsia"/>
          <w:sz w:val="24"/>
        </w:rPr>
        <w:t>还提供了一种计算机可读介质，存储用于使</w:t>
      </w:r>
      <w:proofErr w:type="gramStart"/>
      <w:r w:rsidR="004E5803" w:rsidRPr="004E5803">
        <w:rPr>
          <w:rFonts w:hint="eastAsia"/>
          <w:sz w:val="24"/>
        </w:rPr>
        <w:t>一</w:t>
      </w:r>
      <w:proofErr w:type="gramEnd"/>
      <w:r w:rsidR="004E5803" w:rsidRPr="004E5803">
        <w:rPr>
          <w:rFonts w:hint="eastAsia"/>
          <w:sz w:val="24"/>
        </w:rPr>
        <w:t>计算机执行如本文的</w:t>
      </w:r>
      <w:proofErr w:type="gramStart"/>
      <w:r w:rsidR="00C4082E">
        <w:rPr>
          <w:rFonts w:hint="eastAsia"/>
          <w:sz w:val="24"/>
        </w:rPr>
        <w:t>储瓶台</w:t>
      </w:r>
      <w:proofErr w:type="gramEnd"/>
      <w:r w:rsidR="00C4082E">
        <w:rPr>
          <w:rFonts w:hint="eastAsia"/>
          <w:sz w:val="24"/>
        </w:rPr>
        <w:t>换道方法</w:t>
      </w:r>
      <w:r w:rsidR="008C7BA6">
        <w:rPr>
          <w:rFonts w:hint="eastAsia"/>
          <w:sz w:val="24"/>
        </w:rPr>
        <w:t>的</w:t>
      </w:r>
      <w:r w:rsidR="004E5803" w:rsidRPr="004E5803">
        <w:rPr>
          <w:rFonts w:hint="eastAsia"/>
          <w:sz w:val="24"/>
        </w:rPr>
        <w:t>指令。具体地，可以提供配有存储介质的系统或者装置，在该存储介质上存储着实现上述实施例中任一实施例的功能的软件程序代码，且使该系统或者装置的计算机（或</w:t>
      </w:r>
      <w:r w:rsidR="004E5803" w:rsidRPr="004E5803">
        <w:rPr>
          <w:rFonts w:hint="eastAsia"/>
          <w:sz w:val="24"/>
        </w:rPr>
        <w:t>CPU</w:t>
      </w:r>
      <w:r w:rsidR="004E5803" w:rsidRPr="004E5803">
        <w:rPr>
          <w:rFonts w:hint="eastAsia"/>
          <w:sz w:val="24"/>
        </w:rPr>
        <w:t>或</w:t>
      </w:r>
      <w:r w:rsidR="004E5803" w:rsidRPr="004E5803">
        <w:rPr>
          <w:rFonts w:hint="eastAsia"/>
          <w:sz w:val="24"/>
        </w:rPr>
        <w:t>MPU</w:t>
      </w:r>
      <w:r w:rsidR="004E5803" w:rsidRPr="004E5803">
        <w:rPr>
          <w:rFonts w:hint="eastAsia"/>
          <w:sz w:val="24"/>
        </w:rPr>
        <w:t>）读出并执行存储在存储介质中的程序代码。</w:t>
      </w:r>
    </w:p>
    <w:p w14:paraId="5AFA0397" w14:textId="4A592A42" w:rsidR="004E5803" w:rsidRPr="004E5803" w:rsidRDefault="004E5803" w:rsidP="004E5803">
      <w:pPr>
        <w:spacing w:line="360" w:lineRule="auto"/>
        <w:ind w:firstLineChars="200" w:firstLine="480"/>
        <w:rPr>
          <w:sz w:val="24"/>
        </w:rPr>
      </w:pPr>
      <w:r w:rsidRPr="004E5803">
        <w:rPr>
          <w:rFonts w:hint="eastAsia"/>
          <w:sz w:val="24"/>
        </w:rPr>
        <w:t>在这种情况下，从存储介质读取的程序代码本身可实现上述实施例中任何一项实施例的功能，因此程序代码和存储程序代码的存储介质构成了</w:t>
      </w:r>
      <w:r w:rsidR="00E0507B">
        <w:rPr>
          <w:rFonts w:hint="eastAsia"/>
          <w:sz w:val="24"/>
        </w:rPr>
        <w:t>本申请</w:t>
      </w:r>
      <w:r w:rsidRPr="004E5803">
        <w:rPr>
          <w:rFonts w:hint="eastAsia"/>
          <w:sz w:val="24"/>
        </w:rPr>
        <w:t>的一部分。</w:t>
      </w:r>
    </w:p>
    <w:p w14:paraId="44689AD6" w14:textId="77777777" w:rsidR="004E5803" w:rsidRPr="004E5803" w:rsidRDefault="004E5803" w:rsidP="004E5803">
      <w:pPr>
        <w:spacing w:line="360" w:lineRule="auto"/>
        <w:ind w:firstLineChars="200" w:firstLine="480"/>
        <w:rPr>
          <w:sz w:val="24"/>
        </w:rPr>
      </w:pPr>
      <w:r w:rsidRPr="004E5803">
        <w:rPr>
          <w:rFonts w:hint="eastAsia"/>
          <w:sz w:val="24"/>
        </w:rPr>
        <w:lastRenderedPageBreak/>
        <w:t>用于提供程序代码的存储介质实施</w:t>
      </w:r>
      <w:proofErr w:type="gramStart"/>
      <w:r w:rsidRPr="004E5803">
        <w:rPr>
          <w:rFonts w:hint="eastAsia"/>
          <w:sz w:val="24"/>
        </w:rPr>
        <w:t>例包括</w:t>
      </w:r>
      <w:proofErr w:type="gramEnd"/>
      <w:r w:rsidRPr="004E5803">
        <w:rPr>
          <w:rFonts w:hint="eastAsia"/>
          <w:sz w:val="24"/>
        </w:rPr>
        <w:t>软盘、硬盘、磁光盘、光盘（如</w:t>
      </w:r>
      <w:r w:rsidRPr="004E5803">
        <w:rPr>
          <w:rFonts w:hint="eastAsia"/>
          <w:sz w:val="24"/>
        </w:rPr>
        <w:t>CD-ROM</w:t>
      </w:r>
      <w:r w:rsidRPr="004E5803">
        <w:rPr>
          <w:rFonts w:hint="eastAsia"/>
          <w:sz w:val="24"/>
        </w:rPr>
        <w:t>、</w:t>
      </w:r>
      <w:r w:rsidRPr="004E5803">
        <w:rPr>
          <w:rFonts w:hint="eastAsia"/>
          <w:sz w:val="24"/>
        </w:rPr>
        <w:t>CD-R</w:t>
      </w:r>
      <w:r w:rsidRPr="004E5803">
        <w:rPr>
          <w:rFonts w:hint="eastAsia"/>
          <w:sz w:val="24"/>
        </w:rPr>
        <w:t>、</w:t>
      </w:r>
      <w:r w:rsidRPr="004E5803">
        <w:rPr>
          <w:rFonts w:hint="eastAsia"/>
          <w:sz w:val="24"/>
        </w:rPr>
        <w:t>CD-RW</w:t>
      </w:r>
      <w:r w:rsidRPr="004E5803">
        <w:rPr>
          <w:rFonts w:hint="eastAsia"/>
          <w:sz w:val="24"/>
        </w:rPr>
        <w:t>、</w:t>
      </w:r>
      <w:r w:rsidRPr="004E5803">
        <w:rPr>
          <w:rFonts w:hint="eastAsia"/>
          <w:sz w:val="24"/>
        </w:rPr>
        <w:t>DVD-ROM</w:t>
      </w:r>
      <w:r w:rsidRPr="004E5803">
        <w:rPr>
          <w:rFonts w:hint="eastAsia"/>
          <w:sz w:val="24"/>
        </w:rPr>
        <w:t>、</w:t>
      </w:r>
      <w:r w:rsidRPr="004E5803">
        <w:rPr>
          <w:rFonts w:hint="eastAsia"/>
          <w:sz w:val="24"/>
        </w:rPr>
        <w:t>DVD-RAM</w:t>
      </w:r>
      <w:r w:rsidRPr="004E5803">
        <w:rPr>
          <w:rFonts w:hint="eastAsia"/>
          <w:sz w:val="24"/>
        </w:rPr>
        <w:t>、</w:t>
      </w:r>
      <w:r w:rsidRPr="004E5803">
        <w:rPr>
          <w:rFonts w:hint="eastAsia"/>
          <w:sz w:val="24"/>
        </w:rPr>
        <w:t>DVD-RW</w:t>
      </w:r>
      <w:r w:rsidRPr="004E5803">
        <w:rPr>
          <w:rFonts w:hint="eastAsia"/>
          <w:sz w:val="24"/>
        </w:rPr>
        <w:t>、</w:t>
      </w:r>
      <w:r w:rsidRPr="004E5803">
        <w:rPr>
          <w:rFonts w:hint="eastAsia"/>
          <w:sz w:val="24"/>
        </w:rPr>
        <w:t>DVD+RW</w:t>
      </w:r>
      <w:r w:rsidRPr="004E5803">
        <w:rPr>
          <w:rFonts w:hint="eastAsia"/>
          <w:sz w:val="24"/>
        </w:rPr>
        <w:t>）、磁带、非易失性存储卡和</w:t>
      </w:r>
      <w:r w:rsidRPr="004E5803">
        <w:rPr>
          <w:rFonts w:hint="eastAsia"/>
          <w:sz w:val="24"/>
        </w:rPr>
        <w:t>ROM</w:t>
      </w:r>
      <w:r w:rsidRPr="004E5803">
        <w:rPr>
          <w:rFonts w:hint="eastAsia"/>
          <w:sz w:val="24"/>
        </w:rPr>
        <w:t>。可选择地，可以由通信网络从服务器计算机上下载程序代码。</w:t>
      </w:r>
    </w:p>
    <w:p w14:paraId="7C08DB8E" w14:textId="77777777" w:rsidR="004E5803" w:rsidRPr="004E5803" w:rsidRDefault="004E5803" w:rsidP="004E5803">
      <w:pPr>
        <w:spacing w:line="360" w:lineRule="auto"/>
        <w:ind w:firstLineChars="200" w:firstLine="480"/>
        <w:rPr>
          <w:sz w:val="24"/>
        </w:rPr>
      </w:pPr>
      <w:r w:rsidRPr="004E5803">
        <w:rPr>
          <w:rFonts w:hint="eastAsia"/>
          <w:sz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7ADBD24A" w14:textId="36F5A3AD" w:rsidR="004E5803" w:rsidRDefault="004E5803" w:rsidP="004E5803">
      <w:pPr>
        <w:spacing w:line="360" w:lineRule="auto"/>
        <w:ind w:firstLineChars="200" w:firstLine="480"/>
        <w:rPr>
          <w:sz w:val="24"/>
        </w:rPr>
      </w:pPr>
      <w:r w:rsidRPr="004E5803">
        <w:rPr>
          <w:rFonts w:hint="eastAsia"/>
          <w:sz w:val="24"/>
        </w:rPr>
        <w:t>此外，可以理解的是，将由存储介质读出的程序代码写到插入计算机内的扩展板中所设置的存储器中或者写到与计算机相连接的扩展单元中设置的存储器中，随后基于程序代码的指令使安装在扩展</w:t>
      </w:r>
      <w:proofErr w:type="gramStart"/>
      <w:r w:rsidRPr="004E5803">
        <w:rPr>
          <w:rFonts w:hint="eastAsia"/>
          <w:sz w:val="24"/>
        </w:rPr>
        <w:t>板或者</w:t>
      </w:r>
      <w:proofErr w:type="gramEnd"/>
      <w:r w:rsidRPr="004E5803">
        <w:rPr>
          <w:rFonts w:hint="eastAsia"/>
          <w:sz w:val="24"/>
        </w:rPr>
        <w:t>扩展单元上的</w:t>
      </w:r>
      <w:r w:rsidRPr="004E5803">
        <w:rPr>
          <w:rFonts w:hint="eastAsia"/>
          <w:sz w:val="24"/>
        </w:rPr>
        <w:t>CPU</w:t>
      </w:r>
      <w:r w:rsidRPr="004E5803">
        <w:rPr>
          <w:rFonts w:hint="eastAsia"/>
          <w:sz w:val="24"/>
        </w:rPr>
        <w:t>等来执行部分和全部实际操作，从而实现上述实施例中任一实施例的功能。</w:t>
      </w:r>
    </w:p>
    <w:p w14:paraId="743B61FA" w14:textId="77777777" w:rsidR="004E5803" w:rsidRPr="004E5803" w:rsidRDefault="004E5803" w:rsidP="004E5803">
      <w:pPr>
        <w:spacing w:line="360" w:lineRule="auto"/>
        <w:ind w:firstLineChars="200" w:firstLine="480"/>
        <w:rPr>
          <w:sz w:val="24"/>
        </w:rPr>
      </w:pPr>
      <w:r w:rsidRPr="004E5803">
        <w:rPr>
          <w:rFonts w:hint="eastAsia"/>
          <w:sz w:val="24"/>
        </w:rPr>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252ABB25" w14:textId="77777777" w:rsidR="004E5803" w:rsidRPr="004E5803" w:rsidRDefault="004E5803" w:rsidP="004E5803">
      <w:pPr>
        <w:spacing w:line="360" w:lineRule="auto"/>
        <w:ind w:firstLineChars="200" w:firstLine="480"/>
        <w:rPr>
          <w:sz w:val="24"/>
        </w:rPr>
      </w:pPr>
      <w:r w:rsidRPr="004E5803">
        <w:rPr>
          <w:rFonts w:hint="eastAsia"/>
          <w:sz w:val="24"/>
        </w:rPr>
        <w:t>以上各实施例中，硬件单元可以通过机械方式或电气方式实现。例如，一个硬件单元可以包括永久性专用的电路或逻辑（如专门的处理器，</w:t>
      </w:r>
      <w:r w:rsidRPr="004E5803">
        <w:rPr>
          <w:rFonts w:hint="eastAsia"/>
          <w:sz w:val="24"/>
        </w:rPr>
        <w:t>FPGA</w:t>
      </w:r>
      <w:r w:rsidRPr="004E5803">
        <w:rPr>
          <w:rFonts w:hint="eastAsia"/>
          <w:sz w:val="24"/>
        </w:rPr>
        <w:t>或</w:t>
      </w:r>
      <w:r w:rsidRPr="004E5803">
        <w:rPr>
          <w:rFonts w:hint="eastAsia"/>
          <w:sz w:val="24"/>
        </w:rPr>
        <w:t>ASIC</w:t>
      </w:r>
      <w:r w:rsidRPr="004E5803">
        <w:rPr>
          <w:rFonts w:hint="eastAsia"/>
          <w:sz w:val="24"/>
        </w:rPr>
        <w:t>）来完成相应操作。硬件单元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3B83E88B" w14:textId="1CB72AE6" w:rsidR="00B05C87" w:rsidRDefault="004E5803" w:rsidP="00314690">
      <w:pPr>
        <w:spacing w:line="360" w:lineRule="auto"/>
        <w:ind w:firstLineChars="200" w:firstLine="480"/>
        <w:rPr>
          <w:sz w:val="24"/>
        </w:rPr>
      </w:pPr>
      <w:r w:rsidRPr="004E5803">
        <w:rPr>
          <w:rFonts w:hint="eastAsia"/>
          <w:sz w:val="24"/>
        </w:rPr>
        <w:t>上文通过附图和优选实施例对</w:t>
      </w:r>
      <w:r w:rsidR="00E0507B">
        <w:rPr>
          <w:rFonts w:hint="eastAsia"/>
          <w:sz w:val="24"/>
        </w:rPr>
        <w:t>本申请</w:t>
      </w:r>
      <w:r w:rsidRPr="004E5803">
        <w:rPr>
          <w:rFonts w:hint="eastAsia"/>
          <w:sz w:val="24"/>
        </w:rPr>
        <w:t>进行了详细展示和说明，然而</w:t>
      </w:r>
      <w:r w:rsidR="00E0507B">
        <w:rPr>
          <w:rFonts w:hint="eastAsia"/>
          <w:sz w:val="24"/>
        </w:rPr>
        <w:t>本申请</w:t>
      </w:r>
      <w:r w:rsidRPr="004E5803">
        <w:rPr>
          <w:rFonts w:hint="eastAsia"/>
          <w:sz w:val="24"/>
        </w:rPr>
        <w:t>不限于这些已揭示的实施例，</w:t>
      </w:r>
      <w:r w:rsidR="00B0622E">
        <w:rPr>
          <w:rFonts w:hint="eastAsia"/>
          <w:sz w:val="24"/>
        </w:rPr>
        <w:t>基于</w:t>
      </w:r>
      <w:r w:rsidRPr="004E5803">
        <w:rPr>
          <w:rFonts w:hint="eastAsia"/>
          <w:sz w:val="24"/>
        </w:rPr>
        <w:t>上述多个</w:t>
      </w:r>
      <w:proofErr w:type="gramStart"/>
      <w:r w:rsidRPr="004E5803">
        <w:rPr>
          <w:rFonts w:hint="eastAsia"/>
          <w:sz w:val="24"/>
        </w:rPr>
        <w:t>实施例本领域</w:t>
      </w:r>
      <w:proofErr w:type="gramEnd"/>
      <w:r w:rsidR="00852B72">
        <w:rPr>
          <w:rFonts w:hint="eastAsia"/>
          <w:sz w:val="24"/>
        </w:rPr>
        <w:t>用户</w:t>
      </w:r>
      <w:r w:rsidRPr="004E5803">
        <w:rPr>
          <w:rFonts w:hint="eastAsia"/>
          <w:sz w:val="24"/>
        </w:rPr>
        <w:t>可以知晓，可以组合上述不同实施例中的代码审核手段得到</w:t>
      </w:r>
      <w:r w:rsidR="00E0507B">
        <w:rPr>
          <w:rFonts w:hint="eastAsia"/>
          <w:sz w:val="24"/>
        </w:rPr>
        <w:t>本申请</w:t>
      </w:r>
      <w:r w:rsidRPr="004E5803">
        <w:rPr>
          <w:rFonts w:hint="eastAsia"/>
          <w:sz w:val="24"/>
        </w:rPr>
        <w:t>更多的实施例，这些实施例也在</w:t>
      </w:r>
      <w:r w:rsidR="00E0507B">
        <w:rPr>
          <w:rFonts w:hint="eastAsia"/>
          <w:sz w:val="24"/>
        </w:rPr>
        <w:t>本申请</w:t>
      </w:r>
      <w:r w:rsidRPr="004E5803">
        <w:rPr>
          <w:rFonts w:hint="eastAsia"/>
          <w:sz w:val="24"/>
        </w:rPr>
        <w:t>的保护范围之内。</w:t>
      </w:r>
    </w:p>
    <w:sectPr w:rsidR="00B05C87"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00A" w14:textId="77777777" w:rsidR="008E53D4" w:rsidRDefault="008E53D4">
      <w:r>
        <w:separator/>
      </w:r>
    </w:p>
  </w:endnote>
  <w:endnote w:type="continuationSeparator" w:id="0">
    <w:p w14:paraId="1D892F94" w14:textId="77777777" w:rsidR="008E53D4" w:rsidRDefault="008E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100FBE" w:rsidRDefault="00100FBE"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100FBE" w:rsidRDefault="00100FBE">
    <w:pPr>
      <w:pStyle w:val="a3"/>
      <w:spacing w:line="200" w:lineRule="exact"/>
      <w:jc w:val="both"/>
      <w:rPr>
        <w:rFonts w:ascii="黑体" w:eastAsia="黑体"/>
      </w:rPr>
    </w:pPr>
    <w:r>
      <w:rPr>
        <w:rFonts w:ascii="黑体" w:eastAsia="黑体" w:hint="eastAsia"/>
      </w:rPr>
      <w:t>2010.2</w:t>
    </w:r>
  </w:p>
  <w:p w14:paraId="12BD2AF5" w14:textId="77777777" w:rsidR="00100FBE" w:rsidRDefault="00100F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7AD6DCCD" w14:textId="77777777" w:rsidR="00100FBE" w:rsidRDefault="00100FB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0AC035FD" w14:textId="77777777" w:rsidR="00100FBE" w:rsidRDefault="00100FB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FCF97" w14:textId="77777777" w:rsidR="008E53D4" w:rsidRDefault="008E53D4">
      <w:r>
        <w:separator/>
      </w:r>
    </w:p>
  </w:footnote>
  <w:footnote w:type="continuationSeparator" w:id="0">
    <w:p w14:paraId="563D2BC5" w14:textId="77777777" w:rsidR="008E53D4" w:rsidRDefault="008E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75A5A7FD"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1" w:name="_Hlk40345806"/>
    <w:r>
      <w:rPr>
        <w:rFonts w:eastAsia="黑体"/>
        <w:spacing w:val="90"/>
        <w:sz w:val="24"/>
        <w:szCs w:val="24"/>
      </w:rPr>
      <w:t xml:space="preserve"> </w:t>
    </w:r>
    <w:bookmarkEnd w:id="1"/>
    <w:r w:rsidR="00EE2FDB" w:rsidRPr="00EE2FDB">
      <w:rPr>
        <w:rFonts w:eastAsia="黑体"/>
        <w:sz w:val="24"/>
        <w:szCs w:val="24"/>
      </w:rPr>
      <w:t>202110136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4813B8C4"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EE2FDB" w:rsidRPr="00EE2FDB">
      <w:rPr>
        <w:rFonts w:eastAsia="黑体"/>
        <w:sz w:val="24"/>
        <w:szCs w:val="24"/>
      </w:rPr>
      <w:t>202110136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577A8C68" w:rsidR="00100FBE" w:rsidRDefault="00100FBE"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EE2FDB" w:rsidRPr="00EE2FDB">
      <w:rPr>
        <w:rFonts w:eastAsia="黑体"/>
        <w:sz w:val="24"/>
        <w:szCs w:val="24"/>
      </w:rPr>
      <w:t>202110136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xipeng">
    <w15:presenceInfo w15:providerId="Windows Live" w15:userId="867dce090eea2d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5C5"/>
    <w:rsid w:val="0000091D"/>
    <w:rsid w:val="00000AFD"/>
    <w:rsid w:val="00000D08"/>
    <w:rsid w:val="00000E6E"/>
    <w:rsid w:val="00001161"/>
    <w:rsid w:val="000014AA"/>
    <w:rsid w:val="00001629"/>
    <w:rsid w:val="000018E6"/>
    <w:rsid w:val="00001B1C"/>
    <w:rsid w:val="000024AE"/>
    <w:rsid w:val="00002554"/>
    <w:rsid w:val="0000255C"/>
    <w:rsid w:val="0000298B"/>
    <w:rsid w:val="000029DE"/>
    <w:rsid w:val="00002B31"/>
    <w:rsid w:val="00002F99"/>
    <w:rsid w:val="0000303D"/>
    <w:rsid w:val="0000328B"/>
    <w:rsid w:val="0000352B"/>
    <w:rsid w:val="0000359B"/>
    <w:rsid w:val="000039F9"/>
    <w:rsid w:val="0000407F"/>
    <w:rsid w:val="00004483"/>
    <w:rsid w:val="0000485E"/>
    <w:rsid w:val="00004896"/>
    <w:rsid w:val="0000494A"/>
    <w:rsid w:val="00004EB5"/>
    <w:rsid w:val="000051B4"/>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100D"/>
    <w:rsid w:val="000111FA"/>
    <w:rsid w:val="00011267"/>
    <w:rsid w:val="00011439"/>
    <w:rsid w:val="0001162C"/>
    <w:rsid w:val="0001165F"/>
    <w:rsid w:val="0001201A"/>
    <w:rsid w:val="00012268"/>
    <w:rsid w:val="00012278"/>
    <w:rsid w:val="000128C4"/>
    <w:rsid w:val="00012E29"/>
    <w:rsid w:val="00012F66"/>
    <w:rsid w:val="000131CF"/>
    <w:rsid w:val="00013295"/>
    <w:rsid w:val="00013459"/>
    <w:rsid w:val="00013A3B"/>
    <w:rsid w:val="0001431E"/>
    <w:rsid w:val="00014405"/>
    <w:rsid w:val="00016133"/>
    <w:rsid w:val="00016667"/>
    <w:rsid w:val="000166FF"/>
    <w:rsid w:val="00016799"/>
    <w:rsid w:val="00016940"/>
    <w:rsid w:val="000170D6"/>
    <w:rsid w:val="000171C2"/>
    <w:rsid w:val="00017706"/>
    <w:rsid w:val="00017DE1"/>
    <w:rsid w:val="000200F7"/>
    <w:rsid w:val="00020792"/>
    <w:rsid w:val="000208D3"/>
    <w:rsid w:val="00020B06"/>
    <w:rsid w:val="00020E24"/>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7DC"/>
    <w:rsid w:val="0002385A"/>
    <w:rsid w:val="000245AF"/>
    <w:rsid w:val="00024773"/>
    <w:rsid w:val="0002557D"/>
    <w:rsid w:val="000255EC"/>
    <w:rsid w:val="000257F9"/>
    <w:rsid w:val="0002598F"/>
    <w:rsid w:val="00025AFF"/>
    <w:rsid w:val="00025D22"/>
    <w:rsid w:val="0002687D"/>
    <w:rsid w:val="0002695F"/>
    <w:rsid w:val="00026B04"/>
    <w:rsid w:val="00026E41"/>
    <w:rsid w:val="00027034"/>
    <w:rsid w:val="000276CE"/>
    <w:rsid w:val="000279DD"/>
    <w:rsid w:val="00027AB8"/>
    <w:rsid w:val="00027E0F"/>
    <w:rsid w:val="00030395"/>
    <w:rsid w:val="000304F7"/>
    <w:rsid w:val="0003054B"/>
    <w:rsid w:val="000308EC"/>
    <w:rsid w:val="00030DEB"/>
    <w:rsid w:val="00030ED9"/>
    <w:rsid w:val="00032099"/>
    <w:rsid w:val="00032A6F"/>
    <w:rsid w:val="00032BA7"/>
    <w:rsid w:val="00032D4A"/>
    <w:rsid w:val="00033003"/>
    <w:rsid w:val="0003304A"/>
    <w:rsid w:val="00033223"/>
    <w:rsid w:val="00033427"/>
    <w:rsid w:val="00033A35"/>
    <w:rsid w:val="00033CB2"/>
    <w:rsid w:val="00033F9F"/>
    <w:rsid w:val="00034480"/>
    <w:rsid w:val="000346C0"/>
    <w:rsid w:val="00034728"/>
    <w:rsid w:val="00034942"/>
    <w:rsid w:val="00034ED2"/>
    <w:rsid w:val="0003503E"/>
    <w:rsid w:val="00035561"/>
    <w:rsid w:val="00035A43"/>
    <w:rsid w:val="00036457"/>
    <w:rsid w:val="00036ADC"/>
    <w:rsid w:val="00036D70"/>
    <w:rsid w:val="00037064"/>
    <w:rsid w:val="00037568"/>
    <w:rsid w:val="000375AA"/>
    <w:rsid w:val="00037747"/>
    <w:rsid w:val="00037A5D"/>
    <w:rsid w:val="00037AC7"/>
    <w:rsid w:val="00037ACC"/>
    <w:rsid w:val="00040641"/>
    <w:rsid w:val="00040C27"/>
    <w:rsid w:val="00040DD3"/>
    <w:rsid w:val="00041113"/>
    <w:rsid w:val="0004134D"/>
    <w:rsid w:val="00041E58"/>
    <w:rsid w:val="00041EC3"/>
    <w:rsid w:val="00042623"/>
    <w:rsid w:val="00042641"/>
    <w:rsid w:val="000428AB"/>
    <w:rsid w:val="00042A52"/>
    <w:rsid w:val="00042AEB"/>
    <w:rsid w:val="00042B10"/>
    <w:rsid w:val="00043373"/>
    <w:rsid w:val="0004342A"/>
    <w:rsid w:val="0004371E"/>
    <w:rsid w:val="00043782"/>
    <w:rsid w:val="00043998"/>
    <w:rsid w:val="00043CBA"/>
    <w:rsid w:val="00043D7F"/>
    <w:rsid w:val="00044208"/>
    <w:rsid w:val="00044571"/>
    <w:rsid w:val="00044B83"/>
    <w:rsid w:val="00044FDB"/>
    <w:rsid w:val="0004520F"/>
    <w:rsid w:val="00045708"/>
    <w:rsid w:val="000459BB"/>
    <w:rsid w:val="00046655"/>
    <w:rsid w:val="00046673"/>
    <w:rsid w:val="000468F8"/>
    <w:rsid w:val="00046934"/>
    <w:rsid w:val="0004694B"/>
    <w:rsid w:val="00046BC3"/>
    <w:rsid w:val="00046BE4"/>
    <w:rsid w:val="00046FF2"/>
    <w:rsid w:val="000470EC"/>
    <w:rsid w:val="0004729C"/>
    <w:rsid w:val="000475CB"/>
    <w:rsid w:val="00047BA7"/>
    <w:rsid w:val="000502E6"/>
    <w:rsid w:val="0005030F"/>
    <w:rsid w:val="00050408"/>
    <w:rsid w:val="0005044E"/>
    <w:rsid w:val="000505AA"/>
    <w:rsid w:val="000506C1"/>
    <w:rsid w:val="00050DCF"/>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8CA"/>
    <w:rsid w:val="00055949"/>
    <w:rsid w:val="00055A46"/>
    <w:rsid w:val="00055C10"/>
    <w:rsid w:val="00055C93"/>
    <w:rsid w:val="00055CA3"/>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6BF"/>
    <w:rsid w:val="00061C32"/>
    <w:rsid w:val="00061E56"/>
    <w:rsid w:val="000620B4"/>
    <w:rsid w:val="000620E9"/>
    <w:rsid w:val="00062590"/>
    <w:rsid w:val="000625B8"/>
    <w:rsid w:val="00062919"/>
    <w:rsid w:val="00062E81"/>
    <w:rsid w:val="00062F5B"/>
    <w:rsid w:val="00062F99"/>
    <w:rsid w:val="0006365E"/>
    <w:rsid w:val="0006366B"/>
    <w:rsid w:val="000636FF"/>
    <w:rsid w:val="00063759"/>
    <w:rsid w:val="00063EC7"/>
    <w:rsid w:val="000640B0"/>
    <w:rsid w:val="000641B7"/>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0E5"/>
    <w:rsid w:val="00066236"/>
    <w:rsid w:val="000662D9"/>
    <w:rsid w:val="000666BA"/>
    <w:rsid w:val="00066B73"/>
    <w:rsid w:val="00066BC8"/>
    <w:rsid w:val="00066CCB"/>
    <w:rsid w:val="00066D5C"/>
    <w:rsid w:val="00066EC1"/>
    <w:rsid w:val="00067068"/>
    <w:rsid w:val="00067144"/>
    <w:rsid w:val="0006726B"/>
    <w:rsid w:val="0006757B"/>
    <w:rsid w:val="00067EC9"/>
    <w:rsid w:val="0007027C"/>
    <w:rsid w:val="00070735"/>
    <w:rsid w:val="000709DA"/>
    <w:rsid w:val="00070AB7"/>
    <w:rsid w:val="00070BA8"/>
    <w:rsid w:val="000715FD"/>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3C7"/>
    <w:rsid w:val="0007766E"/>
    <w:rsid w:val="00077686"/>
    <w:rsid w:val="000777D2"/>
    <w:rsid w:val="00077829"/>
    <w:rsid w:val="00077866"/>
    <w:rsid w:val="00077AE4"/>
    <w:rsid w:val="00077EB8"/>
    <w:rsid w:val="00080377"/>
    <w:rsid w:val="00080DDB"/>
    <w:rsid w:val="00081042"/>
    <w:rsid w:val="00081CFA"/>
    <w:rsid w:val="00081E60"/>
    <w:rsid w:val="00081FD8"/>
    <w:rsid w:val="0008225E"/>
    <w:rsid w:val="00082848"/>
    <w:rsid w:val="0008312D"/>
    <w:rsid w:val="00083562"/>
    <w:rsid w:val="00083BDE"/>
    <w:rsid w:val="0008400C"/>
    <w:rsid w:val="0008405E"/>
    <w:rsid w:val="00084131"/>
    <w:rsid w:val="0008422E"/>
    <w:rsid w:val="000847B7"/>
    <w:rsid w:val="00084B62"/>
    <w:rsid w:val="00084FE8"/>
    <w:rsid w:val="00085573"/>
    <w:rsid w:val="0008566B"/>
    <w:rsid w:val="00085757"/>
    <w:rsid w:val="000859F3"/>
    <w:rsid w:val="00085B19"/>
    <w:rsid w:val="000866B5"/>
    <w:rsid w:val="00087337"/>
    <w:rsid w:val="0008740F"/>
    <w:rsid w:val="00087478"/>
    <w:rsid w:val="00087494"/>
    <w:rsid w:val="00087731"/>
    <w:rsid w:val="00087CF9"/>
    <w:rsid w:val="0009003B"/>
    <w:rsid w:val="0009015E"/>
    <w:rsid w:val="00090180"/>
    <w:rsid w:val="00090390"/>
    <w:rsid w:val="00090690"/>
    <w:rsid w:val="000907C2"/>
    <w:rsid w:val="00090931"/>
    <w:rsid w:val="00090B25"/>
    <w:rsid w:val="00090B8D"/>
    <w:rsid w:val="00090EF8"/>
    <w:rsid w:val="00091077"/>
    <w:rsid w:val="00091792"/>
    <w:rsid w:val="000917E7"/>
    <w:rsid w:val="00091A8A"/>
    <w:rsid w:val="00091F83"/>
    <w:rsid w:val="00092025"/>
    <w:rsid w:val="000925EA"/>
    <w:rsid w:val="00092657"/>
    <w:rsid w:val="00092704"/>
    <w:rsid w:val="0009276C"/>
    <w:rsid w:val="00092A84"/>
    <w:rsid w:val="00093073"/>
    <w:rsid w:val="000930A7"/>
    <w:rsid w:val="0009365C"/>
    <w:rsid w:val="0009392D"/>
    <w:rsid w:val="00093CB3"/>
    <w:rsid w:val="00093CE4"/>
    <w:rsid w:val="00093E47"/>
    <w:rsid w:val="00093EAB"/>
    <w:rsid w:val="00094007"/>
    <w:rsid w:val="000941CD"/>
    <w:rsid w:val="0009443F"/>
    <w:rsid w:val="00094C82"/>
    <w:rsid w:val="00094CE6"/>
    <w:rsid w:val="00094DE5"/>
    <w:rsid w:val="00094FE3"/>
    <w:rsid w:val="0009503B"/>
    <w:rsid w:val="0009515B"/>
    <w:rsid w:val="000953AB"/>
    <w:rsid w:val="000954EF"/>
    <w:rsid w:val="00095733"/>
    <w:rsid w:val="00095875"/>
    <w:rsid w:val="000958C6"/>
    <w:rsid w:val="00095B73"/>
    <w:rsid w:val="00095BF4"/>
    <w:rsid w:val="00095CB8"/>
    <w:rsid w:val="00095D3E"/>
    <w:rsid w:val="00095F2C"/>
    <w:rsid w:val="000961A8"/>
    <w:rsid w:val="00096229"/>
    <w:rsid w:val="000963A5"/>
    <w:rsid w:val="00096483"/>
    <w:rsid w:val="00096490"/>
    <w:rsid w:val="000964C0"/>
    <w:rsid w:val="00096958"/>
    <w:rsid w:val="0009751D"/>
    <w:rsid w:val="000977CD"/>
    <w:rsid w:val="000978AF"/>
    <w:rsid w:val="000978B5"/>
    <w:rsid w:val="00097B10"/>
    <w:rsid w:val="000A0035"/>
    <w:rsid w:val="000A0194"/>
    <w:rsid w:val="000A031C"/>
    <w:rsid w:val="000A06AE"/>
    <w:rsid w:val="000A0A8E"/>
    <w:rsid w:val="000A0BE2"/>
    <w:rsid w:val="000A0EAA"/>
    <w:rsid w:val="000A186F"/>
    <w:rsid w:val="000A1B7B"/>
    <w:rsid w:val="000A274C"/>
    <w:rsid w:val="000A2968"/>
    <w:rsid w:val="000A2F55"/>
    <w:rsid w:val="000A30C5"/>
    <w:rsid w:val="000A3398"/>
    <w:rsid w:val="000A35E1"/>
    <w:rsid w:val="000A3610"/>
    <w:rsid w:val="000A37D6"/>
    <w:rsid w:val="000A38D5"/>
    <w:rsid w:val="000A3CB4"/>
    <w:rsid w:val="000A3FF5"/>
    <w:rsid w:val="000A41E0"/>
    <w:rsid w:val="000A427B"/>
    <w:rsid w:val="000A49EB"/>
    <w:rsid w:val="000A4B4E"/>
    <w:rsid w:val="000A4F55"/>
    <w:rsid w:val="000A5373"/>
    <w:rsid w:val="000A6144"/>
    <w:rsid w:val="000A6628"/>
    <w:rsid w:val="000A6889"/>
    <w:rsid w:val="000A6B61"/>
    <w:rsid w:val="000A7125"/>
    <w:rsid w:val="000A71B7"/>
    <w:rsid w:val="000A72E0"/>
    <w:rsid w:val="000A72FB"/>
    <w:rsid w:val="000A736E"/>
    <w:rsid w:val="000A73FC"/>
    <w:rsid w:val="000A7664"/>
    <w:rsid w:val="000A7801"/>
    <w:rsid w:val="000A7940"/>
    <w:rsid w:val="000A7CC4"/>
    <w:rsid w:val="000B017D"/>
    <w:rsid w:val="000B02E0"/>
    <w:rsid w:val="000B040D"/>
    <w:rsid w:val="000B0AA6"/>
    <w:rsid w:val="000B0AE9"/>
    <w:rsid w:val="000B0C43"/>
    <w:rsid w:val="000B0D9C"/>
    <w:rsid w:val="000B123C"/>
    <w:rsid w:val="000B136D"/>
    <w:rsid w:val="000B1532"/>
    <w:rsid w:val="000B1891"/>
    <w:rsid w:val="000B1978"/>
    <w:rsid w:val="000B22B1"/>
    <w:rsid w:val="000B24E4"/>
    <w:rsid w:val="000B24FC"/>
    <w:rsid w:val="000B2816"/>
    <w:rsid w:val="000B3320"/>
    <w:rsid w:val="000B34E2"/>
    <w:rsid w:val="000B3626"/>
    <w:rsid w:val="000B383E"/>
    <w:rsid w:val="000B40C8"/>
    <w:rsid w:val="000B4191"/>
    <w:rsid w:val="000B41DE"/>
    <w:rsid w:val="000B47C7"/>
    <w:rsid w:val="000B48CC"/>
    <w:rsid w:val="000B4A54"/>
    <w:rsid w:val="000B4D85"/>
    <w:rsid w:val="000B4E18"/>
    <w:rsid w:val="000B52D7"/>
    <w:rsid w:val="000B536C"/>
    <w:rsid w:val="000B54C5"/>
    <w:rsid w:val="000B5598"/>
    <w:rsid w:val="000B5734"/>
    <w:rsid w:val="000B59A5"/>
    <w:rsid w:val="000B5AAB"/>
    <w:rsid w:val="000B5BB7"/>
    <w:rsid w:val="000B632B"/>
    <w:rsid w:val="000B677E"/>
    <w:rsid w:val="000B6D01"/>
    <w:rsid w:val="000B7665"/>
    <w:rsid w:val="000B76DF"/>
    <w:rsid w:val="000B7746"/>
    <w:rsid w:val="000B7A85"/>
    <w:rsid w:val="000B7F81"/>
    <w:rsid w:val="000C001E"/>
    <w:rsid w:val="000C0205"/>
    <w:rsid w:val="000C03A7"/>
    <w:rsid w:val="000C05E5"/>
    <w:rsid w:val="000C06DE"/>
    <w:rsid w:val="000C0CA4"/>
    <w:rsid w:val="000C0CE4"/>
    <w:rsid w:val="000C0D67"/>
    <w:rsid w:val="000C1671"/>
    <w:rsid w:val="000C1698"/>
    <w:rsid w:val="000C1A7D"/>
    <w:rsid w:val="000C1FA4"/>
    <w:rsid w:val="000C21DA"/>
    <w:rsid w:val="000C23A4"/>
    <w:rsid w:val="000C2490"/>
    <w:rsid w:val="000C26B7"/>
    <w:rsid w:val="000C280A"/>
    <w:rsid w:val="000C375D"/>
    <w:rsid w:val="000C3830"/>
    <w:rsid w:val="000C38A9"/>
    <w:rsid w:val="000C390B"/>
    <w:rsid w:val="000C3ED5"/>
    <w:rsid w:val="000C40AB"/>
    <w:rsid w:val="000C4198"/>
    <w:rsid w:val="000C43BF"/>
    <w:rsid w:val="000C48C4"/>
    <w:rsid w:val="000C498D"/>
    <w:rsid w:val="000C4A15"/>
    <w:rsid w:val="000C4C68"/>
    <w:rsid w:val="000C4C73"/>
    <w:rsid w:val="000C4E20"/>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DC1"/>
    <w:rsid w:val="000D13E8"/>
    <w:rsid w:val="000D1742"/>
    <w:rsid w:val="000D1A54"/>
    <w:rsid w:val="000D1FDC"/>
    <w:rsid w:val="000D21BF"/>
    <w:rsid w:val="000D220A"/>
    <w:rsid w:val="000D2903"/>
    <w:rsid w:val="000D2960"/>
    <w:rsid w:val="000D3013"/>
    <w:rsid w:val="000D3071"/>
    <w:rsid w:val="000D311F"/>
    <w:rsid w:val="000D3124"/>
    <w:rsid w:val="000D368E"/>
    <w:rsid w:val="000D3F75"/>
    <w:rsid w:val="000D436E"/>
    <w:rsid w:val="000D43C6"/>
    <w:rsid w:val="000D4C10"/>
    <w:rsid w:val="000D4FF4"/>
    <w:rsid w:val="000D52E5"/>
    <w:rsid w:val="000D5715"/>
    <w:rsid w:val="000D57A7"/>
    <w:rsid w:val="000D5AC8"/>
    <w:rsid w:val="000D5DA7"/>
    <w:rsid w:val="000D6154"/>
    <w:rsid w:val="000D66F8"/>
    <w:rsid w:val="000D6A29"/>
    <w:rsid w:val="000D6BA8"/>
    <w:rsid w:val="000D6CBE"/>
    <w:rsid w:val="000D6CFD"/>
    <w:rsid w:val="000D6E23"/>
    <w:rsid w:val="000D74E1"/>
    <w:rsid w:val="000D76FD"/>
    <w:rsid w:val="000D780E"/>
    <w:rsid w:val="000D7876"/>
    <w:rsid w:val="000D7A01"/>
    <w:rsid w:val="000D7A9B"/>
    <w:rsid w:val="000D7D45"/>
    <w:rsid w:val="000E044D"/>
    <w:rsid w:val="000E04E5"/>
    <w:rsid w:val="000E0513"/>
    <w:rsid w:val="000E106A"/>
    <w:rsid w:val="000E131C"/>
    <w:rsid w:val="000E135D"/>
    <w:rsid w:val="000E1399"/>
    <w:rsid w:val="000E1979"/>
    <w:rsid w:val="000E1AB7"/>
    <w:rsid w:val="000E1B4D"/>
    <w:rsid w:val="000E27CD"/>
    <w:rsid w:val="000E2BB7"/>
    <w:rsid w:val="000E2ED1"/>
    <w:rsid w:val="000E2FFC"/>
    <w:rsid w:val="000E342F"/>
    <w:rsid w:val="000E34E6"/>
    <w:rsid w:val="000E3896"/>
    <w:rsid w:val="000E3D0A"/>
    <w:rsid w:val="000E4569"/>
    <w:rsid w:val="000E4623"/>
    <w:rsid w:val="000E49F9"/>
    <w:rsid w:val="000E50C3"/>
    <w:rsid w:val="000E53E3"/>
    <w:rsid w:val="000E5DBE"/>
    <w:rsid w:val="000E60DD"/>
    <w:rsid w:val="000E68A0"/>
    <w:rsid w:val="000E6D5B"/>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3102"/>
    <w:rsid w:val="000F382D"/>
    <w:rsid w:val="000F392D"/>
    <w:rsid w:val="000F3AC7"/>
    <w:rsid w:val="000F3D9A"/>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6FCC"/>
    <w:rsid w:val="000F70B6"/>
    <w:rsid w:val="000F711F"/>
    <w:rsid w:val="000F74F2"/>
    <w:rsid w:val="000F76D1"/>
    <w:rsid w:val="000F776B"/>
    <w:rsid w:val="000F7930"/>
    <w:rsid w:val="000F7C8E"/>
    <w:rsid w:val="000F7E86"/>
    <w:rsid w:val="001003EA"/>
    <w:rsid w:val="001006F0"/>
    <w:rsid w:val="00100FBE"/>
    <w:rsid w:val="001010F2"/>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36C9"/>
    <w:rsid w:val="001041D8"/>
    <w:rsid w:val="001043C1"/>
    <w:rsid w:val="001044C5"/>
    <w:rsid w:val="001046C5"/>
    <w:rsid w:val="00104A95"/>
    <w:rsid w:val="00104EBF"/>
    <w:rsid w:val="00104F15"/>
    <w:rsid w:val="00104F22"/>
    <w:rsid w:val="00105053"/>
    <w:rsid w:val="00105097"/>
    <w:rsid w:val="00105112"/>
    <w:rsid w:val="00105410"/>
    <w:rsid w:val="00105707"/>
    <w:rsid w:val="00105BE3"/>
    <w:rsid w:val="00105C8F"/>
    <w:rsid w:val="00105FA8"/>
    <w:rsid w:val="00106105"/>
    <w:rsid w:val="001061BE"/>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ADE"/>
    <w:rsid w:val="00112EC4"/>
    <w:rsid w:val="00112FF3"/>
    <w:rsid w:val="00113303"/>
    <w:rsid w:val="00113333"/>
    <w:rsid w:val="001137CF"/>
    <w:rsid w:val="00113CDC"/>
    <w:rsid w:val="00113E3C"/>
    <w:rsid w:val="00113E81"/>
    <w:rsid w:val="00113F37"/>
    <w:rsid w:val="00114075"/>
    <w:rsid w:val="00114217"/>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FB"/>
    <w:rsid w:val="00117F72"/>
    <w:rsid w:val="001204C0"/>
    <w:rsid w:val="00120585"/>
    <w:rsid w:val="001207DC"/>
    <w:rsid w:val="00120867"/>
    <w:rsid w:val="00120D12"/>
    <w:rsid w:val="001216FC"/>
    <w:rsid w:val="0012171D"/>
    <w:rsid w:val="0012188A"/>
    <w:rsid w:val="001219D1"/>
    <w:rsid w:val="00121D28"/>
    <w:rsid w:val="0012223E"/>
    <w:rsid w:val="0012261F"/>
    <w:rsid w:val="00122887"/>
    <w:rsid w:val="00122A48"/>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0E08"/>
    <w:rsid w:val="00131161"/>
    <w:rsid w:val="001317AA"/>
    <w:rsid w:val="00131DAA"/>
    <w:rsid w:val="00131DDF"/>
    <w:rsid w:val="00131E79"/>
    <w:rsid w:val="001321DD"/>
    <w:rsid w:val="0013286A"/>
    <w:rsid w:val="001329B6"/>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F11"/>
    <w:rsid w:val="00136A7A"/>
    <w:rsid w:val="00136B06"/>
    <w:rsid w:val="00136CB6"/>
    <w:rsid w:val="0013700B"/>
    <w:rsid w:val="001371FE"/>
    <w:rsid w:val="00137449"/>
    <w:rsid w:val="00137F59"/>
    <w:rsid w:val="00140134"/>
    <w:rsid w:val="001401F2"/>
    <w:rsid w:val="00140205"/>
    <w:rsid w:val="001402BF"/>
    <w:rsid w:val="0014034D"/>
    <w:rsid w:val="0014061C"/>
    <w:rsid w:val="001407D1"/>
    <w:rsid w:val="00140DC8"/>
    <w:rsid w:val="00141419"/>
    <w:rsid w:val="00141665"/>
    <w:rsid w:val="00141694"/>
    <w:rsid w:val="001417EA"/>
    <w:rsid w:val="00141953"/>
    <w:rsid w:val="00141961"/>
    <w:rsid w:val="00141999"/>
    <w:rsid w:val="00141D37"/>
    <w:rsid w:val="0014210F"/>
    <w:rsid w:val="001422B4"/>
    <w:rsid w:val="001424C7"/>
    <w:rsid w:val="001427BB"/>
    <w:rsid w:val="00142D70"/>
    <w:rsid w:val="00143299"/>
    <w:rsid w:val="0014335D"/>
    <w:rsid w:val="001433AA"/>
    <w:rsid w:val="0014359D"/>
    <w:rsid w:val="001435A1"/>
    <w:rsid w:val="00143718"/>
    <w:rsid w:val="00143B75"/>
    <w:rsid w:val="00143CAB"/>
    <w:rsid w:val="00144CFE"/>
    <w:rsid w:val="00144D29"/>
    <w:rsid w:val="00144D4A"/>
    <w:rsid w:val="00145165"/>
    <w:rsid w:val="001451E4"/>
    <w:rsid w:val="001459F3"/>
    <w:rsid w:val="00145B30"/>
    <w:rsid w:val="00145C76"/>
    <w:rsid w:val="00145D19"/>
    <w:rsid w:val="00145EA7"/>
    <w:rsid w:val="00145FED"/>
    <w:rsid w:val="0014600D"/>
    <w:rsid w:val="001461D3"/>
    <w:rsid w:val="001462BB"/>
    <w:rsid w:val="001463CF"/>
    <w:rsid w:val="00146577"/>
    <w:rsid w:val="0014678E"/>
    <w:rsid w:val="00146881"/>
    <w:rsid w:val="001469BB"/>
    <w:rsid w:val="00146AD8"/>
    <w:rsid w:val="00146C9D"/>
    <w:rsid w:val="00146E14"/>
    <w:rsid w:val="00146EAB"/>
    <w:rsid w:val="00146F7C"/>
    <w:rsid w:val="001476ED"/>
    <w:rsid w:val="001479F0"/>
    <w:rsid w:val="00147E40"/>
    <w:rsid w:val="00150245"/>
    <w:rsid w:val="001509CF"/>
    <w:rsid w:val="00150C00"/>
    <w:rsid w:val="00150E2E"/>
    <w:rsid w:val="00150FB7"/>
    <w:rsid w:val="001512BD"/>
    <w:rsid w:val="001513C3"/>
    <w:rsid w:val="0015165A"/>
    <w:rsid w:val="001516E8"/>
    <w:rsid w:val="001517F3"/>
    <w:rsid w:val="001518DC"/>
    <w:rsid w:val="001519E3"/>
    <w:rsid w:val="00151C4A"/>
    <w:rsid w:val="00151F3A"/>
    <w:rsid w:val="00152127"/>
    <w:rsid w:val="0015235D"/>
    <w:rsid w:val="00152394"/>
    <w:rsid w:val="001525B5"/>
    <w:rsid w:val="00152BFB"/>
    <w:rsid w:val="001531C7"/>
    <w:rsid w:val="00153C52"/>
    <w:rsid w:val="00154509"/>
    <w:rsid w:val="0015464C"/>
    <w:rsid w:val="00154824"/>
    <w:rsid w:val="0015496F"/>
    <w:rsid w:val="001550CC"/>
    <w:rsid w:val="0015542D"/>
    <w:rsid w:val="00155600"/>
    <w:rsid w:val="001556F6"/>
    <w:rsid w:val="0015592E"/>
    <w:rsid w:val="001559F0"/>
    <w:rsid w:val="00155B2D"/>
    <w:rsid w:val="00156A48"/>
    <w:rsid w:val="00156D84"/>
    <w:rsid w:val="00156E4D"/>
    <w:rsid w:val="00156ED5"/>
    <w:rsid w:val="00156FD0"/>
    <w:rsid w:val="0015714C"/>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3339"/>
    <w:rsid w:val="001633E9"/>
    <w:rsid w:val="001636B1"/>
    <w:rsid w:val="00163C91"/>
    <w:rsid w:val="00163DF5"/>
    <w:rsid w:val="00163EE5"/>
    <w:rsid w:val="0016457E"/>
    <w:rsid w:val="00164816"/>
    <w:rsid w:val="001648E2"/>
    <w:rsid w:val="001648F2"/>
    <w:rsid w:val="00164B55"/>
    <w:rsid w:val="00164C5F"/>
    <w:rsid w:val="00164EA5"/>
    <w:rsid w:val="00165058"/>
    <w:rsid w:val="001650DE"/>
    <w:rsid w:val="00165251"/>
    <w:rsid w:val="00165700"/>
    <w:rsid w:val="00165A2F"/>
    <w:rsid w:val="00165D59"/>
    <w:rsid w:val="00165F39"/>
    <w:rsid w:val="00166503"/>
    <w:rsid w:val="00166920"/>
    <w:rsid w:val="00166BB7"/>
    <w:rsid w:val="00166D88"/>
    <w:rsid w:val="00166FA2"/>
    <w:rsid w:val="00167DCF"/>
    <w:rsid w:val="00167E6A"/>
    <w:rsid w:val="00167FB4"/>
    <w:rsid w:val="001705CA"/>
    <w:rsid w:val="00170AD2"/>
    <w:rsid w:val="00170EF6"/>
    <w:rsid w:val="00171556"/>
    <w:rsid w:val="001718DD"/>
    <w:rsid w:val="00171C27"/>
    <w:rsid w:val="00171D84"/>
    <w:rsid w:val="00171FE5"/>
    <w:rsid w:val="0017223B"/>
    <w:rsid w:val="001725C5"/>
    <w:rsid w:val="00172782"/>
    <w:rsid w:val="00172A25"/>
    <w:rsid w:val="00172A4B"/>
    <w:rsid w:val="00173119"/>
    <w:rsid w:val="001733EF"/>
    <w:rsid w:val="001734D1"/>
    <w:rsid w:val="0017353A"/>
    <w:rsid w:val="0017365A"/>
    <w:rsid w:val="00173891"/>
    <w:rsid w:val="00173A8A"/>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C3C"/>
    <w:rsid w:val="00176C63"/>
    <w:rsid w:val="0017738C"/>
    <w:rsid w:val="00177BDF"/>
    <w:rsid w:val="00177DC4"/>
    <w:rsid w:val="00177E55"/>
    <w:rsid w:val="00180124"/>
    <w:rsid w:val="001801C1"/>
    <w:rsid w:val="001801F7"/>
    <w:rsid w:val="00180202"/>
    <w:rsid w:val="00180703"/>
    <w:rsid w:val="00180B8E"/>
    <w:rsid w:val="00180D09"/>
    <w:rsid w:val="001814B4"/>
    <w:rsid w:val="00182F76"/>
    <w:rsid w:val="001830D4"/>
    <w:rsid w:val="001834BA"/>
    <w:rsid w:val="00183771"/>
    <w:rsid w:val="00183B23"/>
    <w:rsid w:val="00183DC4"/>
    <w:rsid w:val="00184603"/>
    <w:rsid w:val="001847FF"/>
    <w:rsid w:val="00184804"/>
    <w:rsid w:val="00184A6A"/>
    <w:rsid w:val="0018516A"/>
    <w:rsid w:val="00185353"/>
    <w:rsid w:val="00185619"/>
    <w:rsid w:val="001858D8"/>
    <w:rsid w:val="001858F8"/>
    <w:rsid w:val="00185B6A"/>
    <w:rsid w:val="00185E40"/>
    <w:rsid w:val="00185E5C"/>
    <w:rsid w:val="00186557"/>
    <w:rsid w:val="00186559"/>
    <w:rsid w:val="001866BA"/>
    <w:rsid w:val="001866BB"/>
    <w:rsid w:val="00186C6F"/>
    <w:rsid w:val="00186CE8"/>
    <w:rsid w:val="00186D8E"/>
    <w:rsid w:val="00186E99"/>
    <w:rsid w:val="00186EFD"/>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C04"/>
    <w:rsid w:val="00190D45"/>
    <w:rsid w:val="00190D57"/>
    <w:rsid w:val="00191054"/>
    <w:rsid w:val="0019105E"/>
    <w:rsid w:val="001911D7"/>
    <w:rsid w:val="00191823"/>
    <w:rsid w:val="00191D22"/>
    <w:rsid w:val="00191E9F"/>
    <w:rsid w:val="001921F9"/>
    <w:rsid w:val="00192BA8"/>
    <w:rsid w:val="00192C7F"/>
    <w:rsid w:val="00192CAE"/>
    <w:rsid w:val="00192ED1"/>
    <w:rsid w:val="00192FEE"/>
    <w:rsid w:val="0019338B"/>
    <w:rsid w:val="001936EA"/>
    <w:rsid w:val="001937C1"/>
    <w:rsid w:val="00193D4D"/>
    <w:rsid w:val="00193DDB"/>
    <w:rsid w:val="00193E79"/>
    <w:rsid w:val="001940D6"/>
    <w:rsid w:val="001941F9"/>
    <w:rsid w:val="001941FF"/>
    <w:rsid w:val="001944AC"/>
    <w:rsid w:val="001944B3"/>
    <w:rsid w:val="001945EA"/>
    <w:rsid w:val="001948E4"/>
    <w:rsid w:val="00194A27"/>
    <w:rsid w:val="00194B94"/>
    <w:rsid w:val="00194BC4"/>
    <w:rsid w:val="00194EDD"/>
    <w:rsid w:val="00195273"/>
    <w:rsid w:val="001953CF"/>
    <w:rsid w:val="0019553D"/>
    <w:rsid w:val="00195576"/>
    <w:rsid w:val="001955C9"/>
    <w:rsid w:val="00195B0E"/>
    <w:rsid w:val="00195F4E"/>
    <w:rsid w:val="00195F55"/>
    <w:rsid w:val="00196062"/>
    <w:rsid w:val="00196825"/>
    <w:rsid w:val="0019697B"/>
    <w:rsid w:val="001969A3"/>
    <w:rsid w:val="00196B2C"/>
    <w:rsid w:val="00197359"/>
    <w:rsid w:val="00197645"/>
    <w:rsid w:val="00197E26"/>
    <w:rsid w:val="001A0078"/>
    <w:rsid w:val="001A0142"/>
    <w:rsid w:val="001A0C57"/>
    <w:rsid w:val="001A16B9"/>
    <w:rsid w:val="001A17A7"/>
    <w:rsid w:val="001A1E60"/>
    <w:rsid w:val="001A2282"/>
    <w:rsid w:val="001A231C"/>
    <w:rsid w:val="001A250D"/>
    <w:rsid w:val="001A2596"/>
    <w:rsid w:val="001A2ABD"/>
    <w:rsid w:val="001A2B90"/>
    <w:rsid w:val="001A2E13"/>
    <w:rsid w:val="001A317F"/>
    <w:rsid w:val="001A3458"/>
    <w:rsid w:val="001A370B"/>
    <w:rsid w:val="001A37EF"/>
    <w:rsid w:val="001A3A71"/>
    <w:rsid w:val="001A3D7A"/>
    <w:rsid w:val="001A3D7B"/>
    <w:rsid w:val="001A3DDB"/>
    <w:rsid w:val="001A3F80"/>
    <w:rsid w:val="001A41C1"/>
    <w:rsid w:val="001A459F"/>
    <w:rsid w:val="001A4CEA"/>
    <w:rsid w:val="001A52F1"/>
    <w:rsid w:val="001A5586"/>
    <w:rsid w:val="001A5871"/>
    <w:rsid w:val="001A5A86"/>
    <w:rsid w:val="001A5B7F"/>
    <w:rsid w:val="001A5D7B"/>
    <w:rsid w:val="001A68DC"/>
    <w:rsid w:val="001A6B45"/>
    <w:rsid w:val="001A6D64"/>
    <w:rsid w:val="001A6DE4"/>
    <w:rsid w:val="001A6E8F"/>
    <w:rsid w:val="001A74E6"/>
    <w:rsid w:val="001A7620"/>
    <w:rsid w:val="001A76E0"/>
    <w:rsid w:val="001A76F7"/>
    <w:rsid w:val="001A7965"/>
    <w:rsid w:val="001A7B2E"/>
    <w:rsid w:val="001A7BBB"/>
    <w:rsid w:val="001A7F90"/>
    <w:rsid w:val="001B046C"/>
    <w:rsid w:val="001B0872"/>
    <w:rsid w:val="001B0BCD"/>
    <w:rsid w:val="001B13A9"/>
    <w:rsid w:val="001B1CA3"/>
    <w:rsid w:val="001B1DD7"/>
    <w:rsid w:val="001B2279"/>
    <w:rsid w:val="001B2339"/>
    <w:rsid w:val="001B252E"/>
    <w:rsid w:val="001B25C1"/>
    <w:rsid w:val="001B25D5"/>
    <w:rsid w:val="001B28A7"/>
    <w:rsid w:val="001B28F4"/>
    <w:rsid w:val="001B296C"/>
    <w:rsid w:val="001B296F"/>
    <w:rsid w:val="001B2AA8"/>
    <w:rsid w:val="001B2BF2"/>
    <w:rsid w:val="001B32AA"/>
    <w:rsid w:val="001B32C6"/>
    <w:rsid w:val="001B37A2"/>
    <w:rsid w:val="001B37A5"/>
    <w:rsid w:val="001B3D6A"/>
    <w:rsid w:val="001B3F50"/>
    <w:rsid w:val="001B4033"/>
    <w:rsid w:val="001B409C"/>
    <w:rsid w:val="001B4610"/>
    <w:rsid w:val="001B4875"/>
    <w:rsid w:val="001B4A99"/>
    <w:rsid w:val="001B4D5F"/>
    <w:rsid w:val="001B4E78"/>
    <w:rsid w:val="001B50CE"/>
    <w:rsid w:val="001B5118"/>
    <w:rsid w:val="001B562F"/>
    <w:rsid w:val="001B577A"/>
    <w:rsid w:val="001B5C28"/>
    <w:rsid w:val="001B5CB1"/>
    <w:rsid w:val="001B5D3D"/>
    <w:rsid w:val="001B5F0E"/>
    <w:rsid w:val="001B5F4C"/>
    <w:rsid w:val="001B615A"/>
    <w:rsid w:val="001B63E6"/>
    <w:rsid w:val="001B63FD"/>
    <w:rsid w:val="001B6AFB"/>
    <w:rsid w:val="001B6FF3"/>
    <w:rsid w:val="001B70E6"/>
    <w:rsid w:val="001B748B"/>
    <w:rsid w:val="001B74EC"/>
    <w:rsid w:val="001B7630"/>
    <w:rsid w:val="001B76FE"/>
    <w:rsid w:val="001B7863"/>
    <w:rsid w:val="001B79D3"/>
    <w:rsid w:val="001B7AE9"/>
    <w:rsid w:val="001B7F15"/>
    <w:rsid w:val="001C06E7"/>
    <w:rsid w:val="001C0755"/>
    <w:rsid w:val="001C07F1"/>
    <w:rsid w:val="001C09CA"/>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357D"/>
    <w:rsid w:val="001C373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20D"/>
    <w:rsid w:val="001D23F7"/>
    <w:rsid w:val="001D2F3E"/>
    <w:rsid w:val="001D2FB0"/>
    <w:rsid w:val="001D3341"/>
    <w:rsid w:val="001D37E2"/>
    <w:rsid w:val="001D38E8"/>
    <w:rsid w:val="001D3B61"/>
    <w:rsid w:val="001D3E4C"/>
    <w:rsid w:val="001D3F27"/>
    <w:rsid w:val="001D3FD0"/>
    <w:rsid w:val="001D43D9"/>
    <w:rsid w:val="001D450A"/>
    <w:rsid w:val="001D568E"/>
    <w:rsid w:val="001D5A4D"/>
    <w:rsid w:val="001D5E9C"/>
    <w:rsid w:val="001D616B"/>
    <w:rsid w:val="001D6294"/>
    <w:rsid w:val="001D6473"/>
    <w:rsid w:val="001D66EA"/>
    <w:rsid w:val="001D67F9"/>
    <w:rsid w:val="001D6A44"/>
    <w:rsid w:val="001D7103"/>
    <w:rsid w:val="001D7493"/>
    <w:rsid w:val="001D749C"/>
    <w:rsid w:val="001D7997"/>
    <w:rsid w:val="001D79DB"/>
    <w:rsid w:val="001D7AFF"/>
    <w:rsid w:val="001D7D1B"/>
    <w:rsid w:val="001D7DC0"/>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A79"/>
    <w:rsid w:val="001E1AB8"/>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EEA"/>
    <w:rsid w:val="001E40C4"/>
    <w:rsid w:val="001E41E3"/>
    <w:rsid w:val="001E4258"/>
    <w:rsid w:val="001E448B"/>
    <w:rsid w:val="001E4741"/>
    <w:rsid w:val="001E4835"/>
    <w:rsid w:val="001E4E24"/>
    <w:rsid w:val="001E4E8D"/>
    <w:rsid w:val="001E5253"/>
    <w:rsid w:val="001E53B2"/>
    <w:rsid w:val="001E544D"/>
    <w:rsid w:val="001E54F5"/>
    <w:rsid w:val="001E572B"/>
    <w:rsid w:val="001E574B"/>
    <w:rsid w:val="001E5AF2"/>
    <w:rsid w:val="001E5B0A"/>
    <w:rsid w:val="001E5DF0"/>
    <w:rsid w:val="001E6214"/>
    <w:rsid w:val="001E62F8"/>
    <w:rsid w:val="001E6711"/>
    <w:rsid w:val="001E6C2A"/>
    <w:rsid w:val="001E7192"/>
    <w:rsid w:val="001E783F"/>
    <w:rsid w:val="001E7A12"/>
    <w:rsid w:val="001E7D7E"/>
    <w:rsid w:val="001E7FB7"/>
    <w:rsid w:val="001F001A"/>
    <w:rsid w:val="001F00F1"/>
    <w:rsid w:val="001F00F8"/>
    <w:rsid w:val="001F02E7"/>
    <w:rsid w:val="001F050B"/>
    <w:rsid w:val="001F063F"/>
    <w:rsid w:val="001F0805"/>
    <w:rsid w:val="001F0AA9"/>
    <w:rsid w:val="001F0DE5"/>
    <w:rsid w:val="001F1384"/>
    <w:rsid w:val="001F1442"/>
    <w:rsid w:val="001F178C"/>
    <w:rsid w:val="001F1B5E"/>
    <w:rsid w:val="001F2053"/>
    <w:rsid w:val="001F225D"/>
    <w:rsid w:val="001F27A2"/>
    <w:rsid w:val="001F27E7"/>
    <w:rsid w:val="001F2C09"/>
    <w:rsid w:val="001F2E13"/>
    <w:rsid w:val="001F2F44"/>
    <w:rsid w:val="001F30FA"/>
    <w:rsid w:val="001F3444"/>
    <w:rsid w:val="001F361D"/>
    <w:rsid w:val="001F36AE"/>
    <w:rsid w:val="001F382F"/>
    <w:rsid w:val="001F38B1"/>
    <w:rsid w:val="001F392B"/>
    <w:rsid w:val="001F3C44"/>
    <w:rsid w:val="001F3C94"/>
    <w:rsid w:val="001F3E17"/>
    <w:rsid w:val="001F3E2E"/>
    <w:rsid w:val="001F4A53"/>
    <w:rsid w:val="001F4BF9"/>
    <w:rsid w:val="001F4C4F"/>
    <w:rsid w:val="001F501E"/>
    <w:rsid w:val="001F54AE"/>
    <w:rsid w:val="001F5538"/>
    <w:rsid w:val="001F5612"/>
    <w:rsid w:val="001F5D34"/>
    <w:rsid w:val="001F5E68"/>
    <w:rsid w:val="001F6024"/>
    <w:rsid w:val="001F6559"/>
    <w:rsid w:val="001F674D"/>
    <w:rsid w:val="001F6C4E"/>
    <w:rsid w:val="001F6D08"/>
    <w:rsid w:val="001F6EA4"/>
    <w:rsid w:val="001F705B"/>
    <w:rsid w:val="001F7328"/>
    <w:rsid w:val="001F74F2"/>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D1"/>
    <w:rsid w:val="00202885"/>
    <w:rsid w:val="002032EE"/>
    <w:rsid w:val="00203918"/>
    <w:rsid w:val="0020395F"/>
    <w:rsid w:val="00203A35"/>
    <w:rsid w:val="00203AA1"/>
    <w:rsid w:val="00203DCC"/>
    <w:rsid w:val="00203E86"/>
    <w:rsid w:val="00204512"/>
    <w:rsid w:val="002047EB"/>
    <w:rsid w:val="00204E0D"/>
    <w:rsid w:val="00205555"/>
    <w:rsid w:val="00205754"/>
    <w:rsid w:val="00205B5B"/>
    <w:rsid w:val="00205C3F"/>
    <w:rsid w:val="00206175"/>
    <w:rsid w:val="00206257"/>
    <w:rsid w:val="0020632D"/>
    <w:rsid w:val="00206439"/>
    <w:rsid w:val="0020677F"/>
    <w:rsid w:val="0020683D"/>
    <w:rsid w:val="00206A49"/>
    <w:rsid w:val="00206F42"/>
    <w:rsid w:val="00207592"/>
    <w:rsid w:val="002075C5"/>
    <w:rsid w:val="00207854"/>
    <w:rsid w:val="002101E0"/>
    <w:rsid w:val="00210DF4"/>
    <w:rsid w:val="00211266"/>
    <w:rsid w:val="00211AC8"/>
    <w:rsid w:val="00211C13"/>
    <w:rsid w:val="00211C9A"/>
    <w:rsid w:val="00211D98"/>
    <w:rsid w:val="00211DC9"/>
    <w:rsid w:val="002124E0"/>
    <w:rsid w:val="00212601"/>
    <w:rsid w:val="00212B6D"/>
    <w:rsid w:val="00212EDE"/>
    <w:rsid w:val="002132D3"/>
    <w:rsid w:val="00213583"/>
    <w:rsid w:val="00213B51"/>
    <w:rsid w:val="00213DA1"/>
    <w:rsid w:val="002142C1"/>
    <w:rsid w:val="00214AB0"/>
    <w:rsid w:val="00214D4A"/>
    <w:rsid w:val="002150E0"/>
    <w:rsid w:val="00215198"/>
    <w:rsid w:val="0021587B"/>
    <w:rsid w:val="00215912"/>
    <w:rsid w:val="00215F53"/>
    <w:rsid w:val="00215FCE"/>
    <w:rsid w:val="002160D3"/>
    <w:rsid w:val="002160F2"/>
    <w:rsid w:val="00216503"/>
    <w:rsid w:val="00216715"/>
    <w:rsid w:val="002168BE"/>
    <w:rsid w:val="002168EA"/>
    <w:rsid w:val="00216DF4"/>
    <w:rsid w:val="00216E47"/>
    <w:rsid w:val="00216E50"/>
    <w:rsid w:val="00216F78"/>
    <w:rsid w:val="002175E1"/>
    <w:rsid w:val="00217D5E"/>
    <w:rsid w:val="00217E3E"/>
    <w:rsid w:val="00217F24"/>
    <w:rsid w:val="00217FA8"/>
    <w:rsid w:val="0022007B"/>
    <w:rsid w:val="0022050E"/>
    <w:rsid w:val="002205BE"/>
    <w:rsid w:val="00220638"/>
    <w:rsid w:val="00220C18"/>
    <w:rsid w:val="00220C56"/>
    <w:rsid w:val="00220E47"/>
    <w:rsid w:val="002212B2"/>
    <w:rsid w:val="00221331"/>
    <w:rsid w:val="00221F56"/>
    <w:rsid w:val="00221F61"/>
    <w:rsid w:val="00221FB6"/>
    <w:rsid w:val="00222011"/>
    <w:rsid w:val="0022201A"/>
    <w:rsid w:val="00222105"/>
    <w:rsid w:val="002221F7"/>
    <w:rsid w:val="0022289E"/>
    <w:rsid w:val="00222909"/>
    <w:rsid w:val="00223686"/>
    <w:rsid w:val="00223D41"/>
    <w:rsid w:val="00224590"/>
    <w:rsid w:val="002245E2"/>
    <w:rsid w:val="00224FB5"/>
    <w:rsid w:val="0022521E"/>
    <w:rsid w:val="00225A4B"/>
    <w:rsid w:val="00225A98"/>
    <w:rsid w:val="00225E6D"/>
    <w:rsid w:val="00226145"/>
    <w:rsid w:val="0022620F"/>
    <w:rsid w:val="002262BD"/>
    <w:rsid w:val="002263DA"/>
    <w:rsid w:val="002265C5"/>
    <w:rsid w:val="00226774"/>
    <w:rsid w:val="002268B3"/>
    <w:rsid w:val="00226C3E"/>
    <w:rsid w:val="00226DEA"/>
    <w:rsid w:val="00226F45"/>
    <w:rsid w:val="002270A6"/>
    <w:rsid w:val="002270FA"/>
    <w:rsid w:val="0022764B"/>
    <w:rsid w:val="002277FD"/>
    <w:rsid w:val="00227988"/>
    <w:rsid w:val="00227E56"/>
    <w:rsid w:val="00227EBB"/>
    <w:rsid w:val="00227F11"/>
    <w:rsid w:val="002300B4"/>
    <w:rsid w:val="0023072A"/>
    <w:rsid w:val="0023086F"/>
    <w:rsid w:val="00230CA0"/>
    <w:rsid w:val="0023122C"/>
    <w:rsid w:val="002313D6"/>
    <w:rsid w:val="0023171C"/>
    <w:rsid w:val="0023190D"/>
    <w:rsid w:val="00231B6D"/>
    <w:rsid w:val="00231E13"/>
    <w:rsid w:val="00232413"/>
    <w:rsid w:val="002325E7"/>
    <w:rsid w:val="0023285D"/>
    <w:rsid w:val="0023287B"/>
    <w:rsid w:val="00232A68"/>
    <w:rsid w:val="00232E67"/>
    <w:rsid w:val="00232EC1"/>
    <w:rsid w:val="0023388E"/>
    <w:rsid w:val="00233907"/>
    <w:rsid w:val="002339EC"/>
    <w:rsid w:val="00233B90"/>
    <w:rsid w:val="00233D22"/>
    <w:rsid w:val="00233D68"/>
    <w:rsid w:val="00233D7C"/>
    <w:rsid w:val="00233F6E"/>
    <w:rsid w:val="002350F4"/>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F51"/>
    <w:rsid w:val="00244326"/>
    <w:rsid w:val="0024457E"/>
    <w:rsid w:val="00244878"/>
    <w:rsid w:val="00244CEE"/>
    <w:rsid w:val="00244FA7"/>
    <w:rsid w:val="00244FF7"/>
    <w:rsid w:val="002450CA"/>
    <w:rsid w:val="002451E2"/>
    <w:rsid w:val="002455C4"/>
    <w:rsid w:val="0024590C"/>
    <w:rsid w:val="00246644"/>
    <w:rsid w:val="002468F0"/>
    <w:rsid w:val="00246C79"/>
    <w:rsid w:val="00246F8E"/>
    <w:rsid w:val="00246FC7"/>
    <w:rsid w:val="00247259"/>
    <w:rsid w:val="002474FE"/>
    <w:rsid w:val="00247B47"/>
    <w:rsid w:val="00247C82"/>
    <w:rsid w:val="00250055"/>
    <w:rsid w:val="00250347"/>
    <w:rsid w:val="002504C1"/>
    <w:rsid w:val="002504D3"/>
    <w:rsid w:val="00250852"/>
    <w:rsid w:val="00250E8D"/>
    <w:rsid w:val="00251264"/>
    <w:rsid w:val="00251D7A"/>
    <w:rsid w:val="00252124"/>
    <w:rsid w:val="0025297E"/>
    <w:rsid w:val="00252DC2"/>
    <w:rsid w:val="0025308E"/>
    <w:rsid w:val="002533A4"/>
    <w:rsid w:val="002536E7"/>
    <w:rsid w:val="002537EC"/>
    <w:rsid w:val="00253ADD"/>
    <w:rsid w:val="00254045"/>
    <w:rsid w:val="00254111"/>
    <w:rsid w:val="002544D0"/>
    <w:rsid w:val="00254986"/>
    <w:rsid w:val="00254BA4"/>
    <w:rsid w:val="00254BE4"/>
    <w:rsid w:val="00254C22"/>
    <w:rsid w:val="00254D67"/>
    <w:rsid w:val="00255159"/>
    <w:rsid w:val="00255331"/>
    <w:rsid w:val="0025534E"/>
    <w:rsid w:val="00255650"/>
    <w:rsid w:val="002557CC"/>
    <w:rsid w:val="00255F60"/>
    <w:rsid w:val="0025622F"/>
    <w:rsid w:val="002562C1"/>
    <w:rsid w:val="00256D4E"/>
    <w:rsid w:val="0025728B"/>
    <w:rsid w:val="00257901"/>
    <w:rsid w:val="00257921"/>
    <w:rsid w:val="002579CF"/>
    <w:rsid w:val="00257EEC"/>
    <w:rsid w:val="002601FF"/>
    <w:rsid w:val="00260604"/>
    <w:rsid w:val="002606AF"/>
    <w:rsid w:val="002607DA"/>
    <w:rsid w:val="002607F7"/>
    <w:rsid w:val="002608BD"/>
    <w:rsid w:val="00260C07"/>
    <w:rsid w:val="002614A7"/>
    <w:rsid w:val="002616B8"/>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7112"/>
    <w:rsid w:val="00267191"/>
    <w:rsid w:val="002677A1"/>
    <w:rsid w:val="00267B60"/>
    <w:rsid w:val="00267B86"/>
    <w:rsid w:val="00267D44"/>
    <w:rsid w:val="002703DF"/>
    <w:rsid w:val="002708A2"/>
    <w:rsid w:val="00270B2E"/>
    <w:rsid w:val="00270CCF"/>
    <w:rsid w:val="00270D52"/>
    <w:rsid w:val="00270E53"/>
    <w:rsid w:val="0027107B"/>
    <w:rsid w:val="002710C8"/>
    <w:rsid w:val="00271A71"/>
    <w:rsid w:val="00271B46"/>
    <w:rsid w:val="00271BE6"/>
    <w:rsid w:val="00271F7F"/>
    <w:rsid w:val="0027212D"/>
    <w:rsid w:val="00272775"/>
    <w:rsid w:val="00272C44"/>
    <w:rsid w:val="00272DC1"/>
    <w:rsid w:val="00272E04"/>
    <w:rsid w:val="00273458"/>
    <w:rsid w:val="00273C4D"/>
    <w:rsid w:val="00273FA0"/>
    <w:rsid w:val="002745D5"/>
    <w:rsid w:val="002746C7"/>
    <w:rsid w:val="002747D1"/>
    <w:rsid w:val="002747DE"/>
    <w:rsid w:val="00274ACD"/>
    <w:rsid w:val="00274D9A"/>
    <w:rsid w:val="00274F88"/>
    <w:rsid w:val="002754D5"/>
    <w:rsid w:val="002757C9"/>
    <w:rsid w:val="00275A6A"/>
    <w:rsid w:val="00275CD1"/>
    <w:rsid w:val="00276310"/>
    <w:rsid w:val="0027632A"/>
    <w:rsid w:val="00276363"/>
    <w:rsid w:val="00276540"/>
    <w:rsid w:val="002765A5"/>
    <w:rsid w:val="002767BA"/>
    <w:rsid w:val="002768A2"/>
    <w:rsid w:val="002769FC"/>
    <w:rsid w:val="00277639"/>
    <w:rsid w:val="0027770C"/>
    <w:rsid w:val="0027790A"/>
    <w:rsid w:val="00277E70"/>
    <w:rsid w:val="00277F68"/>
    <w:rsid w:val="00280350"/>
    <w:rsid w:val="0028050B"/>
    <w:rsid w:val="00280636"/>
    <w:rsid w:val="00280765"/>
    <w:rsid w:val="002808BB"/>
    <w:rsid w:val="00280A5E"/>
    <w:rsid w:val="0028132A"/>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9DF"/>
    <w:rsid w:val="00286E00"/>
    <w:rsid w:val="00287566"/>
    <w:rsid w:val="00287663"/>
    <w:rsid w:val="00287ABA"/>
    <w:rsid w:val="00287F28"/>
    <w:rsid w:val="00287FA7"/>
    <w:rsid w:val="0029060D"/>
    <w:rsid w:val="0029075B"/>
    <w:rsid w:val="00290904"/>
    <w:rsid w:val="00290AA4"/>
    <w:rsid w:val="00290B32"/>
    <w:rsid w:val="00290B70"/>
    <w:rsid w:val="00290ED1"/>
    <w:rsid w:val="00291389"/>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235"/>
    <w:rsid w:val="00294523"/>
    <w:rsid w:val="002949A0"/>
    <w:rsid w:val="00294E52"/>
    <w:rsid w:val="002950A6"/>
    <w:rsid w:val="00295157"/>
    <w:rsid w:val="0029529B"/>
    <w:rsid w:val="002959E6"/>
    <w:rsid w:val="002959F9"/>
    <w:rsid w:val="00295A74"/>
    <w:rsid w:val="00295AB2"/>
    <w:rsid w:val="00295C1F"/>
    <w:rsid w:val="00295F12"/>
    <w:rsid w:val="00296497"/>
    <w:rsid w:val="00296599"/>
    <w:rsid w:val="002966BB"/>
    <w:rsid w:val="0029696B"/>
    <w:rsid w:val="00296E25"/>
    <w:rsid w:val="002970C0"/>
    <w:rsid w:val="00297BC8"/>
    <w:rsid w:val="00297CEB"/>
    <w:rsid w:val="00297F84"/>
    <w:rsid w:val="002A01AB"/>
    <w:rsid w:val="002A02E0"/>
    <w:rsid w:val="002A056C"/>
    <w:rsid w:val="002A0654"/>
    <w:rsid w:val="002A065E"/>
    <w:rsid w:val="002A08A8"/>
    <w:rsid w:val="002A0D10"/>
    <w:rsid w:val="002A0EBE"/>
    <w:rsid w:val="002A10FD"/>
    <w:rsid w:val="002A111F"/>
    <w:rsid w:val="002A11F1"/>
    <w:rsid w:val="002A173B"/>
    <w:rsid w:val="002A1993"/>
    <w:rsid w:val="002A1BBB"/>
    <w:rsid w:val="002A1D9A"/>
    <w:rsid w:val="002A1F5B"/>
    <w:rsid w:val="002A1FEA"/>
    <w:rsid w:val="002A2528"/>
    <w:rsid w:val="002A2A31"/>
    <w:rsid w:val="002A2BD0"/>
    <w:rsid w:val="002A2BFF"/>
    <w:rsid w:val="002A2DB1"/>
    <w:rsid w:val="002A2EAC"/>
    <w:rsid w:val="002A32B1"/>
    <w:rsid w:val="002A3753"/>
    <w:rsid w:val="002A3A5F"/>
    <w:rsid w:val="002A3BFC"/>
    <w:rsid w:val="002A4475"/>
    <w:rsid w:val="002A4E01"/>
    <w:rsid w:val="002A50D6"/>
    <w:rsid w:val="002A524E"/>
    <w:rsid w:val="002A52FA"/>
    <w:rsid w:val="002A55C7"/>
    <w:rsid w:val="002A5719"/>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11B"/>
    <w:rsid w:val="002B1383"/>
    <w:rsid w:val="002B16AB"/>
    <w:rsid w:val="002B1883"/>
    <w:rsid w:val="002B1AE1"/>
    <w:rsid w:val="002B236C"/>
    <w:rsid w:val="002B2515"/>
    <w:rsid w:val="002B2871"/>
    <w:rsid w:val="002B3513"/>
    <w:rsid w:val="002B3714"/>
    <w:rsid w:val="002B38C0"/>
    <w:rsid w:val="002B3D27"/>
    <w:rsid w:val="002B3FE5"/>
    <w:rsid w:val="002B3FE9"/>
    <w:rsid w:val="002B40BC"/>
    <w:rsid w:val="002B4288"/>
    <w:rsid w:val="002B46CC"/>
    <w:rsid w:val="002B4A25"/>
    <w:rsid w:val="002B4D48"/>
    <w:rsid w:val="002B4E7C"/>
    <w:rsid w:val="002B4F6F"/>
    <w:rsid w:val="002B504E"/>
    <w:rsid w:val="002B523B"/>
    <w:rsid w:val="002B5311"/>
    <w:rsid w:val="002B5976"/>
    <w:rsid w:val="002B5A33"/>
    <w:rsid w:val="002B5BA3"/>
    <w:rsid w:val="002B5E1B"/>
    <w:rsid w:val="002B5E5D"/>
    <w:rsid w:val="002B61C2"/>
    <w:rsid w:val="002B63D3"/>
    <w:rsid w:val="002B653B"/>
    <w:rsid w:val="002B6757"/>
    <w:rsid w:val="002B689E"/>
    <w:rsid w:val="002B6B41"/>
    <w:rsid w:val="002B6FBC"/>
    <w:rsid w:val="002B73E1"/>
    <w:rsid w:val="002B78A0"/>
    <w:rsid w:val="002B7951"/>
    <w:rsid w:val="002B7B93"/>
    <w:rsid w:val="002C049E"/>
    <w:rsid w:val="002C0500"/>
    <w:rsid w:val="002C06A1"/>
    <w:rsid w:val="002C0701"/>
    <w:rsid w:val="002C07D1"/>
    <w:rsid w:val="002C0966"/>
    <w:rsid w:val="002C0D24"/>
    <w:rsid w:val="002C1401"/>
    <w:rsid w:val="002C1891"/>
    <w:rsid w:val="002C1896"/>
    <w:rsid w:val="002C18FF"/>
    <w:rsid w:val="002C19BF"/>
    <w:rsid w:val="002C1DD7"/>
    <w:rsid w:val="002C1EEF"/>
    <w:rsid w:val="002C1F9F"/>
    <w:rsid w:val="002C1FDF"/>
    <w:rsid w:val="002C2443"/>
    <w:rsid w:val="002C26EC"/>
    <w:rsid w:val="002C2753"/>
    <w:rsid w:val="002C2828"/>
    <w:rsid w:val="002C2EF2"/>
    <w:rsid w:val="002C3288"/>
    <w:rsid w:val="002C3A7C"/>
    <w:rsid w:val="002C3E12"/>
    <w:rsid w:val="002C3E97"/>
    <w:rsid w:val="002C44A7"/>
    <w:rsid w:val="002C47BB"/>
    <w:rsid w:val="002C50DD"/>
    <w:rsid w:val="002C5293"/>
    <w:rsid w:val="002C54E6"/>
    <w:rsid w:val="002C5518"/>
    <w:rsid w:val="002C553E"/>
    <w:rsid w:val="002C6358"/>
    <w:rsid w:val="002C63AF"/>
    <w:rsid w:val="002C68BD"/>
    <w:rsid w:val="002C6A41"/>
    <w:rsid w:val="002C7576"/>
    <w:rsid w:val="002C7664"/>
    <w:rsid w:val="002C775F"/>
    <w:rsid w:val="002C783C"/>
    <w:rsid w:val="002C78E0"/>
    <w:rsid w:val="002C797B"/>
    <w:rsid w:val="002C7F44"/>
    <w:rsid w:val="002D066E"/>
    <w:rsid w:val="002D07D2"/>
    <w:rsid w:val="002D07F4"/>
    <w:rsid w:val="002D1092"/>
    <w:rsid w:val="002D1A68"/>
    <w:rsid w:val="002D1D3C"/>
    <w:rsid w:val="002D1F55"/>
    <w:rsid w:val="002D203A"/>
    <w:rsid w:val="002D2064"/>
    <w:rsid w:val="002D252B"/>
    <w:rsid w:val="002D2648"/>
    <w:rsid w:val="002D2C1A"/>
    <w:rsid w:val="002D2DC0"/>
    <w:rsid w:val="002D323F"/>
    <w:rsid w:val="002D331D"/>
    <w:rsid w:val="002D3909"/>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4EF1"/>
    <w:rsid w:val="002D5179"/>
    <w:rsid w:val="002D54B3"/>
    <w:rsid w:val="002D5591"/>
    <w:rsid w:val="002D56AA"/>
    <w:rsid w:val="002D5849"/>
    <w:rsid w:val="002D5A19"/>
    <w:rsid w:val="002D5E42"/>
    <w:rsid w:val="002D5F22"/>
    <w:rsid w:val="002D5FD8"/>
    <w:rsid w:val="002D66E6"/>
    <w:rsid w:val="002D68D2"/>
    <w:rsid w:val="002D699F"/>
    <w:rsid w:val="002D6A77"/>
    <w:rsid w:val="002D6CF8"/>
    <w:rsid w:val="002D6D2C"/>
    <w:rsid w:val="002D703C"/>
    <w:rsid w:val="002D7043"/>
    <w:rsid w:val="002D711C"/>
    <w:rsid w:val="002D72E8"/>
    <w:rsid w:val="002D759E"/>
    <w:rsid w:val="002D766D"/>
    <w:rsid w:val="002D7BC4"/>
    <w:rsid w:val="002D7C0D"/>
    <w:rsid w:val="002D7D16"/>
    <w:rsid w:val="002D7F65"/>
    <w:rsid w:val="002E03F0"/>
    <w:rsid w:val="002E08DE"/>
    <w:rsid w:val="002E0906"/>
    <w:rsid w:val="002E0A93"/>
    <w:rsid w:val="002E0C6E"/>
    <w:rsid w:val="002E0F9A"/>
    <w:rsid w:val="002E1088"/>
    <w:rsid w:val="002E10D2"/>
    <w:rsid w:val="002E11D3"/>
    <w:rsid w:val="002E120B"/>
    <w:rsid w:val="002E125A"/>
    <w:rsid w:val="002E187F"/>
    <w:rsid w:val="002E1981"/>
    <w:rsid w:val="002E1B20"/>
    <w:rsid w:val="002E1B4C"/>
    <w:rsid w:val="002E2060"/>
    <w:rsid w:val="002E221F"/>
    <w:rsid w:val="002E2458"/>
    <w:rsid w:val="002E24B0"/>
    <w:rsid w:val="002E251E"/>
    <w:rsid w:val="002E269C"/>
    <w:rsid w:val="002E35B2"/>
    <w:rsid w:val="002E35CD"/>
    <w:rsid w:val="002E3882"/>
    <w:rsid w:val="002E3B47"/>
    <w:rsid w:val="002E4B90"/>
    <w:rsid w:val="002E4D53"/>
    <w:rsid w:val="002E4E81"/>
    <w:rsid w:val="002E4EAE"/>
    <w:rsid w:val="002E51DC"/>
    <w:rsid w:val="002E54FE"/>
    <w:rsid w:val="002E5599"/>
    <w:rsid w:val="002E5A01"/>
    <w:rsid w:val="002E5CA6"/>
    <w:rsid w:val="002E5D1F"/>
    <w:rsid w:val="002E6095"/>
    <w:rsid w:val="002E6199"/>
    <w:rsid w:val="002E6612"/>
    <w:rsid w:val="002E68E6"/>
    <w:rsid w:val="002E6E96"/>
    <w:rsid w:val="002E6FFC"/>
    <w:rsid w:val="002E70C6"/>
    <w:rsid w:val="002E7510"/>
    <w:rsid w:val="002E7D89"/>
    <w:rsid w:val="002F0032"/>
    <w:rsid w:val="002F041B"/>
    <w:rsid w:val="002F0620"/>
    <w:rsid w:val="002F0742"/>
    <w:rsid w:val="002F0F69"/>
    <w:rsid w:val="002F11C7"/>
    <w:rsid w:val="002F11CD"/>
    <w:rsid w:val="002F12E1"/>
    <w:rsid w:val="002F1420"/>
    <w:rsid w:val="002F208D"/>
    <w:rsid w:val="002F2690"/>
    <w:rsid w:val="002F2C7E"/>
    <w:rsid w:val="002F2F7C"/>
    <w:rsid w:val="002F35A9"/>
    <w:rsid w:val="002F3742"/>
    <w:rsid w:val="002F379F"/>
    <w:rsid w:val="002F3B92"/>
    <w:rsid w:val="002F3C54"/>
    <w:rsid w:val="002F3E38"/>
    <w:rsid w:val="002F40C9"/>
    <w:rsid w:val="002F4158"/>
    <w:rsid w:val="002F4716"/>
    <w:rsid w:val="002F4C62"/>
    <w:rsid w:val="002F52C2"/>
    <w:rsid w:val="002F5490"/>
    <w:rsid w:val="002F5517"/>
    <w:rsid w:val="002F5537"/>
    <w:rsid w:val="002F56FD"/>
    <w:rsid w:val="002F576F"/>
    <w:rsid w:val="002F57BE"/>
    <w:rsid w:val="002F5B27"/>
    <w:rsid w:val="002F5CA9"/>
    <w:rsid w:val="002F5F6A"/>
    <w:rsid w:val="002F620A"/>
    <w:rsid w:val="002F65F5"/>
    <w:rsid w:val="002F665E"/>
    <w:rsid w:val="002F68E8"/>
    <w:rsid w:val="002F7054"/>
    <w:rsid w:val="002F723A"/>
    <w:rsid w:val="002F7295"/>
    <w:rsid w:val="002F735C"/>
    <w:rsid w:val="002F74D7"/>
    <w:rsid w:val="002F75D8"/>
    <w:rsid w:val="002F78BD"/>
    <w:rsid w:val="002F78D6"/>
    <w:rsid w:val="002F79D5"/>
    <w:rsid w:val="002F7E76"/>
    <w:rsid w:val="0030023D"/>
    <w:rsid w:val="003002D7"/>
    <w:rsid w:val="00300652"/>
    <w:rsid w:val="00300CB1"/>
    <w:rsid w:val="00301D74"/>
    <w:rsid w:val="00301F46"/>
    <w:rsid w:val="00301F4B"/>
    <w:rsid w:val="003020F0"/>
    <w:rsid w:val="00302428"/>
    <w:rsid w:val="003024CB"/>
    <w:rsid w:val="00302EF0"/>
    <w:rsid w:val="0030303B"/>
    <w:rsid w:val="00303195"/>
    <w:rsid w:val="00303288"/>
    <w:rsid w:val="0030331A"/>
    <w:rsid w:val="00303F12"/>
    <w:rsid w:val="00303F5E"/>
    <w:rsid w:val="00304496"/>
    <w:rsid w:val="00304770"/>
    <w:rsid w:val="00304A66"/>
    <w:rsid w:val="00304A9F"/>
    <w:rsid w:val="003052C6"/>
    <w:rsid w:val="00305546"/>
    <w:rsid w:val="00305A3B"/>
    <w:rsid w:val="00305B11"/>
    <w:rsid w:val="00305B56"/>
    <w:rsid w:val="00305DCE"/>
    <w:rsid w:val="00305E08"/>
    <w:rsid w:val="00305FDD"/>
    <w:rsid w:val="0030601E"/>
    <w:rsid w:val="00306397"/>
    <w:rsid w:val="00306B3E"/>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3ED6"/>
    <w:rsid w:val="00314222"/>
    <w:rsid w:val="00314299"/>
    <w:rsid w:val="00314690"/>
    <w:rsid w:val="003146AE"/>
    <w:rsid w:val="003146E9"/>
    <w:rsid w:val="00314812"/>
    <w:rsid w:val="00314B9E"/>
    <w:rsid w:val="00314FD6"/>
    <w:rsid w:val="00315831"/>
    <w:rsid w:val="00315F6A"/>
    <w:rsid w:val="003160C8"/>
    <w:rsid w:val="003162C3"/>
    <w:rsid w:val="0031664C"/>
    <w:rsid w:val="00316BC1"/>
    <w:rsid w:val="00316CB3"/>
    <w:rsid w:val="00316F55"/>
    <w:rsid w:val="00317066"/>
    <w:rsid w:val="003175B3"/>
    <w:rsid w:val="00317D55"/>
    <w:rsid w:val="00317DAD"/>
    <w:rsid w:val="003201A4"/>
    <w:rsid w:val="00320451"/>
    <w:rsid w:val="0032061A"/>
    <w:rsid w:val="00320652"/>
    <w:rsid w:val="00320D49"/>
    <w:rsid w:val="003211EB"/>
    <w:rsid w:val="0032133A"/>
    <w:rsid w:val="00321611"/>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6F89"/>
    <w:rsid w:val="00327469"/>
    <w:rsid w:val="00327C32"/>
    <w:rsid w:val="0033011C"/>
    <w:rsid w:val="00330160"/>
    <w:rsid w:val="003303B4"/>
    <w:rsid w:val="0033044D"/>
    <w:rsid w:val="003304CC"/>
    <w:rsid w:val="003305E3"/>
    <w:rsid w:val="003306CC"/>
    <w:rsid w:val="00330B4E"/>
    <w:rsid w:val="00330C4C"/>
    <w:rsid w:val="00330D71"/>
    <w:rsid w:val="0033108D"/>
    <w:rsid w:val="003318EA"/>
    <w:rsid w:val="003319DF"/>
    <w:rsid w:val="00331E40"/>
    <w:rsid w:val="00332693"/>
    <w:rsid w:val="00332766"/>
    <w:rsid w:val="0033323E"/>
    <w:rsid w:val="003332E7"/>
    <w:rsid w:val="00333303"/>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897"/>
    <w:rsid w:val="00335A18"/>
    <w:rsid w:val="00335BE6"/>
    <w:rsid w:val="00336090"/>
    <w:rsid w:val="003362D3"/>
    <w:rsid w:val="00336881"/>
    <w:rsid w:val="00336B72"/>
    <w:rsid w:val="00336D31"/>
    <w:rsid w:val="00337891"/>
    <w:rsid w:val="00337A0F"/>
    <w:rsid w:val="00337B9A"/>
    <w:rsid w:val="00337C45"/>
    <w:rsid w:val="00337E38"/>
    <w:rsid w:val="003402A4"/>
    <w:rsid w:val="0034049C"/>
    <w:rsid w:val="003406A7"/>
    <w:rsid w:val="003407EA"/>
    <w:rsid w:val="00340862"/>
    <w:rsid w:val="00340950"/>
    <w:rsid w:val="00340C8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4530"/>
    <w:rsid w:val="003445D7"/>
    <w:rsid w:val="00344DEA"/>
    <w:rsid w:val="003450E1"/>
    <w:rsid w:val="00345400"/>
    <w:rsid w:val="00345870"/>
    <w:rsid w:val="00345D6B"/>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BA9"/>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F7C"/>
    <w:rsid w:val="00356325"/>
    <w:rsid w:val="003564F8"/>
    <w:rsid w:val="003568F4"/>
    <w:rsid w:val="0035703E"/>
    <w:rsid w:val="00357251"/>
    <w:rsid w:val="003576FE"/>
    <w:rsid w:val="00357892"/>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499"/>
    <w:rsid w:val="0036150D"/>
    <w:rsid w:val="00361983"/>
    <w:rsid w:val="00361A6B"/>
    <w:rsid w:val="00361AB9"/>
    <w:rsid w:val="00362255"/>
    <w:rsid w:val="00362327"/>
    <w:rsid w:val="00362816"/>
    <w:rsid w:val="003628C4"/>
    <w:rsid w:val="00362C41"/>
    <w:rsid w:val="00362DB4"/>
    <w:rsid w:val="00362E9C"/>
    <w:rsid w:val="00363099"/>
    <w:rsid w:val="003631F4"/>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5D72"/>
    <w:rsid w:val="00366494"/>
    <w:rsid w:val="00366D72"/>
    <w:rsid w:val="00366F13"/>
    <w:rsid w:val="003674A7"/>
    <w:rsid w:val="00367DD2"/>
    <w:rsid w:val="00367E92"/>
    <w:rsid w:val="0037004E"/>
    <w:rsid w:val="003707CD"/>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833"/>
    <w:rsid w:val="00373B04"/>
    <w:rsid w:val="00373E1C"/>
    <w:rsid w:val="00373E3A"/>
    <w:rsid w:val="00373FF3"/>
    <w:rsid w:val="003742F3"/>
    <w:rsid w:val="00374349"/>
    <w:rsid w:val="00374639"/>
    <w:rsid w:val="003748BC"/>
    <w:rsid w:val="003748EA"/>
    <w:rsid w:val="00374D22"/>
    <w:rsid w:val="003750F7"/>
    <w:rsid w:val="00375190"/>
    <w:rsid w:val="00375231"/>
    <w:rsid w:val="00375294"/>
    <w:rsid w:val="00375437"/>
    <w:rsid w:val="00375517"/>
    <w:rsid w:val="00375626"/>
    <w:rsid w:val="00375689"/>
    <w:rsid w:val="0037580E"/>
    <w:rsid w:val="0037583E"/>
    <w:rsid w:val="00375DB7"/>
    <w:rsid w:val="0037663C"/>
    <w:rsid w:val="00376672"/>
    <w:rsid w:val="00376A26"/>
    <w:rsid w:val="00376C86"/>
    <w:rsid w:val="0037711A"/>
    <w:rsid w:val="003772E1"/>
    <w:rsid w:val="00380225"/>
    <w:rsid w:val="00380670"/>
    <w:rsid w:val="00380CFE"/>
    <w:rsid w:val="003815C4"/>
    <w:rsid w:val="00381C98"/>
    <w:rsid w:val="00381CCA"/>
    <w:rsid w:val="0038225C"/>
    <w:rsid w:val="0038227C"/>
    <w:rsid w:val="00382403"/>
    <w:rsid w:val="003828B7"/>
    <w:rsid w:val="00382902"/>
    <w:rsid w:val="00382EC0"/>
    <w:rsid w:val="0038305F"/>
    <w:rsid w:val="0038340A"/>
    <w:rsid w:val="00383C80"/>
    <w:rsid w:val="0038402B"/>
    <w:rsid w:val="0038432E"/>
    <w:rsid w:val="00384486"/>
    <w:rsid w:val="003844CC"/>
    <w:rsid w:val="0038537F"/>
    <w:rsid w:val="00385533"/>
    <w:rsid w:val="00385AB3"/>
    <w:rsid w:val="00385EDD"/>
    <w:rsid w:val="0038675F"/>
    <w:rsid w:val="00386999"/>
    <w:rsid w:val="00386B6C"/>
    <w:rsid w:val="00386B8E"/>
    <w:rsid w:val="00386D77"/>
    <w:rsid w:val="00386DDD"/>
    <w:rsid w:val="0038702F"/>
    <w:rsid w:val="00387753"/>
    <w:rsid w:val="00387934"/>
    <w:rsid w:val="00387D5E"/>
    <w:rsid w:val="00387E46"/>
    <w:rsid w:val="0039034B"/>
    <w:rsid w:val="00390481"/>
    <w:rsid w:val="003906D3"/>
    <w:rsid w:val="00390B25"/>
    <w:rsid w:val="00390E0E"/>
    <w:rsid w:val="00391136"/>
    <w:rsid w:val="00391207"/>
    <w:rsid w:val="003912A9"/>
    <w:rsid w:val="0039130C"/>
    <w:rsid w:val="003913BF"/>
    <w:rsid w:val="00391653"/>
    <w:rsid w:val="003918CD"/>
    <w:rsid w:val="0039249F"/>
    <w:rsid w:val="00392635"/>
    <w:rsid w:val="00392687"/>
    <w:rsid w:val="0039274F"/>
    <w:rsid w:val="00392839"/>
    <w:rsid w:val="0039299F"/>
    <w:rsid w:val="00392AA2"/>
    <w:rsid w:val="00392BEA"/>
    <w:rsid w:val="00393088"/>
    <w:rsid w:val="003930EA"/>
    <w:rsid w:val="0039328E"/>
    <w:rsid w:val="003932FD"/>
    <w:rsid w:val="0039330C"/>
    <w:rsid w:val="00393DEE"/>
    <w:rsid w:val="003940AD"/>
    <w:rsid w:val="003945D5"/>
    <w:rsid w:val="00394E2D"/>
    <w:rsid w:val="00394E76"/>
    <w:rsid w:val="00394FDE"/>
    <w:rsid w:val="0039504C"/>
    <w:rsid w:val="00395509"/>
    <w:rsid w:val="003955F4"/>
    <w:rsid w:val="0039589D"/>
    <w:rsid w:val="00396130"/>
    <w:rsid w:val="0039658F"/>
    <w:rsid w:val="003974ED"/>
    <w:rsid w:val="00397809"/>
    <w:rsid w:val="00397F47"/>
    <w:rsid w:val="003A0878"/>
    <w:rsid w:val="003A1069"/>
    <w:rsid w:val="003A1106"/>
    <w:rsid w:val="003A123A"/>
    <w:rsid w:val="003A13BF"/>
    <w:rsid w:val="003A154E"/>
    <w:rsid w:val="003A2175"/>
    <w:rsid w:val="003A25EB"/>
    <w:rsid w:val="003A2FF1"/>
    <w:rsid w:val="003A3023"/>
    <w:rsid w:val="003A38B7"/>
    <w:rsid w:val="003A3975"/>
    <w:rsid w:val="003A3A6A"/>
    <w:rsid w:val="003A3ABE"/>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31"/>
    <w:rsid w:val="003A7BBA"/>
    <w:rsid w:val="003A7BF9"/>
    <w:rsid w:val="003A7DC9"/>
    <w:rsid w:val="003B0177"/>
    <w:rsid w:val="003B0463"/>
    <w:rsid w:val="003B068C"/>
    <w:rsid w:val="003B0690"/>
    <w:rsid w:val="003B086C"/>
    <w:rsid w:val="003B08BA"/>
    <w:rsid w:val="003B0B61"/>
    <w:rsid w:val="003B0C05"/>
    <w:rsid w:val="003B0C1F"/>
    <w:rsid w:val="003B177B"/>
    <w:rsid w:val="003B194B"/>
    <w:rsid w:val="003B19B4"/>
    <w:rsid w:val="003B1AD1"/>
    <w:rsid w:val="003B1D32"/>
    <w:rsid w:val="003B26C1"/>
    <w:rsid w:val="003B2DE9"/>
    <w:rsid w:val="003B2E70"/>
    <w:rsid w:val="003B2FE3"/>
    <w:rsid w:val="003B30D4"/>
    <w:rsid w:val="003B3445"/>
    <w:rsid w:val="003B37A6"/>
    <w:rsid w:val="003B399B"/>
    <w:rsid w:val="003B3BAA"/>
    <w:rsid w:val="003B3CE5"/>
    <w:rsid w:val="003B3F80"/>
    <w:rsid w:val="003B40DA"/>
    <w:rsid w:val="003B4108"/>
    <w:rsid w:val="003B48CF"/>
    <w:rsid w:val="003B4B08"/>
    <w:rsid w:val="003B50CF"/>
    <w:rsid w:val="003B5253"/>
    <w:rsid w:val="003B538C"/>
    <w:rsid w:val="003B5CF2"/>
    <w:rsid w:val="003B5D68"/>
    <w:rsid w:val="003B5EF3"/>
    <w:rsid w:val="003B6AC2"/>
    <w:rsid w:val="003B6E19"/>
    <w:rsid w:val="003B72C1"/>
    <w:rsid w:val="003B749E"/>
    <w:rsid w:val="003B7A4C"/>
    <w:rsid w:val="003B7D6B"/>
    <w:rsid w:val="003C03E3"/>
    <w:rsid w:val="003C06C0"/>
    <w:rsid w:val="003C081E"/>
    <w:rsid w:val="003C0A0C"/>
    <w:rsid w:val="003C0F5F"/>
    <w:rsid w:val="003C129B"/>
    <w:rsid w:val="003C1833"/>
    <w:rsid w:val="003C1970"/>
    <w:rsid w:val="003C1AB9"/>
    <w:rsid w:val="003C1CA4"/>
    <w:rsid w:val="003C21EA"/>
    <w:rsid w:val="003C2306"/>
    <w:rsid w:val="003C297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B68"/>
    <w:rsid w:val="003C7C3D"/>
    <w:rsid w:val="003C7CC6"/>
    <w:rsid w:val="003C7FED"/>
    <w:rsid w:val="003D04B1"/>
    <w:rsid w:val="003D08EC"/>
    <w:rsid w:val="003D09EC"/>
    <w:rsid w:val="003D0B9B"/>
    <w:rsid w:val="003D0BEA"/>
    <w:rsid w:val="003D0E27"/>
    <w:rsid w:val="003D1024"/>
    <w:rsid w:val="003D1159"/>
    <w:rsid w:val="003D1B20"/>
    <w:rsid w:val="003D1F90"/>
    <w:rsid w:val="003D218C"/>
    <w:rsid w:val="003D2470"/>
    <w:rsid w:val="003D24D6"/>
    <w:rsid w:val="003D26D2"/>
    <w:rsid w:val="003D290B"/>
    <w:rsid w:val="003D2C2D"/>
    <w:rsid w:val="003D2EA1"/>
    <w:rsid w:val="003D2F67"/>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B7"/>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FA"/>
    <w:rsid w:val="003E5E25"/>
    <w:rsid w:val="003E5ECE"/>
    <w:rsid w:val="003E6100"/>
    <w:rsid w:val="003E652F"/>
    <w:rsid w:val="003E6791"/>
    <w:rsid w:val="003E68DF"/>
    <w:rsid w:val="003E6B8E"/>
    <w:rsid w:val="003E7647"/>
    <w:rsid w:val="003E77E9"/>
    <w:rsid w:val="003E7AA6"/>
    <w:rsid w:val="003E7BEA"/>
    <w:rsid w:val="003E7BEE"/>
    <w:rsid w:val="003F00DB"/>
    <w:rsid w:val="003F0213"/>
    <w:rsid w:val="003F0AE5"/>
    <w:rsid w:val="003F0D5C"/>
    <w:rsid w:val="003F0E5E"/>
    <w:rsid w:val="003F12E7"/>
    <w:rsid w:val="003F13AE"/>
    <w:rsid w:val="003F1496"/>
    <w:rsid w:val="003F1A9F"/>
    <w:rsid w:val="003F1AB1"/>
    <w:rsid w:val="003F1D63"/>
    <w:rsid w:val="003F2395"/>
    <w:rsid w:val="003F24D9"/>
    <w:rsid w:val="003F2571"/>
    <w:rsid w:val="003F2A0C"/>
    <w:rsid w:val="003F2A79"/>
    <w:rsid w:val="003F39C8"/>
    <w:rsid w:val="003F3D2F"/>
    <w:rsid w:val="003F464B"/>
    <w:rsid w:val="003F4763"/>
    <w:rsid w:val="003F4DC8"/>
    <w:rsid w:val="003F4F8A"/>
    <w:rsid w:val="003F52F6"/>
    <w:rsid w:val="003F5425"/>
    <w:rsid w:val="003F559A"/>
    <w:rsid w:val="003F584C"/>
    <w:rsid w:val="003F5872"/>
    <w:rsid w:val="003F58E6"/>
    <w:rsid w:val="003F5B4C"/>
    <w:rsid w:val="003F5F53"/>
    <w:rsid w:val="003F6102"/>
    <w:rsid w:val="003F6BD7"/>
    <w:rsid w:val="003F6C30"/>
    <w:rsid w:val="003F7064"/>
    <w:rsid w:val="003F75D6"/>
    <w:rsid w:val="003F77CB"/>
    <w:rsid w:val="003F7FCC"/>
    <w:rsid w:val="0040017A"/>
    <w:rsid w:val="00400740"/>
    <w:rsid w:val="00400DD5"/>
    <w:rsid w:val="00400F94"/>
    <w:rsid w:val="00401340"/>
    <w:rsid w:val="00401607"/>
    <w:rsid w:val="004019E7"/>
    <w:rsid w:val="00401ADF"/>
    <w:rsid w:val="00401E3B"/>
    <w:rsid w:val="00401F3B"/>
    <w:rsid w:val="0040224E"/>
    <w:rsid w:val="004023F2"/>
    <w:rsid w:val="00402B2D"/>
    <w:rsid w:val="00402B8F"/>
    <w:rsid w:val="00402D7F"/>
    <w:rsid w:val="004030B5"/>
    <w:rsid w:val="0040315D"/>
    <w:rsid w:val="00403960"/>
    <w:rsid w:val="00403977"/>
    <w:rsid w:val="00403F77"/>
    <w:rsid w:val="004042D7"/>
    <w:rsid w:val="00404505"/>
    <w:rsid w:val="00404BF4"/>
    <w:rsid w:val="00404C51"/>
    <w:rsid w:val="00404D3A"/>
    <w:rsid w:val="00404EFF"/>
    <w:rsid w:val="00405122"/>
    <w:rsid w:val="00405523"/>
    <w:rsid w:val="00405B03"/>
    <w:rsid w:val="00405DE5"/>
    <w:rsid w:val="00405E33"/>
    <w:rsid w:val="00406023"/>
    <w:rsid w:val="004069F4"/>
    <w:rsid w:val="00406AD1"/>
    <w:rsid w:val="0040706A"/>
    <w:rsid w:val="004071BA"/>
    <w:rsid w:val="004074E2"/>
    <w:rsid w:val="004074EF"/>
    <w:rsid w:val="00407798"/>
    <w:rsid w:val="00407BAF"/>
    <w:rsid w:val="00407CB8"/>
    <w:rsid w:val="00407E19"/>
    <w:rsid w:val="00407E5C"/>
    <w:rsid w:val="00410661"/>
    <w:rsid w:val="0041096C"/>
    <w:rsid w:val="004113B6"/>
    <w:rsid w:val="0041196E"/>
    <w:rsid w:val="0041199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3E0C"/>
    <w:rsid w:val="00414071"/>
    <w:rsid w:val="00414474"/>
    <w:rsid w:val="00414650"/>
    <w:rsid w:val="00414AC8"/>
    <w:rsid w:val="00415576"/>
    <w:rsid w:val="0041583C"/>
    <w:rsid w:val="0041592A"/>
    <w:rsid w:val="0041592D"/>
    <w:rsid w:val="004159FA"/>
    <w:rsid w:val="00415BB4"/>
    <w:rsid w:val="00416458"/>
    <w:rsid w:val="0041680F"/>
    <w:rsid w:val="0041697E"/>
    <w:rsid w:val="00416B14"/>
    <w:rsid w:val="00416BB0"/>
    <w:rsid w:val="00416F80"/>
    <w:rsid w:val="00416FD6"/>
    <w:rsid w:val="0041708D"/>
    <w:rsid w:val="00417202"/>
    <w:rsid w:val="004172B2"/>
    <w:rsid w:val="004177AB"/>
    <w:rsid w:val="00417F17"/>
    <w:rsid w:val="004200F1"/>
    <w:rsid w:val="0042021A"/>
    <w:rsid w:val="004209CC"/>
    <w:rsid w:val="00420B22"/>
    <w:rsid w:val="00420C7A"/>
    <w:rsid w:val="004217C8"/>
    <w:rsid w:val="004217FF"/>
    <w:rsid w:val="004219C6"/>
    <w:rsid w:val="00422270"/>
    <w:rsid w:val="00422496"/>
    <w:rsid w:val="00422689"/>
    <w:rsid w:val="00422B89"/>
    <w:rsid w:val="00422EAD"/>
    <w:rsid w:val="00422F04"/>
    <w:rsid w:val="00423143"/>
    <w:rsid w:val="004231C0"/>
    <w:rsid w:val="00423995"/>
    <w:rsid w:val="004243B0"/>
    <w:rsid w:val="0042475D"/>
    <w:rsid w:val="00424808"/>
    <w:rsid w:val="00424BED"/>
    <w:rsid w:val="00424DB2"/>
    <w:rsid w:val="00424DE9"/>
    <w:rsid w:val="00424EB1"/>
    <w:rsid w:val="00425409"/>
    <w:rsid w:val="004255A4"/>
    <w:rsid w:val="004255E7"/>
    <w:rsid w:val="00425B16"/>
    <w:rsid w:val="004261A0"/>
    <w:rsid w:val="004266DE"/>
    <w:rsid w:val="004268DA"/>
    <w:rsid w:val="00426908"/>
    <w:rsid w:val="004277C3"/>
    <w:rsid w:val="00427803"/>
    <w:rsid w:val="0042781E"/>
    <w:rsid w:val="004278BC"/>
    <w:rsid w:val="00430553"/>
    <w:rsid w:val="0043056C"/>
    <w:rsid w:val="004309C1"/>
    <w:rsid w:val="00430CE9"/>
    <w:rsid w:val="0043183E"/>
    <w:rsid w:val="00431C04"/>
    <w:rsid w:val="00431F58"/>
    <w:rsid w:val="00432436"/>
    <w:rsid w:val="004325A7"/>
    <w:rsid w:val="00432A28"/>
    <w:rsid w:val="00432BB1"/>
    <w:rsid w:val="00432E2A"/>
    <w:rsid w:val="00433032"/>
    <w:rsid w:val="00433409"/>
    <w:rsid w:val="00433489"/>
    <w:rsid w:val="00433933"/>
    <w:rsid w:val="00433985"/>
    <w:rsid w:val="00433999"/>
    <w:rsid w:val="00433A1F"/>
    <w:rsid w:val="00433A8D"/>
    <w:rsid w:val="00433BA3"/>
    <w:rsid w:val="00433CC1"/>
    <w:rsid w:val="00433ECD"/>
    <w:rsid w:val="00433EED"/>
    <w:rsid w:val="0043437D"/>
    <w:rsid w:val="0043443E"/>
    <w:rsid w:val="004344B5"/>
    <w:rsid w:val="00434B2B"/>
    <w:rsid w:val="00435226"/>
    <w:rsid w:val="0043523F"/>
    <w:rsid w:val="004357C7"/>
    <w:rsid w:val="0043581E"/>
    <w:rsid w:val="004359C8"/>
    <w:rsid w:val="00435C51"/>
    <w:rsid w:val="00435C5A"/>
    <w:rsid w:val="004365DD"/>
    <w:rsid w:val="004365F1"/>
    <w:rsid w:val="00436605"/>
    <w:rsid w:val="004366CC"/>
    <w:rsid w:val="00436DE8"/>
    <w:rsid w:val="00436F23"/>
    <w:rsid w:val="00436FB1"/>
    <w:rsid w:val="00436FF1"/>
    <w:rsid w:val="00437437"/>
    <w:rsid w:val="004376B7"/>
    <w:rsid w:val="004379B3"/>
    <w:rsid w:val="00437B68"/>
    <w:rsid w:val="004403F6"/>
    <w:rsid w:val="0044042E"/>
    <w:rsid w:val="004405CC"/>
    <w:rsid w:val="00440A3E"/>
    <w:rsid w:val="00440BBF"/>
    <w:rsid w:val="00440BD8"/>
    <w:rsid w:val="00440CB8"/>
    <w:rsid w:val="0044181A"/>
    <w:rsid w:val="00442103"/>
    <w:rsid w:val="00442484"/>
    <w:rsid w:val="004424D3"/>
    <w:rsid w:val="00442B93"/>
    <w:rsid w:val="00443343"/>
    <w:rsid w:val="004437A1"/>
    <w:rsid w:val="00443849"/>
    <w:rsid w:val="00443DCD"/>
    <w:rsid w:val="00443ED6"/>
    <w:rsid w:val="00443FF4"/>
    <w:rsid w:val="00444181"/>
    <w:rsid w:val="004444A2"/>
    <w:rsid w:val="00444A7A"/>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400"/>
    <w:rsid w:val="00452573"/>
    <w:rsid w:val="00452A48"/>
    <w:rsid w:val="00452BE6"/>
    <w:rsid w:val="0045306F"/>
    <w:rsid w:val="00453350"/>
    <w:rsid w:val="00453564"/>
    <w:rsid w:val="004537E6"/>
    <w:rsid w:val="00453807"/>
    <w:rsid w:val="00453B91"/>
    <w:rsid w:val="00453B94"/>
    <w:rsid w:val="00453B9E"/>
    <w:rsid w:val="00453D9A"/>
    <w:rsid w:val="00453DB8"/>
    <w:rsid w:val="0045497A"/>
    <w:rsid w:val="004550FA"/>
    <w:rsid w:val="004555CF"/>
    <w:rsid w:val="004559F2"/>
    <w:rsid w:val="004559FB"/>
    <w:rsid w:val="00455A82"/>
    <w:rsid w:val="00455D19"/>
    <w:rsid w:val="00456056"/>
    <w:rsid w:val="004563CB"/>
    <w:rsid w:val="00456428"/>
    <w:rsid w:val="00456945"/>
    <w:rsid w:val="00456B1B"/>
    <w:rsid w:val="00456EDF"/>
    <w:rsid w:val="004571E7"/>
    <w:rsid w:val="004577C1"/>
    <w:rsid w:val="004578C7"/>
    <w:rsid w:val="00457C7A"/>
    <w:rsid w:val="00457DB5"/>
    <w:rsid w:val="004601C5"/>
    <w:rsid w:val="004603FE"/>
    <w:rsid w:val="00460709"/>
    <w:rsid w:val="00460DAC"/>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B74"/>
    <w:rsid w:val="00463FDB"/>
    <w:rsid w:val="004645C9"/>
    <w:rsid w:val="0046467A"/>
    <w:rsid w:val="004649FB"/>
    <w:rsid w:val="00464D8F"/>
    <w:rsid w:val="00464DA8"/>
    <w:rsid w:val="00465176"/>
    <w:rsid w:val="0046533C"/>
    <w:rsid w:val="004653BB"/>
    <w:rsid w:val="0046546E"/>
    <w:rsid w:val="004654AC"/>
    <w:rsid w:val="0046591D"/>
    <w:rsid w:val="00465ADE"/>
    <w:rsid w:val="004660BD"/>
    <w:rsid w:val="00466182"/>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701"/>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9A"/>
    <w:rsid w:val="00472F6B"/>
    <w:rsid w:val="00473114"/>
    <w:rsid w:val="004733CB"/>
    <w:rsid w:val="00473630"/>
    <w:rsid w:val="0047377C"/>
    <w:rsid w:val="00473892"/>
    <w:rsid w:val="00473935"/>
    <w:rsid w:val="004739D4"/>
    <w:rsid w:val="004740B9"/>
    <w:rsid w:val="00474114"/>
    <w:rsid w:val="0047447A"/>
    <w:rsid w:val="00474923"/>
    <w:rsid w:val="00474FCB"/>
    <w:rsid w:val="00475A3B"/>
    <w:rsid w:val="004760A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C7A"/>
    <w:rsid w:val="00477EE7"/>
    <w:rsid w:val="004801FD"/>
    <w:rsid w:val="00480385"/>
    <w:rsid w:val="004804A1"/>
    <w:rsid w:val="004805F5"/>
    <w:rsid w:val="00480AE1"/>
    <w:rsid w:val="00480E5D"/>
    <w:rsid w:val="00480F0E"/>
    <w:rsid w:val="004814B1"/>
    <w:rsid w:val="0048154D"/>
    <w:rsid w:val="00481861"/>
    <w:rsid w:val="00481C7C"/>
    <w:rsid w:val="00481F42"/>
    <w:rsid w:val="00482417"/>
    <w:rsid w:val="00482624"/>
    <w:rsid w:val="00482B0A"/>
    <w:rsid w:val="00482B96"/>
    <w:rsid w:val="00482C4E"/>
    <w:rsid w:val="00482EE8"/>
    <w:rsid w:val="00483191"/>
    <w:rsid w:val="00483240"/>
    <w:rsid w:val="0048334A"/>
    <w:rsid w:val="00483A4C"/>
    <w:rsid w:val="00483DB0"/>
    <w:rsid w:val="00483E69"/>
    <w:rsid w:val="00484359"/>
    <w:rsid w:val="004843E0"/>
    <w:rsid w:val="00484841"/>
    <w:rsid w:val="0048486A"/>
    <w:rsid w:val="004849EF"/>
    <w:rsid w:val="00484D13"/>
    <w:rsid w:val="004852E1"/>
    <w:rsid w:val="00485B5E"/>
    <w:rsid w:val="004860C0"/>
    <w:rsid w:val="004869E1"/>
    <w:rsid w:val="00486CC3"/>
    <w:rsid w:val="00486F61"/>
    <w:rsid w:val="00486F71"/>
    <w:rsid w:val="00487132"/>
    <w:rsid w:val="00487794"/>
    <w:rsid w:val="004902A3"/>
    <w:rsid w:val="00490340"/>
    <w:rsid w:val="00490403"/>
    <w:rsid w:val="00490424"/>
    <w:rsid w:val="00490508"/>
    <w:rsid w:val="0049056C"/>
    <w:rsid w:val="00490C4B"/>
    <w:rsid w:val="004914C8"/>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0B6"/>
    <w:rsid w:val="004953F0"/>
    <w:rsid w:val="00495698"/>
    <w:rsid w:val="004956D4"/>
    <w:rsid w:val="004957AD"/>
    <w:rsid w:val="00495A45"/>
    <w:rsid w:val="00495AF7"/>
    <w:rsid w:val="00495B1B"/>
    <w:rsid w:val="00495B26"/>
    <w:rsid w:val="00496154"/>
    <w:rsid w:val="004961F0"/>
    <w:rsid w:val="00496264"/>
    <w:rsid w:val="00496606"/>
    <w:rsid w:val="00496632"/>
    <w:rsid w:val="004968DF"/>
    <w:rsid w:val="00496B31"/>
    <w:rsid w:val="0049732F"/>
    <w:rsid w:val="0049735A"/>
    <w:rsid w:val="00497858"/>
    <w:rsid w:val="004978CA"/>
    <w:rsid w:val="0049790B"/>
    <w:rsid w:val="004A0374"/>
    <w:rsid w:val="004A0475"/>
    <w:rsid w:val="004A04BE"/>
    <w:rsid w:val="004A06EC"/>
    <w:rsid w:val="004A0712"/>
    <w:rsid w:val="004A0D1D"/>
    <w:rsid w:val="004A10E1"/>
    <w:rsid w:val="004A130C"/>
    <w:rsid w:val="004A1494"/>
    <w:rsid w:val="004A1988"/>
    <w:rsid w:val="004A19C6"/>
    <w:rsid w:val="004A19F4"/>
    <w:rsid w:val="004A1DD3"/>
    <w:rsid w:val="004A1E6D"/>
    <w:rsid w:val="004A1FBA"/>
    <w:rsid w:val="004A205E"/>
    <w:rsid w:val="004A2636"/>
    <w:rsid w:val="004A26C8"/>
    <w:rsid w:val="004A292F"/>
    <w:rsid w:val="004A2C25"/>
    <w:rsid w:val="004A2F5B"/>
    <w:rsid w:val="004A35FC"/>
    <w:rsid w:val="004A3ACB"/>
    <w:rsid w:val="004A3BEC"/>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5FE"/>
    <w:rsid w:val="004A7A25"/>
    <w:rsid w:val="004A7BB9"/>
    <w:rsid w:val="004B04F1"/>
    <w:rsid w:val="004B077C"/>
    <w:rsid w:val="004B0DA5"/>
    <w:rsid w:val="004B0FEF"/>
    <w:rsid w:val="004B1517"/>
    <w:rsid w:val="004B1766"/>
    <w:rsid w:val="004B18C8"/>
    <w:rsid w:val="004B1B61"/>
    <w:rsid w:val="004B1BB5"/>
    <w:rsid w:val="004B1BF2"/>
    <w:rsid w:val="004B2F7B"/>
    <w:rsid w:val="004B358D"/>
    <w:rsid w:val="004B38AB"/>
    <w:rsid w:val="004B3BBE"/>
    <w:rsid w:val="004B3BD7"/>
    <w:rsid w:val="004B3D39"/>
    <w:rsid w:val="004B3D3D"/>
    <w:rsid w:val="004B4043"/>
    <w:rsid w:val="004B4109"/>
    <w:rsid w:val="004B4169"/>
    <w:rsid w:val="004B439F"/>
    <w:rsid w:val="004B4637"/>
    <w:rsid w:val="004B4D14"/>
    <w:rsid w:val="004B5095"/>
    <w:rsid w:val="004B5644"/>
    <w:rsid w:val="004B58B4"/>
    <w:rsid w:val="004B5A77"/>
    <w:rsid w:val="004B5B2C"/>
    <w:rsid w:val="004B5CCE"/>
    <w:rsid w:val="004B5D2A"/>
    <w:rsid w:val="004B5E8B"/>
    <w:rsid w:val="004B62E0"/>
    <w:rsid w:val="004B67D8"/>
    <w:rsid w:val="004B68DC"/>
    <w:rsid w:val="004B695C"/>
    <w:rsid w:val="004B6ED6"/>
    <w:rsid w:val="004B72CD"/>
    <w:rsid w:val="004B7568"/>
    <w:rsid w:val="004B79D8"/>
    <w:rsid w:val="004C0193"/>
    <w:rsid w:val="004C01F7"/>
    <w:rsid w:val="004C05C3"/>
    <w:rsid w:val="004C05C4"/>
    <w:rsid w:val="004C0642"/>
    <w:rsid w:val="004C14D9"/>
    <w:rsid w:val="004C17EA"/>
    <w:rsid w:val="004C18D8"/>
    <w:rsid w:val="004C1986"/>
    <w:rsid w:val="004C1B25"/>
    <w:rsid w:val="004C20F0"/>
    <w:rsid w:val="004C2187"/>
    <w:rsid w:val="004C2B79"/>
    <w:rsid w:val="004C2B7D"/>
    <w:rsid w:val="004C2F50"/>
    <w:rsid w:val="004C311A"/>
    <w:rsid w:val="004C31CC"/>
    <w:rsid w:val="004C3327"/>
    <w:rsid w:val="004C3576"/>
    <w:rsid w:val="004C3770"/>
    <w:rsid w:val="004C388D"/>
    <w:rsid w:val="004C3BED"/>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9E"/>
    <w:rsid w:val="004C6E58"/>
    <w:rsid w:val="004C745F"/>
    <w:rsid w:val="004C7864"/>
    <w:rsid w:val="004C7BE3"/>
    <w:rsid w:val="004C7CC5"/>
    <w:rsid w:val="004C7DF0"/>
    <w:rsid w:val="004C7E22"/>
    <w:rsid w:val="004C7F8B"/>
    <w:rsid w:val="004D0749"/>
    <w:rsid w:val="004D07D5"/>
    <w:rsid w:val="004D07E9"/>
    <w:rsid w:val="004D0AAF"/>
    <w:rsid w:val="004D0D47"/>
    <w:rsid w:val="004D19E6"/>
    <w:rsid w:val="004D1D7B"/>
    <w:rsid w:val="004D1FAA"/>
    <w:rsid w:val="004D20A3"/>
    <w:rsid w:val="004D293D"/>
    <w:rsid w:val="004D2ECF"/>
    <w:rsid w:val="004D3149"/>
    <w:rsid w:val="004D34CB"/>
    <w:rsid w:val="004D3729"/>
    <w:rsid w:val="004D38B3"/>
    <w:rsid w:val="004D39AF"/>
    <w:rsid w:val="004D3C12"/>
    <w:rsid w:val="004D4781"/>
    <w:rsid w:val="004D4FBD"/>
    <w:rsid w:val="004D5373"/>
    <w:rsid w:val="004D538E"/>
    <w:rsid w:val="004D564B"/>
    <w:rsid w:val="004D5654"/>
    <w:rsid w:val="004D5713"/>
    <w:rsid w:val="004D5E2E"/>
    <w:rsid w:val="004D6015"/>
    <w:rsid w:val="004D602D"/>
    <w:rsid w:val="004D6178"/>
    <w:rsid w:val="004D6249"/>
    <w:rsid w:val="004D62D4"/>
    <w:rsid w:val="004D62F5"/>
    <w:rsid w:val="004D6309"/>
    <w:rsid w:val="004D6335"/>
    <w:rsid w:val="004D6500"/>
    <w:rsid w:val="004D6696"/>
    <w:rsid w:val="004D6806"/>
    <w:rsid w:val="004D68E7"/>
    <w:rsid w:val="004D73C5"/>
    <w:rsid w:val="004D7560"/>
    <w:rsid w:val="004D766E"/>
    <w:rsid w:val="004E0095"/>
    <w:rsid w:val="004E058B"/>
    <w:rsid w:val="004E07F4"/>
    <w:rsid w:val="004E090F"/>
    <w:rsid w:val="004E0930"/>
    <w:rsid w:val="004E145E"/>
    <w:rsid w:val="004E1522"/>
    <w:rsid w:val="004E154B"/>
    <w:rsid w:val="004E160E"/>
    <w:rsid w:val="004E16AD"/>
    <w:rsid w:val="004E16C3"/>
    <w:rsid w:val="004E1B2D"/>
    <w:rsid w:val="004E1C15"/>
    <w:rsid w:val="004E2151"/>
    <w:rsid w:val="004E21A2"/>
    <w:rsid w:val="004E23A9"/>
    <w:rsid w:val="004E23C0"/>
    <w:rsid w:val="004E25E2"/>
    <w:rsid w:val="004E2A63"/>
    <w:rsid w:val="004E2AB7"/>
    <w:rsid w:val="004E2B93"/>
    <w:rsid w:val="004E32A2"/>
    <w:rsid w:val="004E338E"/>
    <w:rsid w:val="004E36E0"/>
    <w:rsid w:val="004E3CF9"/>
    <w:rsid w:val="004E4153"/>
    <w:rsid w:val="004E47E9"/>
    <w:rsid w:val="004E5181"/>
    <w:rsid w:val="004E51C6"/>
    <w:rsid w:val="004E5490"/>
    <w:rsid w:val="004E5619"/>
    <w:rsid w:val="004E5803"/>
    <w:rsid w:val="004E5998"/>
    <w:rsid w:val="004E5A25"/>
    <w:rsid w:val="004E5A93"/>
    <w:rsid w:val="004E5C24"/>
    <w:rsid w:val="004E5F3A"/>
    <w:rsid w:val="004E63AB"/>
    <w:rsid w:val="004E640C"/>
    <w:rsid w:val="004E6820"/>
    <w:rsid w:val="004E6A62"/>
    <w:rsid w:val="004E6B35"/>
    <w:rsid w:val="004E6ED5"/>
    <w:rsid w:val="004E728A"/>
    <w:rsid w:val="004E7472"/>
    <w:rsid w:val="004E748D"/>
    <w:rsid w:val="004E7491"/>
    <w:rsid w:val="004E76A8"/>
    <w:rsid w:val="004E7703"/>
    <w:rsid w:val="004F07FF"/>
    <w:rsid w:val="004F0AA2"/>
    <w:rsid w:val="004F0CB3"/>
    <w:rsid w:val="004F0CE5"/>
    <w:rsid w:val="004F0F6A"/>
    <w:rsid w:val="004F112F"/>
    <w:rsid w:val="004F173A"/>
    <w:rsid w:val="004F21A0"/>
    <w:rsid w:val="004F2403"/>
    <w:rsid w:val="004F249D"/>
    <w:rsid w:val="004F24A5"/>
    <w:rsid w:val="004F263F"/>
    <w:rsid w:val="004F2B23"/>
    <w:rsid w:val="004F2D90"/>
    <w:rsid w:val="004F2F15"/>
    <w:rsid w:val="004F3204"/>
    <w:rsid w:val="004F3477"/>
    <w:rsid w:val="004F34BB"/>
    <w:rsid w:val="004F388F"/>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22A"/>
    <w:rsid w:val="004F7776"/>
    <w:rsid w:val="004F78F6"/>
    <w:rsid w:val="004F7949"/>
    <w:rsid w:val="004F7990"/>
    <w:rsid w:val="004F7D2F"/>
    <w:rsid w:val="004F7EE4"/>
    <w:rsid w:val="00500106"/>
    <w:rsid w:val="005003A0"/>
    <w:rsid w:val="00500A0F"/>
    <w:rsid w:val="00500DBF"/>
    <w:rsid w:val="00500DE0"/>
    <w:rsid w:val="0050156B"/>
    <w:rsid w:val="005017B6"/>
    <w:rsid w:val="005019D2"/>
    <w:rsid w:val="00501A57"/>
    <w:rsid w:val="00501B0E"/>
    <w:rsid w:val="00501BBF"/>
    <w:rsid w:val="00501C5D"/>
    <w:rsid w:val="00501D52"/>
    <w:rsid w:val="00501F3F"/>
    <w:rsid w:val="005021AC"/>
    <w:rsid w:val="00502729"/>
    <w:rsid w:val="005029D1"/>
    <w:rsid w:val="00502D82"/>
    <w:rsid w:val="00502E32"/>
    <w:rsid w:val="00502F1B"/>
    <w:rsid w:val="00503608"/>
    <w:rsid w:val="005039CE"/>
    <w:rsid w:val="00503ECB"/>
    <w:rsid w:val="00504323"/>
    <w:rsid w:val="005046A9"/>
    <w:rsid w:val="005048A0"/>
    <w:rsid w:val="00504A43"/>
    <w:rsid w:val="00504BFB"/>
    <w:rsid w:val="00504C0B"/>
    <w:rsid w:val="0050522E"/>
    <w:rsid w:val="00505551"/>
    <w:rsid w:val="00505F50"/>
    <w:rsid w:val="0050625E"/>
    <w:rsid w:val="0050639C"/>
    <w:rsid w:val="005067DD"/>
    <w:rsid w:val="00506FA6"/>
    <w:rsid w:val="00507178"/>
    <w:rsid w:val="0050721A"/>
    <w:rsid w:val="00507854"/>
    <w:rsid w:val="00507D7D"/>
    <w:rsid w:val="005101B8"/>
    <w:rsid w:val="00510640"/>
    <w:rsid w:val="00510958"/>
    <w:rsid w:val="00510CE4"/>
    <w:rsid w:val="00510D16"/>
    <w:rsid w:val="005113D0"/>
    <w:rsid w:val="005114B3"/>
    <w:rsid w:val="00511823"/>
    <w:rsid w:val="00511BEC"/>
    <w:rsid w:val="00511EBA"/>
    <w:rsid w:val="0051263F"/>
    <w:rsid w:val="00512B5B"/>
    <w:rsid w:val="00513825"/>
    <w:rsid w:val="00513848"/>
    <w:rsid w:val="00513999"/>
    <w:rsid w:val="00513D1A"/>
    <w:rsid w:val="00513DFD"/>
    <w:rsid w:val="00513E11"/>
    <w:rsid w:val="00514612"/>
    <w:rsid w:val="005146B8"/>
    <w:rsid w:val="00514902"/>
    <w:rsid w:val="00515AD6"/>
    <w:rsid w:val="00515B90"/>
    <w:rsid w:val="00515DC9"/>
    <w:rsid w:val="00516B84"/>
    <w:rsid w:val="00516C74"/>
    <w:rsid w:val="0051799C"/>
    <w:rsid w:val="00517FAD"/>
    <w:rsid w:val="00517FCF"/>
    <w:rsid w:val="005204E5"/>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58"/>
    <w:rsid w:val="005232DE"/>
    <w:rsid w:val="00523608"/>
    <w:rsid w:val="00523A97"/>
    <w:rsid w:val="00523B3B"/>
    <w:rsid w:val="00524028"/>
    <w:rsid w:val="0052406C"/>
    <w:rsid w:val="005243B8"/>
    <w:rsid w:val="00524576"/>
    <w:rsid w:val="0052478B"/>
    <w:rsid w:val="00524858"/>
    <w:rsid w:val="005249DF"/>
    <w:rsid w:val="00524B05"/>
    <w:rsid w:val="005252B3"/>
    <w:rsid w:val="00525930"/>
    <w:rsid w:val="00525AA7"/>
    <w:rsid w:val="005265CE"/>
    <w:rsid w:val="005268C3"/>
    <w:rsid w:val="00526C91"/>
    <w:rsid w:val="00526D4F"/>
    <w:rsid w:val="00526E32"/>
    <w:rsid w:val="005275AE"/>
    <w:rsid w:val="00527C11"/>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2E01"/>
    <w:rsid w:val="00533413"/>
    <w:rsid w:val="00533452"/>
    <w:rsid w:val="005336B6"/>
    <w:rsid w:val="005338FB"/>
    <w:rsid w:val="00534283"/>
    <w:rsid w:val="00534D70"/>
    <w:rsid w:val="00535501"/>
    <w:rsid w:val="00535999"/>
    <w:rsid w:val="00535B27"/>
    <w:rsid w:val="00535B5C"/>
    <w:rsid w:val="00535C00"/>
    <w:rsid w:val="00536722"/>
    <w:rsid w:val="005367F9"/>
    <w:rsid w:val="00536CE0"/>
    <w:rsid w:val="00536DF7"/>
    <w:rsid w:val="00536FEA"/>
    <w:rsid w:val="00537154"/>
    <w:rsid w:val="00537296"/>
    <w:rsid w:val="005373DB"/>
    <w:rsid w:val="005375BC"/>
    <w:rsid w:val="00537787"/>
    <w:rsid w:val="00537973"/>
    <w:rsid w:val="005379D2"/>
    <w:rsid w:val="00537B80"/>
    <w:rsid w:val="00537F5D"/>
    <w:rsid w:val="005401A3"/>
    <w:rsid w:val="005407E0"/>
    <w:rsid w:val="00540C8D"/>
    <w:rsid w:val="00540E54"/>
    <w:rsid w:val="00540E62"/>
    <w:rsid w:val="00541291"/>
    <w:rsid w:val="00541FF2"/>
    <w:rsid w:val="00542018"/>
    <w:rsid w:val="005425A1"/>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4CB0"/>
    <w:rsid w:val="005451B8"/>
    <w:rsid w:val="005451DE"/>
    <w:rsid w:val="00545C51"/>
    <w:rsid w:val="00545E1B"/>
    <w:rsid w:val="005469E6"/>
    <w:rsid w:val="00546EF2"/>
    <w:rsid w:val="0054763D"/>
    <w:rsid w:val="005478B4"/>
    <w:rsid w:val="00547A8A"/>
    <w:rsid w:val="00547C25"/>
    <w:rsid w:val="00547F6D"/>
    <w:rsid w:val="00550146"/>
    <w:rsid w:val="005501FE"/>
    <w:rsid w:val="005507DB"/>
    <w:rsid w:val="0055092E"/>
    <w:rsid w:val="00550AC0"/>
    <w:rsid w:val="00551267"/>
    <w:rsid w:val="00551959"/>
    <w:rsid w:val="005519BE"/>
    <w:rsid w:val="00551A20"/>
    <w:rsid w:val="00551AD4"/>
    <w:rsid w:val="005520F1"/>
    <w:rsid w:val="00552886"/>
    <w:rsid w:val="00552B8B"/>
    <w:rsid w:val="00553061"/>
    <w:rsid w:val="00553307"/>
    <w:rsid w:val="005534EC"/>
    <w:rsid w:val="00553A56"/>
    <w:rsid w:val="00553AAC"/>
    <w:rsid w:val="00553FDD"/>
    <w:rsid w:val="00554009"/>
    <w:rsid w:val="005541A4"/>
    <w:rsid w:val="005541C1"/>
    <w:rsid w:val="00554BD9"/>
    <w:rsid w:val="00554D0B"/>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57C32"/>
    <w:rsid w:val="00560213"/>
    <w:rsid w:val="0056045E"/>
    <w:rsid w:val="00560943"/>
    <w:rsid w:val="00560C87"/>
    <w:rsid w:val="00560D67"/>
    <w:rsid w:val="00560E73"/>
    <w:rsid w:val="00560ED0"/>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C9B"/>
    <w:rsid w:val="00565E0D"/>
    <w:rsid w:val="00565ED4"/>
    <w:rsid w:val="0056638F"/>
    <w:rsid w:val="005664EB"/>
    <w:rsid w:val="005665A4"/>
    <w:rsid w:val="005668DD"/>
    <w:rsid w:val="00566F9A"/>
    <w:rsid w:val="0056728C"/>
    <w:rsid w:val="00567318"/>
    <w:rsid w:val="00567362"/>
    <w:rsid w:val="00567738"/>
    <w:rsid w:val="0056775F"/>
    <w:rsid w:val="00567990"/>
    <w:rsid w:val="00567B1D"/>
    <w:rsid w:val="00567D25"/>
    <w:rsid w:val="00567D6C"/>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4233"/>
    <w:rsid w:val="00574D3A"/>
    <w:rsid w:val="005750C7"/>
    <w:rsid w:val="00575218"/>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743"/>
    <w:rsid w:val="005778E7"/>
    <w:rsid w:val="00577AD4"/>
    <w:rsid w:val="00577C7D"/>
    <w:rsid w:val="00577CD6"/>
    <w:rsid w:val="00580331"/>
    <w:rsid w:val="005809A4"/>
    <w:rsid w:val="00580A8C"/>
    <w:rsid w:val="00580F96"/>
    <w:rsid w:val="0058174D"/>
    <w:rsid w:val="00582603"/>
    <w:rsid w:val="00582A78"/>
    <w:rsid w:val="005835B5"/>
    <w:rsid w:val="0058391E"/>
    <w:rsid w:val="00583C07"/>
    <w:rsid w:val="00584078"/>
    <w:rsid w:val="0058414D"/>
    <w:rsid w:val="00584172"/>
    <w:rsid w:val="0058439D"/>
    <w:rsid w:val="005847A8"/>
    <w:rsid w:val="00584F05"/>
    <w:rsid w:val="0058513B"/>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090"/>
    <w:rsid w:val="005901BE"/>
    <w:rsid w:val="00590276"/>
    <w:rsid w:val="005907F7"/>
    <w:rsid w:val="00590B4D"/>
    <w:rsid w:val="00590CA4"/>
    <w:rsid w:val="00590D82"/>
    <w:rsid w:val="00590F59"/>
    <w:rsid w:val="0059119E"/>
    <w:rsid w:val="005913F4"/>
    <w:rsid w:val="005914F3"/>
    <w:rsid w:val="0059158B"/>
    <w:rsid w:val="005918AF"/>
    <w:rsid w:val="00591FAE"/>
    <w:rsid w:val="00592722"/>
    <w:rsid w:val="005927DE"/>
    <w:rsid w:val="00592CAC"/>
    <w:rsid w:val="00592F0A"/>
    <w:rsid w:val="00592F60"/>
    <w:rsid w:val="0059319B"/>
    <w:rsid w:val="00593250"/>
    <w:rsid w:val="005933CB"/>
    <w:rsid w:val="005933F8"/>
    <w:rsid w:val="0059362D"/>
    <w:rsid w:val="00593D47"/>
    <w:rsid w:val="00593DBC"/>
    <w:rsid w:val="00593F49"/>
    <w:rsid w:val="00594B4C"/>
    <w:rsid w:val="00594B64"/>
    <w:rsid w:val="00594F76"/>
    <w:rsid w:val="0059510F"/>
    <w:rsid w:val="00595259"/>
    <w:rsid w:val="005953BA"/>
    <w:rsid w:val="00595481"/>
    <w:rsid w:val="00595493"/>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F91"/>
    <w:rsid w:val="005A1727"/>
    <w:rsid w:val="005A1DCC"/>
    <w:rsid w:val="005A2077"/>
    <w:rsid w:val="005A2661"/>
    <w:rsid w:val="005A2839"/>
    <w:rsid w:val="005A2BB1"/>
    <w:rsid w:val="005A2F60"/>
    <w:rsid w:val="005A3153"/>
    <w:rsid w:val="005A376C"/>
    <w:rsid w:val="005A398D"/>
    <w:rsid w:val="005A3EB2"/>
    <w:rsid w:val="005A43A0"/>
    <w:rsid w:val="005A47B2"/>
    <w:rsid w:val="005A4A26"/>
    <w:rsid w:val="005A4A61"/>
    <w:rsid w:val="005A4BD6"/>
    <w:rsid w:val="005A578F"/>
    <w:rsid w:val="005A5853"/>
    <w:rsid w:val="005A5DDD"/>
    <w:rsid w:val="005A61AE"/>
    <w:rsid w:val="005A61E0"/>
    <w:rsid w:val="005A6D01"/>
    <w:rsid w:val="005A6FD6"/>
    <w:rsid w:val="005A70A8"/>
    <w:rsid w:val="005A714E"/>
    <w:rsid w:val="005A767B"/>
    <w:rsid w:val="005A7EA0"/>
    <w:rsid w:val="005B0061"/>
    <w:rsid w:val="005B0386"/>
    <w:rsid w:val="005B0401"/>
    <w:rsid w:val="005B0717"/>
    <w:rsid w:val="005B0760"/>
    <w:rsid w:val="005B08B3"/>
    <w:rsid w:val="005B0B61"/>
    <w:rsid w:val="005B1195"/>
    <w:rsid w:val="005B151C"/>
    <w:rsid w:val="005B1756"/>
    <w:rsid w:val="005B195F"/>
    <w:rsid w:val="005B1F35"/>
    <w:rsid w:val="005B2E7D"/>
    <w:rsid w:val="005B3040"/>
    <w:rsid w:val="005B3722"/>
    <w:rsid w:val="005B3CF9"/>
    <w:rsid w:val="005B3EDE"/>
    <w:rsid w:val="005B471C"/>
    <w:rsid w:val="005B4A06"/>
    <w:rsid w:val="005B5805"/>
    <w:rsid w:val="005B5892"/>
    <w:rsid w:val="005B58D4"/>
    <w:rsid w:val="005B5991"/>
    <w:rsid w:val="005B5B3E"/>
    <w:rsid w:val="005B5BFC"/>
    <w:rsid w:val="005B5E89"/>
    <w:rsid w:val="005B5FBE"/>
    <w:rsid w:val="005B619F"/>
    <w:rsid w:val="005B6A50"/>
    <w:rsid w:val="005B6A9D"/>
    <w:rsid w:val="005B6AE8"/>
    <w:rsid w:val="005B6B38"/>
    <w:rsid w:val="005B6B95"/>
    <w:rsid w:val="005B7001"/>
    <w:rsid w:val="005B71C9"/>
    <w:rsid w:val="005B7291"/>
    <w:rsid w:val="005B737F"/>
    <w:rsid w:val="005B75F1"/>
    <w:rsid w:val="005B767B"/>
    <w:rsid w:val="005B7972"/>
    <w:rsid w:val="005B7B81"/>
    <w:rsid w:val="005B7C71"/>
    <w:rsid w:val="005B7D8C"/>
    <w:rsid w:val="005B7FC6"/>
    <w:rsid w:val="005C03A1"/>
    <w:rsid w:val="005C06D7"/>
    <w:rsid w:val="005C0933"/>
    <w:rsid w:val="005C09BC"/>
    <w:rsid w:val="005C0B80"/>
    <w:rsid w:val="005C0C4C"/>
    <w:rsid w:val="005C0E06"/>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12B"/>
    <w:rsid w:val="005C44F1"/>
    <w:rsid w:val="005C5421"/>
    <w:rsid w:val="005C578E"/>
    <w:rsid w:val="005C58B9"/>
    <w:rsid w:val="005C6BAA"/>
    <w:rsid w:val="005C6DA9"/>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31B9"/>
    <w:rsid w:val="005D3CF1"/>
    <w:rsid w:val="005D3D4E"/>
    <w:rsid w:val="005D3EAA"/>
    <w:rsid w:val="005D4133"/>
    <w:rsid w:val="005D4535"/>
    <w:rsid w:val="005D4CBE"/>
    <w:rsid w:val="005D4D67"/>
    <w:rsid w:val="005D4E54"/>
    <w:rsid w:val="005D4EB6"/>
    <w:rsid w:val="005D4EF1"/>
    <w:rsid w:val="005D503D"/>
    <w:rsid w:val="005D529F"/>
    <w:rsid w:val="005D5712"/>
    <w:rsid w:val="005D5787"/>
    <w:rsid w:val="005D5995"/>
    <w:rsid w:val="005D59B9"/>
    <w:rsid w:val="005D5CD9"/>
    <w:rsid w:val="005D67E9"/>
    <w:rsid w:val="005D713B"/>
    <w:rsid w:val="005D7AD1"/>
    <w:rsid w:val="005E04F8"/>
    <w:rsid w:val="005E0666"/>
    <w:rsid w:val="005E0717"/>
    <w:rsid w:val="005E08DE"/>
    <w:rsid w:val="005E0B53"/>
    <w:rsid w:val="005E0E67"/>
    <w:rsid w:val="005E0EA5"/>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B46"/>
    <w:rsid w:val="005E4C95"/>
    <w:rsid w:val="005E5014"/>
    <w:rsid w:val="005E57C3"/>
    <w:rsid w:val="005E57D9"/>
    <w:rsid w:val="005E5903"/>
    <w:rsid w:val="005E5A28"/>
    <w:rsid w:val="005E652D"/>
    <w:rsid w:val="005E6CAC"/>
    <w:rsid w:val="005E6E64"/>
    <w:rsid w:val="005E7177"/>
    <w:rsid w:val="005E71C4"/>
    <w:rsid w:val="005E766B"/>
    <w:rsid w:val="005E775A"/>
    <w:rsid w:val="005E79EA"/>
    <w:rsid w:val="005E7F46"/>
    <w:rsid w:val="005F0229"/>
    <w:rsid w:val="005F02BE"/>
    <w:rsid w:val="005F0854"/>
    <w:rsid w:val="005F0ADB"/>
    <w:rsid w:val="005F0C23"/>
    <w:rsid w:val="005F0FFD"/>
    <w:rsid w:val="005F1909"/>
    <w:rsid w:val="005F1BA5"/>
    <w:rsid w:val="005F1ED2"/>
    <w:rsid w:val="005F2057"/>
    <w:rsid w:val="005F208A"/>
    <w:rsid w:val="005F2566"/>
    <w:rsid w:val="005F26A3"/>
    <w:rsid w:val="005F3092"/>
    <w:rsid w:val="005F30B0"/>
    <w:rsid w:val="005F3643"/>
    <w:rsid w:val="005F3871"/>
    <w:rsid w:val="005F393E"/>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3CE"/>
    <w:rsid w:val="005F5F09"/>
    <w:rsid w:val="005F6061"/>
    <w:rsid w:val="005F6133"/>
    <w:rsid w:val="005F6243"/>
    <w:rsid w:val="005F631A"/>
    <w:rsid w:val="005F63A2"/>
    <w:rsid w:val="005F652D"/>
    <w:rsid w:val="005F6A10"/>
    <w:rsid w:val="005F6B77"/>
    <w:rsid w:val="005F6CDF"/>
    <w:rsid w:val="005F6F3E"/>
    <w:rsid w:val="005F70B7"/>
    <w:rsid w:val="005F70D9"/>
    <w:rsid w:val="005F7365"/>
    <w:rsid w:val="005F7523"/>
    <w:rsid w:val="005F7D00"/>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2C"/>
    <w:rsid w:val="00603A22"/>
    <w:rsid w:val="00604290"/>
    <w:rsid w:val="006044EE"/>
    <w:rsid w:val="0060586C"/>
    <w:rsid w:val="006059C3"/>
    <w:rsid w:val="00605DD7"/>
    <w:rsid w:val="00605FBF"/>
    <w:rsid w:val="006063C7"/>
    <w:rsid w:val="00606A8B"/>
    <w:rsid w:val="00606B49"/>
    <w:rsid w:val="00606C05"/>
    <w:rsid w:val="00606F0D"/>
    <w:rsid w:val="00607250"/>
    <w:rsid w:val="0060740E"/>
    <w:rsid w:val="0060755F"/>
    <w:rsid w:val="006078DE"/>
    <w:rsid w:val="00607B77"/>
    <w:rsid w:val="00610040"/>
    <w:rsid w:val="00610B1E"/>
    <w:rsid w:val="006118EF"/>
    <w:rsid w:val="00611A27"/>
    <w:rsid w:val="00611BCC"/>
    <w:rsid w:val="00612095"/>
    <w:rsid w:val="00612354"/>
    <w:rsid w:val="006124CA"/>
    <w:rsid w:val="006124DD"/>
    <w:rsid w:val="00612645"/>
    <w:rsid w:val="0061277E"/>
    <w:rsid w:val="00613125"/>
    <w:rsid w:val="00613266"/>
    <w:rsid w:val="0061339A"/>
    <w:rsid w:val="00613911"/>
    <w:rsid w:val="006139B2"/>
    <w:rsid w:val="00614344"/>
    <w:rsid w:val="00614C56"/>
    <w:rsid w:val="00614E0D"/>
    <w:rsid w:val="0061542B"/>
    <w:rsid w:val="00615644"/>
    <w:rsid w:val="0061583F"/>
    <w:rsid w:val="00615B1E"/>
    <w:rsid w:val="00615D37"/>
    <w:rsid w:val="006163A3"/>
    <w:rsid w:val="0061672C"/>
    <w:rsid w:val="00616946"/>
    <w:rsid w:val="006169D7"/>
    <w:rsid w:val="00616C44"/>
    <w:rsid w:val="00616CD4"/>
    <w:rsid w:val="00617739"/>
    <w:rsid w:val="006179C4"/>
    <w:rsid w:val="00617AF9"/>
    <w:rsid w:val="00617D42"/>
    <w:rsid w:val="00617EB0"/>
    <w:rsid w:val="0062006C"/>
    <w:rsid w:val="00620315"/>
    <w:rsid w:val="006204CD"/>
    <w:rsid w:val="00620826"/>
    <w:rsid w:val="006209EF"/>
    <w:rsid w:val="00620B51"/>
    <w:rsid w:val="006213EE"/>
    <w:rsid w:val="0062169D"/>
    <w:rsid w:val="00621783"/>
    <w:rsid w:val="006224B2"/>
    <w:rsid w:val="00622698"/>
    <w:rsid w:val="006228BB"/>
    <w:rsid w:val="00622BA1"/>
    <w:rsid w:val="00622C0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5CFA"/>
    <w:rsid w:val="00626519"/>
    <w:rsid w:val="006268E4"/>
    <w:rsid w:val="006269D3"/>
    <w:rsid w:val="00626B95"/>
    <w:rsid w:val="00626CCD"/>
    <w:rsid w:val="00627211"/>
    <w:rsid w:val="00627362"/>
    <w:rsid w:val="0062739D"/>
    <w:rsid w:val="0062740C"/>
    <w:rsid w:val="006279B1"/>
    <w:rsid w:val="00627F55"/>
    <w:rsid w:val="00627FE2"/>
    <w:rsid w:val="006303A4"/>
    <w:rsid w:val="006306F6"/>
    <w:rsid w:val="00630AD4"/>
    <w:rsid w:val="00630CD8"/>
    <w:rsid w:val="006310E5"/>
    <w:rsid w:val="00631544"/>
    <w:rsid w:val="00632127"/>
    <w:rsid w:val="00632190"/>
    <w:rsid w:val="00632BA1"/>
    <w:rsid w:val="0063433E"/>
    <w:rsid w:val="00634388"/>
    <w:rsid w:val="0063445E"/>
    <w:rsid w:val="00634557"/>
    <w:rsid w:val="00634622"/>
    <w:rsid w:val="0063498E"/>
    <w:rsid w:val="00634D0A"/>
    <w:rsid w:val="006350C5"/>
    <w:rsid w:val="006352B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D9"/>
    <w:rsid w:val="00640D3C"/>
    <w:rsid w:val="00640FAA"/>
    <w:rsid w:val="00641B0D"/>
    <w:rsid w:val="00641BA3"/>
    <w:rsid w:val="00641F83"/>
    <w:rsid w:val="006425AC"/>
    <w:rsid w:val="006426F3"/>
    <w:rsid w:val="006429B6"/>
    <w:rsid w:val="00642C63"/>
    <w:rsid w:val="0064334F"/>
    <w:rsid w:val="00643611"/>
    <w:rsid w:val="00643FA0"/>
    <w:rsid w:val="0064420D"/>
    <w:rsid w:val="00644334"/>
    <w:rsid w:val="00644614"/>
    <w:rsid w:val="00644657"/>
    <w:rsid w:val="006448A3"/>
    <w:rsid w:val="00644BC4"/>
    <w:rsid w:val="00644D72"/>
    <w:rsid w:val="00644D85"/>
    <w:rsid w:val="00644FE7"/>
    <w:rsid w:val="006458F5"/>
    <w:rsid w:val="00645A34"/>
    <w:rsid w:val="00645A60"/>
    <w:rsid w:val="00645B71"/>
    <w:rsid w:val="00645D26"/>
    <w:rsid w:val="00645E25"/>
    <w:rsid w:val="00645E9E"/>
    <w:rsid w:val="00646ABD"/>
    <w:rsid w:val="00646EDA"/>
    <w:rsid w:val="00646F81"/>
    <w:rsid w:val="00646FD7"/>
    <w:rsid w:val="006470AE"/>
    <w:rsid w:val="006470B9"/>
    <w:rsid w:val="00647421"/>
    <w:rsid w:val="00647472"/>
    <w:rsid w:val="0064780D"/>
    <w:rsid w:val="00647C8B"/>
    <w:rsid w:val="006501AD"/>
    <w:rsid w:val="006501B4"/>
    <w:rsid w:val="006502FF"/>
    <w:rsid w:val="0065043D"/>
    <w:rsid w:val="0065085A"/>
    <w:rsid w:val="00650916"/>
    <w:rsid w:val="0065098D"/>
    <w:rsid w:val="00650B5E"/>
    <w:rsid w:val="00650DCE"/>
    <w:rsid w:val="00650ECD"/>
    <w:rsid w:val="0065138F"/>
    <w:rsid w:val="006516A2"/>
    <w:rsid w:val="00651703"/>
    <w:rsid w:val="0065198B"/>
    <w:rsid w:val="00651A1C"/>
    <w:rsid w:val="00651D9D"/>
    <w:rsid w:val="00651E3B"/>
    <w:rsid w:val="006521ED"/>
    <w:rsid w:val="006524C5"/>
    <w:rsid w:val="00653158"/>
    <w:rsid w:val="006538EB"/>
    <w:rsid w:val="00653C11"/>
    <w:rsid w:val="00653D0B"/>
    <w:rsid w:val="00653DBB"/>
    <w:rsid w:val="0065445F"/>
    <w:rsid w:val="0065446B"/>
    <w:rsid w:val="00654B17"/>
    <w:rsid w:val="00654B42"/>
    <w:rsid w:val="00654E5E"/>
    <w:rsid w:val="006551A9"/>
    <w:rsid w:val="006551AE"/>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A2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D13"/>
    <w:rsid w:val="00663E07"/>
    <w:rsid w:val="00663E15"/>
    <w:rsid w:val="00663F5B"/>
    <w:rsid w:val="00663F98"/>
    <w:rsid w:val="00664A27"/>
    <w:rsid w:val="00665BB5"/>
    <w:rsid w:val="00665E9F"/>
    <w:rsid w:val="00666460"/>
    <w:rsid w:val="006664EF"/>
    <w:rsid w:val="006668E7"/>
    <w:rsid w:val="00666939"/>
    <w:rsid w:val="00667049"/>
    <w:rsid w:val="00667385"/>
    <w:rsid w:val="0066755D"/>
    <w:rsid w:val="00667B70"/>
    <w:rsid w:val="00667BBC"/>
    <w:rsid w:val="00667CB8"/>
    <w:rsid w:val="006701B1"/>
    <w:rsid w:val="00670207"/>
    <w:rsid w:val="00670593"/>
    <w:rsid w:val="00670606"/>
    <w:rsid w:val="00670619"/>
    <w:rsid w:val="0067065A"/>
    <w:rsid w:val="00670BD0"/>
    <w:rsid w:val="0067105D"/>
    <w:rsid w:val="006714C0"/>
    <w:rsid w:val="00671791"/>
    <w:rsid w:val="00671DDA"/>
    <w:rsid w:val="006720EB"/>
    <w:rsid w:val="006721DA"/>
    <w:rsid w:val="0067244E"/>
    <w:rsid w:val="00672F3D"/>
    <w:rsid w:val="00673641"/>
    <w:rsid w:val="00673845"/>
    <w:rsid w:val="00673A2E"/>
    <w:rsid w:val="00673D63"/>
    <w:rsid w:val="00673DC1"/>
    <w:rsid w:val="00673E22"/>
    <w:rsid w:val="00673F28"/>
    <w:rsid w:val="00673F75"/>
    <w:rsid w:val="00674078"/>
    <w:rsid w:val="00674228"/>
    <w:rsid w:val="006743B4"/>
    <w:rsid w:val="00674B6D"/>
    <w:rsid w:val="00674CC4"/>
    <w:rsid w:val="00674DA7"/>
    <w:rsid w:val="00674DCB"/>
    <w:rsid w:val="00674FAF"/>
    <w:rsid w:val="00675023"/>
    <w:rsid w:val="006750A2"/>
    <w:rsid w:val="0067533E"/>
    <w:rsid w:val="006757C4"/>
    <w:rsid w:val="00676078"/>
    <w:rsid w:val="006760F3"/>
    <w:rsid w:val="00676171"/>
    <w:rsid w:val="00676ADE"/>
    <w:rsid w:val="00676CB8"/>
    <w:rsid w:val="00677313"/>
    <w:rsid w:val="006773BA"/>
    <w:rsid w:val="006774F9"/>
    <w:rsid w:val="006777E2"/>
    <w:rsid w:val="00677FCB"/>
    <w:rsid w:val="00680083"/>
    <w:rsid w:val="0068085F"/>
    <w:rsid w:val="00680DDD"/>
    <w:rsid w:val="00680FFF"/>
    <w:rsid w:val="006818F9"/>
    <w:rsid w:val="00681A51"/>
    <w:rsid w:val="00681B02"/>
    <w:rsid w:val="00681EF6"/>
    <w:rsid w:val="006822E4"/>
    <w:rsid w:val="00682446"/>
    <w:rsid w:val="006824D2"/>
    <w:rsid w:val="006824FE"/>
    <w:rsid w:val="00682593"/>
    <w:rsid w:val="0068278A"/>
    <w:rsid w:val="0068296F"/>
    <w:rsid w:val="00682A07"/>
    <w:rsid w:val="00682A8F"/>
    <w:rsid w:val="00682DAB"/>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A17"/>
    <w:rsid w:val="00685CE3"/>
    <w:rsid w:val="00685DAC"/>
    <w:rsid w:val="00685E08"/>
    <w:rsid w:val="00685F15"/>
    <w:rsid w:val="00685FF1"/>
    <w:rsid w:val="006860DF"/>
    <w:rsid w:val="0068626B"/>
    <w:rsid w:val="0068627E"/>
    <w:rsid w:val="00686430"/>
    <w:rsid w:val="0068658D"/>
    <w:rsid w:val="006868B4"/>
    <w:rsid w:val="00686B4A"/>
    <w:rsid w:val="00686B7C"/>
    <w:rsid w:val="00686DA9"/>
    <w:rsid w:val="006876E5"/>
    <w:rsid w:val="00687A6F"/>
    <w:rsid w:val="00687D06"/>
    <w:rsid w:val="00687DA1"/>
    <w:rsid w:val="0069012C"/>
    <w:rsid w:val="006901F2"/>
    <w:rsid w:val="00690390"/>
    <w:rsid w:val="006904A6"/>
    <w:rsid w:val="006904CA"/>
    <w:rsid w:val="00690583"/>
    <w:rsid w:val="0069062A"/>
    <w:rsid w:val="006906EB"/>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55"/>
    <w:rsid w:val="0069389B"/>
    <w:rsid w:val="00693D85"/>
    <w:rsid w:val="00693DFD"/>
    <w:rsid w:val="00694412"/>
    <w:rsid w:val="006944CF"/>
    <w:rsid w:val="006945E9"/>
    <w:rsid w:val="00694A4D"/>
    <w:rsid w:val="00694E35"/>
    <w:rsid w:val="006955AB"/>
    <w:rsid w:val="0069563C"/>
    <w:rsid w:val="00695E54"/>
    <w:rsid w:val="00695F80"/>
    <w:rsid w:val="00695FCC"/>
    <w:rsid w:val="0069612A"/>
    <w:rsid w:val="0069636E"/>
    <w:rsid w:val="006963CE"/>
    <w:rsid w:val="00696581"/>
    <w:rsid w:val="00696594"/>
    <w:rsid w:val="00696B10"/>
    <w:rsid w:val="00696B5D"/>
    <w:rsid w:val="00696EE0"/>
    <w:rsid w:val="00697567"/>
    <w:rsid w:val="0069772C"/>
    <w:rsid w:val="006A0283"/>
    <w:rsid w:val="006A04BA"/>
    <w:rsid w:val="006A064E"/>
    <w:rsid w:val="006A06DE"/>
    <w:rsid w:val="006A09BE"/>
    <w:rsid w:val="006A0B58"/>
    <w:rsid w:val="006A0C94"/>
    <w:rsid w:val="006A1025"/>
    <w:rsid w:val="006A10EB"/>
    <w:rsid w:val="006A18E6"/>
    <w:rsid w:val="006A1ABD"/>
    <w:rsid w:val="006A1E66"/>
    <w:rsid w:val="006A233E"/>
    <w:rsid w:val="006A27D3"/>
    <w:rsid w:val="006A28DB"/>
    <w:rsid w:val="006A2DDE"/>
    <w:rsid w:val="006A2EAE"/>
    <w:rsid w:val="006A2FBB"/>
    <w:rsid w:val="006A3652"/>
    <w:rsid w:val="006A3776"/>
    <w:rsid w:val="006A39FE"/>
    <w:rsid w:val="006A3F1E"/>
    <w:rsid w:val="006A4293"/>
    <w:rsid w:val="006A4854"/>
    <w:rsid w:val="006A4869"/>
    <w:rsid w:val="006A4A8F"/>
    <w:rsid w:val="006A4C28"/>
    <w:rsid w:val="006A4EB9"/>
    <w:rsid w:val="006A55FE"/>
    <w:rsid w:val="006A59B5"/>
    <w:rsid w:val="006A63FB"/>
    <w:rsid w:val="006A658E"/>
    <w:rsid w:val="006A65E3"/>
    <w:rsid w:val="006A6CD8"/>
    <w:rsid w:val="006A6F69"/>
    <w:rsid w:val="006A6FAA"/>
    <w:rsid w:val="006A7133"/>
    <w:rsid w:val="006A7212"/>
    <w:rsid w:val="006A737B"/>
    <w:rsid w:val="006A756F"/>
    <w:rsid w:val="006A761C"/>
    <w:rsid w:val="006A7691"/>
    <w:rsid w:val="006A7CF2"/>
    <w:rsid w:val="006B04FD"/>
    <w:rsid w:val="006B0516"/>
    <w:rsid w:val="006B0522"/>
    <w:rsid w:val="006B061A"/>
    <w:rsid w:val="006B0856"/>
    <w:rsid w:val="006B08E3"/>
    <w:rsid w:val="006B0C05"/>
    <w:rsid w:val="006B0E5C"/>
    <w:rsid w:val="006B0F96"/>
    <w:rsid w:val="006B0FC1"/>
    <w:rsid w:val="006B10A7"/>
    <w:rsid w:val="006B10E3"/>
    <w:rsid w:val="006B1AE1"/>
    <w:rsid w:val="006B1BA7"/>
    <w:rsid w:val="006B1BDA"/>
    <w:rsid w:val="006B2735"/>
    <w:rsid w:val="006B3003"/>
    <w:rsid w:val="006B3133"/>
    <w:rsid w:val="006B33F5"/>
    <w:rsid w:val="006B3766"/>
    <w:rsid w:val="006B381E"/>
    <w:rsid w:val="006B394B"/>
    <w:rsid w:val="006B407B"/>
    <w:rsid w:val="006B410A"/>
    <w:rsid w:val="006B4465"/>
    <w:rsid w:val="006B4A73"/>
    <w:rsid w:val="006B521B"/>
    <w:rsid w:val="006B52CB"/>
    <w:rsid w:val="006B5406"/>
    <w:rsid w:val="006B59A3"/>
    <w:rsid w:val="006B59DE"/>
    <w:rsid w:val="006B5B7C"/>
    <w:rsid w:val="006B60EB"/>
    <w:rsid w:val="006B6552"/>
    <w:rsid w:val="006B660A"/>
    <w:rsid w:val="006B6983"/>
    <w:rsid w:val="006B6DB2"/>
    <w:rsid w:val="006B6E29"/>
    <w:rsid w:val="006B79DB"/>
    <w:rsid w:val="006B7B8A"/>
    <w:rsid w:val="006B7F40"/>
    <w:rsid w:val="006B7FB4"/>
    <w:rsid w:val="006C004D"/>
    <w:rsid w:val="006C014F"/>
    <w:rsid w:val="006C01FE"/>
    <w:rsid w:val="006C030D"/>
    <w:rsid w:val="006C0526"/>
    <w:rsid w:val="006C071B"/>
    <w:rsid w:val="006C088F"/>
    <w:rsid w:val="006C08A7"/>
    <w:rsid w:val="006C110A"/>
    <w:rsid w:val="006C18A4"/>
    <w:rsid w:val="006C1931"/>
    <w:rsid w:val="006C1A19"/>
    <w:rsid w:val="006C1B14"/>
    <w:rsid w:val="006C1B37"/>
    <w:rsid w:val="006C1F63"/>
    <w:rsid w:val="006C20A2"/>
    <w:rsid w:val="006C20CA"/>
    <w:rsid w:val="006C2245"/>
    <w:rsid w:val="006C2950"/>
    <w:rsid w:val="006C295E"/>
    <w:rsid w:val="006C297B"/>
    <w:rsid w:val="006C2B20"/>
    <w:rsid w:val="006C2B4A"/>
    <w:rsid w:val="006C2C7E"/>
    <w:rsid w:val="006C3039"/>
    <w:rsid w:val="006C39CD"/>
    <w:rsid w:val="006C3B18"/>
    <w:rsid w:val="006C3CE9"/>
    <w:rsid w:val="006C3DD5"/>
    <w:rsid w:val="006C4948"/>
    <w:rsid w:val="006C4B8E"/>
    <w:rsid w:val="006C4DF1"/>
    <w:rsid w:val="006C4E59"/>
    <w:rsid w:val="006C4FFE"/>
    <w:rsid w:val="006C5117"/>
    <w:rsid w:val="006C5165"/>
    <w:rsid w:val="006C54A0"/>
    <w:rsid w:val="006C54DF"/>
    <w:rsid w:val="006C551E"/>
    <w:rsid w:val="006C5686"/>
    <w:rsid w:val="006C5F02"/>
    <w:rsid w:val="006C6556"/>
    <w:rsid w:val="006C6B1D"/>
    <w:rsid w:val="006C6F6D"/>
    <w:rsid w:val="006C7228"/>
    <w:rsid w:val="006C72F6"/>
    <w:rsid w:val="006C736A"/>
    <w:rsid w:val="006C75E0"/>
    <w:rsid w:val="006C7964"/>
    <w:rsid w:val="006C7A88"/>
    <w:rsid w:val="006C7F57"/>
    <w:rsid w:val="006D04DC"/>
    <w:rsid w:val="006D0610"/>
    <w:rsid w:val="006D065A"/>
    <w:rsid w:val="006D07C3"/>
    <w:rsid w:val="006D08D1"/>
    <w:rsid w:val="006D1069"/>
    <w:rsid w:val="006D10CF"/>
    <w:rsid w:val="006D13BF"/>
    <w:rsid w:val="006D1C03"/>
    <w:rsid w:val="006D1FD0"/>
    <w:rsid w:val="006D227C"/>
    <w:rsid w:val="006D23DD"/>
    <w:rsid w:val="006D2CF3"/>
    <w:rsid w:val="006D2CF7"/>
    <w:rsid w:val="006D2E02"/>
    <w:rsid w:val="006D3155"/>
    <w:rsid w:val="006D315B"/>
    <w:rsid w:val="006D33C0"/>
    <w:rsid w:val="006D3CC1"/>
    <w:rsid w:val="006D3EB2"/>
    <w:rsid w:val="006D3EFA"/>
    <w:rsid w:val="006D4133"/>
    <w:rsid w:val="006D41B9"/>
    <w:rsid w:val="006D438F"/>
    <w:rsid w:val="006D47B6"/>
    <w:rsid w:val="006D47FC"/>
    <w:rsid w:val="006D4AB1"/>
    <w:rsid w:val="006D4B30"/>
    <w:rsid w:val="006D4B9C"/>
    <w:rsid w:val="006D4EEB"/>
    <w:rsid w:val="006D52DA"/>
    <w:rsid w:val="006D54F6"/>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A0D"/>
    <w:rsid w:val="006D7E3B"/>
    <w:rsid w:val="006E0104"/>
    <w:rsid w:val="006E05DE"/>
    <w:rsid w:val="006E0A18"/>
    <w:rsid w:val="006E0AC4"/>
    <w:rsid w:val="006E0C61"/>
    <w:rsid w:val="006E0DF1"/>
    <w:rsid w:val="006E0E43"/>
    <w:rsid w:val="006E1395"/>
    <w:rsid w:val="006E146A"/>
    <w:rsid w:val="006E153E"/>
    <w:rsid w:val="006E1641"/>
    <w:rsid w:val="006E215E"/>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5825"/>
    <w:rsid w:val="006E591C"/>
    <w:rsid w:val="006E5999"/>
    <w:rsid w:val="006E59D6"/>
    <w:rsid w:val="006E6193"/>
    <w:rsid w:val="006E61DD"/>
    <w:rsid w:val="006E6641"/>
    <w:rsid w:val="006E693B"/>
    <w:rsid w:val="006E6BE4"/>
    <w:rsid w:val="006E71B5"/>
    <w:rsid w:val="006E7381"/>
    <w:rsid w:val="006E73FA"/>
    <w:rsid w:val="006E7834"/>
    <w:rsid w:val="006E7AF7"/>
    <w:rsid w:val="006F0035"/>
    <w:rsid w:val="006F00A7"/>
    <w:rsid w:val="006F02C4"/>
    <w:rsid w:val="006F08A1"/>
    <w:rsid w:val="006F09E4"/>
    <w:rsid w:val="006F0D9E"/>
    <w:rsid w:val="006F0E3B"/>
    <w:rsid w:val="006F1296"/>
    <w:rsid w:val="006F1CE2"/>
    <w:rsid w:val="006F1FAE"/>
    <w:rsid w:val="006F21B3"/>
    <w:rsid w:val="006F2363"/>
    <w:rsid w:val="006F2854"/>
    <w:rsid w:val="006F29C4"/>
    <w:rsid w:val="006F2F20"/>
    <w:rsid w:val="006F3608"/>
    <w:rsid w:val="006F368A"/>
    <w:rsid w:val="006F384E"/>
    <w:rsid w:val="006F3A4C"/>
    <w:rsid w:val="006F3BFE"/>
    <w:rsid w:val="006F3E13"/>
    <w:rsid w:val="006F43BC"/>
    <w:rsid w:val="006F4CD5"/>
    <w:rsid w:val="006F4E70"/>
    <w:rsid w:val="006F4ED8"/>
    <w:rsid w:val="006F503D"/>
    <w:rsid w:val="006F51F0"/>
    <w:rsid w:val="006F5336"/>
    <w:rsid w:val="006F550D"/>
    <w:rsid w:val="006F5595"/>
    <w:rsid w:val="006F590E"/>
    <w:rsid w:val="006F620D"/>
    <w:rsid w:val="006F6355"/>
    <w:rsid w:val="006F687F"/>
    <w:rsid w:val="006F6A0B"/>
    <w:rsid w:val="006F6A5C"/>
    <w:rsid w:val="006F6C10"/>
    <w:rsid w:val="006F6F10"/>
    <w:rsid w:val="006F7537"/>
    <w:rsid w:val="006F7E26"/>
    <w:rsid w:val="006F7E9B"/>
    <w:rsid w:val="006F7EC0"/>
    <w:rsid w:val="007006B9"/>
    <w:rsid w:val="00701063"/>
    <w:rsid w:val="00701396"/>
    <w:rsid w:val="0070177F"/>
    <w:rsid w:val="007018E7"/>
    <w:rsid w:val="007020F8"/>
    <w:rsid w:val="0070282B"/>
    <w:rsid w:val="00702A72"/>
    <w:rsid w:val="00702B13"/>
    <w:rsid w:val="007032F8"/>
    <w:rsid w:val="007039BE"/>
    <w:rsid w:val="00703A7F"/>
    <w:rsid w:val="00703CCA"/>
    <w:rsid w:val="00703D8C"/>
    <w:rsid w:val="00704515"/>
    <w:rsid w:val="00704692"/>
    <w:rsid w:val="00704EA6"/>
    <w:rsid w:val="00705444"/>
    <w:rsid w:val="00705531"/>
    <w:rsid w:val="007055C9"/>
    <w:rsid w:val="00705751"/>
    <w:rsid w:val="007061D9"/>
    <w:rsid w:val="007065B1"/>
    <w:rsid w:val="0070694F"/>
    <w:rsid w:val="00706BA1"/>
    <w:rsid w:val="00706C7E"/>
    <w:rsid w:val="00706EA9"/>
    <w:rsid w:val="007076A5"/>
    <w:rsid w:val="007079EB"/>
    <w:rsid w:val="00707F3C"/>
    <w:rsid w:val="00707FC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2B79"/>
    <w:rsid w:val="007132D1"/>
    <w:rsid w:val="00713373"/>
    <w:rsid w:val="007147EB"/>
    <w:rsid w:val="0071497B"/>
    <w:rsid w:val="00714A70"/>
    <w:rsid w:val="00715824"/>
    <w:rsid w:val="00715968"/>
    <w:rsid w:val="00715B91"/>
    <w:rsid w:val="00715E29"/>
    <w:rsid w:val="00715E94"/>
    <w:rsid w:val="00716434"/>
    <w:rsid w:val="00716458"/>
    <w:rsid w:val="00716816"/>
    <w:rsid w:val="0071690F"/>
    <w:rsid w:val="00716C5F"/>
    <w:rsid w:val="00716D99"/>
    <w:rsid w:val="00716E03"/>
    <w:rsid w:val="00717005"/>
    <w:rsid w:val="0071726A"/>
    <w:rsid w:val="007175A6"/>
    <w:rsid w:val="0071764E"/>
    <w:rsid w:val="007177D2"/>
    <w:rsid w:val="007200A0"/>
    <w:rsid w:val="007203D1"/>
    <w:rsid w:val="007203F7"/>
    <w:rsid w:val="00720422"/>
    <w:rsid w:val="00720585"/>
    <w:rsid w:val="007206A1"/>
    <w:rsid w:val="00720719"/>
    <w:rsid w:val="0072072D"/>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628"/>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882"/>
    <w:rsid w:val="00731A3C"/>
    <w:rsid w:val="00731BD3"/>
    <w:rsid w:val="00731D78"/>
    <w:rsid w:val="00731DB2"/>
    <w:rsid w:val="00731E97"/>
    <w:rsid w:val="007321F6"/>
    <w:rsid w:val="00732217"/>
    <w:rsid w:val="00732438"/>
    <w:rsid w:val="007327AD"/>
    <w:rsid w:val="007328EE"/>
    <w:rsid w:val="00732BD6"/>
    <w:rsid w:val="00732EE3"/>
    <w:rsid w:val="007331E6"/>
    <w:rsid w:val="00733296"/>
    <w:rsid w:val="0073337D"/>
    <w:rsid w:val="0073362B"/>
    <w:rsid w:val="00733C4A"/>
    <w:rsid w:val="00733CA7"/>
    <w:rsid w:val="00733CC2"/>
    <w:rsid w:val="007344DA"/>
    <w:rsid w:val="00734517"/>
    <w:rsid w:val="00734759"/>
    <w:rsid w:val="007348E6"/>
    <w:rsid w:val="0073529F"/>
    <w:rsid w:val="007353ED"/>
    <w:rsid w:val="007356F3"/>
    <w:rsid w:val="007357FC"/>
    <w:rsid w:val="00735853"/>
    <w:rsid w:val="00735907"/>
    <w:rsid w:val="00735E51"/>
    <w:rsid w:val="0073634D"/>
    <w:rsid w:val="007363A6"/>
    <w:rsid w:val="00736654"/>
    <w:rsid w:val="0073666A"/>
    <w:rsid w:val="007366EF"/>
    <w:rsid w:val="00736721"/>
    <w:rsid w:val="00736734"/>
    <w:rsid w:val="0073693D"/>
    <w:rsid w:val="00736BDA"/>
    <w:rsid w:val="00736C66"/>
    <w:rsid w:val="00736D78"/>
    <w:rsid w:val="00737001"/>
    <w:rsid w:val="0073703F"/>
    <w:rsid w:val="00737518"/>
    <w:rsid w:val="00737A27"/>
    <w:rsid w:val="00737E17"/>
    <w:rsid w:val="00740277"/>
    <w:rsid w:val="00740B59"/>
    <w:rsid w:val="00740E47"/>
    <w:rsid w:val="0074132B"/>
    <w:rsid w:val="007419A2"/>
    <w:rsid w:val="00741F7E"/>
    <w:rsid w:val="00742003"/>
    <w:rsid w:val="007421DB"/>
    <w:rsid w:val="007426ED"/>
    <w:rsid w:val="007429FF"/>
    <w:rsid w:val="00742A1D"/>
    <w:rsid w:val="00743237"/>
    <w:rsid w:val="007432CF"/>
    <w:rsid w:val="00743A28"/>
    <w:rsid w:val="00743E36"/>
    <w:rsid w:val="00743ECC"/>
    <w:rsid w:val="00744FF9"/>
    <w:rsid w:val="007453AA"/>
    <w:rsid w:val="00745A83"/>
    <w:rsid w:val="00745D87"/>
    <w:rsid w:val="0074615F"/>
    <w:rsid w:val="00746283"/>
    <w:rsid w:val="007463FA"/>
    <w:rsid w:val="00746646"/>
    <w:rsid w:val="007470EE"/>
    <w:rsid w:val="0074755A"/>
    <w:rsid w:val="007478D1"/>
    <w:rsid w:val="00747BD7"/>
    <w:rsid w:val="00747FB3"/>
    <w:rsid w:val="0075091B"/>
    <w:rsid w:val="00750A55"/>
    <w:rsid w:val="00750B72"/>
    <w:rsid w:val="00750CD3"/>
    <w:rsid w:val="007513D0"/>
    <w:rsid w:val="00751888"/>
    <w:rsid w:val="007519D7"/>
    <w:rsid w:val="00751A35"/>
    <w:rsid w:val="00751E01"/>
    <w:rsid w:val="00752118"/>
    <w:rsid w:val="0075260F"/>
    <w:rsid w:val="00752D2B"/>
    <w:rsid w:val="00752FC0"/>
    <w:rsid w:val="0075300D"/>
    <w:rsid w:val="0075319F"/>
    <w:rsid w:val="0075332C"/>
    <w:rsid w:val="00753447"/>
    <w:rsid w:val="0075353F"/>
    <w:rsid w:val="007536B3"/>
    <w:rsid w:val="00753772"/>
    <w:rsid w:val="00753EDB"/>
    <w:rsid w:val="00753F26"/>
    <w:rsid w:val="00754150"/>
    <w:rsid w:val="00754642"/>
    <w:rsid w:val="00754F65"/>
    <w:rsid w:val="0075502C"/>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1D03"/>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086"/>
    <w:rsid w:val="007672B7"/>
    <w:rsid w:val="0076746F"/>
    <w:rsid w:val="007676B5"/>
    <w:rsid w:val="0076770B"/>
    <w:rsid w:val="007677D8"/>
    <w:rsid w:val="00770051"/>
    <w:rsid w:val="007703B2"/>
    <w:rsid w:val="0077043B"/>
    <w:rsid w:val="007705E8"/>
    <w:rsid w:val="00770888"/>
    <w:rsid w:val="00770891"/>
    <w:rsid w:val="00770BDA"/>
    <w:rsid w:val="007714A4"/>
    <w:rsid w:val="00771516"/>
    <w:rsid w:val="0077151C"/>
    <w:rsid w:val="007715A9"/>
    <w:rsid w:val="0077178B"/>
    <w:rsid w:val="007719D2"/>
    <w:rsid w:val="00771F48"/>
    <w:rsid w:val="00772805"/>
    <w:rsid w:val="0077289B"/>
    <w:rsid w:val="00772A8B"/>
    <w:rsid w:val="00772ADD"/>
    <w:rsid w:val="00773437"/>
    <w:rsid w:val="007735A7"/>
    <w:rsid w:val="0077362F"/>
    <w:rsid w:val="00773C7B"/>
    <w:rsid w:val="00773D1F"/>
    <w:rsid w:val="00773D49"/>
    <w:rsid w:val="00773DCC"/>
    <w:rsid w:val="00774026"/>
    <w:rsid w:val="007744BE"/>
    <w:rsid w:val="007745EC"/>
    <w:rsid w:val="00774631"/>
    <w:rsid w:val="00774763"/>
    <w:rsid w:val="007748B5"/>
    <w:rsid w:val="00774AB0"/>
    <w:rsid w:val="00774B42"/>
    <w:rsid w:val="0077500B"/>
    <w:rsid w:val="007753AD"/>
    <w:rsid w:val="00775E36"/>
    <w:rsid w:val="00775E91"/>
    <w:rsid w:val="00775EBD"/>
    <w:rsid w:val="007766CA"/>
    <w:rsid w:val="007768B7"/>
    <w:rsid w:val="00776C73"/>
    <w:rsid w:val="00776CAA"/>
    <w:rsid w:val="00776EE9"/>
    <w:rsid w:val="00777321"/>
    <w:rsid w:val="0077732B"/>
    <w:rsid w:val="00777469"/>
    <w:rsid w:val="00777539"/>
    <w:rsid w:val="00777787"/>
    <w:rsid w:val="00777795"/>
    <w:rsid w:val="00777A26"/>
    <w:rsid w:val="00777FBD"/>
    <w:rsid w:val="00780355"/>
    <w:rsid w:val="0078063D"/>
    <w:rsid w:val="00780EA6"/>
    <w:rsid w:val="007814E6"/>
    <w:rsid w:val="007815AC"/>
    <w:rsid w:val="00781602"/>
    <w:rsid w:val="00781671"/>
    <w:rsid w:val="00781AE9"/>
    <w:rsid w:val="007821EC"/>
    <w:rsid w:val="0078299A"/>
    <w:rsid w:val="00782C1A"/>
    <w:rsid w:val="007830B6"/>
    <w:rsid w:val="00783214"/>
    <w:rsid w:val="00783A01"/>
    <w:rsid w:val="00783E61"/>
    <w:rsid w:val="00783EF4"/>
    <w:rsid w:val="007840F0"/>
    <w:rsid w:val="00784D9B"/>
    <w:rsid w:val="0078560C"/>
    <w:rsid w:val="007860AB"/>
    <w:rsid w:val="00786432"/>
    <w:rsid w:val="007868FE"/>
    <w:rsid w:val="0078691E"/>
    <w:rsid w:val="00786D42"/>
    <w:rsid w:val="00786EEE"/>
    <w:rsid w:val="00786FAF"/>
    <w:rsid w:val="007870AE"/>
    <w:rsid w:val="00787619"/>
    <w:rsid w:val="00787814"/>
    <w:rsid w:val="00787A46"/>
    <w:rsid w:val="00787ED4"/>
    <w:rsid w:val="00790089"/>
    <w:rsid w:val="0079032F"/>
    <w:rsid w:val="00790B54"/>
    <w:rsid w:val="00791577"/>
    <w:rsid w:val="007916E1"/>
    <w:rsid w:val="00791763"/>
    <w:rsid w:val="00791830"/>
    <w:rsid w:val="00791F54"/>
    <w:rsid w:val="00792026"/>
    <w:rsid w:val="007922D9"/>
    <w:rsid w:val="00792767"/>
    <w:rsid w:val="00792BEF"/>
    <w:rsid w:val="00792C01"/>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2B0"/>
    <w:rsid w:val="00795409"/>
    <w:rsid w:val="00795E93"/>
    <w:rsid w:val="00796343"/>
    <w:rsid w:val="007968D0"/>
    <w:rsid w:val="00796F95"/>
    <w:rsid w:val="007978F0"/>
    <w:rsid w:val="00797E8B"/>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D79"/>
    <w:rsid w:val="007A3EAC"/>
    <w:rsid w:val="007A3FA7"/>
    <w:rsid w:val="007A411D"/>
    <w:rsid w:val="007A449A"/>
    <w:rsid w:val="007A4898"/>
    <w:rsid w:val="007A4CFF"/>
    <w:rsid w:val="007A5BCF"/>
    <w:rsid w:val="007A5D3A"/>
    <w:rsid w:val="007A6020"/>
    <w:rsid w:val="007A67D0"/>
    <w:rsid w:val="007A67DA"/>
    <w:rsid w:val="007A68F8"/>
    <w:rsid w:val="007A6FC1"/>
    <w:rsid w:val="007A73E4"/>
    <w:rsid w:val="007A749D"/>
    <w:rsid w:val="007A7689"/>
    <w:rsid w:val="007A7A2C"/>
    <w:rsid w:val="007B0871"/>
    <w:rsid w:val="007B09F6"/>
    <w:rsid w:val="007B0EC9"/>
    <w:rsid w:val="007B0FEA"/>
    <w:rsid w:val="007B10F2"/>
    <w:rsid w:val="007B1297"/>
    <w:rsid w:val="007B12B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6"/>
    <w:rsid w:val="007B455C"/>
    <w:rsid w:val="007B4791"/>
    <w:rsid w:val="007B48C7"/>
    <w:rsid w:val="007B4B8B"/>
    <w:rsid w:val="007B4CAC"/>
    <w:rsid w:val="007B4E93"/>
    <w:rsid w:val="007B5201"/>
    <w:rsid w:val="007B52F6"/>
    <w:rsid w:val="007B5737"/>
    <w:rsid w:val="007B591A"/>
    <w:rsid w:val="007B5B92"/>
    <w:rsid w:val="007B6056"/>
    <w:rsid w:val="007B6141"/>
    <w:rsid w:val="007B6176"/>
    <w:rsid w:val="007B65A3"/>
    <w:rsid w:val="007B6CD8"/>
    <w:rsid w:val="007B6DC5"/>
    <w:rsid w:val="007B72E7"/>
    <w:rsid w:val="007B73B1"/>
    <w:rsid w:val="007B7746"/>
    <w:rsid w:val="007B7953"/>
    <w:rsid w:val="007B7E4E"/>
    <w:rsid w:val="007C0076"/>
    <w:rsid w:val="007C01FA"/>
    <w:rsid w:val="007C02F9"/>
    <w:rsid w:val="007C0456"/>
    <w:rsid w:val="007C0E7E"/>
    <w:rsid w:val="007C152D"/>
    <w:rsid w:val="007C1914"/>
    <w:rsid w:val="007C1D3F"/>
    <w:rsid w:val="007C2191"/>
    <w:rsid w:val="007C23AE"/>
    <w:rsid w:val="007C2475"/>
    <w:rsid w:val="007C25E6"/>
    <w:rsid w:val="007C286C"/>
    <w:rsid w:val="007C30CC"/>
    <w:rsid w:val="007C3190"/>
    <w:rsid w:val="007C334D"/>
    <w:rsid w:val="007C35AA"/>
    <w:rsid w:val="007C35CD"/>
    <w:rsid w:val="007C369E"/>
    <w:rsid w:val="007C3AB0"/>
    <w:rsid w:val="007C3B48"/>
    <w:rsid w:val="007C3F31"/>
    <w:rsid w:val="007C4383"/>
    <w:rsid w:val="007C4588"/>
    <w:rsid w:val="007C46FE"/>
    <w:rsid w:val="007C488F"/>
    <w:rsid w:val="007C4ACB"/>
    <w:rsid w:val="007C4B65"/>
    <w:rsid w:val="007C520F"/>
    <w:rsid w:val="007C5254"/>
    <w:rsid w:val="007C5312"/>
    <w:rsid w:val="007C539A"/>
    <w:rsid w:val="007C5EBB"/>
    <w:rsid w:val="007C6292"/>
    <w:rsid w:val="007C66D2"/>
    <w:rsid w:val="007C6B48"/>
    <w:rsid w:val="007C6D27"/>
    <w:rsid w:val="007C75D7"/>
    <w:rsid w:val="007C79C0"/>
    <w:rsid w:val="007D040A"/>
    <w:rsid w:val="007D04D7"/>
    <w:rsid w:val="007D053E"/>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BBA"/>
    <w:rsid w:val="007D5272"/>
    <w:rsid w:val="007D530E"/>
    <w:rsid w:val="007D6246"/>
    <w:rsid w:val="007D631D"/>
    <w:rsid w:val="007D6421"/>
    <w:rsid w:val="007D68C5"/>
    <w:rsid w:val="007D6A16"/>
    <w:rsid w:val="007D6AE9"/>
    <w:rsid w:val="007D6B5C"/>
    <w:rsid w:val="007D6CC2"/>
    <w:rsid w:val="007D6D59"/>
    <w:rsid w:val="007D74B0"/>
    <w:rsid w:val="007D76F2"/>
    <w:rsid w:val="007D789D"/>
    <w:rsid w:val="007D797D"/>
    <w:rsid w:val="007D798A"/>
    <w:rsid w:val="007D7C50"/>
    <w:rsid w:val="007E084C"/>
    <w:rsid w:val="007E0931"/>
    <w:rsid w:val="007E099B"/>
    <w:rsid w:val="007E0B8C"/>
    <w:rsid w:val="007E1160"/>
    <w:rsid w:val="007E11DE"/>
    <w:rsid w:val="007E13ED"/>
    <w:rsid w:val="007E1D45"/>
    <w:rsid w:val="007E1F0D"/>
    <w:rsid w:val="007E24BE"/>
    <w:rsid w:val="007E26C2"/>
    <w:rsid w:val="007E2C0A"/>
    <w:rsid w:val="007E33AA"/>
    <w:rsid w:val="007E343C"/>
    <w:rsid w:val="007E3B3B"/>
    <w:rsid w:val="007E3CE2"/>
    <w:rsid w:val="007E447A"/>
    <w:rsid w:val="007E4681"/>
    <w:rsid w:val="007E48BD"/>
    <w:rsid w:val="007E4DB5"/>
    <w:rsid w:val="007E4E42"/>
    <w:rsid w:val="007E56AB"/>
    <w:rsid w:val="007E5747"/>
    <w:rsid w:val="007E5787"/>
    <w:rsid w:val="007E58AA"/>
    <w:rsid w:val="007E5B87"/>
    <w:rsid w:val="007E5DB7"/>
    <w:rsid w:val="007E5E7F"/>
    <w:rsid w:val="007E5F35"/>
    <w:rsid w:val="007E63AC"/>
    <w:rsid w:val="007E63CF"/>
    <w:rsid w:val="007E6425"/>
    <w:rsid w:val="007E6EF7"/>
    <w:rsid w:val="007E704C"/>
    <w:rsid w:val="007E70AF"/>
    <w:rsid w:val="007E76D6"/>
    <w:rsid w:val="007E78FD"/>
    <w:rsid w:val="007E7AEE"/>
    <w:rsid w:val="007E7E7C"/>
    <w:rsid w:val="007F0D49"/>
    <w:rsid w:val="007F0E2D"/>
    <w:rsid w:val="007F0E9F"/>
    <w:rsid w:val="007F110B"/>
    <w:rsid w:val="007F11DC"/>
    <w:rsid w:val="007F1320"/>
    <w:rsid w:val="007F13C1"/>
    <w:rsid w:val="007F1658"/>
    <w:rsid w:val="007F19BC"/>
    <w:rsid w:val="007F1CAB"/>
    <w:rsid w:val="007F2843"/>
    <w:rsid w:val="007F2BFF"/>
    <w:rsid w:val="007F2DC1"/>
    <w:rsid w:val="007F340D"/>
    <w:rsid w:val="007F3637"/>
    <w:rsid w:val="007F370B"/>
    <w:rsid w:val="007F3C8F"/>
    <w:rsid w:val="007F3CEF"/>
    <w:rsid w:val="007F4074"/>
    <w:rsid w:val="007F431E"/>
    <w:rsid w:val="007F44B7"/>
    <w:rsid w:val="007F5CC6"/>
    <w:rsid w:val="007F617B"/>
    <w:rsid w:val="007F6912"/>
    <w:rsid w:val="007F6CE6"/>
    <w:rsid w:val="007F6E64"/>
    <w:rsid w:val="007F7254"/>
    <w:rsid w:val="007F768D"/>
    <w:rsid w:val="007F7821"/>
    <w:rsid w:val="0080088B"/>
    <w:rsid w:val="008016F0"/>
    <w:rsid w:val="008017C7"/>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4C4"/>
    <w:rsid w:val="008045BF"/>
    <w:rsid w:val="008045C2"/>
    <w:rsid w:val="00804658"/>
    <w:rsid w:val="00804BB1"/>
    <w:rsid w:val="0080559B"/>
    <w:rsid w:val="008057FE"/>
    <w:rsid w:val="008060F3"/>
    <w:rsid w:val="008067DF"/>
    <w:rsid w:val="00806802"/>
    <w:rsid w:val="00806936"/>
    <w:rsid w:val="00806942"/>
    <w:rsid w:val="008069C3"/>
    <w:rsid w:val="00806A4F"/>
    <w:rsid w:val="00806BE6"/>
    <w:rsid w:val="00806C2F"/>
    <w:rsid w:val="00806DFC"/>
    <w:rsid w:val="00807072"/>
    <w:rsid w:val="008073DB"/>
    <w:rsid w:val="00807605"/>
    <w:rsid w:val="00807834"/>
    <w:rsid w:val="00807CB8"/>
    <w:rsid w:val="008101AB"/>
    <w:rsid w:val="0081069C"/>
    <w:rsid w:val="00810B6F"/>
    <w:rsid w:val="00810BCD"/>
    <w:rsid w:val="0081122B"/>
    <w:rsid w:val="008115B0"/>
    <w:rsid w:val="00811654"/>
    <w:rsid w:val="0081181B"/>
    <w:rsid w:val="008118EB"/>
    <w:rsid w:val="00811E83"/>
    <w:rsid w:val="00812150"/>
    <w:rsid w:val="00812A6C"/>
    <w:rsid w:val="0081312E"/>
    <w:rsid w:val="00813228"/>
    <w:rsid w:val="008132D4"/>
    <w:rsid w:val="008134D5"/>
    <w:rsid w:val="00813B94"/>
    <w:rsid w:val="00813D41"/>
    <w:rsid w:val="008140AA"/>
    <w:rsid w:val="00814288"/>
    <w:rsid w:val="008143AD"/>
    <w:rsid w:val="00814490"/>
    <w:rsid w:val="00814499"/>
    <w:rsid w:val="008144FD"/>
    <w:rsid w:val="00814DF8"/>
    <w:rsid w:val="00814F2B"/>
    <w:rsid w:val="00814F59"/>
    <w:rsid w:val="00814F9D"/>
    <w:rsid w:val="00815215"/>
    <w:rsid w:val="008161A7"/>
    <w:rsid w:val="008165D4"/>
    <w:rsid w:val="00816681"/>
    <w:rsid w:val="00816912"/>
    <w:rsid w:val="008169D9"/>
    <w:rsid w:val="008170DC"/>
    <w:rsid w:val="00817217"/>
    <w:rsid w:val="00817295"/>
    <w:rsid w:val="008174F2"/>
    <w:rsid w:val="008176FA"/>
    <w:rsid w:val="00817825"/>
    <w:rsid w:val="00817C48"/>
    <w:rsid w:val="00817F99"/>
    <w:rsid w:val="00817FDA"/>
    <w:rsid w:val="0082033B"/>
    <w:rsid w:val="00820419"/>
    <w:rsid w:val="00820967"/>
    <w:rsid w:val="00820CDA"/>
    <w:rsid w:val="00820EAF"/>
    <w:rsid w:val="00820EF1"/>
    <w:rsid w:val="00820F73"/>
    <w:rsid w:val="008216E5"/>
    <w:rsid w:val="00821A00"/>
    <w:rsid w:val="00821AD0"/>
    <w:rsid w:val="008222FF"/>
    <w:rsid w:val="008228E3"/>
    <w:rsid w:val="0082291C"/>
    <w:rsid w:val="00823268"/>
    <w:rsid w:val="00823B6A"/>
    <w:rsid w:val="00823D3A"/>
    <w:rsid w:val="00823D7F"/>
    <w:rsid w:val="00823DC8"/>
    <w:rsid w:val="008245C0"/>
    <w:rsid w:val="00824C83"/>
    <w:rsid w:val="00824CC6"/>
    <w:rsid w:val="00824F1C"/>
    <w:rsid w:val="00825177"/>
    <w:rsid w:val="008252E0"/>
    <w:rsid w:val="00825A4C"/>
    <w:rsid w:val="00825D2C"/>
    <w:rsid w:val="00825DF2"/>
    <w:rsid w:val="008261C2"/>
    <w:rsid w:val="008265F3"/>
    <w:rsid w:val="0082680B"/>
    <w:rsid w:val="00826C2E"/>
    <w:rsid w:val="00826EAD"/>
    <w:rsid w:val="0082757F"/>
    <w:rsid w:val="0082763C"/>
    <w:rsid w:val="00827754"/>
    <w:rsid w:val="00827F50"/>
    <w:rsid w:val="00827F71"/>
    <w:rsid w:val="008301AF"/>
    <w:rsid w:val="0083033F"/>
    <w:rsid w:val="0083075B"/>
    <w:rsid w:val="00830D9E"/>
    <w:rsid w:val="0083124B"/>
    <w:rsid w:val="008319D0"/>
    <w:rsid w:val="00831CE5"/>
    <w:rsid w:val="008323B9"/>
    <w:rsid w:val="008324C3"/>
    <w:rsid w:val="0083271B"/>
    <w:rsid w:val="00832876"/>
    <w:rsid w:val="00832902"/>
    <w:rsid w:val="0083296E"/>
    <w:rsid w:val="00832D04"/>
    <w:rsid w:val="00832D41"/>
    <w:rsid w:val="00832E33"/>
    <w:rsid w:val="0083308E"/>
    <w:rsid w:val="008330CC"/>
    <w:rsid w:val="008330DB"/>
    <w:rsid w:val="00833611"/>
    <w:rsid w:val="00833681"/>
    <w:rsid w:val="008337D2"/>
    <w:rsid w:val="008338FC"/>
    <w:rsid w:val="008339A5"/>
    <w:rsid w:val="00833B98"/>
    <w:rsid w:val="00833EB5"/>
    <w:rsid w:val="008340C5"/>
    <w:rsid w:val="0083427D"/>
    <w:rsid w:val="008348E9"/>
    <w:rsid w:val="00834C96"/>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70A"/>
    <w:rsid w:val="00837872"/>
    <w:rsid w:val="00837958"/>
    <w:rsid w:val="0084005F"/>
    <w:rsid w:val="00840304"/>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B56"/>
    <w:rsid w:val="00845C06"/>
    <w:rsid w:val="00845C8C"/>
    <w:rsid w:val="00845DB3"/>
    <w:rsid w:val="008461F7"/>
    <w:rsid w:val="008466AD"/>
    <w:rsid w:val="008468A3"/>
    <w:rsid w:val="00846941"/>
    <w:rsid w:val="00846A40"/>
    <w:rsid w:val="00846BA1"/>
    <w:rsid w:val="00846CC4"/>
    <w:rsid w:val="00847C02"/>
    <w:rsid w:val="0085000D"/>
    <w:rsid w:val="00850345"/>
    <w:rsid w:val="0085047E"/>
    <w:rsid w:val="00850501"/>
    <w:rsid w:val="00850561"/>
    <w:rsid w:val="00850843"/>
    <w:rsid w:val="00850B53"/>
    <w:rsid w:val="00850B65"/>
    <w:rsid w:val="00850E2A"/>
    <w:rsid w:val="00850E7F"/>
    <w:rsid w:val="00851236"/>
    <w:rsid w:val="0085194B"/>
    <w:rsid w:val="00851E03"/>
    <w:rsid w:val="008520FF"/>
    <w:rsid w:val="008522A2"/>
    <w:rsid w:val="0085245A"/>
    <w:rsid w:val="008526B9"/>
    <w:rsid w:val="00852770"/>
    <w:rsid w:val="00852900"/>
    <w:rsid w:val="00852B72"/>
    <w:rsid w:val="00852EF8"/>
    <w:rsid w:val="0085319D"/>
    <w:rsid w:val="00853271"/>
    <w:rsid w:val="008533AC"/>
    <w:rsid w:val="008533EE"/>
    <w:rsid w:val="008539FF"/>
    <w:rsid w:val="00853A91"/>
    <w:rsid w:val="00853E0E"/>
    <w:rsid w:val="00853EC0"/>
    <w:rsid w:val="00854129"/>
    <w:rsid w:val="008541F7"/>
    <w:rsid w:val="00854303"/>
    <w:rsid w:val="0085476A"/>
    <w:rsid w:val="00854EA2"/>
    <w:rsid w:val="00855010"/>
    <w:rsid w:val="00855413"/>
    <w:rsid w:val="00855CA3"/>
    <w:rsid w:val="00855EDE"/>
    <w:rsid w:val="00856958"/>
    <w:rsid w:val="00856A53"/>
    <w:rsid w:val="008574FC"/>
    <w:rsid w:val="008575A8"/>
    <w:rsid w:val="00857773"/>
    <w:rsid w:val="00857844"/>
    <w:rsid w:val="0085786D"/>
    <w:rsid w:val="00857886"/>
    <w:rsid w:val="00857919"/>
    <w:rsid w:val="00857C69"/>
    <w:rsid w:val="00857EAC"/>
    <w:rsid w:val="00860B17"/>
    <w:rsid w:val="008610D5"/>
    <w:rsid w:val="008611B4"/>
    <w:rsid w:val="00861391"/>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CA"/>
    <w:rsid w:val="00865B64"/>
    <w:rsid w:val="00865C74"/>
    <w:rsid w:val="00866112"/>
    <w:rsid w:val="008662E9"/>
    <w:rsid w:val="00866DF1"/>
    <w:rsid w:val="00866E31"/>
    <w:rsid w:val="00866E3B"/>
    <w:rsid w:val="008671EB"/>
    <w:rsid w:val="0086770A"/>
    <w:rsid w:val="00867B7B"/>
    <w:rsid w:val="00867C1C"/>
    <w:rsid w:val="0087008A"/>
    <w:rsid w:val="0087021F"/>
    <w:rsid w:val="00870C43"/>
    <w:rsid w:val="00870D1E"/>
    <w:rsid w:val="00870DBB"/>
    <w:rsid w:val="0087142C"/>
    <w:rsid w:val="0087187D"/>
    <w:rsid w:val="00871E3E"/>
    <w:rsid w:val="00872317"/>
    <w:rsid w:val="0087279A"/>
    <w:rsid w:val="00872EED"/>
    <w:rsid w:val="00873292"/>
    <w:rsid w:val="00873305"/>
    <w:rsid w:val="00873346"/>
    <w:rsid w:val="0087357E"/>
    <w:rsid w:val="008738F2"/>
    <w:rsid w:val="00873A7F"/>
    <w:rsid w:val="00873ECA"/>
    <w:rsid w:val="0087430B"/>
    <w:rsid w:val="0087470D"/>
    <w:rsid w:val="0087486C"/>
    <w:rsid w:val="0087560A"/>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897"/>
    <w:rsid w:val="00882E09"/>
    <w:rsid w:val="00882E1D"/>
    <w:rsid w:val="00882E7A"/>
    <w:rsid w:val="008831C7"/>
    <w:rsid w:val="008833BF"/>
    <w:rsid w:val="008834C4"/>
    <w:rsid w:val="008847D3"/>
    <w:rsid w:val="008852D2"/>
    <w:rsid w:val="00885524"/>
    <w:rsid w:val="008860A4"/>
    <w:rsid w:val="008860FF"/>
    <w:rsid w:val="0088621C"/>
    <w:rsid w:val="00886474"/>
    <w:rsid w:val="008865B6"/>
    <w:rsid w:val="00886886"/>
    <w:rsid w:val="00886967"/>
    <w:rsid w:val="00886C2C"/>
    <w:rsid w:val="00886F68"/>
    <w:rsid w:val="00886F87"/>
    <w:rsid w:val="008872CA"/>
    <w:rsid w:val="00887322"/>
    <w:rsid w:val="0088780A"/>
    <w:rsid w:val="00887824"/>
    <w:rsid w:val="008905C6"/>
    <w:rsid w:val="0089136A"/>
    <w:rsid w:val="00891924"/>
    <w:rsid w:val="00891F86"/>
    <w:rsid w:val="00891FA3"/>
    <w:rsid w:val="0089200B"/>
    <w:rsid w:val="0089210F"/>
    <w:rsid w:val="00892149"/>
    <w:rsid w:val="0089269D"/>
    <w:rsid w:val="0089273E"/>
    <w:rsid w:val="0089279E"/>
    <w:rsid w:val="00892840"/>
    <w:rsid w:val="00892905"/>
    <w:rsid w:val="00892FBC"/>
    <w:rsid w:val="00893258"/>
    <w:rsid w:val="0089336D"/>
    <w:rsid w:val="0089431F"/>
    <w:rsid w:val="00894668"/>
    <w:rsid w:val="00894CE9"/>
    <w:rsid w:val="008950AF"/>
    <w:rsid w:val="0089574A"/>
    <w:rsid w:val="00895790"/>
    <w:rsid w:val="008957DC"/>
    <w:rsid w:val="0089586D"/>
    <w:rsid w:val="00895C4E"/>
    <w:rsid w:val="00895ED5"/>
    <w:rsid w:val="00895F81"/>
    <w:rsid w:val="008962D0"/>
    <w:rsid w:val="00896B20"/>
    <w:rsid w:val="00896B49"/>
    <w:rsid w:val="00896BA9"/>
    <w:rsid w:val="00896D80"/>
    <w:rsid w:val="008973C2"/>
    <w:rsid w:val="0089769F"/>
    <w:rsid w:val="0089794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E53"/>
    <w:rsid w:val="008A5F01"/>
    <w:rsid w:val="008A5F4B"/>
    <w:rsid w:val="008A6364"/>
    <w:rsid w:val="008A6408"/>
    <w:rsid w:val="008A6442"/>
    <w:rsid w:val="008A687F"/>
    <w:rsid w:val="008A6FDA"/>
    <w:rsid w:val="008A739D"/>
    <w:rsid w:val="008A748F"/>
    <w:rsid w:val="008A76C9"/>
    <w:rsid w:val="008A7CAA"/>
    <w:rsid w:val="008A7CAE"/>
    <w:rsid w:val="008B026F"/>
    <w:rsid w:val="008B03AF"/>
    <w:rsid w:val="008B0E1F"/>
    <w:rsid w:val="008B0F77"/>
    <w:rsid w:val="008B1230"/>
    <w:rsid w:val="008B1256"/>
    <w:rsid w:val="008B1A53"/>
    <w:rsid w:val="008B1B6B"/>
    <w:rsid w:val="008B1C7A"/>
    <w:rsid w:val="008B1CCD"/>
    <w:rsid w:val="008B1D12"/>
    <w:rsid w:val="008B20CB"/>
    <w:rsid w:val="008B20EA"/>
    <w:rsid w:val="008B217E"/>
    <w:rsid w:val="008B25B3"/>
    <w:rsid w:val="008B2FB9"/>
    <w:rsid w:val="008B31B7"/>
    <w:rsid w:val="008B34AB"/>
    <w:rsid w:val="008B3D50"/>
    <w:rsid w:val="008B4885"/>
    <w:rsid w:val="008B4C0B"/>
    <w:rsid w:val="008B4D41"/>
    <w:rsid w:val="008B4EF0"/>
    <w:rsid w:val="008B4F7A"/>
    <w:rsid w:val="008B513E"/>
    <w:rsid w:val="008B59DA"/>
    <w:rsid w:val="008B5DF7"/>
    <w:rsid w:val="008B628F"/>
    <w:rsid w:val="008B667E"/>
    <w:rsid w:val="008B66A3"/>
    <w:rsid w:val="008B6974"/>
    <w:rsid w:val="008B6FF2"/>
    <w:rsid w:val="008B709E"/>
    <w:rsid w:val="008B77AF"/>
    <w:rsid w:val="008B7954"/>
    <w:rsid w:val="008B7F00"/>
    <w:rsid w:val="008C018E"/>
    <w:rsid w:val="008C0BCA"/>
    <w:rsid w:val="008C0DF8"/>
    <w:rsid w:val="008C0FED"/>
    <w:rsid w:val="008C100F"/>
    <w:rsid w:val="008C1152"/>
    <w:rsid w:val="008C149C"/>
    <w:rsid w:val="008C14AD"/>
    <w:rsid w:val="008C156E"/>
    <w:rsid w:val="008C17DB"/>
    <w:rsid w:val="008C1B25"/>
    <w:rsid w:val="008C219E"/>
    <w:rsid w:val="008C21BE"/>
    <w:rsid w:val="008C26DA"/>
    <w:rsid w:val="008C2945"/>
    <w:rsid w:val="008C2DB5"/>
    <w:rsid w:val="008C3328"/>
    <w:rsid w:val="008C4077"/>
    <w:rsid w:val="008C41BC"/>
    <w:rsid w:val="008C420C"/>
    <w:rsid w:val="008C4562"/>
    <w:rsid w:val="008C46E0"/>
    <w:rsid w:val="008C4C4D"/>
    <w:rsid w:val="008C50CF"/>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BA6"/>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4A9"/>
    <w:rsid w:val="008D4504"/>
    <w:rsid w:val="008D46F2"/>
    <w:rsid w:val="008D477E"/>
    <w:rsid w:val="008D4D5D"/>
    <w:rsid w:val="008D520C"/>
    <w:rsid w:val="008D55FB"/>
    <w:rsid w:val="008D5CFD"/>
    <w:rsid w:val="008D5FF2"/>
    <w:rsid w:val="008D601E"/>
    <w:rsid w:val="008D62D6"/>
    <w:rsid w:val="008D67C9"/>
    <w:rsid w:val="008D6B61"/>
    <w:rsid w:val="008D6DAC"/>
    <w:rsid w:val="008D6E47"/>
    <w:rsid w:val="008D6F96"/>
    <w:rsid w:val="008D710F"/>
    <w:rsid w:val="008D77D6"/>
    <w:rsid w:val="008D7C17"/>
    <w:rsid w:val="008E0433"/>
    <w:rsid w:val="008E05BF"/>
    <w:rsid w:val="008E063B"/>
    <w:rsid w:val="008E0CC9"/>
    <w:rsid w:val="008E0DB7"/>
    <w:rsid w:val="008E0F17"/>
    <w:rsid w:val="008E0F95"/>
    <w:rsid w:val="008E1069"/>
    <w:rsid w:val="008E1257"/>
    <w:rsid w:val="008E1386"/>
    <w:rsid w:val="008E156C"/>
    <w:rsid w:val="008E1824"/>
    <w:rsid w:val="008E1B61"/>
    <w:rsid w:val="008E20B7"/>
    <w:rsid w:val="008E20C5"/>
    <w:rsid w:val="008E27B6"/>
    <w:rsid w:val="008E27F7"/>
    <w:rsid w:val="008E2878"/>
    <w:rsid w:val="008E2A23"/>
    <w:rsid w:val="008E2C19"/>
    <w:rsid w:val="008E2CAC"/>
    <w:rsid w:val="008E2D41"/>
    <w:rsid w:val="008E318E"/>
    <w:rsid w:val="008E3258"/>
    <w:rsid w:val="008E3BC8"/>
    <w:rsid w:val="008E3BE1"/>
    <w:rsid w:val="008E3C09"/>
    <w:rsid w:val="008E3C28"/>
    <w:rsid w:val="008E3F9A"/>
    <w:rsid w:val="008E430A"/>
    <w:rsid w:val="008E433D"/>
    <w:rsid w:val="008E44AC"/>
    <w:rsid w:val="008E44B6"/>
    <w:rsid w:val="008E459D"/>
    <w:rsid w:val="008E45C4"/>
    <w:rsid w:val="008E46EC"/>
    <w:rsid w:val="008E480A"/>
    <w:rsid w:val="008E4A36"/>
    <w:rsid w:val="008E4C4C"/>
    <w:rsid w:val="008E4FF6"/>
    <w:rsid w:val="008E51CF"/>
    <w:rsid w:val="008E53D4"/>
    <w:rsid w:val="008E5595"/>
    <w:rsid w:val="008E5A59"/>
    <w:rsid w:val="008E5C95"/>
    <w:rsid w:val="008E5D67"/>
    <w:rsid w:val="008E5EF4"/>
    <w:rsid w:val="008E65EB"/>
    <w:rsid w:val="008E68AB"/>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94A"/>
    <w:rsid w:val="008F2A5E"/>
    <w:rsid w:val="008F2B58"/>
    <w:rsid w:val="008F32D9"/>
    <w:rsid w:val="008F3459"/>
    <w:rsid w:val="008F3676"/>
    <w:rsid w:val="008F3A30"/>
    <w:rsid w:val="008F3DE1"/>
    <w:rsid w:val="008F4583"/>
    <w:rsid w:val="008F47B1"/>
    <w:rsid w:val="008F5104"/>
    <w:rsid w:val="008F5127"/>
    <w:rsid w:val="008F5270"/>
    <w:rsid w:val="008F5412"/>
    <w:rsid w:val="008F557C"/>
    <w:rsid w:val="008F5A3A"/>
    <w:rsid w:val="008F5D32"/>
    <w:rsid w:val="008F6101"/>
    <w:rsid w:val="008F642A"/>
    <w:rsid w:val="008F64EB"/>
    <w:rsid w:val="008F6C73"/>
    <w:rsid w:val="008F6EF7"/>
    <w:rsid w:val="008F7351"/>
    <w:rsid w:val="008F78AA"/>
    <w:rsid w:val="008F7969"/>
    <w:rsid w:val="008F7E6C"/>
    <w:rsid w:val="009001DB"/>
    <w:rsid w:val="009001DE"/>
    <w:rsid w:val="00900506"/>
    <w:rsid w:val="0090062C"/>
    <w:rsid w:val="009007A0"/>
    <w:rsid w:val="009008BE"/>
    <w:rsid w:val="00900A9C"/>
    <w:rsid w:val="00901116"/>
    <w:rsid w:val="009014AC"/>
    <w:rsid w:val="0090163D"/>
    <w:rsid w:val="009016CC"/>
    <w:rsid w:val="00901956"/>
    <w:rsid w:val="009026DA"/>
    <w:rsid w:val="00902705"/>
    <w:rsid w:val="0090286A"/>
    <w:rsid w:val="0090291C"/>
    <w:rsid w:val="0090299D"/>
    <w:rsid w:val="00902A65"/>
    <w:rsid w:val="0090310C"/>
    <w:rsid w:val="00903982"/>
    <w:rsid w:val="00903F1A"/>
    <w:rsid w:val="00904236"/>
    <w:rsid w:val="0090427C"/>
    <w:rsid w:val="0090434B"/>
    <w:rsid w:val="00904542"/>
    <w:rsid w:val="009045B3"/>
    <w:rsid w:val="009046D0"/>
    <w:rsid w:val="0090495A"/>
    <w:rsid w:val="00905233"/>
    <w:rsid w:val="00905353"/>
    <w:rsid w:val="0090560E"/>
    <w:rsid w:val="0090579F"/>
    <w:rsid w:val="009058B1"/>
    <w:rsid w:val="00905A81"/>
    <w:rsid w:val="00905C74"/>
    <w:rsid w:val="0090601B"/>
    <w:rsid w:val="00906262"/>
    <w:rsid w:val="009064CF"/>
    <w:rsid w:val="0090670E"/>
    <w:rsid w:val="00906B46"/>
    <w:rsid w:val="00907319"/>
    <w:rsid w:val="009074DB"/>
    <w:rsid w:val="0090760B"/>
    <w:rsid w:val="00907622"/>
    <w:rsid w:val="009076E5"/>
    <w:rsid w:val="00907AFF"/>
    <w:rsid w:val="00910465"/>
    <w:rsid w:val="00910543"/>
    <w:rsid w:val="00910951"/>
    <w:rsid w:val="00910A42"/>
    <w:rsid w:val="00910B18"/>
    <w:rsid w:val="0091113F"/>
    <w:rsid w:val="009111C4"/>
    <w:rsid w:val="00911A76"/>
    <w:rsid w:val="00911B17"/>
    <w:rsid w:val="00911EF7"/>
    <w:rsid w:val="00912456"/>
    <w:rsid w:val="00912B15"/>
    <w:rsid w:val="00913BB6"/>
    <w:rsid w:val="00913EC6"/>
    <w:rsid w:val="009140AC"/>
    <w:rsid w:val="009144E6"/>
    <w:rsid w:val="00914653"/>
    <w:rsid w:val="00914980"/>
    <w:rsid w:val="00914EA4"/>
    <w:rsid w:val="00914F55"/>
    <w:rsid w:val="00914FE4"/>
    <w:rsid w:val="0091502B"/>
    <w:rsid w:val="0091521E"/>
    <w:rsid w:val="009152F3"/>
    <w:rsid w:val="0091533D"/>
    <w:rsid w:val="0091560A"/>
    <w:rsid w:val="00915735"/>
    <w:rsid w:val="00915998"/>
    <w:rsid w:val="0091687A"/>
    <w:rsid w:val="00916B62"/>
    <w:rsid w:val="00916EA3"/>
    <w:rsid w:val="009170E1"/>
    <w:rsid w:val="00917240"/>
    <w:rsid w:val="00917C29"/>
    <w:rsid w:val="00917C76"/>
    <w:rsid w:val="00917E41"/>
    <w:rsid w:val="009204AF"/>
    <w:rsid w:val="00920713"/>
    <w:rsid w:val="00920859"/>
    <w:rsid w:val="00920B1D"/>
    <w:rsid w:val="00920B89"/>
    <w:rsid w:val="00920DE0"/>
    <w:rsid w:val="0092102E"/>
    <w:rsid w:val="009211D0"/>
    <w:rsid w:val="00921241"/>
    <w:rsid w:val="009218E7"/>
    <w:rsid w:val="00921AC7"/>
    <w:rsid w:val="00921B0F"/>
    <w:rsid w:val="00921CCF"/>
    <w:rsid w:val="00921E9A"/>
    <w:rsid w:val="00922061"/>
    <w:rsid w:val="009221BE"/>
    <w:rsid w:val="009222E1"/>
    <w:rsid w:val="0092263E"/>
    <w:rsid w:val="009228D4"/>
    <w:rsid w:val="00923302"/>
    <w:rsid w:val="009237C9"/>
    <w:rsid w:val="009239D8"/>
    <w:rsid w:val="00923A1B"/>
    <w:rsid w:val="00923C8E"/>
    <w:rsid w:val="00923DAA"/>
    <w:rsid w:val="00924130"/>
    <w:rsid w:val="00924187"/>
    <w:rsid w:val="0092426A"/>
    <w:rsid w:val="00924366"/>
    <w:rsid w:val="0092525C"/>
    <w:rsid w:val="0092525E"/>
    <w:rsid w:val="0092569E"/>
    <w:rsid w:val="00925992"/>
    <w:rsid w:val="00925D24"/>
    <w:rsid w:val="009262FF"/>
    <w:rsid w:val="00926842"/>
    <w:rsid w:val="009269B0"/>
    <w:rsid w:val="00926AF8"/>
    <w:rsid w:val="00926B4C"/>
    <w:rsid w:val="00926EC7"/>
    <w:rsid w:val="009275D1"/>
    <w:rsid w:val="009278F9"/>
    <w:rsid w:val="00927DF0"/>
    <w:rsid w:val="00930145"/>
    <w:rsid w:val="00930294"/>
    <w:rsid w:val="0093073A"/>
    <w:rsid w:val="009308A1"/>
    <w:rsid w:val="00930944"/>
    <w:rsid w:val="00930BC2"/>
    <w:rsid w:val="00930D03"/>
    <w:rsid w:val="0093101D"/>
    <w:rsid w:val="009310F4"/>
    <w:rsid w:val="0093143D"/>
    <w:rsid w:val="00931E25"/>
    <w:rsid w:val="00931FDB"/>
    <w:rsid w:val="009321A8"/>
    <w:rsid w:val="00932A88"/>
    <w:rsid w:val="00932D68"/>
    <w:rsid w:val="00932E82"/>
    <w:rsid w:val="00932EC7"/>
    <w:rsid w:val="00932FF5"/>
    <w:rsid w:val="009330F2"/>
    <w:rsid w:val="00933679"/>
    <w:rsid w:val="009337A4"/>
    <w:rsid w:val="00933C0C"/>
    <w:rsid w:val="0093426B"/>
    <w:rsid w:val="00934398"/>
    <w:rsid w:val="009344BD"/>
    <w:rsid w:val="0093494A"/>
    <w:rsid w:val="009349BB"/>
    <w:rsid w:val="00934FCD"/>
    <w:rsid w:val="00935391"/>
    <w:rsid w:val="0093549C"/>
    <w:rsid w:val="009354F4"/>
    <w:rsid w:val="00935680"/>
    <w:rsid w:val="00935B2A"/>
    <w:rsid w:val="00935E41"/>
    <w:rsid w:val="00935E52"/>
    <w:rsid w:val="009363CA"/>
    <w:rsid w:val="009365D7"/>
    <w:rsid w:val="00936FBC"/>
    <w:rsid w:val="0093735D"/>
    <w:rsid w:val="0093742E"/>
    <w:rsid w:val="0093758F"/>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3207"/>
    <w:rsid w:val="00943586"/>
    <w:rsid w:val="00943615"/>
    <w:rsid w:val="00943802"/>
    <w:rsid w:val="00944173"/>
    <w:rsid w:val="00944995"/>
    <w:rsid w:val="00944AEF"/>
    <w:rsid w:val="00944B85"/>
    <w:rsid w:val="00944CE2"/>
    <w:rsid w:val="00944D74"/>
    <w:rsid w:val="00944E10"/>
    <w:rsid w:val="009450AA"/>
    <w:rsid w:val="00945A79"/>
    <w:rsid w:val="00945B46"/>
    <w:rsid w:val="00945C13"/>
    <w:rsid w:val="00945ED6"/>
    <w:rsid w:val="009460C1"/>
    <w:rsid w:val="0094619F"/>
    <w:rsid w:val="0094622F"/>
    <w:rsid w:val="009465F1"/>
    <w:rsid w:val="00946668"/>
    <w:rsid w:val="00946DD9"/>
    <w:rsid w:val="00946DFA"/>
    <w:rsid w:val="0094728F"/>
    <w:rsid w:val="00947466"/>
    <w:rsid w:val="00947922"/>
    <w:rsid w:val="00947AC0"/>
    <w:rsid w:val="00947C4B"/>
    <w:rsid w:val="00950252"/>
    <w:rsid w:val="00950575"/>
    <w:rsid w:val="00950636"/>
    <w:rsid w:val="009507AC"/>
    <w:rsid w:val="00950A36"/>
    <w:rsid w:val="00950B08"/>
    <w:rsid w:val="00950E8C"/>
    <w:rsid w:val="00951222"/>
    <w:rsid w:val="00951272"/>
    <w:rsid w:val="00951ED6"/>
    <w:rsid w:val="00951EDC"/>
    <w:rsid w:val="009523B0"/>
    <w:rsid w:val="009524F6"/>
    <w:rsid w:val="00952513"/>
    <w:rsid w:val="00952640"/>
    <w:rsid w:val="0095275C"/>
    <w:rsid w:val="009527C3"/>
    <w:rsid w:val="00952A90"/>
    <w:rsid w:val="00952F01"/>
    <w:rsid w:val="0095358C"/>
    <w:rsid w:val="00953880"/>
    <w:rsid w:val="009538DA"/>
    <w:rsid w:val="00953B8A"/>
    <w:rsid w:val="00953F5F"/>
    <w:rsid w:val="009540B7"/>
    <w:rsid w:val="0095416D"/>
    <w:rsid w:val="009542F3"/>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9AB"/>
    <w:rsid w:val="00956AB7"/>
    <w:rsid w:val="00956AF2"/>
    <w:rsid w:val="00956B65"/>
    <w:rsid w:val="00956ECD"/>
    <w:rsid w:val="00956EFA"/>
    <w:rsid w:val="00957024"/>
    <w:rsid w:val="00957BA4"/>
    <w:rsid w:val="0096007F"/>
    <w:rsid w:val="0096047A"/>
    <w:rsid w:val="009606D3"/>
    <w:rsid w:val="00960991"/>
    <w:rsid w:val="00960B53"/>
    <w:rsid w:val="00960BC3"/>
    <w:rsid w:val="00960EEE"/>
    <w:rsid w:val="009614C9"/>
    <w:rsid w:val="009619A3"/>
    <w:rsid w:val="00961D98"/>
    <w:rsid w:val="00962223"/>
    <w:rsid w:val="00962802"/>
    <w:rsid w:val="00962B84"/>
    <w:rsid w:val="00963030"/>
    <w:rsid w:val="00963506"/>
    <w:rsid w:val="00963B31"/>
    <w:rsid w:val="00963C2E"/>
    <w:rsid w:val="00963CCE"/>
    <w:rsid w:val="00963E56"/>
    <w:rsid w:val="00964770"/>
    <w:rsid w:val="00964B07"/>
    <w:rsid w:val="00964C6C"/>
    <w:rsid w:val="00964D76"/>
    <w:rsid w:val="009650B7"/>
    <w:rsid w:val="00965187"/>
    <w:rsid w:val="0096535E"/>
    <w:rsid w:val="00965662"/>
    <w:rsid w:val="009657D3"/>
    <w:rsid w:val="00965AA6"/>
    <w:rsid w:val="00965CB7"/>
    <w:rsid w:val="00965CC6"/>
    <w:rsid w:val="009661FF"/>
    <w:rsid w:val="00966707"/>
    <w:rsid w:val="0096675A"/>
    <w:rsid w:val="00966DB5"/>
    <w:rsid w:val="009671FB"/>
    <w:rsid w:val="00967B66"/>
    <w:rsid w:val="009705B9"/>
    <w:rsid w:val="00970696"/>
    <w:rsid w:val="009706A2"/>
    <w:rsid w:val="00970BCF"/>
    <w:rsid w:val="00970D46"/>
    <w:rsid w:val="00970E2E"/>
    <w:rsid w:val="00970E54"/>
    <w:rsid w:val="009719BC"/>
    <w:rsid w:val="00971BF5"/>
    <w:rsid w:val="0097221E"/>
    <w:rsid w:val="00972CD9"/>
    <w:rsid w:val="00972D48"/>
    <w:rsid w:val="00973040"/>
    <w:rsid w:val="00973094"/>
    <w:rsid w:val="00973C75"/>
    <w:rsid w:val="00973E8F"/>
    <w:rsid w:val="00973EEB"/>
    <w:rsid w:val="00974A70"/>
    <w:rsid w:val="00974E6C"/>
    <w:rsid w:val="00974E6D"/>
    <w:rsid w:val="009752A8"/>
    <w:rsid w:val="00975B17"/>
    <w:rsid w:val="009764AF"/>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939"/>
    <w:rsid w:val="00981A38"/>
    <w:rsid w:val="00981CF9"/>
    <w:rsid w:val="00982A9A"/>
    <w:rsid w:val="00982CFD"/>
    <w:rsid w:val="00982E2C"/>
    <w:rsid w:val="00982E6E"/>
    <w:rsid w:val="00982F34"/>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231"/>
    <w:rsid w:val="00986350"/>
    <w:rsid w:val="009864EB"/>
    <w:rsid w:val="0098694B"/>
    <w:rsid w:val="00986BC7"/>
    <w:rsid w:val="00986BDA"/>
    <w:rsid w:val="00986C20"/>
    <w:rsid w:val="00986D4F"/>
    <w:rsid w:val="00986E04"/>
    <w:rsid w:val="009875CF"/>
    <w:rsid w:val="0098769F"/>
    <w:rsid w:val="00987DBE"/>
    <w:rsid w:val="0099028E"/>
    <w:rsid w:val="0099033A"/>
    <w:rsid w:val="0099076C"/>
    <w:rsid w:val="0099077B"/>
    <w:rsid w:val="00990DA6"/>
    <w:rsid w:val="00990F57"/>
    <w:rsid w:val="00990FA8"/>
    <w:rsid w:val="00991162"/>
    <w:rsid w:val="009911E7"/>
    <w:rsid w:val="0099195A"/>
    <w:rsid w:val="00991CD8"/>
    <w:rsid w:val="00991E8D"/>
    <w:rsid w:val="00992694"/>
    <w:rsid w:val="00992BBF"/>
    <w:rsid w:val="00992C39"/>
    <w:rsid w:val="0099308F"/>
    <w:rsid w:val="009930D2"/>
    <w:rsid w:val="009933A9"/>
    <w:rsid w:val="00993BF8"/>
    <w:rsid w:val="00993D77"/>
    <w:rsid w:val="00993FE7"/>
    <w:rsid w:val="009941E9"/>
    <w:rsid w:val="0099486E"/>
    <w:rsid w:val="009949EF"/>
    <w:rsid w:val="00994A91"/>
    <w:rsid w:val="00994E17"/>
    <w:rsid w:val="00994E1C"/>
    <w:rsid w:val="0099534D"/>
    <w:rsid w:val="00995350"/>
    <w:rsid w:val="00995391"/>
    <w:rsid w:val="00995790"/>
    <w:rsid w:val="00995799"/>
    <w:rsid w:val="00995974"/>
    <w:rsid w:val="00995F37"/>
    <w:rsid w:val="00996129"/>
    <w:rsid w:val="00996184"/>
    <w:rsid w:val="00996796"/>
    <w:rsid w:val="00996A08"/>
    <w:rsid w:val="00996C3E"/>
    <w:rsid w:val="0099716E"/>
    <w:rsid w:val="009A0472"/>
    <w:rsid w:val="009A058F"/>
    <w:rsid w:val="009A0C91"/>
    <w:rsid w:val="009A0D8B"/>
    <w:rsid w:val="009A1135"/>
    <w:rsid w:val="009A1798"/>
    <w:rsid w:val="009A1D77"/>
    <w:rsid w:val="009A1E43"/>
    <w:rsid w:val="009A1E52"/>
    <w:rsid w:val="009A1F3A"/>
    <w:rsid w:val="009A2A0A"/>
    <w:rsid w:val="009A2C95"/>
    <w:rsid w:val="009A323C"/>
    <w:rsid w:val="009A34D4"/>
    <w:rsid w:val="009A350A"/>
    <w:rsid w:val="009A3840"/>
    <w:rsid w:val="009A3B8B"/>
    <w:rsid w:val="009A3C00"/>
    <w:rsid w:val="009A4329"/>
    <w:rsid w:val="009A4370"/>
    <w:rsid w:val="009A4450"/>
    <w:rsid w:val="009A45BE"/>
    <w:rsid w:val="009A4CA3"/>
    <w:rsid w:val="009A5143"/>
    <w:rsid w:val="009A5149"/>
    <w:rsid w:val="009A52D5"/>
    <w:rsid w:val="009A5B09"/>
    <w:rsid w:val="009A5C0B"/>
    <w:rsid w:val="009A6113"/>
    <w:rsid w:val="009A613B"/>
    <w:rsid w:val="009A6E68"/>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DD8"/>
    <w:rsid w:val="009B1F9C"/>
    <w:rsid w:val="009B2548"/>
    <w:rsid w:val="009B28A8"/>
    <w:rsid w:val="009B2D7C"/>
    <w:rsid w:val="009B3150"/>
    <w:rsid w:val="009B32AF"/>
    <w:rsid w:val="009B33A8"/>
    <w:rsid w:val="009B34AE"/>
    <w:rsid w:val="009B3664"/>
    <w:rsid w:val="009B36A7"/>
    <w:rsid w:val="009B3757"/>
    <w:rsid w:val="009B3D70"/>
    <w:rsid w:val="009B4626"/>
    <w:rsid w:val="009B4C33"/>
    <w:rsid w:val="009B57F2"/>
    <w:rsid w:val="009B59FA"/>
    <w:rsid w:val="009B5EC3"/>
    <w:rsid w:val="009B6146"/>
    <w:rsid w:val="009B6244"/>
    <w:rsid w:val="009B6344"/>
    <w:rsid w:val="009B6419"/>
    <w:rsid w:val="009B646F"/>
    <w:rsid w:val="009B6A4B"/>
    <w:rsid w:val="009B6C65"/>
    <w:rsid w:val="009B6E11"/>
    <w:rsid w:val="009B711A"/>
    <w:rsid w:val="009B722E"/>
    <w:rsid w:val="009B73D2"/>
    <w:rsid w:val="009B74A9"/>
    <w:rsid w:val="009B76BE"/>
    <w:rsid w:val="009B7772"/>
    <w:rsid w:val="009B7EA0"/>
    <w:rsid w:val="009C0062"/>
    <w:rsid w:val="009C00A4"/>
    <w:rsid w:val="009C027A"/>
    <w:rsid w:val="009C0C09"/>
    <w:rsid w:val="009C0F51"/>
    <w:rsid w:val="009C10C5"/>
    <w:rsid w:val="009C1321"/>
    <w:rsid w:val="009C16BC"/>
    <w:rsid w:val="009C16EA"/>
    <w:rsid w:val="009C2939"/>
    <w:rsid w:val="009C2E9E"/>
    <w:rsid w:val="009C30F9"/>
    <w:rsid w:val="009C3282"/>
    <w:rsid w:val="009C3388"/>
    <w:rsid w:val="009C3997"/>
    <w:rsid w:val="009C3BAE"/>
    <w:rsid w:val="009C3C7B"/>
    <w:rsid w:val="009C3CEB"/>
    <w:rsid w:val="009C3CFA"/>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7F4"/>
    <w:rsid w:val="009C59B4"/>
    <w:rsid w:val="009C6393"/>
    <w:rsid w:val="009C689E"/>
    <w:rsid w:val="009C6B95"/>
    <w:rsid w:val="009C6CAB"/>
    <w:rsid w:val="009C6CD1"/>
    <w:rsid w:val="009C6FB5"/>
    <w:rsid w:val="009C6FEE"/>
    <w:rsid w:val="009C70C4"/>
    <w:rsid w:val="009C7230"/>
    <w:rsid w:val="009C7737"/>
    <w:rsid w:val="009C79E1"/>
    <w:rsid w:val="009C7A0D"/>
    <w:rsid w:val="009C7B21"/>
    <w:rsid w:val="009D014C"/>
    <w:rsid w:val="009D01CD"/>
    <w:rsid w:val="009D05F4"/>
    <w:rsid w:val="009D0ACA"/>
    <w:rsid w:val="009D0BCE"/>
    <w:rsid w:val="009D0C67"/>
    <w:rsid w:val="009D0D78"/>
    <w:rsid w:val="009D18CC"/>
    <w:rsid w:val="009D2346"/>
    <w:rsid w:val="009D249B"/>
    <w:rsid w:val="009D2AE8"/>
    <w:rsid w:val="009D2DF0"/>
    <w:rsid w:val="009D2F0B"/>
    <w:rsid w:val="009D32B8"/>
    <w:rsid w:val="009D32C8"/>
    <w:rsid w:val="009D34C8"/>
    <w:rsid w:val="009D3862"/>
    <w:rsid w:val="009D3936"/>
    <w:rsid w:val="009D3D34"/>
    <w:rsid w:val="009D3EC4"/>
    <w:rsid w:val="009D414C"/>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2F3"/>
    <w:rsid w:val="009D7D3F"/>
    <w:rsid w:val="009E0073"/>
    <w:rsid w:val="009E0169"/>
    <w:rsid w:val="009E0370"/>
    <w:rsid w:val="009E088A"/>
    <w:rsid w:val="009E0F7D"/>
    <w:rsid w:val="009E10A6"/>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05D"/>
    <w:rsid w:val="009E4527"/>
    <w:rsid w:val="009E4658"/>
    <w:rsid w:val="009E4833"/>
    <w:rsid w:val="009E4BBA"/>
    <w:rsid w:val="009E55EF"/>
    <w:rsid w:val="009E5C24"/>
    <w:rsid w:val="009E6133"/>
    <w:rsid w:val="009E63C8"/>
    <w:rsid w:val="009E705B"/>
    <w:rsid w:val="009E71FA"/>
    <w:rsid w:val="009E7411"/>
    <w:rsid w:val="009E7B2F"/>
    <w:rsid w:val="009E7E30"/>
    <w:rsid w:val="009F003B"/>
    <w:rsid w:val="009F034F"/>
    <w:rsid w:val="009F0F20"/>
    <w:rsid w:val="009F0F2A"/>
    <w:rsid w:val="009F11FF"/>
    <w:rsid w:val="009F1536"/>
    <w:rsid w:val="009F1AE6"/>
    <w:rsid w:val="009F1DBF"/>
    <w:rsid w:val="009F1E8F"/>
    <w:rsid w:val="009F1EAE"/>
    <w:rsid w:val="009F1F54"/>
    <w:rsid w:val="009F1FE1"/>
    <w:rsid w:val="009F222B"/>
    <w:rsid w:val="009F2348"/>
    <w:rsid w:val="009F25E1"/>
    <w:rsid w:val="009F2928"/>
    <w:rsid w:val="009F2BBE"/>
    <w:rsid w:val="009F2F18"/>
    <w:rsid w:val="009F3083"/>
    <w:rsid w:val="009F3666"/>
    <w:rsid w:val="009F3702"/>
    <w:rsid w:val="009F428B"/>
    <w:rsid w:val="009F44D1"/>
    <w:rsid w:val="009F458B"/>
    <w:rsid w:val="009F4672"/>
    <w:rsid w:val="009F5471"/>
    <w:rsid w:val="009F59C9"/>
    <w:rsid w:val="009F59EA"/>
    <w:rsid w:val="009F5B49"/>
    <w:rsid w:val="009F5DAC"/>
    <w:rsid w:val="009F5E8C"/>
    <w:rsid w:val="009F6011"/>
    <w:rsid w:val="009F65E4"/>
    <w:rsid w:val="009F7406"/>
    <w:rsid w:val="009F7706"/>
    <w:rsid w:val="009F7935"/>
    <w:rsid w:val="009F7975"/>
    <w:rsid w:val="009F7B69"/>
    <w:rsid w:val="009F7D9A"/>
    <w:rsid w:val="00A000E6"/>
    <w:rsid w:val="00A00241"/>
    <w:rsid w:val="00A009B7"/>
    <w:rsid w:val="00A00AC6"/>
    <w:rsid w:val="00A01091"/>
    <w:rsid w:val="00A0135D"/>
    <w:rsid w:val="00A013A5"/>
    <w:rsid w:val="00A01400"/>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F50"/>
    <w:rsid w:val="00A04D09"/>
    <w:rsid w:val="00A04F8A"/>
    <w:rsid w:val="00A053EC"/>
    <w:rsid w:val="00A054A7"/>
    <w:rsid w:val="00A05CA5"/>
    <w:rsid w:val="00A05CC4"/>
    <w:rsid w:val="00A060D7"/>
    <w:rsid w:val="00A062C2"/>
    <w:rsid w:val="00A06BB6"/>
    <w:rsid w:val="00A06CD1"/>
    <w:rsid w:val="00A06EAA"/>
    <w:rsid w:val="00A06F55"/>
    <w:rsid w:val="00A073FF"/>
    <w:rsid w:val="00A07549"/>
    <w:rsid w:val="00A077ED"/>
    <w:rsid w:val="00A07950"/>
    <w:rsid w:val="00A07AEB"/>
    <w:rsid w:val="00A10530"/>
    <w:rsid w:val="00A106FD"/>
    <w:rsid w:val="00A107FE"/>
    <w:rsid w:val="00A108C8"/>
    <w:rsid w:val="00A10B40"/>
    <w:rsid w:val="00A10F17"/>
    <w:rsid w:val="00A1105D"/>
    <w:rsid w:val="00A1134A"/>
    <w:rsid w:val="00A11C59"/>
    <w:rsid w:val="00A12411"/>
    <w:rsid w:val="00A12FD6"/>
    <w:rsid w:val="00A1336D"/>
    <w:rsid w:val="00A134F3"/>
    <w:rsid w:val="00A1375B"/>
    <w:rsid w:val="00A139A5"/>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ABF"/>
    <w:rsid w:val="00A15C08"/>
    <w:rsid w:val="00A15C99"/>
    <w:rsid w:val="00A15F35"/>
    <w:rsid w:val="00A168A2"/>
    <w:rsid w:val="00A169CB"/>
    <w:rsid w:val="00A16B5D"/>
    <w:rsid w:val="00A16EAC"/>
    <w:rsid w:val="00A17050"/>
    <w:rsid w:val="00A17172"/>
    <w:rsid w:val="00A17388"/>
    <w:rsid w:val="00A1751C"/>
    <w:rsid w:val="00A17935"/>
    <w:rsid w:val="00A17B29"/>
    <w:rsid w:val="00A17CBA"/>
    <w:rsid w:val="00A17D65"/>
    <w:rsid w:val="00A20365"/>
    <w:rsid w:val="00A20B70"/>
    <w:rsid w:val="00A211D4"/>
    <w:rsid w:val="00A21996"/>
    <w:rsid w:val="00A22354"/>
    <w:rsid w:val="00A22E3C"/>
    <w:rsid w:val="00A233EE"/>
    <w:rsid w:val="00A23825"/>
    <w:rsid w:val="00A23872"/>
    <w:rsid w:val="00A23B3B"/>
    <w:rsid w:val="00A23DC3"/>
    <w:rsid w:val="00A23DE2"/>
    <w:rsid w:val="00A24155"/>
    <w:rsid w:val="00A2468A"/>
    <w:rsid w:val="00A2511E"/>
    <w:rsid w:val="00A25383"/>
    <w:rsid w:val="00A260EB"/>
    <w:rsid w:val="00A26560"/>
    <w:rsid w:val="00A26BEB"/>
    <w:rsid w:val="00A26C4B"/>
    <w:rsid w:val="00A27695"/>
    <w:rsid w:val="00A27C3E"/>
    <w:rsid w:val="00A307E3"/>
    <w:rsid w:val="00A3094B"/>
    <w:rsid w:val="00A30CA9"/>
    <w:rsid w:val="00A30F2C"/>
    <w:rsid w:val="00A31061"/>
    <w:rsid w:val="00A31131"/>
    <w:rsid w:val="00A31363"/>
    <w:rsid w:val="00A314FD"/>
    <w:rsid w:val="00A31636"/>
    <w:rsid w:val="00A31964"/>
    <w:rsid w:val="00A31B6E"/>
    <w:rsid w:val="00A31C40"/>
    <w:rsid w:val="00A31F22"/>
    <w:rsid w:val="00A31F3B"/>
    <w:rsid w:val="00A31F46"/>
    <w:rsid w:val="00A32725"/>
    <w:rsid w:val="00A3285C"/>
    <w:rsid w:val="00A32B1F"/>
    <w:rsid w:val="00A330C2"/>
    <w:rsid w:val="00A3321F"/>
    <w:rsid w:val="00A333F7"/>
    <w:rsid w:val="00A33502"/>
    <w:rsid w:val="00A33593"/>
    <w:rsid w:val="00A335DF"/>
    <w:rsid w:val="00A337D7"/>
    <w:rsid w:val="00A33DE0"/>
    <w:rsid w:val="00A33EE4"/>
    <w:rsid w:val="00A34011"/>
    <w:rsid w:val="00A340D2"/>
    <w:rsid w:val="00A34A2C"/>
    <w:rsid w:val="00A34A9E"/>
    <w:rsid w:val="00A3512F"/>
    <w:rsid w:val="00A35733"/>
    <w:rsid w:val="00A35862"/>
    <w:rsid w:val="00A35CDF"/>
    <w:rsid w:val="00A35F38"/>
    <w:rsid w:val="00A36BF6"/>
    <w:rsid w:val="00A37030"/>
    <w:rsid w:val="00A372F7"/>
    <w:rsid w:val="00A37475"/>
    <w:rsid w:val="00A37565"/>
    <w:rsid w:val="00A37876"/>
    <w:rsid w:val="00A400A7"/>
    <w:rsid w:val="00A4037E"/>
    <w:rsid w:val="00A403A4"/>
    <w:rsid w:val="00A40513"/>
    <w:rsid w:val="00A4084E"/>
    <w:rsid w:val="00A40CC9"/>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3F7D"/>
    <w:rsid w:val="00A4446E"/>
    <w:rsid w:val="00A44A0F"/>
    <w:rsid w:val="00A4503C"/>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1E"/>
    <w:rsid w:val="00A5076C"/>
    <w:rsid w:val="00A5161C"/>
    <w:rsid w:val="00A516CF"/>
    <w:rsid w:val="00A51721"/>
    <w:rsid w:val="00A51B16"/>
    <w:rsid w:val="00A52202"/>
    <w:rsid w:val="00A52654"/>
    <w:rsid w:val="00A52830"/>
    <w:rsid w:val="00A52F6B"/>
    <w:rsid w:val="00A53762"/>
    <w:rsid w:val="00A53AEC"/>
    <w:rsid w:val="00A53D25"/>
    <w:rsid w:val="00A53D80"/>
    <w:rsid w:val="00A54061"/>
    <w:rsid w:val="00A5414B"/>
    <w:rsid w:val="00A541C8"/>
    <w:rsid w:val="00A54333"/>
    <w:rsid w:val="00A5445F"/>
    <w:rsid w:val="00A546E9"/>
    <w:rsid w:val="00A54A6F"/>
    <w:rsid w:val="00A557AE"/>
    <w:rsid w:val="00A55913"/>
    <w:rsid w:val="00A55995"/>
    <w:rsid w:val="00A55A9F"/>
    <w:rsid w:val="00A560F0"/>
    <w:rsid w:val="00A562F6"/>
    <w:rsid w:val="00A566EA"/>
    <w:rsid w:val="00A56760"/>
    <w:rsid w:val="00A56917"/>
    <w:rsid w:val="00A56AB5"/>
    <w:rsid w:val="00A56C7B"/>
    <w:rsid w:val="00A56E1C"/>
    <w:rsid w:val="00A56EE8"/>
    <w:rsid w:val="00A56F17"/>
    <w:rsid w:val="00A57309"/>
    <w:rsid w:val="00A5779C"/>
    <w:rsid w:val="00A60360"/>
    <w:rsid w:val="00A60641"/>
    <w:rsid w:val="00A606D5"/>
    <w:rsid w:val="00A60784"/>
    <w:rsid w:val="00A60889"/>
    <w:rsid w:val="00A609BB"/>
    <w:rsid w:val="00A60E35"/>
    <w:rsid w:val="00A61346"/>
    <w:rsid w:val="00A61529"/>
    <w:rsid w:val="00A61681"/>
    <w:rsid w:val="00A6178C"/>
    <w:rsid w:val="00A61AF7"/>
    <w:rsid w:val="00A61B57"/>
    <w:rsid w:val="00A61BD2"/>
    <w:rsid w:val="00A620F9"/>
    <w:rsid w:val="00A62B93"/>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C04"/>
    <w:rsid w:val="00A66DE7"/>
    <w:rsid w:val="00A671AE"/>
    <w:rsid w:val="00A672F0"/>
    <w:rsid w:val="00A67386"/>
    <w:rsid w:val="00A67873"/>
    <w:rsid w:val="00A67B50"/>
    <w:rsid w:val="00A67BBA"/>
    <w:rsid w:val="00A67D18"/>
    <w:rsid w:val="00A67E63"/>
    <w:rsid w:val="00A67E7F"/>
    <w:rsid w:val="00A7024D"/>
    <w:rsid w:val="00A708F4"/>
    <w:rsid w:val="00A70911"/>
    <w:rsid w:val="00A70928"/>
    <w:rsid w:val="00A70AA2"/>
    <w:rsid w:val="00A70B35"/>
    <w:rsid w:val="00A70D68"/>
    <w:rsid w:val="00A70ECE"/>
    <w:rsid w:val="00A71163"/>
    <w:rsid w:val="00A71238"/>
    <w:rsid w:val="00A7180E"/>
    <w:rsid w:val="00A71848"/>
    <w:rsid w:val="00A71920"/>
    <w:rsid w:val="00A71958"/>
    <w:rsid w:val="00A72141"/>
    <w:rsid w:val="00A722B2"/>
    <w:rsid w:val="00A723B2"/>
    <w:rsid w:val="00A7243E"/>
    <w:rsid w:val="00A724FF"/>
    <w:rsid w:val="00A725D3"/>
    <w:rsid w:val="00A725F5"/>
    <w:rsid w:val="00A72D7F"/>
    <w:rsid w:val="00A72FE3"/>
    <w:rsid w:val="00A73252"/>
    <w:rsid w:val="00A733C7"/>
    <w:rsid w:val="00A735ED"/>
    <w:rsid w:val="00A7361B"/>
    <w:rsid w:val="00A73F17"/>
    <w:rsid w:val="00A74324"/>
    <w:rsid w:val="00A7447A"/>
    <w:rsid w:val="00A74CBA"/>
    <w:rsid w:val="00A74DBC"/>
    <w:rsid w:val="00A75036"/>
    <w:rsid w:val="00A750BA"/>
    <w:rsid w:val="00A75BC9"/>
    <w:rsid w:val="00A75D16"/>
    <w:rsid w:val="00A75E90"/>
    <w:rsid w:val="00A75ED3"/>
    <w:rsid w:val="00A761BB"/>
    <w:rsid w:val="00A765C0"/>
    <w:rsid w:val="00A76644"/>
    <w:rsid w:val="00A76714"/>
    <w:rsid w:val="00A76A1C"/>
    <w:rsid w:val="00A774C8"/>
    <w:rsid w:val="00A77958"/>
    <w:rsid w:val="00A77C08"/>
    <w:rsid w:val="00A77FA1"/>
    <w:rsid w:val="00A801C5"/>
    <w:rsid w:val="00A8028F"/>
    <w:rsid w:val="00A80A93"/>
    <w:rsid w:val="00A8190D"/>
    <w:rsid w:val="00A81C57"/>
    <w:rsid w:val="00A82008"/>
    <w:rsid w:val="00A82458"/>
    <w:rsid w:val="00A82484"/>
    <w:rsid w:val="00A825B9"/>
    <w:rsid w:val="00A8275B"/>
    <w:rsid w:val="00A8299E"/>
    <w:rsid w:val="00A83184"/>
    <w:rsid w:val="00A83378"/>
    <w:rsid w:val="00A8354F"/>
    <w:rsid w:val="00A83A91"/>
    <w:rsid w:val="00A83A9E"/>
    <w:rsid w:val="00A83B10"/>
    <w:rsid w:val="00A83CCC"/>
    <w:rsid w:val="00A84738"/>
    <w:rsid w:val="00A84E70"/>
    <w:rsid w:val="00A84F46"/>
    <w:rsid w:val="00A857D5"/>
    <w:rsid w:val="00A85941"/>
    <w:rsid w:val="00A85CD9"/>
    <w:rsid w:val="00A86506"/>
    <w:rsid w:val="00A866C0"/>
    <w:rsid w:val="00A867D6"/>
    <w:rsid w:val="00A869BE"/>
    <w:rsid w:val="00A87114"/>
    <w:rsid w:val="00A87A4D"/>
    <w:rsid w:val="00A87B2D"/>
    <w:rsid w:val="00A87D54"/>
    <w:rsid w:val="00A9039D"/>
    <w:rsid w:val="00A904F4"/>
    <w:rsid w:val="00A90565"/>
    <w:rsid w:val="00A907F8"/>
    <w:rsid w:val="00A90BA0"/>
    <w:rsid w:val="00A90EA9"/>
    <w:rsid w:val="00A9103A"/>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5FB"/>
    <w:rsid w:val="00A96AAE"/>
    <w:rsid w:val="00A96E88"/>
    <w:rsid w:val="00A96EB6"/>
    <w:rsid w:val="00A973D8"/>
    <w:rsid w:val="00A97452"/>
    <w:rsid w:val="00A977BB"/>
    <w:rsid w:val="00A97914"/>
    <w:rsid w:val="00A97F5E"/>
    <w:rsid w:val="00AA02A0"/>
    <w:rsid w:val="00AA0383"/>
    <w:rsid w:val="00AA0712"/>
    <w:rsid w:val="00AA0803"/>
    <w:rsid w:val="00AA0DF4"/>
    <w:rsid w:val="00AA0E9A"/>
    <w:rsid w:val="00AA101F"/>
    <w:rsid w:val="00AA13BD"/>
    <w:rsid w:val="00AA14D6"/>
    <w:rsid w:val="00AA1966"/>
    <w:rsid w:val="00AA1B52"/>
    <w:rsid w:val="00AA1D31"/>
    <w:rsid w:val="00AA2136"/>
    <w:rsid w:val="00AA2B0C"/>
    <w:rsid w:val="00AA30A3"/>
    <w:rsid w:val="00AA4220"/>
    <w:rsid w:val="00AA43D2"/>
    <w:rsid w:val="00AA4572"/>
    <w:rsid w:val="00AA47E6"/>
    <w:rsid w:val="00AA4A68"/>
    <w:rsid w:val="00AA50FA"/>
    <w:rsid w:val="00AA5124"/>
    <w:rsid w:val="00AA527E"/>
    <w:rsid w:val="00AA53BB"/>
    <w:rsid w:val="00AA5422"/>
    <w:rsid w:val="00AA59D6"/>
    <w:rsid w:val="00AA5EC8"/>
    <w:rsid w:val="00AA6210"/>
    <w:rsid w:val="00AA64A3"/>
    <w:rsid w:val="00AA66E5"/>
    <w:rsid w:val="00AA6E5B"/>
    <w:rsid w:val="00AA7024"/>
    <w:rsid w:val="00AA726D"/>
    <w:rsid w:val="00AA73F1"/>
    <w:rsid w:val="00AA752F"/>
    <w:rsid w:val="00AA7575"/>
    <w:rsid w:val="00AA775A"/>
    <w:rsid w:val="00AA7BD9"/>
    <w:rsid w:val="00AB0299"/>
    <w:rsid w:val="00AB037D"/>
    <w:rsid w:val="00AB0578"/>
    <w:rsid w:val="00AB06E3"/>
    <w:rsid w:val="00AB07C2"/>
    <w:rsid w:val="00AB1364"/>
    <w:rsid w:val="00AB145D"/>
    <w:rsid w:val="00AB1924"/>
    <w:rsid w:val="00AB1D8B"/>
    <w:rsid w:val="00AB21D6"/>
    <w:rsid w:val="00AB25DD"/>
    <w:rsid w:val="00AB2960"/>
    <w:rsid w:val="00AB2E3B"/>
    <w:rsid w:val="00AB3660"/>
    <w:rsid w:val="00AB3767"/>
    <w:rsid w:val="00AB377D"/>
    <w:rsid w:val="00AB37E3"/>
    <w:rsid w:val="00AB397F"/>
    <w:rsid w:val="00AB3EEC"/>
    <w:rsid w:val="00AB3FFF"/>
    <w:rsid w:val="00AB4250"/>
    <w:rsid w:val="00AB4BC2"/>
    <w:rsid w:val="00AB4CBF"/>
    <w:rsid w:val="00AB4E17"/>
    <w:rsid w:val="00AB4E9C"/>
    <w:rsid w:val="00AB5096"/>
    <w:rsid w:val="00AB50BC"/>
    <w:rsid w:val="00AB548D"/>
    <w:rsid w:val="00AB58AB"/>
    <w:rsid w:val="00AB5B2D"/>
    <w:rsid w:val="00AB5B30"/>
    <w:rsid w:val="00AB5B96"/>
    <w:rsid w:val="00AB5DB3"/>
    <w:rsid w:val="00AB60DA"/>
    <w:rsid w:val="00AB6C86"/>
    <w:rsid w:val="00AB71F4"/>
    <w:rsid w:val="00AB7723"/>
    <w:rsid w:val="00AB77F5"/>
    <w:rsid w:val="00AB7978"/>
    <w:rsid w:val="00AB7B9B"/>
    <w:rsid w:val="00AB7C9F"/>
    <w:rsid w:val="00AB7FAE"/>
    <w:rsid w:val="00AC0066"/>
    <w:rsid w:val="00AC0131"/>
    <w:rsid w:val="00AC03B9"/>
    <w:rsid w:val="00AC04DD"/>
    <w:rsid w:val="00AC052D"/>
    <w:rsid w:val="00AC0BE8"/>
    <w:rsid w:val="00AC12A8"/>
    <w:rsid w:val="00AC12B9"/>
    <w:rsid w:val="00AC16B3"/>
    <w:rsid w:val="00AC1714"/>
    <w:rsid w:val="00AC192A"/>
    <w:rsid w:val="00AC1A47"/>
    <w:rsid w:val="00AC1D50"/>
    <w:rsid w:val="00AC1E67"/>
    <w:rsid w:val="00AC1E96"/>
    <w:rsid w:val="00AC279C"/>
    <w:rsid w:val="00AC280A"/>
    <w:rsid w:val="00AC29D4"/>
    <w:rsid w:val="00AC2AEA"/>
    <w:rsid w:val="00AC31B6"/>
    <w:rsid w:val="00AC3DD9"/>
    <w:rsid w:val="00AC4222"/>
    <w:rsid w:val="00AC4227"/>
    <w:rsid w:val="00AC42D7"/>
    <w:rsid w:val="00AC4978"/>
    <w:rsid w:val="00AC53CB"/>
    <w:rsid w:val="00AC5457"/>
    <w:rsid w:val="00AC5649"/>
    <w:rsid w:val="00AC5850"/>
    <w:rsid w:val="00AC59A3"/>
    <w:rsid w:val="00AC5AE0"/>
    <w:rsid w:val="00AC60DA"/>
    <w:rsid w:val="00AC6215"/>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956"/>
    <w:rsid w:val="00AD117B"/>
    <w:rsid w:val="00AD1240"/>
    <w:rsid w:val="00AD1574"/>
    <w:rsid w:val="00AD1DD6"/>
    <w:rsid w:val="00AD22A8"/>
    <w:rsid w:val="00AD2970"/>
    <w:rsid w:val="00AD2F90"/>
    <w:rsid w:val="00AD3317"/>
    <w:rsid w:val="00AD3557"/>
    <w:rsid w:val="00AD3A9F"/>
    <w:rsid w:val="00AD3C61"/>
    <w:rsid w:val="00AD3CF0"/>
    <w:rsid w:val="00AD3D7D"/>
    <w:rsid w:val="00AD3DEF"/>
    <w:rsid w:val="00AD3F08"/>
    <w:rsid w:val="00AD3F6B"/>
    <w:rsid w:val="00AD469C"/>
    <w:rsid w:val="00AD4877"/>
    <w:rsid w:val="00AD49E7"/>
    <w:rsid w:val="00AD4A25"/>
    <w:rsid w:val="00AD4D28"/>
    <w:rsid w:val="00AD5023"/>
    <w:rsid w:val="00AD503B"/>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A52"/>
    <w:rsid w:val="00AE2C55"/>
    <w:rsid w:val="00AE335F"/>
    <w:rsid w:val="00AE35C2"/>
    <w:rsid w:val="00AE3773"/>
    <w:rsid w:val="00AE37FB"/>
    <w:rsid w:val="00AE3B21"/>
    <w:rsid w:val="00AE3D16"/>
    <w:rsid w:val="00AE402D"/>
    <w:rsid w:val="00AE4070"/>
    <w:rsid w:val="00AE4197"/>
    <w:rsid w:val="00AE4541"/>
    <w:rsid w:val="00AE4573"/>
    <w:rsid w:val="00AE45A4"/>
    <w:rsid w:val="00AE4B3F"/>
    <w:rsid w:val="00AE4CB8"/>
    <w:rsid w:val="00AE4FD4"/>
    <w:rsid w:val="00AE5552"/>
    <w:rsid w:val="00AE555A"/>
    <w:rsid w:val="00AE582E"/>
    <w:rsid w:val="00AE58F5"/>
    <w:rsid w:val="00AE5B9A"/>
    <w:rsid w:val="00AE6120"/>
    <w:rsid w:val="00AE6171"/>
    <w:rsid w:val="00AE66D1"/>
    <w:rsid w:val="00AE6766"/>
    <w:rsid w:val="00AE6A33"/>
    <w:rsid w:val="00AE6BE8"/>
    <w:rsid w:val="00AE6FA9"/>
    <w:rsid w:val="00AE74E7"/>
    <w:rsid w:val="00AE797D"/>
    <w:rsid w:val="00AE79D8"/>
    <w:rsid w:val="00AF011B"/>
    <w:rsid w:val="00AF01E1"/>
    <w:rsid w:val="00AF02AF"/>
    <w:rsid w:val="00AF06FD"/>
    <w:rsid w:val="00AF07C0"/>
    <w:rsid w:val="00AF089D"/>
    <w:rsid w:val="00AF0926"/>
    <w:rsid w:val="00AF0C18"/>
    <w:rsid w:val="00AF1065"/>
    <w:rsid w:val="00AF124D"/>
    <w:rsid w:val="00AF1398"/>
    <w:rsid w:val="00AF1A9D"/>
    <w:rsid w:val="00AF200C"/>
    <w:rsid w:val="00AF2149"/>
    <w:rsid w:val="00AF21BC"/>
    <w:rsid w:val="00AF226B"/>
    <w:rsid w:val="00AF254F"/>
    <w:rsid w:val="00AF2569"/>
    <w:rsid w:val="00AF2632"/>
    <w:rsid w:val="00AF26D8"/>
    <w:rsid w:val="00AF2A07"/>
    <w:rsid w:val="00AF379C"/>
    <w:rsid w:val="00AF3899"/>
    <w:rsid w:val="00AF3B25"/>
    <w:rsid w:val="00AF4113"/>
    <w:rsid w:val="00AF46A0"/>
    <w:rsid w:val="00AF4843"/>
    <w:rsid w:val="00AF4BFB"/>
    <w:rsid w:val="00AF4CF1"/>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301"/>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2E"/>
    <w:rsid w:val="00B062CB"/>
    <w:rsid w:val="00B0639D"/>
    <w:rsid w:val="00B0644E"/>
    <w:rsid w:val="00B06862"/>
    <w:rsid w:val="00B0690E"/>
    <w:rsid w:val="00B06CDA"/>
    <w:rsid w:val="00B0733F"/>
    <w:rsid w:val="00B07974"/>
    <w:rsid w:val="00B100F9"/>
    <w:rsid w:val="00B104D0"/>
    <w:rsid w:val="00B10729"/>
    <w:rsid w:val="00B109CB"/>
    <w:rsid w:val="00B10F1D"/>
    <w:rsid w:val="00B110F7"/>
    <w:rsid w:val="00B11562"/>
    <w:rsid w:val="00B11FC1"/>
    <w:rsid w:val="00B12391"/>
    <w:rsid w:val="00B12754"/>
    <w:rsid w:val="00B129BD"/>
    <w:rsid w:val="00B12C16"/>
    <w:rsid w:val="00B12D09"/>
    <w:rsid w:val="00B12DC8"/>
    <w:rsid w:val="00B12EA6"/>
    <w:rsid w:val="00B12F00"/>
    <w:rsid w:val="00B12FAE"/>
    <w:rsid w:val="00B13017"/>
    <w:rsid w:val="00B13329"/>
    <w:rsid w:val="00B1418B"/>
    <w:rsid w:val="00B143B1"/>
    <w:rsid w:val="00B14492"/>
    <w:rsid w:val="00B14607"/>
    <w:rsid w:val="00B1493E"/>
    <w:rsid w:val="00B14C03"/>
    <w:rsid w:val="00B14DA7"/>
    <w:rsid w:val="00B14E86"/>
    <w:rsid w:val="00B14EE0"/>
    <w:rsid w:val="00B15836"/>
    <w:rsid w:val="00B15995"/>
    <w:rsid w:val="00B159B1"/>
    <w:rsid w:val="00B15A58"/>
    <w:rsid w:val="00B15CA3"/>
    <w:rsid w:val="00B162C2"/>
    <w:rsid w:val="00B163C2"/>
    <w:rsid w:val="00B16802"/>
    <w:rsid w:val="00B1684A"/>
    <w:rsid w:val="00B168B5"/>
    <w:rsid w:val="00B16A6C"/>
    <w:rsid w:val="00B16F5B"/>
    <w:rsid w:val="00B17464"/>
    <w:rsid w:val="00B17932"/>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30A"/>
    <w:rsid w:val="00B23529"/>
    <w:rsid w:val="00B2353A"/>
    <w:rsid w:val="00B23616"/>
    <w:rsid w:val="00B23694"/>
    <w:rsid w:val="00B23927"/>
    <w:rsid w:val="00B2431F"/>
    <w:rsid w:val="00B24622"/>
    <w:rsid w:val="00B2464E"/>
    <w:rsid w:val="00B24B7F"/>
    <w:rsid w:val="00B24CB7"/>
    <w:rsid w:val="00B24EBF"/>
    <w:rsid w:val="00B25131"/>
    <w:rsid w:val="00B25476"/>
    <w:rsid w:val="00B25A40"/>
    <w:rsid w:val="00B25ABA"/>
    <w:rsid w:val="00B25AF9"/>
    <w:rsid w:val="00B25B16"/>
    <w:rsid w:val="00B26338"/>
    <w:rsid w:val="00B264B2"/>
    <w:rsid w:val="00B268B7"/>
    <w:rsid w:val="00B2691A"/>
    <w:rsid w:val="00B26A4D"/>
    <w:rsid w:val="00B26B18"/>
    <w:rsid w:val="00B26C0F"/>
    <w:rsid w:val="00B26C11"/>
    <w:rsid w:val="00B26E57"/>
    <w:rsid w:val="00B273D8"/>
    <w:rsid w:val="00B27454"/>
    <w:rsid w:val="00B27E95"/>
    <w:rsid w:val="00B3012D"/>
    <w:rsid w:val="00B3027D"/>
    <w:rsid w:val="00B30600"/>
    <w:rsid w:val="00B30BB2"/>
    <w:rsid w:val="00B31126"/>
    <w:rsid w:val="00B31343"/>
    <w:rsid w:val="00B31519"/>
    <w:rsid w:val="00B3156A"/>
    <w:rsid w:val="00B31893"/>
    <w:rsid w:val="00B31ABF"/>
    <w:rsid w:val="00B31D6C"/>
    <w:rsid w:val="00B31E73"/>
    <w:rsid w:val="00B3215F"/>
    <w:rsid w:val="00B32290"/>
    <w:rsid w:val="00B329F7"/>
    <w:rsid w:val="00B32C09"/>
    <w:rsid w:val="00B32C6C"/>
    <w:rsid w:val="00B32EFB"/>
    <w:rsid w:val="00B33224"/>
    <w:rsid w:val="00B33304"/>
    <w:rsid w:val="00B3390B"/>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8FB"/>
    <w:rsid w:val="00B37940"/>
    <w:rsid w:val="00B37E8F"/>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548"/>
    <w:rsid w:val="00B43633"/>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295"/>
    <w:rsid w:val="00B462DB"/>
    <w:rsid w:val="00B463C8"/>
    <w:rsid w:val="00B46417"/>
    <w:rsid w:val="00B464D4"/>
    <w:rsid w:val="00B46646"/>
    <w:rsid w:val="00B46CB9"/>
    <w:rsid w:val="00B46CDC"/>
    <w:rsid w:val="00B46E09"/>
    <w:rsid w:val="00B472DC"/>
    <w:rsid w:val="00B47679"/>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3A2"/>
    <w:rsid w:val="00B53421"/>
    <w:rsid w:val="00B5356B"/>
    <w:rsid w:val="00B537A9"/>
    <w:rsid w:val="00B538FB"/>
    <w:rsid w:val="00B54440"/>
    <w:rsid w:val="00B54467"/>
    <w:rsid w:val="00B548D7"/>
    <w:rsid w:val="00B548F2"/>
    <w:rsid w:val="00B54D72"/>
    <w:rsid w:val="00B5521B"/>
    <w:rsid w:val="00B55343"/>
    <w:rsid w:val="00B55404"/>
    <w:rsid w:val="00B5550E"/>
    <w:rsid w:val="00B556CE"/>
    <w:rsid w:val="00B558C8"/>
    <w:rsid w:val="00B55BE5"/>
    <w:rsid w:val="00B55F44"/>
    <w:rsid w:val="00B55F8D"/>
    <w:rsid w:val="00B55FC1"/>
    <w:rsid w:val="00B56182"/>
    <w:rsid w:val="00B56650"/>
    <w:rsid w:val="00B5689C"/>
    <w:rsid w:val="00B56918"/>
    <w:rsid w:val="00B56CDA"/>
    <w:rsid w:val="00B56DDF"/>
    <w:rsid w:val="00B57030"/>
    <w:rsid w:val="00B570C9"/>
    <w:rsid w:val="00B5716E"/>
    <w:rsid w:val="00B571EF"/>
    <w:rsid w:val="00B57373"/>
    <w:rsid w:val="00B57A81"/>
    <w:rsid w:val="00B57CB5"/>
    <w:rsid w:val="00B57EAC"/>
    <w:rsid w:val="00B601DC"/>
    <w:rsid w:val="00B6049B"/>
    <w:rsid w:val="00B6079C"/>
    <w:rsid w:val="00B60FD7"/>
    <w:rsid w:val="00B612B4"/>
    <w:rsid w:val="00B61358"/>
    <w:rsid w:val="00B61460"/>
    <w:rsid w:val="00B616EC"/>
    <w:rsid w:val="00B61801"/>
    <w:rsid w:val="00B61C34"/>
    <w:rsid w:val="00B62043"/>
    <w:rsid w:val="00B6231C"/>
    <w:rsid w:val="00B62567"/>
    <w:rsid w:val="00B62773"/>
    <w:rsid w:val="00B62A08"/>
    <w:rsid w:val="00B62A16"/>
    <w:rsid w:val="00B62E24"/>
    <w:rsid w:val="00B62F8E"/>
    <w:rsid w:val="00B63435"/>
    <w:rsid w:val="00B63575"/>
    <w:rsid w:val="00B63A35"/>
    <w:rsid w:val="00B63A96"/>
    <w:rsid w:val="00B63B76"/>
    <w:rsid w:val="00B64032"/>
    <w:rsid w:val="00B642D2"/>
    <w:rsid w:val="00B64474"/>
    <w:rsid w:val="00B645D8"/>
    <w:rsid w:val="00B64D9F"/>
    <w:rsid w:val="00B651C1"/>
    <w:rsid w:val="00B652F7"/>
    <w:rsid w:val="00B654DE"/>
    <w:rsid w:val="00B6588E"/>
    <w:rsid w:val="00B65C15"/>
    <w:rsid w:val="00B65E1D"/>
    <w:rsid w:val="00B65F20"/>
    <w:rsid w:val="00B65F88"/>
    <w:rsid w:val="00B6643B"/>
    <w:rsid w:val="00B66500"/>
    <w:rsid w:val="00B66E88"/>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DFB"/>
    <w:rsid w:val="00B70E4F"/>
    <w:rsid w:val="00B710FD"/>
    <w:rsid w:val="00B71501"/>
    <w:rsid w:val="00B71738"/>
    <w:rsid w:val="00B71C61"/>
    <w:rsid w:val="00B71CE1"/>
    <w:rsid w:val="00B71D3A"/>
    <w:rsid w:val="00B71FA3"/>
    <w:rsid w:val="00B71FF1"/>
    <w:rsid w:val="00B72267"/>
    <w:rsid w:val="00B72424"/>
    <w:rsid w:val="00B7246F"/>
    <w:rsid w:val="00B726A3"/>
    <w:rsid w:val="00B7348A"/>
    <w:rsid w:val="00B73694"/>
    <w:rsid w:val="00B737D4"/>
    <w:rsid w:val="00B738D2"/>
    <w:rsid w:val="00B73C2F"/>
    <w:rsid w:val="00B741D5"/>
    <w:rsid w:val="00B74B77"/>
    <w:rsid w:val="00B752DB"/>
    <w:rsid w:val="00B75567"/>
    <w:rsid w:val="00B75662"/>
    <w:rsid w:val="00B75719"/>
    <w:rsid w:val="00B758D4"/>
    <w:rsid w:val="00B759A6"/>
    <w:rsid w:val="00B75A37"/>
    <w:rsid w:val="00B75B7E"/>
    <w:rsid w:val="00B75D15"/>
    <w:rsid w:val="00B769BD"/>
    <w:rsid w:val="00B76BF1"/>
    <w:rsid w:val="00B76E06"/>
    <w:rsid w:val="00B7792A"/>
    <w:rsid w:val="00B77951"/>
    <w:rsid w:val="00B77971"/>
    <w:rsid w:val="00B77E42"/>
    <w:rsid w:val="00B8018F"/>
    <w:rsid w:val="00B80446"/>
    <w:rsid w:val="00B80534"/>
    <w:rsid w:val="00B806CA"/>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D92"/>
    <w:rsid w:val="00B8514E"/>
    <w:rsid w:val="00B851D9"/>
    <w:rsid w:val="00B855BA"/>
    <w:rsid w:val="00B855C1"/>
    <w:rsid w:val="00B855E9"/>
    <w:rsid w:val="00B85711"/>
    <w:rsid w:val="00B8592E"/>
    <w:rsid w:val="00B85BB8"/>
    <w:rsid w:val="00B86293"/>
    <w:rsid w:val="00B86491"/>
    <w:rsid w:val="00B864F5"/>
    <w:rsid w:val="00B86859"/>
    <w:rsid w:val="00B870E2"/>
    <w:rsid w:val="00B872C7"/>
    <w:rsid w:val="00B87372"/>
    <w:rsid w:val="00B87382"/>
    <w:rsid w:val="00B87CBB"/>
    <w:rsid w:val="00B90104"/>
    <w:rsid w:val="00B90187"/>
    <w:rsid w:val="00B901D5"/>
    <w:rsid w:val="00B905B9"/>
    <w:rsid w:val="00B90AE5"/>
    <w:rsid w:val="00B90BD1"/>
    <w:rsid w:val="00B90F53"/>
    <w:rsid w:val="00B911B8"/>
    <w:rsid w:val="00B9129F"/>
    <w:rsid w:val="00B914C3"/>
    <w:rsid w:val="00B914C9"/>
    <w:rsid w:val="00B9158F"/>
    <w:rsid w:val="00B915CB"/>
    <w:rsid w:val="00B9171D"/>
    <w:rsid w:val="00B9186C"/>
    <w:rsid w:val="00B9195E"/>
    <w:rsid w:val="00B91AA1"/>
    <w:rsid w:val="00B92213"/>
    <w:rsid w:val="00B925D5"/>
    <w:rsid w:val="00B92833"/>
    <w:rsid w:val="00B929BE"/>
    <w:rsid w:val="00B92D73"/>
    <w:rsid w:val="00B92ECE"/>
    <w:rsid w:val="00B93767"/>
    <w:rsid w:val="00B93A20"/>
    <w:rsid w:val="00B93CB3"/>
    <w:rsid w:val="00B93D3A"/>
    <w:rsid w:val="00B94075"/>
    <w:rsid w:val="00B9439E"/>
    <w:rsid w:val="00B94667"/>
    <w:rsid w:val="00B94984"/>
    <w:rsid w:val="00B949B3"/>
    <w:rsid w:val="00B95084"/>
    <w:rsid w:val="00B95262"/>
    <w:rsid w:val="00B95409"/>
    <w:rsid w:val="00B957E7"/>
    <w:rsid w:val="00B958AB"/>
    <w:rsid w:val="00B95B15"/>
    <w:rsid w:val="00B95BAE"/>
    <w:rsid w:val="00B95BDA"/>
    <w:rsid w:val="00B95FE8"/>
    <w:rsid w:val="00B96406"/>
    <w:rsid w:val="00B96BBF"/>
    <w:rsid w:val="00B97441"/>
    <w:rsid w:val="00B9746D"/>
    <w:rsid w:val="00B9788A"/>
    <w:rsid w:val="00B97C02"/>
    <w:rsid w:val="00BA0B9B"/>
    <w:rsid w:val="00BA1395"/>
    <w:rsid w:val="00BA187E"/>
    <w:rsid w:val="00BA1BDC"/>
    <w:rsid w:val="00BA2095"/>
    <w:rsid w:val="00BA246B"/>
    <w:rsid w:val="00BA2973"/>
    <w:rsid w:val="00BA2C1B"/>
    <w:rsid w:val="00BA2ED2"/>
    <w:rsid w:val="00BA2F52"/>
    <w:rsid w:val="00BA3345"/>
    <w:rsid w:val="00BA34AD"/>
    <w:rsid w:val="00BA34E7"/>
    <w:rsid w:val="00BA3638"/>
    <w:rsid w:val="00BA3749"/>
    <w:rsid w:val="00BA3F90"/>
    <w:rsid w:val="00BA41B7"/>
    <w:rsid w:val="00BA42C3"/>
    <w:rsid w:val="00BA46DA"/>
    <w:rsid w:val="00BA473F"/>
    <w:rsid w:val="00BA4A32"/>
    <w:rsid w:val="00BA5643"/>
    <w:rsid w:val="00BA56CF"/>
    <w:rsid w:val="00BA5742"/>
    <w:rsid w:val="00BA5E5D"/>
    <w:rsid w:val="00BA5FC8"/>
    <w:rsid w:val="00BA600B"/>
    <w:rsid w:val="00BA62FB"/>
    <w:rsid w:val="00BA652F"/>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058"/>
    <w:rsid w:val="00BB1085"/>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DD"/>
    <w:rsid w:val="00BB4763"/>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098"/>
    <w:rsid w:val="00BC12FB"/>
    <w:rsid w:val="00BC14BF"/>
    <w:rsid w:val="00BC1727"/>
    <w:rsid w:val="00BC1801"/>
    <w:rsid w:val="00BC1825"/>
    <w:rsid w:val="00BC182C"/>
    <w:rsid w:val="00BC1A21"/>
    <w:rsid w:val="00BC1A62"/>
    <w:rsid w:val="00BC1FD4"/>
    <w:rsid w:val="00BC226D"/>
    <w:rsid w:val="00BC23BC"/>
    <w:rsid w:val="00BC25B3"/>
    <w:rsid w:val="00BC2D90"/>
    <w:rsid w:val="00BC2EED"/>
    <w:rsid w:val="00BC30E9"/>
    <w:rsid w:val="00BC318F"/>
    <w:rsid w:val="00BC325D"/>
    <w:rsid w:val="00BC32CF"/>
    <w:rsid w:val="00BC3491"/>
    <w:rsid w:val="00BC3799"/>
    <w:rsid w:val="00BC37D8"/>
    <w:rsid w:val="00BC391B"/>
    <w:rsid w:val="00BC3C0E"/>
    <w:rsid w:val="00BC3F2A"/>
    <w:rsid w:val="00BC4424"/>
    <w:rsid w:val="00BC44B8"/>
    <w:rsid w:val="00BC4EDA"/>
    <w:rsid w:val="00BC4F95"/>
    <w:rsid w:val="00BC52DD"/>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F5D"/>
    <w:rsid w:val="00BC71DE"/>
    <w:rsid w:val="00BC7642"/>
    <w:rsid w:val="00BC7A8C"/>
    <w:rsid w:val="00BC7BD2"/>
    <w:rsid w:val="00BD00E3"/>
    <w:rsid w:val="00BD01CC"/>
    <w:rsid w:val="00BD03CD"/>
    <w:rsid w:val="00BD04FB"/>
    <w:rsid w:val="00BD050C"/>
    <w:rsid w:val="00BD0713"/>
    <w:rsid w:val="00BD077F"/>
    <w:rsid w:val="00BD0969"/>
    <w:rsid w:val="00BD0A43"/>
    <w:rsid w:val="00BD0F27"/>
    <w:rsid w:val="00BD0FA9"/>
    <w:rsid w:val="00BD14C2"/>
    <w:rsid w:val="00BD1A33"/>
    <w:rsid w:val="00BD1A9B"/>
    <w:rsid w:val="00BD234B"/>
    <w:rsid w:val="00BD2956"/>
    <w:rsid w:val="00BD2B67"/>
    <w:rsid w:val="00BD2F08"/>
    <w:rsid w:val="00BD38E7"/>
    <w:rsid w:val="00BD390E"/>
    <w:rsid w:val="00BD39BE"/>
    <w:rsid w:val="00BD3AA0"/>
    <w:rsid w:val="00BD3D18"/>
    <w:rsid w:val="00BD3DCB"/>
    <w:rsid w:val="00BD403B"/>
    <w:rsid w:val="00BD48B3"/>
    <w:rsid w:val="00BD4F2B"/>
    <w:rsid w:val="00BD5059"/>
    <w:rsid w:val="00BD52F9"/>
    <w:rsid w:val="00BD53CB"/>
    <w:rsid w:val="00BD5954"/>
    <w:rsid w:val="00BD5A7F"/>
    <w:rsid w:val="00BD5D2C"/>
    <w:rsid w:val="00BD5D2D"/>
    <w:rsid w:val="00BD660B"/>
    <w:rsid w:val="00BD6A04"/>
    <w:rsid w:val="00BD7285"/>
    <w:rsid w:val="00BD7719"/>
    <w:rsid w:val="00BD77E3"/>
    <w:rsid w:val="00BD7859"/>
    <w:rsid w:val="00BD7C0E"/>
    <w:rsid w:val="00BE05F9"/>
    <w:rsid w:val="00BE06F8"/>
    <w:rsid w:val="00BE0BC2"/>
    <w:rsid w:val="00BE0C79"/>
    <w:rsid w:val="00BE0C99"/>
    <w:rsid w:val="00BE0E63"/>
    <w:rsid w:val="00BE0F21"/>
    <w:rsid w:val="00BE10D6"/>
    <w:rsid w:val="00BE1110"/>
    <w:rsid w:val="00BE1563"/>
    <w:rsid w:val="00BE180C"/>
    <w:rsid w:val="00BE1850"/>
    <w:rsid w:val="00BE1CF1"/>
    <w:rsid w:val="00BE1E83"/>
    <w:rsid w:val="00BE1FAF"/>
    <w:rsid w:val="00BE2031"/>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9D2"/>
    <w:rsid w:val="00BE4BF2"/>
    <w:rsid w:val="00BE4BFC"/>
    <w:rsid w:val="00BE4C2E"/>
    <w:rsid w:val="00BE4F36"/>
    <w:rsid w:val="00BE5281"/>
    <w:rsid w:val="00BE59CF"/>
    <w:rsid w:val="00BE5DCA"/>
    <w:rsid w:val="00BE6202"/>
    <w:rsid w:val="00BE64CB"/>
    <w:rsid w:val="00BE6BB0"/>
    <w:rsid w:val="00BE6FFF"/>
    <w:rsid w:val="00BE7103"/>
    <w:rsid w:val="00BE74C7"/>
    <w:rsid w:val="00BE7B37"/>
    <w:rsid w:val="00BE7BE3"/>
    <w:rsid w:val="00BF0023"/>
    <w:rsid w:val="00BF0245"/>
    <w:rsid w:val="00BF02BC"/>
    <w:rsid w:val="00BF1190"/>
    <w:rsid w:val="00BF13EE"/>
    <w:rsid w:val="00BF16FB"/>
    <w:rsid w:val="00BF175B"/>
    <w:rsid w:val="00BF18E1"/>
    <w:rsid w:val="00BF1910"/>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4BD"/>
    <w:rsid w:val="00BF55C6"/>
    <w:rsid w:val="00BF5855"/>
    <w:rsid w:val="00BF5864"/>
    <w:rsid w:val="00BF59A9"/>
    <w:rsid w:val="00BF5BA8"/>
    <w:rsid w:val="00BF5D2F"/>
    <w:rsid w:val="00BF5F57"/>
    <w:rsid w:val="00BF6130"/>
    <w:rsid w:val="00BF6147"/>
    <w:rsid w:val="00BF6312"/>
    <w:rsid w:val="00BF64B4"/>
    <w:rsid w:val="00BF705E"/>
    <w:rsid w:val="00BF7085"/>
    <w:rsid w:val="00BF71AB"/>
    <w:rsid w:val="00BF760B"/>
    <w:rsid w:val="00BF77FA"/>
    <w:rsid w:val="00BF7A59"/>
    <w:rsid w:val="00BF7E92"/>
    <w:rsid w:val="00C00159"/>
    <w:rsid w:val="00C0061F"/>
    <w:rsid w:val="00C006EC"/>
    <w:rsid w:val="00C009A8"/>
    <w:rsid w:val="00C009B4"/>
    <w:rsid w:val="00C00C74"/>
    <w:rsid w:val="00C00DC2"/>
    <w:rsid w:val="00C01066"/>
    <w:rsid w:val="00C010E8"/>
    <w:rsid w:val="00C01DE1"/>
    <w:rsid w:val="00C02217"/>
    <w:rsid w:val="00C02694"/>
    <w:rsid w:val="00C02D7E"/>
    <w:rsid w:val="00C0385C"/>
    <w:rsid w:val="00C03877"/>
    <w:rsid w:val="00C0393D"/>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9A"/>
    <w:rsid w:val="00C06793"/>
    <w:rsid w:val="00C06F04"/>
    <w:rsid w:val="00C06FE9"/>
    <w:rsid w:val="00C06FF2"/>
    <w:rsid w:val="00C070CF"/>
    <w:rsid w:val="00C07119"/>
    <w:rsid w:val="00C071EC"/>
    <w:rsid w:val="00C078B4"/>
    <w:rsid w:val="00C07EE9"/>
    <w:rsid w:val="00C07F92"/>
    <w:rsid w:val="00C10043"/>
    <w:rsid w:val="00C101D6"/>
    <w:rsid w:val="00C103C4"/>
    <w:rsid w:val="00C103D0"/>
    <w:rsid w:val="00C10884"/>
    <w:rsid w:val="00C108B1"/>
    <w:rsid w:val="00C10C00"/>
    <w:rsid w:val="00C1103A"/>
    <w:rsid w:val="00C11408"/>
    <w:rsid w:val="00C114DE"/>
    <w:rsid w:val="00C11969"/>
    <w:rsid w:val="00C11B63"/>
    <w:rsid w:val="00C1211E"/>
    <w:rsid w:val="00C12129"/>
    <w:rsid w:val="00C12694"/>
    <w:rsid w:val="00C1291C"/>
    <w:rsid w:val="00C12A36"/>
    <w:rsid w:val="00C12F29"/>
    <w:rsid w:val="00C130AE"/>
    <w:rsid w:val="00C1333D"/>
    <w:rsid w:val="00C136D4"/>
    <w:rsid w:val="00C13918"/>
    <w:rsid w:val="00C13C00"/>
    <w:rsid w:val="00C13E9D"/>
    <w:rsid w:val="00C14833"/>
    <w:rsid w:val="00C1499D"/>
    <w:rsid w:val="00C14D2E"/>
    <w:rsid w:val="00C15014"/>
    <w:rsid w:val="00C1515B"/>
    <w:rsid w:val="00C151D5"/>
    <w:rsid w:val="00C1556B"/>
    <w:rsid w:val="00C15917"/>
    <w:rsid w:val="00C15B41"/>
    <w:rsid w:val="00C15C03"/>
    <w:rsid w:val="00C15CC2"/>
    <w:rsid w:val="00C15D50"/>
    <w:rsid w:val="00C1608D"/>
    <w:rsid w:val="00C16126"/>
    <w:rsid w:val="00C161D8"/>
    <w:rsid w:val="00C162B3"/>
    <w:rsid w:val="00C16363"/>
    <w:rsid w:val="00C1689B"/>
    <w:rsid w:val="00C17115"/>
    <w:rsid w:val="00C17145"/>
    <w:rsid w:val="00C173D9"/>
    <w:rsid w:val="00C17D0B"/>
    <w:rsid w:val="00C17F38"/>
    <w:rsid w:val="00C200E5"/>
    <w:rsid w:val="00C201F4"/>
    <w:rsid w:val="00C20235"/>
    <w:rsid w:val="00C2049D"/>
    <w:rsid w:val="00C20547"/>
    <w:rsid w:val="00C20769"/>
    <w:rsid w:val="00C20AF6"/>
    <w:rsid w:val="00C20CBD"/>
    <w:rsid w:val="00C20DC0"/>
    <w:rsid w:val="00C211CF"/>
    <w:rsid w:val="00C2127E"/>
    <w:rsid w:val="00C2132C"/>
    <w:rsid w:val="00C2134D"/>
    <w:rsid w:val="00C213EE"/>
    <w:rsid w:val="00C214CA"/>
    <w:rsid w:val="00C21549"/>
    <w:rsid w:val="00C21DBF"/>
    <w:rsid w:val="00C21E76"/>
    <w:rsid w:val="00C21F40"/>
    <w:rsid w:val="00C21F52"/>
    <w:rsid w:val="00C2202E"/>
    <w:rsid w:val="00C2233F"/>
    <w:rsid w:val="00C224C6"/>
    <w:rsid w:val="00C229F5"/>
    <w:rsid w:val="00C2344B"/>
    <w:rsid w:val="00C23518"/>
    <w:rsid w:val="00C235F1"/>
    <w:rsid w:val="00C2366C"/>
    <w:rsid w:val="00C23DC8"/>
    <w:rsid w:val="00C23F93"/>
    <w:rsid w:val="00C24762"/>
    <w:rsid w:val="00C2527D"/>
    <w:rsid w:val="00C257BF"/>
    <w:rsid w:val="00C25877"/>
    <w:rsid w:val="00C25CC7"/>
    <w:rsid w:val="00C2609C"/>
    <w:rsid w:val="00C263C8"/>
    <w:rsid w:val="00C26527"/>
    <w:rsid w:val="00C2665A"/>
    <w:rsid w:val="00C266D4"/>
    <w:rsid w:val="00C26928"/>
    <w:rsid w:val="00C26953"/>
    <w:rsid w:val="00C26A6E"/>
    <w:rsid w:val="00C277E8"/>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2C7C"/>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185"/>
    <w:rsid w:val="00C368D9"/>
    <w:rsid w:val="00C36B6A"/>
    <w:rsid w:val="00C371F9"/>
    <w:rsid w:val="00C374F1"/>
    <w:rsid w:val="00C3751E"/>
    <w:rsid w:val="00C37808"/>
    <w:rsid w:val="00C37A9E"/>
    <w:rsid w:val="00C37AC9"/>
    <w:rsid w:val="00C37D4F"/>
    <w:rsid w:val="00C37F68"/>
    <w:rsid w:val="00C40085"/>
    <w:rsid w:val="00C40273"/>
    <w:rsid w:val="00C4082E"/>
    <w:rsid w:val="00C40886"/>
    <w:rsid w:val="00C40A0E"/>
    <w:rsid w:val="00C40D12"/>
    <w:rsid w:val="00C40FBA"/>
    <w:rsid w:val="00C410ED"/>
    <w:rsid w:val="00C4111C"/>
    <w:rsid w:val="00C414B8"/>
    <w:rsid w:val="00C41556"/>
    <w:rsid w:val="00C4161A"/>
    <w:rsid w:val="00C41746"/>
    <w:rsid w:val="00C41A86"/>
    <w:rsid w:val="00C41B01"/>
    <w:rsid w:val="00C41E42"/>
    <w:rsid w:val="00C41F16"/>
    <w:rsid w:val="00C42037"/>
    <w:rsid w:val="00C421C3"/>
    <w:rsid w:val="00C424D2"/>
    <w:rsid w:val="00C42590"/>
    <w:rsid w:val="00C4356D"/>
    <w:rsid w:val="00C435D4"/>
    <w:rsid w:val="00C437D2"/>
    <w:rsid w:val="00C43C34"/>
    <w:rsid w:val="00C43D83"/>
    <w:rsid w:val="00C443C0"/>
    <w:rsid w:val="00C447E9"/>
    <w:rsid w:val="00C44910"/>
    <w:rsid w:val="00C44EAB"/>
    <w:rsid w:val="00C44F90"/>
    <w:rsid w:val="00C450DE"/>
    <w:rsid w:val="00C4513E"/>
    <w:rsid w:val="00C455C9"/>
    <w:rsid w:val="00C46305"/>
    <w:rsid w:val="00C468A8"/>
    <w:rsid w:val="00C468FB"/>
    <w:rsid w:val="00C46B42"/>
    <w:rsid w:val="00C46EA8"/>
    <w:rsid w:val="00C474BB"/>
    <w:rsid w:val="00C4774B"/>
    <w:rsid w:val="00C47AB0"/>
    <w:rsid w:val="00C5001A"/>
    <w:rsid w:val="00C500E2"/>
    <w:rsid w:val="00C50578"/>
    <w:rsid w:val="00C50D32"/>
    <w:rsid w:val="00C511D1"/>
    <w:rsid w:val="00C514F0"/>
    <w:rsid w:val="00C51527"/>
    <w:rsid w:val="00C5162E"/>
    <w:rsid w:val="00C516E8"/>
    <w:rsid w:val="00C51742"/>
    <w:rsid w:val="00C51C88"/>
    <w:rsid w:val="00C51FE0"/>
    <w:rsid w:val="00C523A0"/>
    <w:rsid w:val="00C523E8"/>
    <w:rsid w:val="00C525DC"/>
    <w:rsid w:val="00C5288D"/>
    <w:rsid w:val="00C5297D"/>
    <w:rsid w:val="00C52C49"/>
    <w:rsid w:val="00C52CC7"/>
    <w:rsid w:val="00C53721"/>
    <w:rsid w:val="00C53923"/>
    <w:rsid w:val="00C53CD4"/>
    <w:rsid w:val="00C53CEC"/>
    <w:rsid w:val="00C54191"/>
    <w:rsid w:val="00C546EE"/>
    <w:rsid w:val="00C548D8"/>
    <w:rsid w:val="00C5491E"/>
    <w:rsid w:val="00C54DF9"/>
    <w:rsid w:val="00C553CA"/>
    <w:rsid w:val="00C5565D"/>
    <w:rsid w:val="00C55C3D"/>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60164"/>
    <w:rsid w:val="00C603C6"/>
    <w:rsid w:val="00C606D8"/>
    <w:rsid w:val="00C60C59"/>
    <w:rsid w:val="00C60F7A"/>
    <w:rsid w:val="00C61184"/>
    <w:rsid w:val="00C61259"/>
    <w:rsid w:val="00C613C0"/>
    <w:rsid w:val="00C616F2"/>
    <w:rsid w:val="00C618FB"/>
    <w:rsid w:val="00C61992"/>
    <w:rsid w:val="00C61CBF"/>
    <w:rsid w:val="00C621D4"/>
    <w:rsid w:val="00C6225B"/>
    <w:rsid w:val="00C622D2"/>
    <w:rsid w:val="00C62563"/>
    <w:rsid w:val="00C6256A"/>
    <w:rsid w:val="00C626F0"/>
    <w:rsid w:val="00C62D71"/>
    <w:rsid w:val="00C6314A"/>
    <w:rsid w:val="00C631C6"/>
    <w:rsid w:val="00C6330D"/>
    <w:rsid w:val="00C63EDE"/>
    <w:rsid w:val="00C63F83"/>
    <w:rsid w:val="00C64055"/>
    <w:rsid w:val="00C64495"/>
    <w:rsid w:val="00C64572"/>
    <w:rsid w:val="00C64B4C"/>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6DCE"/>
    <w:rsid w:val="00C67058"/>
    <w:rsid w:val="00C670C1"/>
    <w:rsid w:val="00C67231"/>
    <w:rsid w:val="00C67254"/>
    <w:rsid w:val="00C67475"/>
    <w:rsid w:val="00C6769F"/>
    <w:rsid w:val="00C677C5"/>
    <w:rsid w:val="00C67ADF"/>
    <w:rsid w:val="00C67BA1"/>
    <w:rsid w:val="00C70529"/>
    <w:rsid w:val="00C70726"/>
    <w:rsid w:val="00C7087B"/>
    <w:rsid w:val="00C70BF7"/>
    <w:rsid w:val="00C70D07"/>
    <w:rsid w:val="00C71570"/>
    <w:rsid w:val="00C717D1"/>
    <w:rsid w:val="00C71E08"/>
    <w:rsid w:val="00C71F10"/>
    <w:rsid w:val="00C7225C"/>
    <w:rsid w:val="00C72325"/>
    <w:rsid w:val="00C723CA"/>
    <w:rsid w:val="00C7252F"/>
    <w:rsid w:val="00C72628"/>
    <w:rsid w:val="00C72B5D"/>
    <w:rsid w:val="00C7331F"/>
    <w:rsid w:val="00C740C9"/>
    <w:rsid w:val="00C74482"/>
    <w:rsid w:val="00C74B31"/>
    <w:rsid w:val="00C751AC"/>
    <w:rsid w:val="00C757FB"/>
    <w:rsid w:val="00C75C57"/>
    <w:rsid w:val="00C76592"/>
    <w:rsid w:val="00C76778"/>
    <w:rsid w:val="00C767FC"/>
    <w:rsid w:val="00C76908"/>
    <w:rsid w:val="00C76C99"/>
    <w:rsid w:val="00C76C9C"/>
    <w:rsid w:val="00C770D4"/>
    <w:rsid w:val="00C77527"/>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1FD"/>
    <w:rsid w:val="00C827B8"/>
    <w:rsid w:val="00C82824"/>
    <w:rsid w:val="00C82EA7"/>
    <w:rsid w:val="00C82EC0"/>
    <w:rsid w:val="00C836F2"/>
    <w:rsid w:val="00C83786"/>
    <w:rsid w:val="00C83CDE"/>
    <w:rsid w:val="00C840CF"/>
    <w:rsid w:val="00C844EE"/>
    <w:rsid w:val="00C8458C"/>
    <w:rsid w:val="00C84D25"/>
    <w:rsid w:val="00C84F74"/>
    <w:rsid w:val="00C85099"/>
    <w:rsid w:val="00C85405"/>
    <w:rsid w:val="00C86029"/>
    <w:rsid w:val="00C863CB"/>
    <w:rsid w:val="00C86506"/>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4075"/>
    <w:rsid w:val="00C94161"/>
    <w:rsid w:val="00C9496E"/>
    <w:rsid w:val="00C94CD3"/>
    <w:rsid w:val="00C94EC1"/>
    <w:rsid w:val="00C9533D"/>
    <w:rsid w:val="00C95619"/>
    <w:rsid w:val="00C956C3"/>
    <w:rsid w:val="00C95E31"/>
    <w:rsid w:val="00C964C6"/>
    <w:rsid w:val="00C9695A"/>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F6C"/>
    <w:rsid w:val="00CA114D"/>
    <w:rsid w:val="00CA1183"/>
    <w:rsid w:val="00CA11E7"/>
    <w:rsid w:val="00CA1F07"/>
    <w:rsid w:val="00CA239E"/>
    <w:rsid w:val="00CA2657"/>
    <w:rsid w:val="00CA2754"/>
    <w:rsid w:val="00CA2B79"/>
    <w:rsid w:val="00CA2C5D"/>
    <w:rsid w:val="00CA2E98"/>
    <w:rsid w:val="00CA3029"/>
    <w:rsid w:val="00CA3258"/>
    <w:rsid w:val="00CA32AF"/>
    <w:rsid w:val="00CA34EE"/>
    <w:rsid w:val="00CA3708"/>
    <w:rsid w:val="00CA3BE2"/>
    <w:rsid w:val="00CA3F4A"/>
    <w:rsid w:val="00CA40E6"/>
    <w:rsid w:val="00CA4D99"/>
    <w:rsid w:val="00CA4E35"/>
    <w:rsid w:val="00CA4E67"/>
    <w:rsid w:val="00CA51CC"/>
    <w:rsid w:val="00CA51E7"/>
    <w:rsid w:val="00CA5201"/>
    <w:rsid w:val="00CA535C"/>
    <w:rsid w:val="00CA53C6"/>
    <w:rsid w:val="00CA5631"/>
    <w:rsid w:val="00CA5665"/>
    <w:rsid w:val="00CA57F0"/>
    <w:rsid w:val="00CA6099"/>
    <w:rsid w:val="00CA6144"/>
    <w:rsid w:val="00CA6C90"/>
    <w:rsid w:val="00CA6D39"/>
    <w:rsid w:val="00CA6D53"/>
    <w:rsid w:val="00CA71DA"/>
    <w:rsid w:val="00CA7307"/>
    <w:rsid w:val="00CA736B"/>
    <w:rsid w:val="00CA76F8"/>
    <w:rsid w:val="00CA7882"/>
    <w:rsid w:val="00CA7D3D"/>
    <w:rsid w:val="00CB003E"/>
    <w:rsid w:val="00CB0425"/>
    <w:rsid w:val="00CB069A"/>
    <w:rsid w:val="00CB13BC"/>
    <w:rsid w:val="00CB13BE"/>
    <w:rsid w:val="00CB194B"/>
    <w:rsid w:val="00CB1AF9"/>
    <w:rsid w:val="00CB1BB1"/>
    <w:rsid w:val="00CB1CFD"/>
    <w:rsid w:val="00CB1F54"/>
    <w:rsid w:val="00CB2A10"/>
    <w:rsid w:val="00CB2B31"/>
    <w:rsid w:val="00CB2D4A"/>
    <w:rsid w:val="00CB2ED8"/>
    <w:rsid w:val="00CB33BC"/>
    <w:rsid w:val="00CB33CD"/>
    <w:rsid w:val="00CB340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6FB"/>
    <w:rsid w:val="00CB7B5B"/>
    <w:rsid w:val="00CB7BEB"/>
    <w:rsid w:val="00CB7C7A"/>
    <w:rsid w:val="00CB7CA7"/>
    <w:rsid w:val="00CB7D8E"/>
    <w:rsid w:val="00CC0091"/>
    <w:rsid w:val="00CC0495"/>
    <w:rsid w:val="00CC07C5"/>
    <w:rsid w:val="00CC09D6"/>
    <w:rsid w:val="00CC0C76"/>
    <w:rsid w:val="00CC0CA1"/>
    <w:rsid w:val="00CC1093"/>
    <w:rsid w:val="00CC147C"/>
    <w:rsid w:val="00CC1497"/>
    <w:rsid w:val="00CC16B5"/>
    <w:rsid w:val="00CC16E6"/>
    <w:rsid w:val="00CC1DE3"/>
    <w:rsid w:val="00CC1EDE"/>
    <w:rsid w:val="00CC1F1C"/>
    <w:rsid w:val="00CC1F2F"/>
    <w:rsid w:val="00CC2678"/>
    <w:rsid w:val="00CC33A2"/>
    <w:rsid w:val="00CC40CC"/>
    <w:rsid w:val="00CC40FB"/>
    <w:rsid w:val="00CC426C"/>
    <w:rsid w:val="00CC444D"/>
    <w:rsid w:val="00CC4801"/>
    <w:rsid w:val="00CC4802"/>
    <w:rsid w:val="00CC4CFF"/>
    <w:rsid w:val="00CC52EC"/>
    <w:rsid w:val="00CC559A"/>
    <w:rsid w:val="00CC55C5"/>
    <w:rsid w:val="00CC574F"/>
    <w:rsid w:val="00CC61B9"/>
    <w:rsid w:val="00CC6200"/>
    <w:rsid w:val="00CC65BA"/>
    <w:rsid w:val="00CC6688"/>
    <w:rsid w:val="00CC6F92"/>
    <w:rsid w:val="00CC7325"/>
    <w:rsid w:val="00CC748F"/>
    <w:rsid w:val="00CC75D8"/>
    <w:rsid w:val="00CC79FB"/>
    <w:rsid w:val="00CC7A41"/>
    <w:rsid w:val="00CC7AB5"/>
    <w:rsid w:val="00CC7ACC"/>
    <w:rsid w:val="00CC7B8E"/>
    <w:rsid w:val="00CC7E7A"/>
    <w:rsid w:val="00CD001F"/>
    <w:rsid w:val="00CD031C"/>
    <w:rsid w:val="00CD0549"/>
    <w:rsid w:val="00CD0A6B"/>
    <w:rsid w:val="00CD0BCF"/>
    <w:rsid w:val="00CD0E55"/>
    <w:rsid w:val="00CD1522"/>
    <w:rsid w:val="00CD15F2"/>
    <w:rsid w:val="00CD1631"/>
    <w:rsid w:val="00CD189C"/>
    <w:rsid w:val="00CD22A6"/>
    <w:rsid w:val="00CD2866"/>
    <w:rsid w:val="00CD28EE"/>
    <w:rsid w:val="00CD2930"/>
    <w:rsid w:val="00CD2D4B"/>
    <w:rsid w:val="00CD2D53"/>
    <w:rsid w:val="00CD2E12"/>
    <w:rsid w:val="00CD303C"/>
    <w:rsid w:val="00CD33C0"/>
    <w:rsid w:val="00CD36F7"/>
    <w:rsid w:val="00CD36FF"/>
    <w:rsid w:val="00CD3758"/>
    <w:rsid w:val="00CD3DAB"/>
    <w:rsid w:val="00CD4775"/>
    <w:rsid w:val="00CD4AE6"/>
    <w:rsid w:val="00CD4BBE"/>
    <w:rsid w:val="00CD4D18"/>
    <w:rsid w:val="00CD4E6F"/>
    <w:rsid w:val="00CD509D"/>
    <w:rsid w:val="00CD5140"/>
    <w:rsid w:val="00CD54EF"/>
    <w:rsid w:val="00CD58D5"/>
    <w:rsid w:val="00CD62F8"/>
    <w:rsid w:val="00CD667C"/>
    <w:rsid w:val="00CD6B0C"/>
    <w:rsid w:val="00CD6BC8"/>
    <w:rsid w:val="00CD6F26"/>
    <w:rsid w:val="00CD7039"/>
    <w:rsid w:val="00CD77D7"/>
    <w:rsid w:val="00CD799E"/>
    <w:rsid w:val="00CD7B13"/>
    <w:rsid w:val="00CE0416"/>
    <w:rsid w:val="00CE044E"/>
    <w:rsid w:val="00CE07D6"/>
    <w:rsid w:val="00CE0DD3"/>
    <w:rsid w:val="00CE139D"/>
    <w:rsid w:val="00CE17AF"/>
    <w:rsid w:val="00CE1A8D"/>
    <w:rsid w:val="00CE215D"/>
    <w:rsid w:val="00CE266F"/>
    <w:rsid w:val="00CE29CA"/>
    <w:rsid w:val="00CE2C91"/>
    <w:rsid w:val="00CE2CA2"/>
    <w:rsid w:val="00CE32F7"/>
    <w:rsid w:val="00CE38F2"/>
    <w:rsid w:val="00CE3A79"/>
    <w:rsid w:val="00CE41D2"/>
    <w:rsid w:val="00CE4212"/>
    <w:rsid w:val="00CE4672"/>
    <w:rsid w:val="00CE4993"/>
    <w:rsid w:val="00CE4B63"/>
    <w:rsid w:val="00CE52E7"/>
    <w:rsid w:val="00CE5A15"/>
    <w:rsid w:val="00CE6053"/>
    <w:rsid w:val="00CE62A8"/>
    <w:rsid w:val="00CE6682"/>
    <w:rsid w:val="00CE6939"/>
    <w:rsid w:val="00CE6AD7"/>
    <w:rsid w:val="00CE6DDA"/>
    <w:rsid w:val="00CE6E97"/>
    <w:rsid w:val="00CE6EF7"/>
    <w:rsid w:val="00CE75DB"/>
    <w:rsid w:val="00CE7FA2"/>
    <w:rsid w:val="00CF035E"/>
    <w:rsid w:val="00CF0867"/>
    <w:rsid w:val="00CF08B2"/>
    <w:rsid w:val="00CF09C4"/>
    <w:rsid w:val="00CF1677"/>
    <w:rsid w:val="00CF18C1"/>
    <w:rsid w:val="00CF18D5"/>
    <w:rsid w:val="00CF2443"/>
    <w:rsid w:val="00CF24DB"/>
    <w:rsid w:val="00CF2697"/>
    <w:rsid w:val="00CF26EE"/>
    <w:rsid w:val="00CF2978"/>
    <w:rsid w:val="00CF2E08"/>
    <w:rsid w:val="00CF2E56"/>
    <w:rsid w:val="00CF31E7"/>
    <w:rsid w:val="00CF32DD"/>
    <w:rsid w:val="00CF350C"/>
    <w:rsid w:val="00CF39F3"/>
    <w:rsid w:val="00CF484F"/>
    <w:rsid w:val="00CF4981"/>
    <w:rsid w:val="00CF4B03"/>
    <w:rsid w:val="00CF4CA5"/>
    <w:rsid w:val="00CF4EA1"/>
    <w:rsid w:val="00CF5004"/>
    <w:rsid w:val="00CF58B8"/>
    <w:rsid w:val="00CF5A63"/>
    <w:rsid w:val="00CF5E90"/>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BB7"/>
    <w:rsid w:val="00D01E6B"/>
    <w:rsid w:val="00D01E83"/>
    <w:rsid w:val="00D02311"/>
    <w:rsid w:val="00D0244C"/>
    <w:rsid w:val="00D0268A"/>
    <w:rsid w:val="00D02828"/>
    <w:rsid w:val="00D0282E"/>
    <w:rsid w:val="00D02C90"/>
    <w:rsid w:val="00D02D5A"/>
    <w:rsid w:val="00D02DAF"/>
    <w:rsid w:val="00D02DD2"/>
    <w:rsid w:val="00D02F9D"/>
    <w:rsid w:val="00D03978"/>
    <w:rsid w:val="00D03E9B"/>
    <w:rsid w:val="00D04476"/>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1CBE"/>
    <w:rsid w:val="00D123DA"/>
    <w:rsid w:val="00D12A42"/>
    <w:rsid w:val="00D12BF1"/>
    <w:rsid w:val="00D12C9E"/>
    <w:rsid w:val="00D1301F"/>
    <w:rsid w:val="00D134DB"/>
    <w:rsid w:val="00D13577"/>
    <w:rsid w:val="00D13AAE"/>
    <w:rsid w:val="00D13E22"/>
    <w:rsid w:val="00D13E75"/>
    <w:rsid w:val="00D13ED1"/>
    <w:rsid w:val="00D142B1"/>
    <w:rsid w:val="00D1433B"/>
    <w:rsid w:val="00D14494"/>
    <w:rsid w:val="00D1452D"/>
    <w:rsid w:val="00D1460D"/>
    <w:rsid w:val="00D1470A"/>
    <w:rsid w:val="00D14776"/>
    <w:rsid w:val="00D14A16"/>
    <w:rsid w:val="00D14E74"/>
    <w:rsid w:val="00D14F32"/>
    <w:rsid w:val="00D158D6"/>
    <w:rsid w:val="00D160CB"/>
    <w:rsid w:val="00D16133"/>
    <w:rsid w:val="00D166D5"/>
    <w:rsid w:val="00D16B0D"/>
    <w:rsid w:val="00D16C35"/>
    <w:rsid w:val="00D171E5"/>
    <w:rsid w:val="00D173D6"/>
    <w:rsid w:val="00D1762F"/>
    <w:rsid w:val="00D177A1"/>
    <w:rsid w:val="00D177A5"/>
    <w:rsid w:val="00D200EF"/>
    <w:rsid w:val="00D2013B"/>
    <w:rsid w:val="00D201D3"/>
    <w:rsid w:val="00D2025A"/>
    <w:rsid w:val="00D203FD"/>
    <w:rsid w:val="00D20535"/>
    <w:rsid w:val="00D20550"/>
    <w:rsid w:val="00D21070"/>
    <w:rsid w:val="00D211D8"/>
    <w:rsid w:val="00D21AA4"/>
    <w:rsid w:val="00D21DE0"/>
    <w:rsid w:val="00D21E1A"/>
    <w:rsid w:val="00D22556"/>
    <w:rsid w:val="00D227D6"/>
    <w:rsid w:val="00D2281C"/>
    <w:rsid w:val="00D229DE"/>
    <w:rsid w:val="00D22F7D"/>
    <w:rsid w:val="00D2329D"/>
    <w:rsid w:val="00D2387F"/>
    <w:rsid w:val="00D23EDC"/>
    <w:rsid w:val="00D24353"/>
    <w:rsid w:val="00D244A5"/>
    <w:rsid w:val="00D24A91"/>
    <w:rsid w:val="00D24AD6"/>
    <w:rsid w:val="00D24C02"/>
    <w:rsid w:val="00D24EC2"/>
    <w:rsid w:val="00D24F7B"/>
    <w:rsid w:val="00D254BA"/>
    <w:rsid w:val="00D254ED"/>
    <w:rsid w:val="00D25843"/>
    <w:rsid w:val="00D25D45"/>
    <w:rsid w:val="00D25F54"/>
    <w:rsid w:val="00D25F5C"/>
    <w:rsid w:val="00D25F8C"/>
    <w:rsid w:val="00D26120"/>
    <w:rsid w:val="00D262B4"/>
    <w:rsid w:val="00D26613"/>
    <w:rsid w:val="00D26819"/>
    <w:rsid w:val="00D268AC"/>
    <w:rsid w:val="00D26F67"/>
    <w:rsid w:val="00D2705C"/>
    <w:rsid w:val="00D2747B"/>
    <w:rsid w:val="00D275A4"/>
    <w:rsid w:val="00D277BE"/>
    <w:rsid w:val="00D27F84"/>
    <w:rsid w:val="00D309C4"/>
    <w:rsid w:val="00D316A7"/>
    <w:rsid w:val="00D31968"/>
    <w:rsid w:val="00D31A91"/>
    <w:rsid w:val="00D31B4B"/>
    <w:rsid w:val="00D31C77"/>
    <w:rsid w:val="00D321F9"/>
    <w:rsid w:val="00D3240A"/>
    <w:rsid w:val="00D3267A"/>
    <w:rsid w:val="00D32874"/>
    <w:rsid w:val="00D33774"/>
    <w:rsid w:val="00D33B50"/>
    <w:rsid w:val="00D34E8D"/>
    <w:rsid w:val="00D34F75"/>
    <w:rsid w:val="00D34FFE"/>
    <w:rsid w:val="00D353BC"/>
    <w:rsid w:val="00D3545A"/>
    <w:rsid w:val="00D356D7"/>
    <w:rsid w:val="00D357BD"/>
    <w:rsid w:val="00D358FE"/>
    <w:rsid w:val="00D35AD1"/>
    <w:rsid w:val="00D366F3"/>
    <w:rsid w:val="00D36D82"/>
    <w:rsid w:val="00D37129"/>
    <w:rsid w:val="00D37140"/>
    <w:rsid w:val="00D37745"/>
    <w:rsid w:val="00D37EE7"/>
    <w:rsid w:val="00D400F0"/>
    <w:rsid w:val="00D40270"/>
    <w:rsid w:val="00D4046B"/>
    <w:rsid w:val="00D4046C"/>
    <w:rsid w:val="00D4046D"/>
    <w:rsid w:val="00D40551"/>
    <w:rsid w:val="00D405CE"/>
    <w:rsid w:val="00D405E4"/>
    <w:rsid w:val="00D40691"/>
    <w:rsid w:val="00D40702"/>
    <w:rsid w:val="00D40DF4"/>
    <w:rsid w:val="00D40E79"/>
    <w:rsid w:val="00D4118A"/>
    <w:rsid w:val="00D41242"/>
    <w:rsid w:val="00D418F6"/>
    <w:rsid w:val="00D4190D"/>
    <w:rsid w:val="00D41BF9"/>
    <w:rsid w:val="00D420DA"/>
    <w:rsid w:val="00D422C1"/>
    <w:rsid w:val="00D428FA"/>
    <w:rsid w:val="00D42AA9"/>
    <w:rsid w:val="00D42B2F"/>
    <w:rsid w:val="00D435FD"/>
    <w:rsid w:val="00D43730"/>
    <w:rsid w:val="00D43F10"/>
    <w:rsid w:val="00D44211"/>
    <w:rsid w:val="00D44AF5"/>
    <w:rsid w:val="00D453A3"/>
    <w:rsid w:val="00D454F6"/>
    <w:rsid w:val="00D456C7"/>
    <w:rsid w:val="00D45962"/>
    <w:rsid w:val="00D45AC0"/>
    <w:rsid w:val="00D45C50"/>
    <w:rsid w:val="00D45D2D"/>
    <w:rsid w:val="00D46052"/>
    <w:rsid w:val="00D46184"/>
    <w:rsid w:val="00D4698D"/>
    <w:rsid w:val="00D470E9"/>
    <w:rsid w:val="00D47282"/>
    <w:rsid w:val="00D47965"/>
    <w:rsid w:val="00D5020D"/>
    <w:rsid w:val="00D5041A"/>
    <w:rsid w:val="00D505CC"/>
    <w:rsid w:val="00D5085C"/>
    <w:rsid w:val="00D509C3"/>
    <w:rsid w:val="00D5111B"/>
    <w:rsid w:val="00D51538"/>
    <w:rsid w:val="00D51563"/>
    <w:rsid w:val="00D516E2"/>
    <w:rsid w:val="00D51738"/>
    <w:rsid w:val="00D5174F"/>
    <w:rsid w:val="00D51D7C"/>
    <w:rsid w:val="00D51F2D"/>
    <w:rsid w:val="00D520F3"/>
    <w:rsid w:val="00D520F6"/>
    <w:rsid w:val="00D521EB"/>
    <w:rsid w:val="00D523C3"/>
    <w:rsid w:val="00D523ED"/>
    <w:rsid w:val="00D52588"/>
    <w:rsid w:val="00D52CFE"/>
    <w:rsid w:val="00D53137"/>
    <w:rsid w:val="00D532E5"/>
    <w:rsid w:val="00D535CB"/>
    <w:rsid w:val="00D5361F"/>
    <w:rsid w:val="00D5363D"/>
    <w:rsid w:val="00D53740"/>
    <w:rsid w:val="00D53BA5"/>
    <w:rsid w:val="00D541FA"/>
    <w:rsid w:val="00D54491"/>
    <w:rsid w:val="00D545DD"/>
    <w:rsid w:val="00D5461F"/>
    <w:rsid w:val="00D54671"/>
    <w:rsid w:val="00D54DE3"/>
    <w:rsid w:val="00D54F82"/>
    <w:rsid w:val="00D55496"/>
    <w:rsid w:val="00D55770"/>
    <w:rsid w:val="00D558DD"/>
    <w:rsid w:val="00D559C0"/>
    <w:rsid w:val="00D55C58"/>
    <w:rsid w:val="00D55CD6"/>
    <w:rsid w:val="00D55DF9"/>
    <w:rsid w:val="00D55E7D"/>
    <w:rsid w:val="00D56048"/>
    <w:rsid w:val="00D56151"/>
    <w:rsid w:val="00D56224"/>
    <w:rsid w:val="00D569E3"/>
    <w:rsid w:val="00D56A77"/>
    <w:rsid w:val="00D56B6F"/>
    <w:rsid w:val="00D56FA4"/>
    <w:rsid w:val="00D57276"/>
    <w:rsid w:val="00D572F7"/>
    <w:rsid w:val="00D57304"/>
    <w:rsid w:val="00D57392"/>
    <w:rsid w:val="00D575EA"/>
    <w:rsid w:val="00D57660"/>
    <w:rsid w:val="00D5781E"/>
    <w:rsid w:val="00D57CED"/>
    <w:rsid w:val="00D57E93"/>
    <w:rsid w:val="00D60AA4"/>
    <w:rsid w:val="00D60B3E"/>
    <w:rsid w:val="00D60C36"/>
    <w:rsid w:val="00D60E73"/>
    <w:rsid w:val="00D616DE"/>
    <w:rsid w:val="00D617E9"/>
    <w:rsid w:val="00D61917"/>
    <w:rsid w:val="00D61F99"/>
    <w:rsid w:val="00D6214A"/>
    <w:rsid w:val="00D62519"/>
    <w:rsid w:val="00D6275C"/>
    <w:rsid w:val="00D62856"/>
    <w:rsid w:val="00D62B3C"/>
    <w:rsid w:val="00D62DBE"/>
    <w:rsid w:val="00D630BC"/>
    <w:rsid w:val="00D630EE"/>
    <w:rsid w:val="00D632B9"/>
    <w:rsid w:val="00D63620"/>
    <w:rsid w:val="00D63EE1"/>
    <w:rsid w:val="00D64436"/>
    <w:rsid w:val="00D64565"/>
    <w:rsid w:val="00D645C9"/>
    <w:rsid w:val="00D64899"/>
    <w:rsid w:val="00D650E6"/>
    <w:rsid w:val="00D652EC"/>
    <w:rsid w:val="00D6585B"/>
    <w:rsid w:val="00D65EEC"/>
    <w:rsid w:val="00D65FAC"/>
    <w:rsid w:val="00D66298"/>
    <w:rsid w:val="00D669B2"/>
    <w:rsid w:val="00D66BB8"/>
    <w:rsid w:val="00D66D57"/>
    <w:rsid w:val="00D67134"/>
    <w:rsid w:val="00D67297"/>
    <w:rsid w:val="00D6745D"/>
    <w:rsid w:val="00D67485"/>
    <w:rsid w:val="00D674F4"/>
    <w:rsid w:val="00D707A0"/>
    <w:rsid w:val="00D7103F"/>
    <w:rsid w:val="00D7126E"/>
    <w:rsid w:val="00D71333"/>
    <w:rsid w:val="00D71790"/>
    <w:rsid w:val="00D71BAB"/>
    <w:rsid w:val="00D71D01"/>
    <w:rsid w:val="00D7214C"/>
    <w:rsid w:val="00D723B6"/>
    <w:rsid w:val="00D72722"/>
    <w:rsid w:val="00D72E51"/>
    <w:rsid w:val="00D72F79"/>
    <w:rsid w:val="00D73059"/>
    <w:rsid w:val="00D7321F"/>
    <w:rsid w:val="00D739AA"/>
    <w:rsid w:val="00D74298"/>
    <w:rsid w:val="00D743ED"/>
    <w:rsid w:val="00D74585"/>
    <w:rsid w:val="00D74751"/>
    <w:rsid w:val="00D74CCA"/>
    <w:rsid w:val="00D7521C"/>
    <w:rsid w:val="00D7558B"/>
    <w:rsid w:val="00D759C8"/>
    <w:rsid w:val="00D75C39"/>
    <w:rsid w:val="00D75DC7"/>
    <w:rsid w:val="00D762A8"/>
    <w:rsid w:val="00D76734"/>
    <w:rsid w:val="00D76B98"/>
    <w:rsid w:val="00D7726A"/>
    <w:rsid w:val="00D773B5"/>
    <w:rsid w:val="00D779A3"/>
    <w:rsid w:val="00D77B04"/>
    <w:rsid w:val="00D802AC"/>
    <w:rsid w:val="00D8045D"/>
    <w:rsid w:val="00D8068D"/>
    <w:rsid w:val="00D80751"/>
    <w:rsid w:val="00D8076F"/>
    <w:rsid w:val="00D808E0"/>
    <w:rsid w:val="00D80CD0"/>
    <w:rsid w:val="00D80DED"/>
    <w:rsid w:val="00D810EB"/>
    <w:rsid w:val="00D811A6"/>
    <w:rsid w:val="00D817F1"/>
    <w:rsid w:val="00D81F14"/>
    <w:rsid w:val="00D82C13"/>
    <w:rsid w:val="00D82C8D"/>
    <w:rsid w:val="00D834F7"/>
    <w:rsid w:val="00D83B1D"/>
    <w:rsid w:val="00D83BC7"/>
    <w:rsid w:val="00D83FE9"/>
    <w:rsid w:val="00D8403E"/>
    <w:rsid w:val="00D84109"/>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741"/>
    <w:rsid w:val="00D877A6"/>
    <w:rsid w:val="00D87A7D"/>
    <w:rsid w:val="00D87DBF"/>
    <w:rsid w:val="00D87F86"/>
    <w:rsid w:val="00D905AE"/>
    <w:rsid w:val="00D913D7"/>
    <w:rsid w:val="00D918DD"/>
    <w:rsid w:val="00D91B19"/>
    <w:rsid w:val="00D91C7F"/>
    <w:rsid w:val="00D91FD4"/>
    <w:rsid w:val="00D92521"/>
    <w:rsid w:val="00D926FA"/>
    <w:rsid w:val="00D9276E"/>
    <w:rsid w:val="00D92800"/>
    <w:rsid w:val="00D92E8F"/>
    <w:rsid w:val="00D9351F"/>
    <w:rsid w:val="00D9358B"/>
    <w:rsid w:val="00D93738"/>
    <w:rsid w:val="00D94441"/>
    <w:rsid w:val="00D945A1"/>
    <w:rsid w:val="00D94B46"/>
    <w:rsid w:val="00D94B49"/>
    <w:rsid w:val="00D955CD"/>
    <w:rsid w:val="00D95BD7"/>
    <w:rsid w:val="00D961F7"/>
    <w:rsid w:val="00D96363"/>
    <w:rsid w:val="00D96E25"/>
    <w:rsid w:val="00D97153"/>
    <w:rsid w:val="00D971B1"/>
    <w:rsid w:val="00D9725D"/>
    <w:rsid w:val="00D97490"/>
    <w:rsid w:val="00D975F8"/>
    <w:rsid w:val="00D97E03"/>
    <w:rsid w:val="00DA00AE"/>
    <w:rsid w:val="00DA0334"/>
    <w:rsid w:val="00DA04C0"/>
    <w:rsid w:val="00DA0B12"/>
    <w:rsid w:val="00DA0C86"/>
    <w:rsid w:val="00DA0E77"/>
    <w:rsid w:val="00DA0FE2"/>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DC4"/>
    <w:rsid w:val="00DA3FD7"/>
    <w:rsid w:val="00DA427B"/>
    <w:rsid w:val="00DA4777"/>
    <w:rsid w:val="00DA47EA"/>
    <w:rsid w:val="00DA4AA8"/>
    <w:rsid w:val="00DA4DDC"/>
    <w:rsid w:val="00DA5128"/>
    <w:rsid w:val="00DA59CF"/>
    <w:rsid w:val="00DA5BC8"/>
    <w:rsid w:val="00DA627E"/>
    <w:rsid w:val="00DA6480"/>
    <w:rsid w:val="00DA6CF1"/>
    <w:rsid w:val="00DA6D6E"/>
    <w:rsid w:val="00DA6DF9"/>
    <w:rsid w:val="00DA6E3B"/>
    <w:rsid w:val="00DA70C3"/>
    <w:rsid w:val="00DA72D5"/>
    <w:rsid w:val="00DA763C"/>
    <w:rsid w:val="00DA771C"/>
    <w:rsid w:val="00DA77A8"/>
    <w:rsid w:val="00DA77C1"/>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2E35"/>
    <w:rsid w:val="00DB31C8"/>
    <w:rsid w:val="00DB3ED7"/>
    <w:rsid w:val="00DB42CD"/>
    <w:rsid w:val="00DB457B"/>
    <w:rsid w:val="00DB46EE"/>
    <w:rsid w:val="00DB4806"/>
    <w:rsid w:val="00DB482D"/>
    <w:rsid w:val="00DB4B7F"/>
    <w:rsid w:val="00DB4E7F"/>
    <w:rsid w:val="00DB509C"/>
    <w:rsid w:val="00DB50CE"/>
    <w:rsid w:val="00DB52CE"/>
    <w:rsid w:val="00DB5402"/>
    <w:rsid w:val="00DB56EA"/>
    <w:rsid w:val="00DB5849"/>
    <w:rsid w:val="00DB58CC"/>
    <w:rsid w:val="00DB5CE8"/>
    <w:rsid w:val="00DB663E"/>
    <w:rsid w:val="00DB66C1"/>
    <w:rsid w:val="00DB6C09"/>
    <w:rsid w:val="00DB6C34"/>
    <w:rsid w:val="00DB6EF7"/>
    <w:rsid w:val="00DB714A"/>
    <w:rsid w:val="00DB797F"/>
    <w:rsid w:val="00DB7C14"/>
    <w:rsid w:val="00DC0583"/>
    <w:rsid w:val="00DC059B"/>
    <w:rsid w:val="00DC0761"/>
    <w:rsid w:val="00DC0A11"/>
    <w:rsid w:val="00DC0B8B"/>
    <w:rsid w:val="00DC1041"/>
    <w:rsid w:val="00DC11C8"/>
    <w:rsid w:val="00DC139D"/>
    <w:rsid w:val="00DC13E7"/>
    <w:rsid w:val="00DC13FE"/>
    <w:rsid w:val="00DC1494"/>
    <w:rsid w:val="00DC157A"/>
    <w:rsid w:val="00DC1E19"/>
    <w:rsid w:val="00DC227B"/>
    <w:rsid w:val="00DC2C98"/>
    <w:rsid w:val="00DC360B"/>
    <w:rsid w:val="00DC3621"/>
    <w:rsid w:val="00DC3845"/>
    <w:rsid w:val="00DC3D5F"/>
    <w:rsid w:val="00DC4233"/>
    <w:rsid w:val="00DC4384"/>
    <w:rsid w:val="00DC4450"/>
    <w:rsid w:val="00DC47E0"/>
    <w:rsid w:val="00DC4BE4"/>
    <w:rsid w:val="00DC512E"/>
    <w:rsid w:val="00DC56FB"/>
    <w:rsid w:val="00DC5953"/>
    <w:rsid w:val="00DC5EB4"/>
    <w:rsid w:val="00DC5F0C"/>
    <w:rsid w:val="00DC60D9"/>
    <w:rsid w:val="00DC641A"/>
    <w:rsid w:val="00DC6644"/>
    <w:rsid w:val="00DC6712"/>
    <w:rsid w:val="00DC6A75"/>
    <w:rsid w:val="00DC6EC0"/>
    <w:rsid w:val="00DC6F84"/>
    <w:rsid w:val="00DC787B"/>
    <w:rsid w:val="00DC7B47"/>
    <w:rsid w:val="00DC7B85"/>
    <w:rsid w:val="00DC7BAC"/>
    <w:rsid w:val="00DC7C86"/>
    <w:rsid w:val="00DD02FC"/>
    <w:rsid w:val="00DD0715"/>
    <w:rsid w:val="00DD0891"/>
    <w:rsid w:val="00DD0A05"/>
    <w:rsid w:val="00DD0EB2"/>
    <w:rsid w:val="00DD10B6"/>
    <w:rsid w:val="00DD1120"/>
    <w:rsid w:val="00DD119E"/>
    <w:rsid w:val="00DD19C4"/>
    <w:rsid w:val="00DD1A2B"/>
    <w:rsid w:val="00DD1F8D"/>
    <w:rsid w:val="00DD228E"/>
    <w:rsid w:val="00DD2384"/>
    <w:rsid w:val="00DD23C5"/>
    <w:rsid w:val="00DD2BFF"/>
    <w:rsid w:val="00DD2D66"/>
    <w:rsid w:val="00DD2D89"/>
    <w:rsid w:val="00DD2EB6"/>
    <w:rsid w:val="00DD3174"/>
    <w:rsid w:val="00DD3223"/>
    <w:rsid w:val="00DD3644"/>
    <w:rsid w:val="00DD3787"/>
    <w:rsid w:val="00DD3BBF"/>
    <w:rsid w:val="00DD3C1B"/>
    <w:rsid w:val="00DD3F0B"/>
    <w:rsid w:val="00DD3F33"/>
    <w:rsid w:val="00DD3F82"/>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6E2"/>
    <w:rsid w:val="00DD79CF"/>
    <w:rsid w:val="00DE00EF"/>
    <w:rsid w:val="00DE03BB"/>
    <w:rsid w:val="00DE05C3"/>
    <w:rsid w:val="00DE0A13"/>
    <w:rsid w:val="00DE0A2C"/>
    <w:rsid w:val="00DE2609"/>
    <w:rsid w:val="00DE28E9"/>
    <w:rsid w:val="00DE29A1"/>
    <w:rsid w:val="00DE2A66"/>
    <w:rsid w:val="00DE2F81"/>
    <w:rsid w:val="00DE3C4F"/>
    <w:rsid w:val="00DE3EA4"/>
    <w:rsid w:val="00DE4521"/>
    <w:rsid w:val="00DE4A76"/>
    <w:rsid w:val="00DE4AAA"/>
    <w:rsid w:val="00DE4C94"/>
    <w:rsid w:val="00DE4CAE"/>
    <w:rsid w:val="00DE50AC"/>
    <w:rsid w:val="00DE519F"/>
    <w:rsid w:val="00DE55C3"/>
    <w:rsid w:val="00DE5D5A"/>
    <w:rsid w:val="00DE6264"/>
    <w:rsid w:val="00DE64D4"/>
    <w:rsid w:val="00DE6547"/>
    <w:rsid w:val="00DE6CF3"/>
    <w:rsid w:val="00DE70E2"/>
    <w:rsid w:val="00DE746E"/>
    <w:rsid w:val="00DE7710"/>
    <w:rsid w:val="00DE7A9E"/>
    <w:rsid w:val="00DE7F8B"/>
    <w:rsid w:val="00DF0083"/>
    <w:rsid w:val="00DF0383"/>
    <w:rsid w:val="00DF1476"/>
    <w:rsid w:val="00DF1515"/>
    <w:rsid w:val="00DF1BD9"/>
    <w:rsid w:val="00DF1D4D"/>
    <w:rsid w:val="00DF20EE"/>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6056"/>
    <w:rsid w:val="00DF7182"/>
    <w:rsid w:val="00DF7266"/>
    <w:rsid w:val="00DF774A"/>
    <w:rsid w:val="00DF78CB"/>
    <w:rsid w:val="00DF7CF0"/>
    <w:rsid w:val="00DF7E6C"/>
    <w:rsid w:val="00E00220"/>
    <w:rsid w:val="00E00B8B"/>
    <w:rsid w:val="00E0101C"/>
    <w:rsid w:val="00E014B8"/>
    <w:rsid w:val="00E01626"/>
    <w:rsid w:val="00E0188C"/>
    <w:rsid w:val="00E01934"/>
    <w:rsid w:val="00E0211F"/>
    <w:rsid w:val="00E0264E"/>
    <w:rsid w:val="00E02FB8"/>
    <w:rsid w:val="00E034CC"/>
    <w:rsid w:val="00E03516"/>
    <w:rsid w:val="00E037BC"/>
    <w:rsid w:val="00E03E48"/>
    <w:rsid w:val="00E03FC7"/>
    <w:rsid w:val="00E04308"/>
    <w:rsid w:val="00E04384"/>
    <w:rsid w:val="00E0456C"/>
    <w:rsid w:val="00E0475C"/>
    <w:rsid w:val="00E04AEB"/>
    <w:rsid w:val="00E0507B"/>
    <w:rsid w:val="00E05367"/>
    <w:rsid w:val="00E05376"/>
    <w:rsid w:val="00E055E4"/>
    <w:rsid w:val="00E056A2"/>
    <w:rsid w:val="00E057B7"/>
    <w:rsid w:val="00E05A07"/>
    <w:rsid w:val="00E05A37"/>
    <w:rsid w:val="00E05BE9"/>
    <w:rsid w:val="00E05CB8"/>
    <w:rsid w:val="00E0601B"/>
    <w:rsid w:val="00E06033"/>
    <w:rsid w:val="00E06490"/>
    <w:rsid w:val="00E06600"/>
    <w:rsid w:val="00E06930"/>
    <w:rsid w:val="00E06E8F"/>
    <w:rsid w:val="00E07405"/>
    <w:rsid w:val="00E075CE"/>
    <w:rsid w:val="00E07613"/>
    <w:rsid w:val="00E0766A"/>
    <w:rsid w:val="00E076F7"/>
    <w:rsid w:val="00E0777B"/>
    <w:rsid w:val="00E07955"/>
    <w:rsid w:val="00E079AD"/>
    <w:rsid w:val="00E07A55"/>
    <w:rsid w:val="00E07B51"/>
    <w:rsid w:val="00E07D8B"/>
    <w:rsid w:val="00E07E20"/>
    <w:rsid w:val="00E100C3"/>
    <w:rsid w:val="00E104E5"/>
    <w:rsid w:val="00E10592"/>
    <w:rsid w:val="00E108EE"/>
    <w:rsid w:val="00E109D9"/>
    <w:rsid w:val="00E10AA4"/>
    <w:rsid w:val="00E1153F"/>
    <w:rsid w:val="00E1156F"/>
    <w:rsid w:val="00E11632"/>
    <w:rsid w:val="00E11FA9"/>
    <w:rsid w:val="00E120F8"/>
    <w:rsid w:val="00E12154"/>
    <w:rsid w:val="00E125B0"/>
    <w:rsid w:val="00E12AA1"/>
    <w:rsid w:val="00E12ECD"/>
    <w:rsid w:val="00E130BD"/>
    <w:rsid w:val="00E13563"/>
    <w:rsid w:val="00E13DEF"/>
    <w:rsid w:val="00E1478C"/>
    <w:rsid w:val="00E148F3"/>
    <w:rsid w:val="00E14A05"/>
    <w:rsid w:val="00E14B4B"/>
    <w:rsid w:val="00E14C21"/>
    <w:rsid w:val="00E14D8E"/>
    <w:rsid w:val="00E14E90"/>
    <w:rsid w:val="00E15018"/>
    <w:rsid w:val="00E15085"/>
    <w:rsid w:val="00E153D5"/>
    <w:rsid w:val="00E165DA"/>
    <w:rsid w:val="00E16807"/>
    <w:rsid w:val="00E16973"/>
    <w:rsid w:val="00E176DA"/>
    <w:rsid w:val="00E17891"/>
    <w:rsid w:val="00E17B0D"/>
    <w:rsid w:val="00E17C61"/>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615"/>
    <w:rsid w:val="00E2469F"/>
    <w:rsid w:val="00E249C8"/>
    <w:rsid w:val="00E24E66"/>
    <w:rsid w:val="00E2506C"/>
    <w:rsid w:val="00E257AF"/>
    <w:rsid w:val="00E258E8"/>
    <w:rsid w:val="00E25CC2"/>
    <w:rsid w:val="00E25D8C"/>
    <w:rsid w:val="00E25F2A"/>
    <w:rsid w:val="00E25F78"/>
    <w:rsid w:val="00E266DA"/>
    <w:rsid w:val="00E2675D"/>
    <w:rsid w:val="00E2679D"/>
    <w:rsid w:val="00E26B72"/>
    <w:rsid w:val="00E26C76"/>
    <w:rsid w:val="00E26CAD"/>
    <w:rsid w:val="00E270B5"/>
    <w:rsid w:val="00E2716D"/>
    <w:rsid w:val="00E2733C"/>
    <w:rsid w:val="00E277AD"/>
    <w:rsid w:val="00E27C40"/>
    <w:rsid w:val="00E30053"/>
    <w:rsid w:val="00E306F0"/>
    <w:rsid w:val="00E30C5D"/>
    <w:rsid w:val="00E30D5C"/>
    <w:rsid w:val="00E3106B"/>
    <w:rsid w:val="00E311A0"/>
    <w:rsid w:val="00E31460"/>
    <w:rsid w:val="00E315C5"/>
    <w:rsid w:val="00E31680"/>
    <w:rsid w:val="00E3168B"/>
    <w:rsid w:val="00E3194F"/>
    <w:rsid w:val="00E31BD4"/>
    <w:rsid w:val="00E31E86"/>
    <w:rsid w:val="00E329CF"/>
    <w:rsid w:val="00E330F2"/>
    <w:rsid w:val="00E331AC"/>
    <w:rsid w:val="00E3369F"/>
    <w:rsid w:val="00E337BA"/>
    <w:rsid w:val="00E337EC"/>
    <w:rsid w:val="00E339AA"/>
    <w:rsid w:val="00E3426F"/>
    <w:rsid w:val="00E344C8"/>
    <w:rsid w:val="00E34980"/>
    <w:rsid w:val="00E34B2D"/>
    <w:rsid w:val="00E3501B"/>
    <w:rsid w:val="00E35592"/>
    <w:rsid w:val="00E357A0"/>
    <w:rsid w:val="00E3596C"/>
    <w:rsid w:val="00E35B48"/>
    <w:rsid w:val="00E36447"/>
    <w:rsid w:val="00E364A9"/>
    <w:rsid w:val="00E36D7F"/>
    <w:rsid w:val="00E36E52"/>
    <w:rsid w:val="00E372D4"/>
    <w:rsid w:val="00E37582"/>
    <w:rsid w:val="00E37724"/>
    <w:rsid w:val="00E3792E"/>
    <w:rsid w:val="00E37A28"/>
    <w:rsid w:val="00E37E56"/>
    <w:rsid w:val="00E40261"/>
    <w:rsid w:val="00E4037D"/>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830"/>
    <w:rsid w:val="00E45AF1"/>
    <w:rsid w:val="00E45E48"/>
    <w:rsid w:val="00E4621A"/>
    <w:rsid w:val="00E46419"/>
    <w:rsid w:val="00E46590"/>
    <w:rsid w:val="00E465F1"/>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9C"/>
    <w:rsid w:val="00E519BE"/>
    <w:rsid w:val="00E5203C"/>
    <w:rsid w:val="00E521C7"/>
    <w:rsid w:val="00E5243F"/>
    <w:rsid w:val="00E52807"/>
    <w:rsid w:val="00E5286B"/>
    <w:rsid w:val="00E52B14"/>
    <w:rsid w:val="00E52B43"/>
    <w:rsid w:val="00E52C8B"/>
    <w:rsid w:val="00E52CDD"/>
    <w:rsid w:val="00E52D58"/>
    <w:rsid w:val="00E52D96"/>
    <w:rsid w:val="00E52FD4"/>
    <w:rsid w:val="00E53015"/>
    <w:rsid w:val="00E53650"/>
    <w:rsid w:val="00E53944"/>
    <w:rsid w:val="00E53A94"/>
    <w:rsid w:val="00E53C07"/>
    <w:rsid w:val="00E53F5A"/>
    <w:rsid w:val="00E5406F"/>
    <w:rsid w:val="00E54450"/>
    <w:rsid w:val="00E54498"/>
    <w:rsid w:val="00E54557"/>
    <w:rsid w:val="00E546F0"/>
    <w:rsid w:val="00E548B2"/>
    <w:rsid w:val="00E54D16"/>
    <w:rsid w:val="00E54D5C"/>
    <w:rsid w:val="00E551B2"/>
    <w:rsid w:val="00E55965"/>
    <w:rsid w:val="00E55C5C"/>
    <w:rsid w:val="00E55DFD"/>
    <w:rsid w:val="00E55E7A"/>
    <w:rsid w:val="00E55F4F"/>
    <w:rsid w:val="00E56038"/>
    <w:rsid w:val="00E56407"/>
    <w:rsid w:val="00E5675C"/>
    <w:rsid w:val="00E5678E"/>
    <w:rsid w:val="00E5681E"/>
    <w:rsid w:val="00E56856"/>
    <w:rsid w:val="00E57691"/>
    <w:rsid w:val="00E57B42"/>
    <w:rsid w:val="00E57F52"/>
    <w:rsid w:val="00E600B3"/>
    <w:rsid w:val="00E60460"/>
    <w:rsid w:val="00E606A2"/>
    <w:rsid w:val="00E60728"/>
    <w:rsid w:val="00E6099A"/>
    <w:rsid w:val="00E60B3C"/>
    <w:rsid w:val="00E60D09"/>
    <w:rsid w:val="00E6119E"/>
    <w:rsid w:val="00E61CE8"/>
    <w:rsid w:val="00E62028"/>
    <w:rsid w:val="00E62193"/>
    <w:rsid w:val="00E6219A"/>
    <w:rsid w:val="00E62893"/>
    <w:rsid w:val="00E62EC4"/>
    <w:rsid w:val="00E6307E"/>
    <w:rsid w:val="00E637C5"/>
    <w:rsid w:val="00E6394D"/>
    <w:rsid w:val="00E63B31"/>
    <w:rsid w:val="00E63BDC"/>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21A1"/>
    <w:rsid w:val="00E72273"/>
    <w:rsid w:val="00E72AEE"/>
    <w:rsid w:val="00E72F22"/>
    <w:rsid w:val="00E73514"/>
    <w:rsid w:val="00E7351E"/>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BAB"/>
    <w:rsid w:val="00E805DE"/>
    <w:rsid w:val="00E80DDE"/>
    <w:rsid w:val="00E80DEF"/>
    <w:rsid w:val="00E81356"/>
    <w:rsid w:val="00E813AE"/>
    <w:rsid w:val="00E8141C"/>
    <w:rsid w:val="00E815FB"/>
    <w:rsid w:val="00E81CD4"/>
    <w:rsid w:val="00E82B64"/>
    <w:rsid w:val="00E82E12"/>
    <w:rsid w:val="00E82FEB"/>
    <w:rsid w:val="00E830BD"/>
    <w:rsid w:val="00E8382F"/>
    <w:rsid w:val="00E83834"/>
    <w:rsid w:val="00E8388E"/>
    <w:rsid w:val="00E83A84"/>
    <w:rsid w:val="00E83F56"/>
    <w:rsid w:val="00E83FEA"/>
    <w:rsid w:val="00E844B6"/>
    <w:rsid w:val="00E84A02"/>
    <w:rsid w:val="00E84EBE"/>
    <w:rsid w:val="00E85321"/>
    <w:rsid w:val="00E85DCE"/>
    <w:rsid w:val="00E860F3"/>
    <w:rsid w:val="00E86520"/>
    <w:rsid w:val="00E86A55"/>
    <w:rsid w:val="00E86AFB"/>
    <w:rsid w:val="00E871F0"/>
    <w:rsid w:val="00E874CF"/>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523"/>
    <w:rsid w:val="00E9176C"/>
    <w:rsid w:val="00E91781"/>
    <w:rsid w:val="00E919AD"/>
    <w:rsid w:val="00E91A17"/>
    <w:rsid w:val="00E91E3B"/>
    <w:rsid w:val="00E92066"/>
    <w:rsid w:val="00E921F3"/>
    <w:rsid w:val="00E92655"/>
    <w:rsid w:val="00E927BC"/>
    <w:rsid w:val="00E929C1"/>
    <w:rsid w:val="00E92D41"/>
    <w:rsid w:val="00E92D74"/>
    <w:rsid w:val="00E92DB1"/>
    <w:rsid w:val="00E92F18"/>
    <w:rsid w:val="00E92FBD"/>
    <w:rsid w:val="00E9325C"/>
    <w:rsid w:val="00E93409"/>
    <w:rsid w:val="00E93610"/>
    <w:rsid w:val="00E9371D"/>
    <w:rsid w:val="00E93D66"/>
    <w:rsid w:val="00E94015"/>
    <w:rsid w:val="00E9483F"/>
    <w:rsid w:val="00E94A02"/>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FC"/>
    <w:rsid w:val="00E9780C"/>
    <w:rsid w:val="00E97B30"/>
    <w:rsid w:val="00E97DD9"/>
    <w:rsid w:val="00E97E20"/>
    <w:rsid w:val="00EA0001"/>
    <w:rsid w:val="00EA0111"/>
    <w:rsid w:val="00EA01FB"/>
    <w:rsid w:val="00EA03EE"/>
    <w:rsid w:val="00EA049D"/>
    <w:rsid w:val="00EA083E"/>
    <w:rsid w:val="00EA089F"/>
    <w:rsid w:val="00EA0AC7"/>
    <w:rsid w:val="00EA1345"/>
    <w:rsid w:val="00EA1D00"/>
    <w:rsid w:val="00EA1EF6"/>
    <w:rsid w:val="00EA231F"/>
    <w:rsid w:val="00EA31CD"/>
    <w:rsid w:val="00EA31D9"/>
    <w:rsid w:val="00EA35A2"/>
    <w:rsid w:val="00EA3F65"/>
    <w:rsid w:val="00EA40CF"/>
    <w:rsid w:val="00EA4444"/>
    <w:rsid w:val="00EA44E8"/>
    <w:rsid w:val="00EA462C"/>
    <w:rsid w:val="00EA4689"/>
    <w:rsid w:val="00EA47AD"/>
    <w:rsid w:val="00EA4832"/>
    <w:rsid w:val="00EA4846"/>
    <w:rsid w:val="00EA4C2E"/>
    <w:rsid w:val="00EA4DC7"/>
    <w:rsid w:val="00EA5465"/>
    <w:rsid w:val="00EA5911"/>
    <w:rsid w:val="00EA6233"/>
    <w:rsid w:val="00EA64E3"/>
    <w:rsid w:val="00EA66BF"/>
    <w:rsid w:val="00EA681E"/>
    <w:rsid w:val="00EA6B1F"/>
    <w:rsid w:val="00EA6ED8"/>
    <w:rsid w:val="00EA71D2"/>
    <w:rsid w:val="00EA7279"/>
    <w:rsid w:val="00EA7365"/>
    <w:rsid w:val="00EA7812"/>
    <w:rsid w:val="00EA7F5E"/>
    <w:rsid w:val="00EB0417"/>
    <w:rsid w:val="00EB10D2"/>
    <w:rsid w:val="00EB148F"/>
    <w:rsid w:val="00EB1667"/>
    <w:rsid w:val="00EB185F"/>
    <w:rsid w:val="00EB1865"/>
    <w:rsid w:val="00EB191B"/>
    <w:rsid w:val="00EB1E84"/>
    <w:rsid w:val="00EB29BD"/>
    <w:rsid w:val="00EB2B49"/>
    <w:rsid w:val="00EB312D"/>
    <w:rsid w:val="00EB3472"/>
    <w:rsid w:val="00EB38A8"/>
    <w:rsid w:val="00EB3C9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C6F"/>
    <w:rsid w:val="00EB7E03"/>
    <w:rsid w:val="00EC0480"/>
    <w:rsid w:val="00EC08CE"/>
    <w:rsid w:val="00EC0BF1"/>
    <w:rsid w:val="00EC0C6A"/>
    <w:rsid w:val="00EC0DE9"/>
    <w:rsid w:val="00EC101A"/>
    <w:rsid w:val="00EC11CB"/>
    <w:rsid w:val="00EC11E0"/>
    <w:rsid w:val="00EC14FB"/>
    <w:rsid w:val="00EC157D"/>
    <w:rsid w:val="00EC158F"/>
    <w:rsid w:val="00EC195E"/>
    <w:rsid w:val="00EC1D5C"/>
    <w:rsid w:val="00EC1FB1"/>
    <w:rsid w:val="00EC24EF"/>
    <w:rsid w:val="00EC2680"/>
    <w:rsid w:val="00EC2DE5"/>
    <w:rsid w:val="00EC2E31"/>
    <w:rsid w:val="00EC3007"/>
    <w:rsid w:val="00EC3238"/>
    <w:rsid w:val="00EC345A"/>
    <w:rsid w:val="00EC34B5"/>
    <w:rsid w:val="00EC3892"/>
    <w:rsid w:val="00EC3D6C"/>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57"/>
    <w:rsid w:val="00ED2CA8"/>
    <w:rsid w:val="00ED30EF"/>
    <w:rsid w:val="00ED3501"/>
    <w:rsid w:val="00ED351E"/>
    <w:rsid w:val="00ED3C72"/>
    <w:rsid w:val="00ED3DA4"/>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9EB"/>
    <w:rsid w:val="00EE1A28"/>
    <w:rsid w:val="00EE1B17"/>
    <w:rsid w:val="00EE1CC7"/>
    <w:rsid w:val="00EE1DCC"/>
    <w:rsid w:val="00EE1E20"/>
    <w:rsid w:val="00EE1FF0"/>
    <w:rsid w:val="00EE24FD"/>
    <w:rsid w:val="00EE2A99"/>
    <w:rsid w:val="00EE2D5B"/>
    <w:rsid w:val="00EE2FDB"/>
    <w:rsid w:val="00EE3141"/>
    <w:rsid w:val="00EE34C0"/>
    <w:rsid w:val="00EE37E6"/>
    <w:rsid w:val="00EE38CE"/>
    <w:rsid w:val="00EE3AAD"/>
    <w:rsid w:val="00EE3B53"/>
    <w:rsid w:val="00EE3BAC"/>
    <w:rsid w:val="00EE3CF2"/>
    <w:rsid w:val="00EE4066"/>
    <w:rsid w:val="00EE40F7"/>
    <w:rsid w:val="00EE420C"/>
    <w:rsid w:val="00EE47B2"/>
    <w:rsid w:val="00EE47C5"/>
    <w:rsid w:val="00EE4B22"/>
    <w:rsid w:val="00EE4E03"/>
    <w:rsid w:val="00EE4EEC"/>
    <w:rsid w:val="00EE50C1"/>
    <w:rsid w:val="00EE53FA"/>
    <w:rsid w:val="00EE54FE"/>
    <w:rsid w:val="00EE56F4"/>
    <w:rsid w:val="00EE5BA0"/>
    <w:rsid w:val="00EE606B"/>
    <w:rsid w:val="00EE6279"/>
    <w:rsid w:val="00EE62B8"/>
    <w:rsid w:val="00EE6B43"/>
    <w:rsid w:val="00EE6D96"/>
    <w:rsid w:val="00EE72F3"/>
    <w:rsid w:val="00EE795D"/>
    <w:rsid w:val="00EE796D"/>
    <w:rsid w:val="00EE7B7D"/>
    <w:rsid w:val="00EE7D54"/>
    <w:rsid w:val="00EF03C9"/>
    <w:rsid w:val="00EF06DF"/>
    <w:rsid w:val="00EF0851"/>
    <w:rsid w:val="00EF0B96"/>
    <w:rsid w:val="00EF0DEE"/>
    <w:rsid w:val="00EF1327"/>
    <w:rsid w:val="00EF14DA"/>
    <w:rsid w:val="00EF1663"/>
    <w:rsid w:val="00EF173C"/>
    <w:rsid w:val="00EF210A"/>
    <w:rsid w:val="00EF227C"/>
    <w:rsid w:val="00EF2305"/>
    <w:rsid w:val="00EF2325"/>
    <w:rsid w:val="00EF26AF"/>
    <w:rsid w:val="00EF26EF"/>
    <w:rsid w:val="00EF309A"/>
    <w:rsid w:val="00EF38D6"/>
    <w:rsid w:val="00EF3CB5"/>
    <w:rsid w:val="00EF3CC5"/>
    <w:rsid w:val="00EF4071"/>
    <w:rsid w:val="00EF4417"/>
    <w:rsid w:val="00EF4852"/>
    <w:rsid w:val="00EF4DCC"/>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2D"/>
    <w:rsid w:val="00EF6E32"/>
    <w:rsid w:val="00EF7298"/>
    <w:rsid w:val="00EF7379"/>
    <w:rsid w:val="00EF78C7"/>
    <w:rsid w:val="00EF7F71"/>
    <w:rsid w:val="00F00856"/>
    <w:rsid w:val="00F00D65"/>
    <w:rsid w:val="00F00E86"/>
    <w:rsid w:val="00F01245"/>
    <w:rsid w:val="00F016E4"/>
    <w:rsid w:val="00F018A3"/>
    <w:rsid w:val="00F0213D"/>
    <w:rsid w:val="00F0269F"/>
    <w:rsid w:val="00F029FC"/>
    <w:rsid w:val="00F02CC2"/>
    <w:rsid w:val="00F0347D"/>
    <w:rsid w:val="00F035AE"/>
    <w:rsid w:val="00F036A0"/>
    <w:rsid w:val="00F03D49"/>
    <w:rsid w:val="00F04345"/>
    <w:rsid w:val="00F043B0"/>
    <w:rsid w:val="00F049C7"/>
    <w:rsid w:val="00F0510E"/>
    <w:rsid w:val="00F053BE"/>
    <w:rsid w:val="00F0571C"/>
    <w:rsid w:val="00F0572E"/>
    <w:rsid w:val="00F0587D"/>
    <w:rsid w:val="00F058C8"/>
    <w:rsid w:val="00F0595B"/>
    <w:rsid w:val="00F05F44"/>
    <w:rsid w:val="00F062D6"/>
    <w:rsid w:val="00F06C2A"/>
    <w:rsid w:val="00F06D86"/>
    <w:rsid w:val="00F07260"/>
    <w:rsid w:val="00F072D3"/>
    <w:rsid w:val="00F07512"/>
    <w:rsid w:val="00F075EA"/>
    <w:rsid w:val="00F10126"/>
    <w:rsid w:val="00F10D26"/>
    <w:rsid w:val="00F11193"/>
    <w:rsid w:val="00F11A23"/>
    <w:rsid w:val="00F120E7"/>
    <w:rsid w:val="00F1212A"/>
    <w:rsid w:val="00F12299"/>
    <w:rsid w:val="00F122AD"/>
    <w:rsid w:val="00F12FF0"/>
    <w:rsid w:val="00F1328A"/>
    <w:rsid w:val="00F13359"/>
    <w:rsid w:val="00F1346A"/>
    <w:rsid w:val="00F13622"/>
    <w:rsid w:val="00F13781"/>
    <w:rsid w:val="00F13961"/>
    <w:rsid w:val="00F13DB0"/>
    <w:rsid w:val="00F13ED7"/>
    <w:rsid w:val="00F14249"/>
    <w:rsid w:val="00F144E6"/>
    <w:rsid w:val="00F14572"/>
    <w:rsid w:val="00F14938"/>
    <w:rsid w:val="00F14C09"/>
    <w:rsid w:val="00F14E1A"/>
    <w:rsid w:val="00F14EAE"/>
    <w:rsid w:val="00F1588E"/>
    <w:rsid w:val="00F158F0"/>
    <w:rsid w:val="00F15A56"/>
    <w:rsid w:val="00F16232"/>
    <w:rsid w:val="00F16742"/>
    <w:rsid w:val="00F16BF1"/>
    <w:rsid w:val="00F16F9A"/>
    <w:rsid w:val="00F17053"/>
    <w:rsid w:val="00F173AF"/>
    <w:rsid w:val="00F174C9"/>
    <w:rsid w:val="00F1756E"/>
    <w:rsid w:val="00F17981"/>
    <w:rsid w:val="00F17B2B"/>
    <w:rsid w:val="00F17EF7"/>
    <w:rsid w:val="00F204A8"/>
    <w:rsid w:val="00F20816"/>
    <w:rsid w:val="00F209F9"/>
    <w:rsid w:val="00F20A1F"/>
    <w:rsid w:val="00F20F1E"/>
    <w:rsid w:val="00F20FC0"/>
    <w:rsid w:val="00F21104"/>
    <w:rsid w:val="00F21370"/>
    <w:rsid w:val="00F21379"/>
    <w:rsid w:val="00F21384"/>
    <w:rsid w:val="00F21447"/>
    <w:rsid w:val="00F21B5C"/>
    <w:rsid w:val="00F21FCB"/>
    <w:rsid w:val="00F222CE"/>
    <w:rsid w:val="00F22659"/>
    <w:rsid w:val="00F22792"/>
    <w:rsid w:val="00F22AE2"/>
    <w:rsid w:val="00F22AEC"/>
    <w:rsid w:val="00F22B0E"/>
    <w:rsid w:val="00F23140"/>
    <w:rsid w:val="00F2335A"/>
    <w:rsid w:val="00F235DB"/>
    <w:rsid w:val="00F23786"/>
    <w:rsid w:val="00F237A4"/>
    <w:rsid w:val="00F23A14"/>
    <w:rsid w:val="00F23BBD"/>
    <w:rsid w:val="00F23F2E"/>
    <w:rsid w:val="00F24094"/>
    <w:rsid w:val="00F2414D"/>
    <w:rsid w:val="00F241EF"/>
    <w:rsid w:val="00F2442C"/>
    <w:rsid w:val="00F25314"/>
    <w:rsid w:val="00F259A3"/>
    <w:rsid w:val="00F25B82"/>
    <w:rsid w:val="00F25CFC"/>
    <w:rsid w:val="00F25D19"/>
    <w:rsid w:val="00F26486"/>
    <w:rsid w:val="00F264FF"/>
    <w:rsid w:val="00F26C65"/>
    <w:rsid w:val="00F26FB8"/>
    <w:rsid w:val="00F274A6"/>
    <w:rsid w:val="00F275B5"/>
    <w:rsid w:val="00F27880"/>
    <w:rsid w:val="00F2788E"/>
    <w:rsid w:val="00F27F65"/>
    <w:rsid w:val="00F3048F"/>
    <w:rsid w:val="00F3061E"/>
    <w:rsid w:val="00F307ED"/>
    <w:rsid w:val="00F30976"/>
    <w:rsid w:val="00F30BE2"/>
    <w:rsid w:val="00F30CF1"/>
    <w:rsid w:val="00F3111D"/>
    <w:rsid w:val="00F31760"/>
    <w:rsid w:val="00F31777"/>
    <w:rsid w:val="00F31ABE"/>
    <w:rsid w:val="00F322CD"/>
    <w:rsid w:val="00F32691"/>
    <w:rsid w:val="00F32D16"/>
    <w:rsid w:val="00F331F1"/>
    <w:rsid w:val="00F33325"/>
    <w:rsid w:val="00F33BE8"/>
    <w:rsid w:val="00F33DF9"/>
    <w:rsid w:val="00F33EE6"/>
    <w:rsid w:val="00F34013"/>
    <w:rsid w:val="00F340FC"/>
    <w:rsid w:val="00F341BB"/>
    <w:rsid w:val="00F341E1"/>
    <w:rsid w:val="00F34202"/>
    <w:rsid w:val="00F3433A"/>
    <w:rsid w:val="00F34406"/>
    <w:rsid w:val="00F347BE"/>
    <w:rsid w:val="00F34FAC"/>
    <w:rsid w:val="00F35411"/>
    <w:rsid w:val="00F35AD5"/>
    <w:rsid w:val="00F35EBC"/>
    <w:rsid w:val="00F36268"/>
    <w:rsid w:val="00F363D0"/>
    <w:rsid w:val="00F364A2"/>
    <w:rsid w:val="00F365E0"/>
    <w:rsid w:val="00F367F9"/>
    <w:rsid w:val="00F3686F"/>
    <w:rsid w:val="00F36A4A"/>
    <w:rsid w:val="00F370E4"/>
    <w:rsid w:val="00F372C9"/>
    <w:rsid w:val="00F377B2"/>
    <w:rsid w:val="00F37856"/>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DAD"/>
    <w:rsid w:val="00F41F1D"/>
    <w:rsid w:val="00F42170"/>
    <w:rsid w:val="00F4238C"/>
    <w:rsid w:val="00F42633"/>
    <w:rsid w:val="00F42939"/>
    <w:rsid w:val="00F42A95"/>
    <w:rsid w:val="00F42AEA"/>
    <w:rsid w:val="00F42DC0"/>
    <w:rsid w:val="00F42E08"/>
    <w:rsid w:val="00F430D2"/>
    <w:rsid w:val="00F44081"/>
    <w:rsid w:val="00F441E5"/>
    <w:rsid w:val="00F4421D"/>
    <w:rsid w:val="00F44276"/>
    <w:rsid w:val="00F4428B"/>
    <w:rsid w:val="00F44AB5"/>
    <w:rsid w:val="00F44B27"/>
    <w:rsid w:val="00F44EB5"/>
    <w:rsid w:val="00F45482"/>
    <w:rsid w:val="00F45565"/>
    <w:rsid w:val="00F4595F"/>
    <w:rsid w:val="00F4597F"/>
    <w:rsid w:val="00F45BD0"/>
    <w:rsid w:val="00F46982"/>
    <w:rsid w:val="00F46D2E"/>
    <w:rsid w:val="00F4712D"/>
    <w:rsid w:val="00F476B8"/>
    <w:rsid w:val="00F47948"/>
    <w:rsid w:val="00F50664"/>
    <w:rsid w:val="00F50A14"/>
    <w:rsid w:val="00F50A88"/>
    <w:rsid w:val="00F50D03"/>
    <w:rsid w:val="00F50D91"/>
    <w:rsid w:val="00F51109"/>
    <w:rsid w:val="00F519F5"/>
    <w:rsid w:val="00F51B66"/>
    <w:rsid w:val="00F51C32"/>
    <w:rsid w:val="00F52443"/>
    <w:rsid w:val="00F52937"/>
    <w:rsid w:val="00F52A40"/>
    <w:rsid w:val="00F533FC"/>
    <w:rsid w:val="00F5353E"/>
    <w:rsid w:val="00F5362F"/>
    <w:rsid w:val="00F541BA"/>
    <w:rsid w:val="00F54584"/>
    <w:rsid w:val="00F546CA"/>
    <w:rsid w:val="00F5486C"/>
    <w:rsid w:val="00F54F65"/>
    <w:rsid w:val="00F55314"/>
    <w:rsid w:val="00F55A08"/>
    <w:rsid w:val="00F55D4A"/>
    <w:rsid w:val="00F5605F"/>
    <w:rsid w:val="00F563DD"/>
    <w:rsid w:val="00F56726"/>
    <w:rsid w:val="00F567E2"/>
    <w:rsid w:val="00F5681E"/>
    <w:rsid w:val="00F56916"/>
    <w:rsid w:val="00F56BA6"/>
    <w:rsid w:val="00F56C02"/>
    <w:rsid w:val="00F571B1"/>
    <w:rsid w:val="00F5730D"/>
    <w:rsid w:val="00F574F4"/>
    <w:rsid w:val="00F57619"/>
    <w:rsid w:val="00F57B14"/>
    <w:rsid w:val="00F57B1F"/>
    <w:rsid w:val="00F57CDC"/>
    <w:rsid w:val="00F6020C"/>
    <w:rsid w:val="00F60397"/>
    <w:rsid w:val="00F60428"/>
    <w:rsid w:val="00F60604"/>
    <w:rsid w:val="00F6078B"/>
    <w:rsid w:val="00F60812"/>
    <w:rsid w:val="00F60966"/>
    <w:rsid w:val="00F60C42"/>
    <w:rsid w:val="00F60E6C"/>
    <w:rsid w:val="00F61201"/>
    <w:rsid w:val="00F6136C"/>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B5"/>
    <w:rsid w:val="00F66D11"/>
    <w:rsid w:val="00F66E1E"/>
    <w:rsid w:val="00F66FA3"/>
    <w:rsid w:val="00F67034"/>
    <w:rsid w:val="00F67903"/>
    <w:rsid w:val="00F67A38"/>
    <w:rsid w:val="00F67C41"/>
    <w:rsid w:val="00F67D90"/>
    <w:rsid w:val="00F70020"/>
    <w:rsid w:val="00F7002C"/>
    <w:rsid w:val="00F70131"/>
    <w:rsid w:val="00F702F0"/>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EB3"/>
    <w:rsid w:val="00F72F33"/>
    <w:rsid w:val="00F737BC"/>
    <w:rsid w:val="00F738BB"/>
    <w:rsid w:val="00F73CCB"/>
    <w:rsid w:val="00F74326"/>
    <w:rsid w:val="00F749A3"/>
    <w:rsid w:val="00F74D10"/>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93C"/>
    <w:rsid w:val="00F80C6E"/>
    <w:rsid w:val="00F80FF9"/>
    <w:rsid w:val="00F81357"/>
    <w:rsid w:val="00F817B3"/>
    <w:rsid w:val="00F818C3"/>
    <w:rsid w:val="00F818F7"/>
    <w:rsid w:val="00F81D93"/>
    <w:rsid w:val="00F81E53"/>
    <w:rsid w:val="00F82414"/>
    <w:rsid w:val="00F825C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6E0"/>
    <w:rsid w:val="00F91D16"/>
    <w:rsid w:val="00F91D86"/>
    <w:rsid w:val="00F92101"/>
    <w:rsid w:val="00F92125"/>
    <w:rsid w:val="00F92624"/>
    <w:rsid w:val="00F92E54"/>
    <w:rsid w:val="00F939FC"/>
    <w:rsid w:val="00F93A47"/>
    <w:rsid w:val="00F93B67"/>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33"/>
    <w:rsid w:val="00F954D3"/>
    <w:rsid w:val="00F957E9"/>
    <w:rsid w:val="00F95DEE"/>
    <w:rsid w:val="00F95F28"/>
    <w:rsid w:val="00F95F65"/>
    <w:rsid w:val="00F95FAB"/>
    <w:rsid w:val="00F96011"/>
    <w:rsid w:val="00F96089"/>
    <w:rsid w:val="00F96CF0"/>
    <w:rsid w:val="00F96F5B"/>
    <w:rsid w:val="00F96FA4"/>
    <w:rsid w:val="00F972A9"/>
    <w:rsid w:val="00F9757F"/>
    <w:rsid w:val="00F975BB"/>
    <w:rsid w:val="00F97601"/>
    <w:rsid w:val="00F976BA"/>
    <w:rsid w:val="00F97C68"/>
    <w:rsid w:val="00F97D18"/>
    <w:rsid w:val="00F97DA8"/>
    <w:rsid w:val="00F97F46"/>
    <w:rsid w:val="00FA01C7"/>
    <w:rsid w:val="00FA04DF"/>
    <w:rsid w:val="00FA0516"/>
    <w:rsid w:val="00FA0565"/>
    <w:rsid w:val="00FA0608"/>
    <w:rsid w:val="00FA072C"/>
    <w:rsid w:val="00FA0997"/>
    <w:rsid w:val="00FA0D08"/>
    <w:rsid w:val="00FA0E40"/>
    <w:rsid w:val="00FA0F7B"/>
    <w:rsid w:val="00FA1293"/>
    <w:rsid w:val="00FA12F6"/>
    <w:rsid w:val="00FA1773"/>
    <w:rsid w:val="00FA1846"/>
    <w:rsid w:val="00FA1A66"/>
    <w:rsid w:val="00FA1B66"/>
    <w:rsid w:val="00FA1DA3"/>
    <w:rsid w:val="00FA208F"/>
    <w:rsid w:val="00FA21A5"/>
    <w:rsid w:val="00FA2538"/>
    <w:rsid w:val="00FA2925"/>
    <w:rsid w:val="00FA2A53"/>
    <w:rsid w:val="00FA2D9F"/>
    <w:rsid w:val="00FA2E48"/>
    <w:rsid w:val="00FA2E65"/>
    <w:rsid w:val="00FA35C6"/>
    <w:rsid w:val="00FA3B29"/>
    <w:rsid w:val="00FA3B5E"/>
    <w:rsid w:val="00FA3F52"/>
    <w:rsid w:val="00FA40BE"/>
    <w:rsid w:val="00FA4166"/>
    <w:rsid w:val="00FA4210"/>
    <w:rsid w:val="00FA45CE"/>
    <w:rsid w:val="00FA488D"/>
    <w:rsid w:val="00FA48BF"/>
    <w:rsid w:val="00FA4C62"/>
    <w:rsid w:val="00FA53A8"/>
    <w:rsid w:val="00FA5850"/>
    <w:rsid w:val="00FA5BE3"/>
    <w:rsid w:val="00FA5FB7"/>
    <w:rsid w:val="00FA61A1"/>
    <w:rsid w:val="00FA6920"/>
    <w:rsid w:val="00FA77B0"/>
    <w:rsid w:val="00FA7944"/>
    <w:rsid w:val="00FA7B26"/>
    <w:rsid w:val="00FA7C15"/>
    <w:rsid w:val="00FA7F9E"/>
    <w:rsid w:val="00FA7FAA"/>
    <w:rsid w:val="00FB0031"/>
    <w:rsid w:val="00FB00CD"/>
    <w:rsid w:val="00FB043E"/>
    <w:rsid w:val="00FB0623"/>
    <w:rsid w:val="00FB0872"/>
    <w:rsid w:val="00FB08A7"/>
    <w:rsid w:val="00FB094A"/>
    <w:rsid w:val="00FB0BDF"/>
    <w:rsid w:val="00FB12CC"/>
    <w:rsid w:val="00FB22B3"/>
    <w:rsid w:val="00FB235C"/>
    <w:rsid w:val="00FB242D"/>
    <w:rsid w:val="00FB257E"/>
    <w:rsid w:val="00FB2782"/>
    <w:rsid w:val="00FB35A4"/>
    <w:rsid w:val="00FB36B3"/>
    <w:rsid w:val="00FB3812"/>
    <w:rsid w:val="00FB3AD3"/>
    <w:rsid w:val="00FB3D93"/>
    <w:rsid w:val="00FB3E01"/>
    <w:rsid w:val="00FB3FFD"/>
    <w:rsid w:val="00FB4966"/>
    <w:rsid w:val="00FB4C38"/>
    <w:rsid w:val="00FB4E43"/>
    <w:rsid w:val="00FB4E93"/>
    <w:rsid w:val="00FB4F2E"/>
    <w:rsid w:val="00FB4FFA"/>
    <w:rsid w:val="00FB50E3"/>
    <w:rsid w:val="00FB5226"/>
    <w:rsid w:val="00FB5333"/>
    <w:rsid w:val="00FB550F"/>
    <w:rsid w:val="00FB5578"/>
    <w:rsid w:val="00FB572B"/>
    <w:rsid w:val="00FB5A18"/>
    <w:rsid w:val="00FB5AAC"/>
    <w:rsid w:val="00FB5C8B"/>
    <w:rsid w:val="00FB5E94"/>
    <w:rsid w:val="00FB6630"/>
    <w:rsid w:val="00FB67C9"/>
    <w:rsid w:val="00FB68EF"/>
    <w:rsid w:val="00FB69A0"/>
    <w:rsid w:val="00FB6F67"/>
    <w:rsid w:val="00FB7310"/>
    <w:rsid w:val="00FB73CC"/>
    <w:rsid w:val="00FB7986"/>
    <w:rsid w:val="00FC031D"/>
    <w:rsid w:val="00FC031F"/>
    <w:rsid w:val="00FC05A6"/>
    <w:rsid w:val="00FC0D57"/>
    <w:rsid w:val="00FC0DAF"/>
    <w:rsid w:val="00FC1364"/>
    <w:rsid w:val="00FC1464"/>
    <w:rsid w:val="00FC14EB"/>
    <w:rsid w:val="00FC153E"/>
    <w:rsid w:val="00FC179F"/>
    <w:rsid w:val="00FC1928"/>
    <w:rsid w:val="00FC1B9B"/>
    <w:rsid w:val="00FC2432"/>
    <w:rsid w:val="00FC27F1"/>
    <w:rsid w:val="00FC29C6"/>
    <w:rsid w:val="00FC2F20"/>
    <w:rsid w:val="00FC30C7"/>
    <w:rsid w:val="00FC31DD"/>
    <w:rsid w:val="00FC378C"/>
    <w:rsid w:val="00FC3996"/>
    <w:rsid w:val="00FC49AD"/>
    <w:rsid w:val="00FC4ECB"/>
    <w:rsid w:val="00FC4FA2"/>
    <w:rsid w:val="00FC5C28"/>
    <w:rsid w:val="00FC62C4"/>
    <w:rsid w:val="00FC6882"/>
    <w:rsid w:val="00FC6D29"/>
    <w:rsid w:val="00FC7004"/>
    <w:rsid w:val="00FC700F"/>
    <w:rsid w:val="00FC7163"/>
    <w:rsid w:val="00FC77A0"/>
    <w:rsid w:val="00FC78E7"/>
    <w:rsid w:val="00FC78F4"/>
    <w:rsid w:val="00FC7C81"/>
    <w:rsid w:val="00FC7DC9"/>
    <w:rsid w:val="00FD051A"/>
    <w:rsid w:val="00FD0543"/>
    <w:rsid w:val="00FD0864"/>
    <w:rsid w:val="00FD0B43"/>
    <w:rsid w:val="00FD0D23"/>
    <w:rsid w:val="00FD104E"/>
    <w:rsid w:val="00FD1393"/>
    <w:rsid w:val="00FD1436"/>
    <w:rsid w:val="00FD15B2"/>
    <w:rsid w:val="00FD169C"/>
    <w:rsid w:val="00FD16BD"/>
    <w:rsid w:val="00FD1AA4"/>
    <w:rsid w:val="00FD1E1C"/>
    <w:rsid w:val="00FD2293"/>
    <w:rsid w:val="00FD29CE"/>
    <w:rsid w:val="00FD2C3C"/>
    <w:rsid w:val="00FD2C47"/>
    <w:rsid w:val="00FD2D09"/>
    <w:rsid w:val="00FD2E87"/>
    <w:rsid w:val="00FD328E"/>
    <w:rsid w:val="00FD32A6"/>
    <w:rsid w:val="00FD33A7"/>
    <w:rsid w:val="00FD3682"/>
    <w:rsid w:val="00FD3821"/>
    <w:rsid w:val="00FD3C57"/>
    <w:rsid w:val="00FD40AA"/>
    <w:rsid w:val="00FD418B"/>
    <w:rsid w:val="00FD41A9"/>
    <w:rsid w:val="00FD4932"/>
    <w:rsid w:val="00FD4A12"/>
    <w:rsid w:val="00FD4EC0"/>
    <w:rsid w:val="00FD5472"/>
    <w:rsid w:val="00FD5BCD"/>
    <w:rsid w:val="00FD5CBE"/>
    <w:rsid w:val="00FD5ED6"/>
    <w:rsid w:val="00FD6602"/>
    <w:rsid w:val="00FD6673"/>
    <w:rsid w:val="00FD6987"/>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EA7"/>
    <w:rsid w:val="00FE1F31"/>
    <w:rsid w:val="00FE1FBA"/>
    <w:rsid w:val="00FE264D"/>
    <w:rsid w:val="00FE27FF"/>
    <w:rsid w:val="00FE2800"/>
    <w:rsid w:val="00FE2BFD"/>
    <w:rsid w:val="00FE2C74"/>
    <w:rsid w:val="00FE2C7D"/>
    <w:rsid w:val="00FE2C7F"/>
    <w:rsid w:val="00FE3136"/>
    <w:rsid w:val="00FE3150"/>
    <w:rsid w:val="00FE328B"/>
    <w:rsid w:val="00FE3378"/>
    <w:rsid w:val="00FE3841"/>
    <w:rsid w:val="00FE3D4C"/>
    <w:rsid w:val="00FE3E5A"/>
    <w:rsid w:val="00FE41DA"/>
    <w:rsid w:val="00FE429D"/>
    <w:rsid w:val="00FE467E"/>
    <w:rsid w:val="00FE4791"/>
    <w:rsid w:val="00FE4B18"/>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9BE"/>
    <w:rsid w:val="00FE7DC3"/>
    <w:rsid w:val="00FE7F14"/>
    <w:rsid w:val="00FF006D"/>
    <w:rsid w:val="00FF04CC"/>
    <w:rsid w:val="00FF071A"/>
    <w:rsid w:val="00FF12A4"/>
    <w:rsid w:val="00FF1C58"/>
    <w:rsid w:val="00FF226B"/>
    <w:rsid w:val="00FF2704"/>
    <w:rsid w:val="00FF285A"/>
    <w:rsid w:val="00FF2A84"/>
    <w:rsid w:val="00FF2EC7"/>
    <w:rsid w:val="00FF2EF6"/>
    <w:rsid w:val="00FF3778"/>
    <w:rsid w:val="00FF38FC"/>
    <w:rsid w:val="00FF3B0B"/>
    <w:rsid w:val="00FF3C5F"/>
    <w:rsid w:val="00FF3D1E"/>
    <w:rsid w:val="00FF44A1"/>
    <w:rsid w:val="00FF49BF"/>
    <w:rsid w:val="00FF4A54"/>
    <w:rsid w:val="00FF4F0E"/>
    <w:rsid w:val="00FF4FBD"/>
    <w:rsid w:val="00FF5164"/>
    <w:rsid w:val="00FF533B"/>
    <w:rsid w:val="00FF545A"/>
    <w:rsid w:val="00FF5798"/>
    <w:rsid w:val="00FF5AF9"/>
    <w:rsid w:val="00FF6357"/>
    <w:rsid w:val="00FF6362"/>
    <w:rsid w:val="00FF63CF"/>
    <w:rsid w:val="00FF63DC"/>
    <w:rsid w:val="00FF64BF"/>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acc,#ceeaca"/>
    </o:shapedefaults>
    <o:shapelayout v:ext="edit">
      <o:idmap v:ext="edit" data="1"/>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447"/>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747FB3"/>
    <w:pPr>
      <w:spacing w:after="120"/>
      <w:ind w:leftChars="200" w:left="420"/>
    </w:pPr>
  </w:style>
  <w:style w:type="character" w:customStyle="1" w:styleId="af8">
    <w:name w:val="正文文本缩进 字符"/>
    <w:basedOn w:val="a0"/>
    <w:link w:val="af7"/>
    <w:rsid w:val="00747FB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838">
      <w:bodyDiv w:val="1"/>
      <w:marLeft w:val="0"/>
      <w:marRight w:val="0"/>
      <w:marTop w:val="0"/>
      <w:marBottom w:val="0"/>
      <w:divBdr>
        <w:top w:val="none" w:sz="0" w:space="0" w:color="auto"/>
        <w:left w:val="none" w:sz="0" w:space="0" w:color="auto"/>
        <w:bottom w:val="none" w:sz="0" w:space="0" w:color="auto"/>
        <w:right w:val="none" w:sz="0" w:space="0" w:color="auto"/>
      </w:divBdr>
      <w:divsChild>
        <w:div w:id="103381119">
          <w:marLeft w:val="0"/>
          <w:marRight w:val="0"/>
          <w:marTop w:val="0"/>
          <w:marBottom w:val="0"/>
          <w:divBdr>
            <w:top w:val="none" w:sz="0" w:space="0" w:color="auto"/>
            <w:left w:val="none" w:sz="0" w:space="0" w:color="auto"/>
            <w:bottom w:val="none" w:sz="0" w:space="0" w:color="auto"/>
            <w:right w:val="none" w:sz="0" w:space="0" w:color="auto"/>
          </w:divBdr>
        </w:div>
        <w:div w:id="1392921056">
          <w:marLeft w:val="0"/>
          <w:marRight w:val="0"/>
          <w:marTop w:val="0"/>
          <w:marBottom w:val="0"/>
          <w:divBdr>
            <w:top w:val="none" w:sz="0" w:space="0" w:color="auto"/>
            <w:left w:val="none" w:sz="0" w:space="0" w:color="auto"/>
            <w:bottom w:val="none" w:sz="0" w:space="0" w:color="auto"/>
            <w:right w:val="none" w:sz="0" w:space="0" w:color="auto"/>
          </w:divBdr>
        </w:div>
        <w:div w:id="797528238">
          <w:marLeft w:val="0"/>
          <w:marRight w:val="0"/>
          <w:marTop w:val="0"/>
          <w:marBottom w:val="0"/>
          <w:divBdr>
            <w:top w:val="none" w:sz="0" w:space="0" w:color="auto"/>
            <w:left w:val="none" w:sz="0" w:space="0" w:color="auto"/>
            <w:bottom w:val="none" w:sz="0" w:space="0" w:color="auto"/>
            <w:right w:val="none" w:sz="0" w:space="0" w:color="auto"/>
          </w:divBdr>
        </w:div>
        <w:div w:id="1309163309">
          <w:marLeft w:val="0"/>
          <w:marRight w:val="0"/>
          <w:marTop w:val="0"/>
          <w:marBottom w:val="0"/>
          <w:divBdr>
            <w:top w:val="none" w:sz="0" w:space="0" w:color="auto"/>
            <w:left w:val="none" w:sz="0" w:space="0" w:color="auto"/>
            <w:bottom w:val="none" w:sz="0" w:space="0" w:color="auto"/>
            <w:right w:val="none" w:sz="0" w:space="0" w:color="auto"/>
          </w:divBdr>
        </w:div>
        <w:div w:id="961955599">
          <w:marLeft w:val="0"/>
          <w:marRight w:val="0"/>
          <w:marTop w:val="0"/>
          <w:marBottom w:val="0"/>
          <w:divBdr>
            <w:top w:val="none" w:sz="0" w:space="0" w:color="auto"/>
            <w:left w:val="none" w:sz="0" w:space="0" w:color="auto"/>
            <w:bottom w:val="none" w:sz="0" w:space="0" w:color="auto"/>
            <w:right w:val="none" w:sz="0" w:space="0" w:color="auto"/>
          </w:divBdr>
        </w:div>
        <w:div w:id="647713878">
          <w:marLeft w:val="0"/>
          <w:marRight w:val="0"/>
          <w:marTop w:val="0"/>
          <w:marBottom w:val="0"/>
          <w:divBdr>
            <w:top w:val="none" w:sz="0" w:space="0" w:color="auto"/>
            <w:left w:val="none" w:sz="0" w:space="0" w:color="auto"/>
            <w:bottom w:val="none" w:sz="0" w:space="0" w:color="auto"/>
            <w:right w:val="none" w:sz="0" w:space="0" w:color="auto"/>
          </w:divBdr>
        </w:div>
        <w:div w:id="2075005501">
          <w:marLeft w:val="0"/>
          <w:marRight w:val="0"/>
          <w:marTop w:val="0"/>
          <w:marBottom w:val="0"/>
          <w:divBdr>
            <w:top w:val="none" w:sz="0" w:space="0" w:color="auto"/>
            <w:left w:val="none" w:sz="0" w:space="0" w:color="auto"/>
            <w:bottom w:val="none" w:sz="0" w:space="0" w:color="auto"/>
            <w:right w:val="none" w:sz="0" w:space="0" w:color="auto"/>
          </w:divBdr>
        </w:div>
        <w:div w:id="1205370148">
          <w:marLeft w:val="0"/>
          <w:marRight w:val="0"/>
          <w:marTop w:val="0"/>
          <w:marBottom w:val="0"/>
          <w:divBdr>
            <w:top w:val="none" w:sz="0" w:space="0" w:color="auto"/>
            <w:left w:val="none" w:sz="0" w:space="0" w:color="auto"/>
            <w:bottom w:val="none" w:sz="0" w:space="0" w:color="auto"/>
            <w:right w:val="none" w:sz="0" w:space="0" w:color="auto"/>
          </w:divBdr>
        </w:div>
        <w:div w:id="2029986341">
          <w:marLeft w:val="0"/>
          <w:marRight w:val="0"/>
          <w:marTop w:val="0"/>
          <w:marBottom w:val="0"/>
          <w:divBdr>
            <w:top w:val="none" w:sz="0" w:space="0" w:color="auto"/>
            <w:left w:val="none" w:sz="0" w:space="0" w:color="auto"/>
            <w:bottom w:val="none" w:sz="0" w:space="0" w:color="auto"/>
            <w:right w:val="none" w:sz="0" w:space="0" w:color="auto"/>
          </w:divBdr>
        </w:div>
        <w:div w:id="59863818">
          <w:marLeft w:val="0"/>
          <w:marRight w:val="0"/>
          <w:marTop w:val="0"/>
          <w:marBottom w:val="0"/>
          <w:divBdr>
            <w:top w:val="none" w:sz="0" w:space="0" w:color="auto"/>
            <w:left w:val="none" w:sz="0" w:space="0" w:color="auto"/>
            <w:bottom w:val="none" w:sz="0" w:space="0" w:color="auto"/>
            <w:right w:val="none" w:sz="0" w:space="0" w:color="auto"/>
          </w:divBdr>
        </w:div>
        <w:div w:id="1619871159">
          <w:marLeft w:val="0"/>
          <w:marRight w:val="0"/>
          <w:marTop w:val="0"/>
          <w:marBottom w:val="0"/>
          <w:divBdr>
            <w:top w:val="none" w:sz="0" w:space="0" w:color="auto"/>
            <w:left w:val="none" w:sz="0" w:space="0" w:color="auto"/>
            <w:bottom w:val="none" w:sz="0" w:space="0" w:color="auto"/>
            <w:right w:val="none" w:sz="0" w:space="0" w:color="auto"/>
          </w:divBdr>
        </w:div>
        <w:div w:id="435562705">
          <w:marLeft w:val="0"/>
          <w:marRight w:val="0"/>
          <w:marTop w:val="0"/>
          <w:marBottom w:val="0"/>
          <w:divBdr>
            <w:top w:val="none" w:sz="0" w:space="0" w:color="auto"/>
            <w:left w:val="none" w:sz="0" w:space="0" w:color="auto"/>
            <w:bottom w:val="none" w:sz="0" w:space="0" w:color="auto"/>
            <w:right w:val="none" w:sz="0" w:space="0" w:color="auto"/>
          </w:divBdr>
        </w:div>
        <w:div w:id="1667052214">
          <w:marLeft w:val="0"/>
          <w:marRight w:val="0"/>
          <w:marTop w:val="0"/>
          <w:marBottom w:val="0"/>
          <w:divBdr>
            <w:top w:val="none" w:sz="0" w:space="0" w:color="auto"/>
            <w:left w:val="none" w:sz="0" w:space="0" w:color="auto"/>
            <w:bottom w:val="none" w:sz="0" w:space="0" w:color="auto"/>
            <w:right w:val="none" w:sz="0" w:space="0" w:color="auto"/>
          </w:divBdr>
        </w:div>
        <w:div w:id="2046368102">
          <w:marLeft w:val="0"/>
          <w:marRight w:val="0"/>
          <w:marTop w:val="0"/>
          <w:marBottom w:val="0"/>
          <w:divBdr>
            <w:top w:val="none" w:sz="0" w:space="0" w:color="auto"/>
            <w:left w:val="none" w:sz="0" w:space="0" w:color="auto"/>
            <w:bottom w:val="none" w:sz="0" w:space="0" w:color="auto"/>
            <w:right w:val="none" w:sz="0" w:space="0" w:color="auto"/>
          </w:divBdr>
        </w:div>
        <w:div w:id="1555385593">
          <w:marLeft w:val="0"/>
          <w:marRight w:val="0"/>
          <w:marTop w:val="0"/>
          <w:marBottom w:val="0"/>
          <w:divBdr>
            <w:top w:val="none" w:sz="0" w:space="0" w:color="auto"/>
            <w:left w:val="none" w:sz="0" w:space="0" w:color="auto"/>
            <w:bottom w:val="none" w:sz="0" w:space="0" w:color="auto"/>
            <w:right w:val="none" w:sz="0" w:space="0" w:color="auto"/>
          </w:divBdr>
        </w:div>
      </w:divsChild>
    </w:div>
    <w:div w:id="198904894">
      <w:bodyDiv w:val="1"/>
      <w:marLeft w:val="0"/>
      <w:marRight w:val="0"/>
      <w:marTop w:val="0"/>
      <w:marBottom w:val="0"/>
      <w:divBdr>
        <w:top w:val="none" w:sz="0" w:space="0" w:color="auto"/>
        <w:left w:val="none" w:sz="0" w:space="0" w:color="auto"/>
        <w:bottom w:val="none" w:sz="0" w:space="0" w:color="auto"/>
        <w:right w:val="none" w:sz="0" w:space="0" w:color="auto"/>
      </w:divBdr>
      <w:divsChild>
        <w:div w:id="1737901215">
          <w:marLeft w:val="0"/>
          <w:marRight w:val="0"/>
          <w:marTop w:val="0"/>
          <w:marBottom w:val="0"/>
          <w:divBdr>
            <w:top w:val="none" w:sz="0" w:space="0" w:color="auto"/>
            <w:left w:val="none" w:sz="0" w:space="0" w:color="auto"/>
            <w:bottom w:val="none" w:sz="0" w:space="0" w:color="auto"/>
            <w:right w:val="none" w:sz="0" w:space="0" w:color="auto"/>
          </w:divBdr>
        </w:div>
        <w:div w:id="497313184">
          <w:marLeft w:val="0"/>
          <w:marRight w:val="0"/>
          <w:marTop w:val="0"/>
          <w:marBottom w:val="0"/>
          <w:divBdr>
            <w:top w:val="none" w:sz="0" w:space="0" w:color="auto"/>
            <w:left w:val="none" w:sz="0" w:space="0" w:color="auto"/>
            <w:bottom w:val="none" w:sz="0" w:space="0" w:color="auto"/>
            <w:right w:val="none" w:sz="0" w:space="0" w:color="auto"/>
          </w:divBdr>
        </w:div>
        <w:div w:id="1425879863">
          <w:marLeft w:val="0"/>
          <w:marRight w:val="0"/>
          <w:marTop w:val="0"/>
          <w:marBottom w:val="0"/>
          <w:divBdr>
            <w:top w:val="none" w:sz="0" w:space="0" w:color="auto"/>
            <w:left w:val="none" w:sz="0" w:space="0" w:color="auto"/>
            <w:bottom w:val="none" w:sz="0" w:space="0" w:color="auto"/>
            <w:right w:val="none" w:sz="0" w:space="0" w:color="auto"/>
          </w:divBdr>
        </w:div>
        <w:div w:id="1683580190">
          <w:marLeft w:val="0"/>
          <w:marRight w:val="0"/>
          <w:marTop w:val="0"/>
          <w:marBottom w:val="0"/>
          <w:divBdr>
            <w:top w:val="none" w:sz="0" w:space="0" w:color="auto"/>
            <w:left w:val="none" w:sz="0" w:space="0" w:color="auto"/>
            <w:bottom w:val="none" w:sz="0" w:space="0" w:color="auto"/>
            <w:right w:val="none" w:sz="0" w:space="0" w:color="auto"/>
          </w:divBdr>
        </w:div>
        <w:div w:id="1312321891">
          <w:marLeft w:val="0"/>
          <w:marRight w:val="0"/>
          <w:marTop w:val="0"/>
          <w:marBottom w:val="0"/>
          <w:divBdr>
            <w:top w:val="none" w:sz="0" w:space="0" w:color="auto"/>
            <w:left w:val="none" w:sz="0" w:space="0" w:color="auto"/>
            <w:bottom w:val="none" w:sz="0" w:space="0" w:color="auto"/>
            <w:right w:val="none" w:sz="0" w:space="0" w:color="auto"/>
          </w:divBdr>
        </w:div>
        <w:div w:id="333732056">
          <w:marLeft w:val="0"/>
          <w:marRight w:val="0"/>
          <w:marTop w:val="0"/>
          <w:marBottom w:val="0"/>
          <w:divBdr>
            <w:top w:val="none" w:sz="0" w:space="0" w:color="auto"/>
            <w:left w:val="none" w:sz="0" w:space="0" w:color="auto"/>
            <w:bottom w:val="none" w:sz="0" w:space="0" w:color="auto"/>
            <w:right w:val="none" w:sz="0" w:space="0" w:color="auto"/>
          </w:divBdr>
        </w:div>
      </w:divsChild>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1994">
      <w:bodyDiv w:val="1"/>
      <w:marLeft w:val="0"/>
      <w:marRight w:val="0"/>
      <w:marTop w:val="0"/>
      <w:marBottom w:val="0"/>
      <w:divBdr>
        <w:top w:val="none" w:sz="0" w:space="0" w:color="auto"/>
        <w:left w:val="none" w:sz="0" w:space="0" w:color="auto"/>
        <w:bottom w:val="none" w:sz="0" w:space="0" w:color="auto"/>
        <w:right w:val="none" w:sz="0" w:space="0" w:color="auto"/>
      </w:divBdr>
      <w:divsChild>
        <w:div w:id="2081822796">
          <w:marLeft w:val="0"/>
          <w:marRight w:val="0"/>
          <w:marTop w:val="0"/>
          <w:marBottom w:val="0"/>
          <w:divBdr>
            <w:top w:val="none" w:sz="0" w:space="0" w:color="auto"/>
            <w:left w:val="none" w:sz="0" w:space="0" w:color="auto"/>
            <w:bottom w:val="none" w:sz="0" w:space="0" w:color="auto"/>
            <w:right w:val="none" w:sz="0" w:space="0" w:color="auto"/>
          </w:divBdr>
        </w:div>
        <w:div w:id="458114706">
          <w:marLeft w:val="0"/>
          <w:marRight w:val="0"/>
          <w:marTop w:val="0"/>
          <w:marBottom w:val="0"/>
          <w:divBdr>
            <w:top w:val="none" w:sz="0" w:space="0" w:color="auto"/>
            <w:left w:val="none" w:sz="0" w:space="0" w:color="auto"/>
            <w:bottom w:val="none" w:sz="0" w:space="0" w:color="auto"/>
            <w:right w:val="none" w:sz="0" w:space="0" w:color="auto"/>
          </w:divBdr>
        </w:div>
        <w:div w:id="1632008207">
          <w:marLeft w:val="0"/>
          <w:marRight w:val="0"/>
          <w:marTop w:val="0"/>
          <w:marBottom w:val="0"/>
          <w:divBdr>
            <w:top w:val="none" w:sz="0" w:space="0" w:color="auto"/>
            <w:left w:val="none" w:sz="0" w:space="0" w:color="auto"/>
            <w:bottom w:val="none" w:sz="0" w:space="0" w:color="auto"/>
            <w:right w:val="none" w:sz="0" w:space="0" w:color="auto"/>
          </w:divBdr>
        </w:div>
        <w:div w:id="17127290">
          <w:marLeft w:val="0"/>
          <w:marRight w:val="0"/>
          <w:marTop w:val="0"/>
          <w:marBottom w:val="0"/>
          <w:divBdr>
            <w:top w:val="none" w:sz="0" w:space="0" w:color="auto"/>
            <w:left w:val="none" w:sz="0" w:space="0" w:color="auto"/>
            <w:bottom w:val="none" w:sz="0" w:space="0" w:color="auto"/>
            <w:right w:val="none" w:sz="0" w:space="0" w:color="auto"/>
          </w:divBdr>
        </w:div>
        <w:div w:id="79761687">
          <w:marLeft w:val="0"/>
          <w:marRight w:val="0"/>
          <w:marTop w:val="0"/>
          <w:marBottom w:val="0"/>
          <w:divBdr>
            <w:top w:val="none" w:sz="0" w:space="0" w:color="auto"/>
            <w:left w:val="none" w:sz="0" w:space="0" w:color="auto"/>
            <w:bottom w:val="none" w:sz="0" w:space="0" w:color="auto"/>
            <w:right w:val="none" w:sz="0" w:space="0" w:color="auto"/>
          </w:divBdr>
        </w:div>
        <w:div w:id="992609033">
          <w:marLeft w:val="0"/>
          <w:marRight w:val="0"/>
          <w:marTop w:val="0"/>
          <w:marBottom w:val="0"/>
          <w:divBdr>
            <w:top w:val="none" w:sz="0" w:space="0" w:color="auto"/>
            <w:left w:val="none" w:sz="0" w:space="0" w:color="auto"/>
            <w:bottom w:val="none" w:sz="0" w:space="0" w:color="auto"/>
            <w:right w:val="none" w:sz="0" w:space="0" w:color="auto"/>
          </w:divBdr>
        </w:div>
        <w:div w:id="1991443030">
          <w:marLeft w:val="0"/>
          <w:marRight w:val="0"/>
          <w:marTop w:val="0"/>
          <w:marBottom w:val="0"/>
          <w:divBdr>
            <w:top w:val="none" w:sz="0" w:space="0" w:color="auto"/>
            <w:left w:val="none" w:sz="0" w:space="0" w:color="auto"/>
            <w:bottom w:val="none" w:sz="0" w:space="0" w:color="auto"/>
            <w:right w:val="none" w:sz="0" w:space="0" w:color="auto"/>
          </w:divBdr>
        </w:div>
        <w:div w:id="430249322">
          <w:marLeft w:val="0"/>
          <w:marRight w:val="0"/>
          <w:marTop w:val="0"/>
          <w:marBottom w:val="0"/>
          <w:divBdr>
            <w:top w:val="none" w:sz="0" w:space="0" w:color="auto"/>
            <w:left w:val="none" w:sz="0" w:space="0" w:color="auto"/>
            <w:bottom w:val="none" w:sz="0" w:space="0" w:color="auto"/>
            <w:right w:val="none" w:sz="0" w:space="0" w:color="auto"/>
          </w:divBdr>
        </w:div>
        <w:div w:id="235017993">
          <w:marLeft w:val="0"/>
          <w:marRight w:val="0"/>
          <w:marTop w:val="0"/>
          <w:marBottom w:val="0"/>
          <w:divBdr>
            <w:top w:val="none" w:sz="0" w:space="0" w:color="auto"/>
            <w:left w:val="none" w:sz="0" w:space="0" w:color="auto"/>
            <w:bottom w:val="none" w:sz="0" w:space="0" w:color="auto"/>
            <w:right w:val="none" w:sz="0" w:space="0" w:color="auto"/>
          </w:divBdr>
        </w:div>
        <w:div w:id="1101415958">
          <w:marLeft w:val="0"/>
          <w:marRight w:val="0"/>
          <w:marTop w:val="0"/>
          <w:marBottom w:val="0"/>
          <w:divBdr>
            <w:top w:val="none" w:sz="0" w:space="0" w:color="auto"/>
            <w:left w:val="none" w:sz="0" w:space="0" w:color="auto"/>
            <w:bottom w:val="none" w:sz="0" w:space="0" w:color="auto"/>
            <w:right w:val="none" w:sz="0" w:space="0" w:color="auto"/>
          </w:divBdr>
        </w:div>
        <w:div w:id="1693148809">
          <w:marLeft w:val="0"/>
          <w:marRight w:val="0"/>
          <w:marTop w:val="0"/>
          <w:marBottom w:val="0"/>
          <w:divBdr>
            <w:top w:val="none" w:sz="0" w:space="0" w:color="auto"/>
            <w:left w:val="none" w:sz="0" w:space="0" w:color="auto"/>
            <w:bottom w:val="none" w:sz="0" w:space="0" w:color="auto"/>
            <w:right w:val="none" w:sz="0" w:space="0" w:color="auto"/>
          </w:divBdr>
        </w:div>
        <w:div w:id="760103305">
          <w:marLeft w:val="0"/>
          <w:marRight w:val="0"/>
          <w:marTop w:val="0"/>
          <w:marBottom w:val="0"/>
          <w:divBdr>
            <w:top w:val="none" w:sz="0" w:space="0" w:color="auto"/>
            <w:left w:val="none" w:sz="0" w:space="0" w:color="auto"/>
            <w:bottom w:val="none" w:sz="0" w:space="0" w:color="auto"/>
            <w:right w:val="none" w:sz="0" w:space="0" w:color="auto"/>
          </w:divBdr>
        </w:div>
      </w:divsChild>
    </w:div>
    <w:div w:id="1186362324">
      <w:bodyDiv w:val="1"/>
      <w:marLeft w:val="0"/>
      <w:marRight w:val="0"/>
      <w:marTop w:val="0"/>
      <w:marBottom w:val="0"/>
      <w:divBdr>
        <w:top w:val="none" w:sz="0" w:space="0" w:color="auto"/>
        <w:left w:val="none" w:sz="0" w:space="0" w:color="auto"/>
        <w:bottom w:val="none" w:sz="0" w:space="0" w:color="auto"/>
        <w:right w:val="none" w:sz="0" w:space="0" w:color="auto"/>
      </w:divBdr>
      <w:divsChild>
        <w:div w:id="1117066806">
          <w:marLeft w:val="0"/>
          <w:marRight w:val="0"/>
          <w:marTop w:val="0"/>
          <w:marBottom w:val="0"/>
          <w:divBdr>
            <w:top w:val="none" w:sz="0" w:space="0" w:color="auto"/>
            <w:left w:val="none" w:sz="0" w:space="0" w:color="auto"/>
            <w:bottom w:val="none" w:sz="0" w:space="0" w:color="auto"/>
            <w:right w:val="none" w:sz="0" w:space="0" w:color="auto"/>
          </w:divBdr>
        </w:div>
        <w:div w:id="350765945">
          <w:marLeft w:val="0"/>
          <w:marRight w:val="0"/>
          <w:marTop w:val="0"/>
          <w:marBottom w:val="0"/>
          <w:divBdr>
            <w:top w:val="none" w:sz="0" w:space="0" w:color="auto"/>
            <w:left w:val="none" w:sz="0" w:space="0" w:color="auto"/>
            <w:bottom w:val="none" w:sz="0" w:space="0" w:color="auto"/>
            <w:right w:val="none" w:sz="0" w:space="0" w:color="auto"/>
          </w:divBdr>
        </w:div>
        <w:div w:id="136534780">
          <w:marLeft w:val="0"/>
          <w:marRight w:val="0"/>
          <w:marTop w:val="0"/>
          <w:marBottom w:val="0"/>
          <w:divBdr>
            <w:top w:val="none" w:sz="0" w:space="0" w:color="auto"/>
            <w:left w:val="none" w:sz="0" w:space="0" w:color="auto"/>
            <w:bottom w:val="none" w:sz="0" w:space="0" w:color="auto"/>
            <w:right w:val="none" w:sz="0" w:space="0" w:color="auto"/>
          </w:divBdr>
        </w:div>
        <w:div w:id="537816256">
          <w:marLeft w:val="0"/>
          <w:marRight w:val="0"/>
          <w:marTop w:val="0"/>
          <w:marBottom w:val="0"/>
          <w:divBdr>
            <w:top w:val="none" w:sz="0" w:space="0" w:color="auto"/>
            <w:left w:val="none" w:sz="0" w:space="0" w:color="auto"/>
            <w:bottom w:val="none" w:sz="0" w:space="0" w:color="auto"/>
            <w:right w:val="none" w:sz="0" w:space="0" w:color="auto"/>
          </w:divBdr>
        </w:div>
        <w:div w:id="558513877">
          <w:marLeft w:val="0"/>
          <w:marRight w:val="0"/>
          <w:marTop w:val="0"/>
          <w:marBottom w:val="0"/>
          <w:divBdr>
            <w:top w:val="none" w:sz="0" w:space="0" w:color="auto"/>
            <w:left w:val="none" w:sz="0" w:space="0" w:color="auto"/>
            <w:bottom w:val="none" w:sz="0" w:space="0" w:color="auto"/>
            <w:right w:val="none" w:sz="0" w:space="0" w:color="auto"/>
          </w:divBdr>
        </w:div>
        <w:div w:id="114980520">
          <w:marLeft w:val="0"/>
          <w:marRight w:val="0"/>
          <w:marTop w:val="0"/>
          <w:marBottom w:val="0"/>
          <w:divBdr>
            <w:top w:val="none" w:sz="0" w:space="0" w:color="auto"/>
            <w:left w:val="none" w:sz="0" w:space="0" w:color="auto"/>
            <w:bottom w:val="none" w:sz="0" w:space="0" w:color="auto"/>
            <w:right w:val="none" w:sz="0" w:space="0" w:color="auto"/>
          </w:divBdr>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625959709">
      <w:bodyDiv w:val="1"/>
      <w:marLeft w:val="0"/>
      <w:marRight w:val="0"/>
      <w:marTop w:val="0"/>
      <w:marBottom w:val="0"/>
      <w:divBdr>
        <w:top w:val="none" w:sz="0" w:space="0" w:color="auto"/>
        <w:left w:val="none" w:sz="0" w:space="0" w:color="auto"/>
        <w:bottom w:val="none" w:sz="0" w:space="0" w:color="auto"/>
        <w:right w:val="none" w:sz="0" w:space="0" w:color="auto"/>
      </w:divBdr>
      <w:divsChild>
        <w:div w:id="1790464288">
          <w:marLeft w:val="0"/>
          <w:marRight w:val="0"/>
          <w:marTop w:val="0"/>
          <w:marBottom w:val="0"/>
          <w:divBdr>
            <w:top w:val="none" w:sz="0" w:space="0" w:color="auto"/>
            <w:left w:val="none" w:sz="0" w:space="0" w:color="auto"/>
            <w:bottom w:val="none" w:sz="0" w:space="0" w:color="auto"/>
            <w:right w:val="none" w:sz="0" w:space="0" w:color="auto"/>
          </w:divBdr>
        </w:div>
        <w:div w:id="1417247713">
          <w:marLeft w:val="0"/>
          <w:marRight w:val="0"/>
          <w:marTop w:val="0"/>
          <w:marBottom w:val="0"/>
          <w:divBdr>
            <w:top w:val="none" w:sz="0" w:space="0" w:color="auto"/>
            <w:left w:val="none" w:sz="0" w:space="0" w:color="auto"/>
            <w:bottom w:val="none" w:sz="0" w:space="0" w:color="auto"/>
            <w:right w:val="none" w:sz="0" w:space="0" w:color="auto"/>
          </w:divBdr>
        </w:div>
        <w:div w:id="342829465">
          <w:marLeft w:val="0"/>
          <w:marRight w:val="0"/>
          <w:marTop w:val="0"/>
          <w:marBottom w:val="0"/>
          <w:divBdr>
            <w:top w:val="none" w:sz="0" w:space="0" w:color="auto"/>
            <w:left w:val="none" w:sz="0" w:space="0" w:color="auto"/>
            <w:bottom w:val="none" w:sz="0" w:space="0" w:color="auto"/>
            <w:right w:val="none" w:sz="0" w:space="0" w:color="auto"/>
          </w:divBdr>
        </w:div>
        <w:div w:id="1840926335">
          <w:marLeft w:val="0"/>
          <w:marRight w:val="0"/>
          <w:marTop w:val="0"/>
          <w:marBottom w:val="0"/>
          <w:divBdr>
            <w:top w:val="none" w:sz="0" w:space="0" w:color="auto"/>
            <w:left w:val="none" w:sz="0" w:space="0" w:color="auto"/>
            <w:bottom w:val="none" w:sz="0" w:space="0" w:color="auto"/>
            <w:right w:val="none" w:sz="0" w:space="0" w:color="auto"/>
          </w:divBdr>
        </w:div>
        <w:div w:id="1817645110">
          <w:marLeft w:val="0"/>
          <w:marRight w:val="0"/>
          <w:marTop w:val="0"/>
          <w:marBottom w:val="0"/>
          <w:divBdr>
            <w:top w:val="none" w:sz="0" w:space="0" w:color="auto"/>
            <w:left w:val="none" w:sz="0" w:space="0" w:color="auto"/>
            <w:bottom w:val="none" w:sz="0" w:space="0" w:color="auto"/>
            <w:right w:val="none" w:sz="0" w:space="0" w:color="auto"/>
          </w:divBdr>
        </w:div>
        <w:div w:id="58869627">
          <w:marLeft w:val="0"/>
          <w:marRight w:val="0"/>
          <w:marTop w:val="0"/>
          <w:marBottom w:val="0"/>
          <w:divBdr>
            <w:top w:val="none" w:sz="0" w:space="0" w:color="auto"/>
            <w:left w:val="none" w:sz="0" w:space="0" w:color="auto"/>
            <w:bottom w:val="none" w:sz="0" w:space="0" w:color="auto"/>
            <w:right w:val="none" w:sz="0" w:space="0" w:color="auto"/>
          </w:divBdr>
        </w:div>
        <w:div w:id="1321809802">
          <w:marLeft w:val="0"/>
          <w:marRight w:val="0"/>
          <w:marTop w:val="0"/>
          <w:marBottom w:val="0"/>
          <w:divBdr>
            <w:top w:val="none" w:sz="0" w:space="0" w:color="auto"/>
            <w:left w:val="none" w:sz="0" w:space="0" w:color="auto"/>
            <w:bottom w:val="none" w:sz="0" w:space="0" w:color="auto"/>
            <w:right w:val="none" w:sz="0" w:space="0" w:color="auto"/>
          </w:divBdr>
        </w:div>
        <w:div w:id="1001011729">
          <w:marLeft w:val="0"/>
          <w:marRight w:val="0"/>
          <w:marTop w:val="0"/>
          <w:marBottom w:val="0"/>
          <w:divBdr>
            <w:top w:val="none" w:sz="0" w:space="0" w:color="auto"/>
            <w:left w:val="none" w:sz="0" w:space="0" w:color="auto"/>
            <w:bottom w:val="none" w:sz="0" w:space="0" w:color="auto"/>
            <w:right w:val="none" w:sz="0" w:space="0" w:color="auto"/>
          </w:divBdr>
        </w:div>
        <w:div w:id="681784101">
          <w:marLeft w:val="0"/>
          <w:marRight w:val="0"/>
          <w:marTop w:val="0"/>
          <w:marBottom w:val="0"/>
          <w:divBdr>
            <w:top w:val="none" w:sz="0" w:space="0" w:color="auto"/>
            <w:left w:val="none" w:sz="0" w:space="0" w:color="auto"/>
            <w:bottom w:val="none" w:sz="0" w:space="0" w:color="auto"/>
            <w:right w:val="none" w:sz="0" w:space="0" w:color="auto"/>
          </w:divBdr>
        </w:div>
        <w:div w:id="824853262">
          <w:marLeft w:val="0"/>
          <w:marRight w:val="0"/>
          <w:marTop w:val="0"/>
          <w:marBottom w:val="0"/>
          <w:divBdr>
            <w:top w:val="none" w:sz="0" w:space="0" w:color="auto"/>
            <w:left w:val="none" w:sz="0" w:space="0" w:color="auto"/>
            <w:bottom w:val="none" w:sz="0" w:space="0" w:color="auto"/>
            <w:right w:val="none" w:sz="0" w:space="0" w:color="auto"/>
          </w:divBdr>
        </w:div>
        <w:div w:id="166791497">
          <w:marLeft w:val="0"/>
          <w:marRight w:val="0"/>
          <w:marTop w:val="0"/>
          <w:marBottom w:val="0"/>
          <w:divBdr>
            <w:top w:val="none" w:sz="0" w:space="0" w:color="auto"/>
            <w:left w:val="none" w:sz="0" w:space="0" w:color="auto"/>
            <w:bottom w:val="none" w:sz="0" w:space="0" w:color="auto"/>
            <w:right w:val="none" w:sz="0" w:space="0" w:color="auto"/>
          </w:divBdr>
        </w:div>
        <w:div w:id="1024671737">
          <w:marLeft w:val="0"/>
          <w:marRight w:val="0"/>
          <w:marTop w:val="0"/>
          <w:marBottom w:val="0"/>
          <w:divBdr>
            <w:top w:val="none" w:sz="0" w:space="0" w:color="auto"/>
            <w:left w:val="none" w:sz="0" w:space="0" w:color="auto"/>
            <w:bottom w:val="none" w:sz="0" w:space="0" w:color="auto"/>
            <w:right w:val="none" w:sz="0" w:space="0" w:color="auto"/>
          </w:divBdr>
        </w:div>
      </w:divsChild>
    </w:div>
    <w:div w:id="1746872521">
      <w:bodyDiv w:val="1"/>
      <w:marLeft w:val="0"/>
      <w:marRight w:val="0"/>
      <w:marTop w:val="0"/>
      <w:marBottom w:val="0"/>
      <w:divBdr>
        <w:top w:val="none" w:sz="0" w:space="0" w:color="auto"/>
        <w:left w:val="none" w:sz="0" w:space="0" w:color="auto"/>
        <w:bottom w:val="none" w:sz="0" w:space="0" w:color="auto"/>
        <w:right w:val="none" w:sz="0" w:space="0" w:color="auto"/>
      </w:divBdr>
      <w:divsChild>
        <w:div w:id="1523661891">
          <w:marLeft w:val="0"/>
          <w:marRight w:val="0"/>
          <w:marTop w:val="0"/>
          <w:marBottom w:val="0"/>
          <w:divBdr>
            <w:top w:val="none" w:sz="0" w:space="0" w:color="auto"/>
            <w:left w:val="none" w:sz="0" w:space="0" w:color="auto"/>
            <w:bottom w:val="none" w:sz="0" w:space="0" w:color="auto"/>
            <w:right w:val="none" w:sz="0" w:space="0" w:color="auto"/>
          </w:divBdr>
        </w:div>
        <w:div w:id="1659266380">
          <w:marLeft w:val="0"/>
          <w:marRight w:val="0"/>
          <w:marTop w:val="0"/>
          <w:marBottom w:val="0"/>
          <w:divBdr>
            <w:top w:val="none" w:sz="0" w:space="0" w:color="auto"/>
            <w:left w:val="none" w:sz="0" w:space="0" w:color="auto"/>
            <w:bottom w:val="none" w:sz="0" w:space="0" w:color="auto"/>
            <w:right w:val="none" w:sz="0" w:space="0" w:color="auto"/>
          </w:divBdr>
        </w:div>
        <w:div w:id="883175454">
          <w:marLeft w:val="0"/>
          <w:marRight w:val="0"/>
          <w:marTop w:val="0"/>
          <w:marBottom w:val="0"/>
          <w:divBdr>
            <w:top w:val="none" w:sz="0" w:space="0" w:color="auto"/>
            <w:left w:val="none" w:sz="0" w:space="0" w:color="auto"/>
            <w:bottom w:val="none" w:sz="0" w:space="0" w:color="auto"/>
            <w:right w:val="none" w:sz="0" w:space="0" w:color="auto"/>
          </w:divBdr>
        </w:div>
        <w:div w:id="177933377">
          <w:marLeft w:val="0"/>
          <w:marRight w:val="0"/>
          <w:marTop w:val="0"/>
          <w:marBottom w:val="0"/>
          <w:divBdr>
            <w:top w:val="none" w:sz="0" w:space="0" w:color="auto"/>
            <w:left w:val="none" w:sz="0" w:space="0" w:color="auto"/>
            <w:bottom w:val="none" w:sz="0" w:space="0" w:color="auto"/>
            <w:right w:val="none" w:sz="0" w:space="0" w:color="auto"/>
          </w:divBdr>
        </w:div>
        <w:div w:id="774519613">
          <w:marLeft w:val="0"/>
          <w:marRight w:val="0"/>
          <w:marTop w:val="0"/>
          <w:marBottom w:val="0"/>
          <w:divBdr>
            <w:top w:val="none" w:sz="0" w:space="0" w:color="auto"/>
            <w:left w:val="none" w:sz="0" w:space="0" w:color="auto"/>
            <w:bottom w:val="none" w:sz="0" w:space="0" w:color="auto"/>
            <w:right w:val="none" w:sz="0" w:space="0" w:color="auto"/>
          </w:divBdr>
        </w:div>
        <w:div w:id="873423295">
          <w:marLeft w:val="0"/>
          <w:marRight w:val="0"/>
          <w:marTop w:val="0"/>
          <w:marBottom w:val="0"/>
          <w:divBdr>
            <w:top w:val="none" w:sz="0" w:space="0" w:color="auto"/>
            <w:left w:val="none" w:sz="0" w:space="0" w:color="auto"/>
            <w:bottom w:val="none" w:sz="0" w:space="0" w:color="auto"/>
            <w:right w:val="none" w:sz="0" w:space="0" w:color="auto"/>
          </w:divBdr>
        </w:div>
        <w:div w:id="1899003749">
          <w:marLeft w:val="0"/>
          <w:marRight w:val="0"/>
          <w:marTop w:val="0"/>
          <w:marBottom w:val="0"/>
          <w:divBdr>
            <w:top w:val="none" w:sz="0" w:space="0" w:color="auto"/>
            <w:left w:val="none" w:sz="0" w:space="0" w:color="auto"/>
            <w:bottom w:val="none" w:sz="0" w:space="0" w:color="auto"/>
            <w:right w:val="none" w:sz="0" w:space="0" w:color="auto"/>
          </w:divBdr>
        </w:div>
        <w:div w:id="38630379">
          <w:marLeft w:val="0"/>
          <w:marRight w:val="0"/>
          <w:marTop w:val="0"/>
          <w:marBottom w:val="0"/>
          <w:divBdr>
            <w:top w:val="none" w:sz="0" w:space="0" w:color="auto"/>
            <w:left w:val="none" w:sz="0" w:space="0" w:color="auto"/>
            <w:bottom w:val="none" w:sz="0" w:space="0" w:color="auto"/>
            <w:right w:val="none" w:sz="0" w:space="0" w:color="auto"/>
          </w:divBdr>
        </w:div>
        <w:div w:id="843085085">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1138760876">
          <w:marLeft w:val="0"/>
          <w:marRight w:val="0"/>
          <w:marTop w:val="0"/>
          <w:marBottom w:val="0"/>
          <w:divBdr>
            <w:top w:val="none" w:sz="0" w:space="0" w:color="auto"/>
            <w:left w:val="none" w:sz="0" w:space="0" w:color="auto"/>
            <w:bottom w:val="none" w:sz="0" w:space="0" w:color="auto"/>
            <w:right w:val="none" w:sz="0" w:space="0" w:color="auto"/>
          </w:divBdr>
        </w:div>
        <w:div w:id="258224775">
          <w:marLeft w:val="0"/>
          <w:marRight w:val="0"/>
          <w:marTop w:val="0"/>
          <w:marBottom w:val="0"/>
          <w:divBdr>
            <w:top w:val="none" w:sz="0" w:space="0" w:color="auto"/>
            <w:left w:val="none" w:sz="0" w:space="0" w:color="auto"/>
            <w:bottom w:val="none" w:sz="0" w:space="0" w:color="auto"/>
            <w:right w:val="none" w:sz="0" w:space="0" w:color="auto"/>
          </w:divBdr>
        </w:div>
        <w:div w:id="1961572363">
          <w:marLeft w:val="0"/>
          <w:marRight w:val="0"/>
          <w:marTop w:val="0"/>
          <w:marBottom w:val="0"/>
          <w:divBdr>
            <w:top w:val="none" w:sz="0" w:space="0" w:color="auto"/>
            <w:left w:val="none" w:sz="0" w:space="0" w:color="auto"/>
            <w:bottom w:val="none" w:sz="0" w:space="0" w:color="auto"/>
            <w:right w:val="none" w:sz="0" w:space="0" w:color="auto"/>
          </w:divBdr>
        </w:div>
        <w:div w:id="570232586">
          <w:marLeft w:val="0"/>
          <w:marRight w:val="0"/>
          <w:marTop w:val="0"/>
          <w:marBottom w:val="0"/>
          <w:divBdr>
            <w:top w:val="none" w:sz="0" w:space="0" w:color="auto"/>
            <w:left w:val="none" w:sz="0" w:space="0" w:color="auto"/>
            <w:bottom w:val="none" w:sz="0" w:space="0" w:color="auto"/>
            <w:right w:val="none" w:sz="0" w:space="0" w:color="auto"/>
          </w:divBdr>
        </w:div>
        <w:div w:id="1875842989">
          <w:marLeft w:val="0"/>
          <w:marRight w:val="0"/>
          <w:marTop w:val="0"/>
          <w:marBottom w:val="0"/>
          <w:divBdr>
            <w:top w:val="none" w:sz="0" w:space="0" w:color="auto"/>
            <w:left w:val="none" w:sz="0" w:space="0" w:color="auto"/>
            <w:bottom w:val="none" w:sz="0" w:space="0" w:color="auto"/>
            <w:right w:val="none" w:sz="0" w:space="0" w:color="auto"/>
          </w:divBdr>
        </w:div>
      </w:divsChild>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19967</TotalTime>
  <Pages>24</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1039</cp:revision>
  <cp:lastPrinted>2019-10-14T08:13:00Z</cp:lastPrinted>
  <dcterms:created xsi:type="dcterms:W3CDTF">2020-05-27T08:19:00Z</dcterms:created>
  <dcterms:modified xsi:type="dcterms:W3CDTF">2021-09-06T11:38:00Z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